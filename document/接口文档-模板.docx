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E05ECE" w:rsidRDefault="007E4EF3">
      <w:pPr>
        <w:rPr>
          <w:rFonts w:ascii="微软雅黑" w:hAnsi="微软雅黑" w:cs="微软雅黑"/>
          <w:lang w:eastAsia="zh-CN"/>
        </w:rPr>
      </w:pPr>
      <w:r>
        <w:rPr>
          <w:rFonts w:ascii="微软雅黑" w:hAnsi="微软雅黑" w:cs="微软雅黑" w:hint="eastAsia"/>
          <w:noProof/>
          <w:lang w:val="en-US" w:eastAsia="zh-CN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-1272121</wp:posOffset>
            </wp:positionH>
            <wp:positionV relativeFrom="paragraph">
              <wp:posOffset>-1017917</wp:posOffset>
            </wp:positionV>
            <wp:extent cx="8029395" cy="11007306"/>
            <wp:effectExtent l="19050" t="0" r="0" b="0"/>
            <wp:wrapNone/>
            <wp:docPr id="8" name="图片 5" descr="99bill-Word-封面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 descr="99bill-Word-封面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029395" cy="110073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05ECE" w:rsidRDefault="00E05ECE">
      <w:pPr>
        <w:rPr>
          <w:rFonts w:ascii="微软雅黑" w:hAnsi="微软雅黑" w:cs="微软雅黑"/>
        </w:rPr>
      </w:pPr>
    </w:p>
    <w:p w:rsidR="00E05ECE" w:rsidRDefault="00E05ECE">
      <w:pPr>
        <w:rPr>
          <w:rFonts w:ascii="微软雅黑" w:hAnsi="微软雅黑" w:cs="微软雅黑"/>
          <w:lang w:eastAsia="zh-CN"/>
        </w:rPr>
      </w:pPr>
    </w:p>
    <w:p w:rsidR="00E05ECE" w:rsidRDefault="00E05ECE">
      <w:pPr>
        <w:rPr>
          <w:rFonts w:ascii="微软雅黑" w:hAnsi="微软雅黑" w:cs="微软雅黑"/>
          <w:lang w:eastAsia="zh-CN"/>
        </w:rPr>
      </w:pPr>
    </w:p>
    <w:p w:rsidR="00E05ECE" w:rsidRDefault="00E05ECE">
      <w:pPr>
        <w:rPr>
          <w:rFonts w:ascii="微软雅黑" w:hAnsi="微软雅黑" w:cs="微软雅黑"/>
          <w:lang w:eastAsia="zh-CN"/>
        </w:rPr>
      </w:pPr>
    </w:p>
    <w:p w:rsidR="00E05ECE" w:rsidRDefault="00E05ECE">
      <w:pPr>
        <w:rPr>
          <w:rFonts w:ascii="微软雅黑" w:hAnsi="微软雅黑" w:cs="微软雅黑"/>
          <w:lang w:eastAsia="zh-CN"/>
        </w:rPr>
      </w:pPr>
    </w:p>
    <w:p w:rsidR="00E05ECE" w:rsidRDefault="00E05ECE">
      <w:pPr>
        <w:rPr>
          <w:rFonts w:ascii="微软雅黑" w:hAnsi="微软雅黑" w:cs="微软雅黑"/>
          <w:lang w:eastAsia="zh-CN"/>
        </w:rPr>
      </w:pPr>
    </w:p>
    <w:p w:rsidR="00E05ECE" w:rsidRDefault="00E05ECE">
      <w:pPr>
        <w:rPr>
          <w:rFonts w:ascii="微软雅黑" w:hAnsi="微软雅黑" w:cs="微软雅黑"/>
          <w:lang w:eastAsia="zh-CN"/>
        </w:rPr>
      </w:pPr>
    </w:p>
    <w:p w:rsidR="00E05ECE" w:rsidRDefault="00E05ECE">
      <w:pPr>
        <w:rPr>
          <w:rFonts w:ascii="微软雅黑" w:hAnsi="微软雅黑" w:cs="微软雅黑"/>
          <w:lang w:eastAsia="zh-CN"/>
        </w:rPr>
      </w:pPr>
    </w:p>
    <w:p w:rsidR="00E05ECE" w:rsidRDefault="005E4402">
      <w:pPr>
        <w:jc w:val="center"/>
        <w:rPr>
          <w:rFonts w:ascii="微软雅黑" w:hAnsi="微软雅黑" w:cs="微软雅黑"/>
          <w:sz w:val="52"/>
          <w:szCs w:val="52"/>
          <w:lang w:eastAsia="zh-CN"/>
        </w:rPr>
      </w:pPr>
      <w:r>
        <w:rPr>
          <w:rFonts w:ascii="微软雅黑" w:hAnsi="微软雅黑" w:cs="微软雅黑" w:hint="eastAsia"/>
          <w:sz w:val="52"/>
          <w:szCs w:val="52"/>
          <w:lang w:eastAsia="zh-CN"/>
        </w:rPr>
        <w:t>快钱HAT接口规范</w:t>
      </w:r>
      <w:r>
        <w:rPr>
          <w:rFonts w:ascii="微软雅黑" w:hAnsi="微软雅黑" w:cs="微软雅黑"/>
          <w:sz w:val="52"/>
          <w:szCs w:val="52"/>
          <w:lang w:eastAsia="zh-CN"/>
        </w:rPr>
        <w:t xml:space="preserve"> </w:t>
      </w:r>
    </w:p>
    <w:p w:rsidR="009856A2" w:rsidRPr="009856A2" w:rsidRDefault="005564AC">
      <w:pPr>
        <w:jc w:val="center"/>
        <w:rPr>
          <w:rFonts w:ascii="微软雅黑" w:hAnsi="微软雅黑" w:cs="微软雅黑"/>
          <w:color w:val="808080" w:themeColor="background1" w:themeShade="80"/>
          <w:sz w:val="44"/>
          <w:szCs w:val="44"/>
          <w:lang w:eastAsia="zh-CN"/>
        </w:rPr>
      </w:pPr>
      <w:r>
        <w:rPr>
          <w:rFonts w:ascii="微软雅黑" w:hAnsi="微软雅黑" w:cs="微软雅黑" w:hint="eastAsia"/>
          <w:color w:val="808080" w:themeColor="background1" w:themeShade="80"/>
          <w:sz w:val="44"/>
          <w:szCs w:val="44"/>
          <w:lang w:eastAsia="zh-CN"/>
        </w:rPr>
        <w:t>Version 1.7</w:t>
      </w:r>
    </w:p>
    <w:p w:rsidR="00E05ECE" w:rsidRDefault="00E05ECE" w:rsidP="0038629B">
      <w:pPr>
        <w:rPr>
          <w:rFonts w:ascii="微软雅黑" w:hAnsi="微软雅黑" w:cs="微软雅黑"/>
          <w:sz w:val="32"/>
          <w:lang w:eastAsia="zh-CN"/>
        </w:rPr>
      </w:pPr>
    </w:p>
    <w:p w:rsidR="00E05ECE" w:rsidRDefault="00E05ECE">
      <w:pPr>
        <w:rPr>
          <w:rFonts w:ascii="微软雅黑" w:hAnsi="微软雅黑" w:cs="微软雅黑"/>
          <w:sz w:val="72"/>
          <w:szCs w:val="72"/>
          <w:lang w:eastAsia="zh-CN"/>
        </w:rPr>
      </w:pPr>
    </w:p>
    <w:p w:rsidR="00E05ECE" w:rsidRDefault="00E05ECE">
      <w:pPr>
        <w:rPr>
          <w:rFonts w:ascii="微软雅黑" w:hAnsi="微软雅黑" w:cs="微软雅黑"/>
          <w:sz w:val="72"/>
          <w:szCs w:val="72"/>
          <w:lang w:eastAsia="zh-CN"/>
        </w:rPr>
      </w:pPr>
    </w:p>
    <w:p w:rsidR="00E05ECE" w:rsidRDefault="00E05ECE">
      <w:pPr>
        <w:rPr>
          <w:rFonts w:ascii="微软雅黑" w:hAnsi="微软雅黑" w:cs="微软雅黑"/>
          <w:sz w:val="72"/>
          <w:szCs w:val="72"/>
          <w:lang w:eastAsia="zh-CN"/>
        </w:rPr>
      </w:pPr>
    </w:p>
    <w:p w:rsidR="00E05ECE" w:rsidRDefault="00E05ECE">
      <w:pPr>
        <w:rPr>
          <w:rFonts w:ascii="微软雅黑" w:hAnsi="微软雅黑" w:cs="微软雅黑"/>
          <w:sz w:val="72"/>
          <w:szCs w:val="72"/>
          <w:lang w:eastAsia="zh-CN"/>
        </w:rPr>
      </w:pPr>
    </w:p>
    <w:p w:rsidR="00E05ECE" w:rsidRDefault="007E4EF3">
      <w:pPr>
        <w:jc w:val="center"/>
        <w:rPr>
          <w:rFonts w:ascii="微软雅黑" w:hAnsi="微软雅黑" w:cs="微软雅黑"/>
          <w:b/>
          <w:sz w:val="36"/>
          <w:szCs w:val="36"/>
          <w:lang w:eastAsia="zh-CN"/>
        </w:rPr>
      </w:pPr>
      <w:r>
        <w:rPr>
          <w:rFonts w:ascii="微软雅黑" w:hAnsi="微软雅黑" w:cs="微软雅黑" w:hint="eastAsia"/>
          <w:b/>
          <w:sz w:val="36"/>
          <w:szCs w:val="36"/>
          <w:lang w:eastAsia="zh-CN"/>
        </w:rPr>
        <w:t>快钱支付清算信息有限公司</w:t>
      </w:r>
    </w:p>
    <w:p w:rsidR="00E05ECE" w:rsidRDefault="007E4EF3">
      <w:pPr>
        <w:jc w:val="center"/>
        <w:rPr>
          <w:rFonts w:ascii="微软雅黑" w:hAnsi="微软雅黑" w:cs="微软雅黑"/>
          <w:b/>
          <w:sz w:val="32"/>
          <w:szCs w:val="32"/>
          <w:lang w:eastAsia="zh-CN"/>
        </w:rPr>
      </w:pPr>
      <w:r>
        <w:rPr>
          <w:rFonts w:ascii="微软雅黑" w:hAnsi="微软雅黑" w:cs="微软雅黑" w:hint="eastAsia"/>
          <w:lang w:eastAsia="zh-CN"/>
        </w:rPr>
        <w:br w:type="page"/>
      </w:r>
      <w:r>
        <w:rPr>
          <w:rFonts w:ascii="微软雅黑" w:hAnsi="微软雅黑" w:cs="微软雅黑" w:hint="eastAsia"/>
          <w:b/>
          <w:sz w:val="32"/>
          <w:szCs w:val="32"/>
          <w:lang w:eastAsia="zh-CN"/>
        </w:rPr>
        <w:lastRenderedPageBreak/>
        <w:t>修订历史记录</w:t>
      </w:r>
    </w:p>
    <w:tbl>
      <w:tblPr>
        <w:tblW w:w="909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363"/>
        <w:gridCol w:w="3598"/>
        <w:gridCol w:w="2144"/>
      </w:tblGrid>
      <w:tr w:rsidR="00E05ECE">
        <w:tc>
          <w:tcPr>
            <w:tcW w:w="1985" w:type="dxa"/>
            <w:shd w:val="clear" w:color="auto" w:fill="F2F2F2"/>
          </w:tcPr>
          <w:p w:rsidR="00E05ECE" w:rsidRDefault="007E4EF3">
            <w:pPr>
              <w:jc w:val="center"/>
              <w:rPr>
                <w:rFonts w:ascii="微软雅黑" w:hAnsi="微软雅黑" w:cs="微软雅黑"/>
                <w:b/>
                <w:lang w:eastAsia="zh-CN"/>
              </w:rPr>
            </w:pPr>
            <w:r>
              <w:rPr>
                <w:rFonts w:ascii="微软雅黑" w:hAnsi="微软雅黑" w:cs="微软雅黑" w:hint="eastAsia"/>
                <w:b/>
                <w:lang w:eastAsia="zh-CN"/>
              </w:rPr>
              <w:t>日期</w:t>
            </w:r>
          </w:p>
        </w:tc>
        <w:tc>
          <w:tcPr>
            <w:tcW w:w="1363" w:type="dxa"/>
            <w:shd w:val="clear" w:color="auto" w:fill="F2F2F2"/>
          </w:tcPr>
          <w:p w:rsidR="00E05ECE" w:rsidRDefault="007E4EF3">
            <w:pPr>
              <w:jc w:val="center"/>
              <w:rPr>
                <w:rFonts w:ascii="微软雅黑" w:hAnsi="微软雅黑" w:cs="微软雅黑"/>
                <w:b/>
                <w:lang w:eastAsia="zh-CN"/>
              </w:rPr>
            </w:pPr>
            <w:r>
              <w:rPr>
                <w:rFonts w:ascii="微软雅黑" w:hAnsi="微软雅黑" w:cs="微软雅黑" w:hint="eastAsia"/>
                <w:b/>
                <w:lang w:eastAsia="zh-CN"/>
              </w:rPr>
              <w:t>文档版本号</w:t>
            </w:r>
          </w:p>
        </w:tc>
        <w:tc>
          <w:tcPr>
            <w:tcW w:w="3598" w:type="dxa"/>
            <w:shd w:val="clear" w:color="auto" w:fill="F2F2F2"/>
          </w:tcPr>
          <w:p w:rsidR="00E05ECE" w:rsidRDefault="007E4EF3">
            <w:pPr>
              <w:jc w:val="center"/>
              <w:rPr>
                <w:rFonts w:ascii="微软雅黑" w:hAnsi="微软雅黑" w:cs="微软雅黑"/>
                <w:b/>
                <w:lang w:eastAsia="zh-CN"/>
              </w:rPr>
            </w:pPr>
            <w:r>
              <w:rPr>
                <w:rFonts w:ascii="微软雅黑" w:hAnsi="微软雅黑" w:cs="微软雅黑" w:hint="eastAsia"/>
                <w:b/>
                <w:lang w:eastAsia="zh-CN"/>
              </w:rPr>
              <w:t>说明</w:t>
            </w:r>
          </w:p>
        </w:tc>
        <w:tc>
          <w:tcPr>
            <w:tcW w:w="2144" w:type="dxa"/>
            <w:shd w:val="clear" w:color="auto" w:fill="F2F2F2"/>
          </w:tcPr>
          <w:p w:rsidR="00E05ECE" w:rsidRDefault="007E4EF3">
            <w:pPr>
              <w:jc w:val="center"/>
              <w:rPr>
                <w:rFonts w:ascii="微软雅黑" w:hAnsi="微软雅黑" w:cs="微软雅黑"/>
                <w:b/>
                <w:lang w:eastAsia="zh-CN"/>
              </w:rPr>
            </w:pPr>
            <w:r>
              <w:rPr>
                <w:rFonts w:ascii="微软雅黑" w:hAnsi="微软雅黑" w:cs="微软雅黑" w:hint="eastAsia"/>
                <w:b/>
                <w:lang w:eastAsia="zh-CN"/>
              </w:rPr>
              <w:t>作者</w:t>
            </w:r>
          </w:p>
        </w:tc>
      </w:tr>
      <w:tr w:rsidR="00E05ECE">
        <w:tc>
          <w:tcPr>
            <w:tcW w:w="1985" w:type="dxa"/>
          </w:tcPr>
          <w:p w:rsidR="00E05ECE" w:rsidRDefault="007E4EF3">
            <w:pPr>
              <w:pStyle w:val="Tabletext"/>
              <w:spacing w:after="0"/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201</w:t>
            </w:r>
            <w:r w:rsidR="009013D4">
              <w:rPr>
                <w:rFonts w:ascii="微软雅黑" w:hAnsi="微软雅黑" w:cs="微软雅黑" w:hint="eastAsia"/>
                <w:sz w:val="18"/>
                <w:szCs w:val="18"/>
                <w:lang w:val="en-US" w:eastAsia="zh-CN"/>
              </w:rPr>
              <w:t>6</w:t>
            </w: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-</w:t>
            </w:r>
            <w:r w:rsidR="004B51EF">
              <w:rPr>
                <w:rFonts w:ascii="微软雅黑" w:hAnsi="微软雅黑" w:cs="微软雅黑" w:hint="eastAsia"/>
                <w:sz w:val="18"/>
                <w:szCs w:val="18"/>
                <w:lang w:val="en-US" w:eastAsia="zh-CN"/>
              </w:rPr>
              <w:t>08</w:t>
            </w: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-</w:t>
            </w:r>
            <w:r w:rsidR="006B25B2">
              <w:rPr>
                <w:rFonts w:ascii="微软雅黑" w:hAnsi="微软雅黑" w:cs="微软雅黑" w:hint="eastAsia"/>
                <w:sz w:val="18"/>
                <w:szCs w:val="18"/>
                <w:lang w:val="en-US" w:eastAsia="zh-CN"/>
              </w:rPr>
              <w:t>28</w:t>
            </w:r>
          </w:p>
        </w:tc>
        <w:tc>
          <w:tcPr>
            <w:tcW w:w="1363" w:type="dxa"/>
          </w:tcPr>
          <w:p w:rsidR="00E05ECE" w:rsidRDefault="004B51EF">
            <w:pPr>
              <w:pStyle w:val="Tabletext"/>
              <w:spacing w:after="0"/>
              <w:jc w:val="center"/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val="en-US" w:eastAsia="zh-CN"/>
              </w:rPr>
              <w:t>1.0</w:t>
            </w:r>
          </w:p>
        </w:tc>
        <w:tc>
          <w:tcPr>
            <w:tcW w:w="3598" w:type="dxa"/>
          </w:tcPr>
          <w:p w:rsidR="00E05ECE" w:rsidRDefault="004B51EF">
            <w:pPr>
              <w:pStyle w:val="Tabletext"/>
              <w:spacing w:after="0"/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定稿</w:t>
            </w:r>
          </w:p>
        </w:tc>
        <w:tc>
          <w:tcPr>
            <w:tcW w:w="2144" w:type="dxa"/>
          </w:tcPr>
          <w:p w:rsidR="00E05ECE" w:rsidRDefault="007E4EF3">
            <w:pPr>
              <w:pStyle w:val="Tabletext"/>
              <w:spacing w:after="0"/>
              <w:rPr>
                <w:rFonts w:ascii="微软雅黑" w:hAnsi="微软雅黑" w:cs="微软雅黑"/>
                <w:sz w:val="18"/>
                <w:szCs w:val="18"/>
                <w:lang w:val="fr-BE"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val="fr-BE" w:eastAsia="zh-CN"/>
              </w:rPr>
              <w:t>Lawrence.liang</w:t>
            </w:r>
          </w:p>
        </w:tc>
      </w:tr>
      <w:tr w:rsidR="004B51EF">
        <w:tc>
          <w:tcPr>
            <w:tcW w:w="1985" w:type="dxa"/>
          </w:tcPr>
          <w:p w:rsidR="004B51EF" w:rsidRDefault="009013D4">
            <w:pPr>
              <w:pStyle w:val="Tabletext"/>
              <w:spacing w:after="0"/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2016</w:t>
            </w:r>
            <w:r w:rsidR="004B51EF"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-10-22</w:t>
            </w:r>
          </w:p>
        </w:tc>
        <w:tc>
          <w:tcPr>
            <w:tcW w:w="1363" w:type="dxa"/>
          </w:tcPr>
          <w:p w:rsidR="004B51EF" w:rsidRDefault="004B51EF">
            <w:pPr>
              <w:pStyle w:val="Tabletext"/>
              <w:spacing w:after="0"/>
              <w:jc w:val="center"/>
              <w:rPr>
                <w:rFonts w:ascii="微软雅黑" w:hAnsi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val="en-US" w:eastAsia="zh-CN"/>
              </w:rPr>
              <w:t>1.1</w:t>
            </w:r>
          </w:p>
        </w:tc>
        <w:tc>
          <w:tcPr>
            <w:tcW w:w="3598" w:type="dxa"/>
          </w:tcPr>
          <w:p w:rsidR="004B51EF" w:rsidRDefault="004B51EF" w:rsidP="004B51EF">
            <w:pPr>
              <w:pStyle w:val="Tabletext"/>
              <w:spacing w:after="0"/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修正编辑错误</w:t>
            </w:r>
          </w:p>
        </w:tc>
        <w:tc>
          <w:tcPr>
            <w:tcW w:w="2144" w:type="dxa"/>
          </w:tcPr>
          <w:p w:rsidR="004B51EF" w:rsidRDefault="004B51EF">
            <w:pPr>
              <w:pStyle w:val="Tabletext"/>
              <w:spacing w:after="0"/>
              <w:rPr>
                <w:rFonts w:ascii="微软雅黑" w:hAnsi="微软雅黑" w:cs="微软雅黑"/>
                <w:sz w:val="18"/>
                <w:szCs w:val="18"/>
                <w:lang w:val="fr-BE" w:eastAsia="zh-CN"/>
              </w:rPr>
            </w:pPr>
            <w:bookmarkStart w:id="0" w:name="OLE_LINK51"/>
            <w:bookmarkStart w:id="1" w:name="OLE_LINK52"/>
            <w:r>
              <w:rPr>
                <w:rFonts w:ascii="微软雅黑" w:hAnsi="微软雅黑" w:cs="微软雅黑"/>
                <w:sz w:val="18"/>
                <w:szCs w:val="18"/>
                <w:lang w:val="fr-BE" w:eastAsia="zh-CN"/>
              </w:rPr>
              <w:t>L</w:t>
            </w:r>
            <w:r>
              <w:rPr>
                <w:rFonts w:ascii="微软雅黑" w:hAnsi="微软雅黑" w:cs="微软雅黑" w:hint="eastAsia"/>
                <w:sz w:val="18"/>
                <w:szCs w:val="18"/>
                <w:lang w:val="fr-BE" w:eastAsia="zh-CN"/>
              </w:rPr>
              <w:t>iang.chen.coc</w:t>
            </w:r>
            <w:r w:rsidR="001E60AF">
              <w:rPr>
                <w:rFonts w:ascii="微软雅黑" w:hAnsi="微软雅黑" w:cs="微软雅黑" w:hint="eastAsia"/>
                <w:sz w:val="18"/>
                <w:szCs w:val="18"/>
                <w:lang w:val="fr-BE" w:eastAsia="zh-CN"/>
              </w:rPr>
              <w:t>、zhiwu.mo</w:t>
            </w:r>
            <w:bookmarkEnd w:id="0"/>
            <w:bookmarkEnd w:id="1"/>
          </w:p>
        </w:tc>
      </w:tr>
      <w:tr w:rsidR="001E60AF">
        <w:tc>
          <w:tcPr>
            <w:tcW w:w="1985" w:type="dxa"/>
          </w:tcPr>
          <w:p w:rsidR="001E60AF" w:rsidRDefault="001E60AF">
            <w:pPr>
              <w:pStyle w:val="Tabletext"/>
              <w:spacing w:after="0"/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2016-11-04</w:t>
            </w:r>
          </w:p>
        </w:tc>
        <w:tc>
          <w:tcPr>
            <w:tcW w:w="1363" w:type="dxa"/>
          </w:tcPr>
          <w:p w:rsidR="001E60AF" w:rsidRDefault="001E60AF">
            <w:pPr>
              <w:pStyle w:val="Tabletext"/>
              <w:spacing w:after="0"/>
              <w:jc w:val="center"/>
              <w:rPr>
                <w:rFonts w:ascii="微软雅黑" w:hAnsi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val="en-US" w:eastAsia="zh-CN"/>
              </w:rPr>
              <w:t>1.2</w:t>
            </w:r>
          </w:p>
        </w:tc>
        <w:tc>
          <w:tcPr>
            <w:tcW w:w="3598" w:type="dxa"/>
          </w:tcPr>
          <w:p w:rsidR="001E60AF" w:rsidRDefault="001E60AF">
            <w:pPr>
              <w:pStyle w:val="Tabletext"/>
              <w:spacing w:after="0"/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支持聚合支付</w:t>
            </w:r>
          </w:p>
        </w:tc>
        <w:tc>
          <w:tcPr>
            <w:tcW w:w="2144" w:type="dxa"/>
          </w:tcPr>
          <w:p w:rsidR="001E60AF" w:rsidRDefault="001E60AF">
            <w:r w:rsidRPr="005E4A28">
              <w:rPr>
                <w:rFonts w:ascii="微软雅黑" w:hAnsi="微软雅黑" w:cs="微软雅黑" w:hint="eastAsia"/>
                <w:sz w:val="18"/>
                <w:szCs w:val="18"/>
                <w:lang w:val="fr-BE" w:eastAsia="zh-CN"/>
              </w:rPr>
              <w:t>Liang.chen.coc、zhiwu.mo</w:t>
            </w:r>
          </w:p>
        </w:tc>
      </w:tr>
      <w:tr w:rsidR="001E60AF">
        <w:tc>
          <w:tcPr>
            <w:tcW w:w="1985" w:type="dxa"/>
          </w:tcPr>
          <w:p w:rsidR="001E60AF" w:rsidRDefault="001E60AF">
            <w:pPr>
              <w:pStyle w:val="Tabletext"/>
              <w:spacing w:after="0"/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2016-11-29</w:t>
            </w:r>
          </w:p>
        </w:tc>
        <w:tc>
          <w:tcPr>
            <w:tcW w:w="1363" w:type="dxa"/>
          </w:tcPr>
          <w:p w:rsidR="001E60AF" w:rsidRDefault="001E60AF">
            <w:pPr>
              <w:pStyle w:val="Tabletext"/>
              <w:spacing w:after="0"/>
              <w:jc w:val="center"/>
              <w:rPr>
                <w:rFonts w:ascii="微软雅黑" w:hAnsi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val="en-US" w:eastAsia="zh-CN"/>
              </w:rPr>
              <w:t>1.3</w:t>
            </w:r>
          </w:p>
        </w:tc>
        <w:tc>
          <w:tcPr>
            <w:tcW w:w="3598" w:type="dxa"/>
          </w:tcPr>
          <w:p w:rsidR="001E60AF" w:rsidRDefault="001E60AF" w:rsidP="007439CA">
            <w:pPr>
              <w:pStyle w:val="Tabletext"/>
              <w:spacing w:after="0"/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增加延期分账接口</w:t>
            </w:r>
          </w:p>
        </w:tc>
        <w:tc>
          <w:tcPr>
            <w:tcW w:w="2144" w:type="dxa"/>
          </w:tcPr>
          <w:p w:rsidR="001E60AF" w:rsidRDefault="001E60AF">
            <w:r w:rsidRPr="005E4A28">
              <w:rPr>
                <w:rFonts w:ascii="微软雅黑" w:hAnsi="微软雅黑" w:cs="微软雅黑" w:hint="eastAsia"/>
                <w:sz w:val="18"/>
                <w:szCs w:val="18"/>
                <w:lang w:val="fr-BE" w:eastAsia="zh-CN"/>
              </w:rPr>
              <w:t>Liang.chen.coc、zhiwu.mo</w:t>
            </w:r>
          </w:p>
        </w:tc>
      </w:tr>
      <w:tr w:rsidR="001E60AF">
        <w:tc>
          <w:tcPr>
            <w:tcW w:w="1985" w:type="dxa"/>
          </w:tcPr>
          <w:p w:rsidR="001E60AF" w:rsidRDefault="001E60AF">
            <w:pPr>
              <w:pStyle w:val="Tabletext"/>
              <w:spacing w:after="0"/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2017-01-01</w:t>
            </w:r>
          </w:p>
        </w:tc>
        <w:tc>
          <w:tcPr>
            <w:tcW w:w="1363" w:type="dxa"/>
          </w:tcPr>
          <w:p w:rsidR="001E60AF" w:rsidRDefault="001E60AF">
            <w:pPr>
              <w:pStyle w:val="Tabletext"/>
              <w:spacing w:after="0"/>
              <w:jc w:val="center"/>
              <w:rPr>
                <w:rFonts w:ascii="微软雅黑" w:hAnsi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val="en-US" w:eastAsia="zh-CN"/>
              </w:rPr>
              <w:t>1.4</w:t>
            </w:r>
          </w:p>
        </w:tc>
        <w:tc>
          <w:tcPr>
            <w:tcW w:w="3598" w:type="dxa"/>
          </w:tcPr>
          <w:p w:rsidR="001E60AF" w:rsidRDefault="001E60AF">
            <w:pPr>
              <w:pStyle w:val="Tabletext"/>
              <w:spacing w:after="0"/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优化延期分账</w:t>
            </w:r>
          </w:p>
        </w:tc>
        <w:tc>
          <w:tcPr>
            <w:tcW w:w="2144" w:type="dxa"/>
          </w:tcPr>
          <w:p w:rsidR="001E60AF" w:rsidRDefault="001E60AF">
            <w:r w:rsidRPr="005E4A28">
              <w:rPr>
                <w:rFonts w:ascii="微软雅黑" w:hAnsi="微软雅黑" w:cs="微软雅黑" w:hint="eastAsia"/>
                <w:sz w:val="18"/>
                <w:szCs w:val="18"/>
                <w:lang w:val="fr-BE" w:eastAsia="zh-CN"/>
              </w:rPr>
              <w:t>Liang.chen.coc、zhiwu.mo</w:t>
            </w:r>
          </w:p>
        </w:tc>
      </w:tr>
      <w:tr w:rsidR="001E60AF">
        <w:tc>
          <w:tcPr>
            <w:tcW w:w="1985" w:type="dxa"/>
          </w:tcPr>
          <w:p w:rsidR="001E60AF" w:rsidRDefault="001E60AF">
            <w:pPr>
              <w:pStyle w:val="Tabletext"/>
              <w:spacing w:after="0"/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2017-04-03</w:t>
            </w:r>
          </w:p>
        </w:tc>
        <w:tc>
          <w:tcPr>
            <w:tcW w:w="1363" w:type="dxa"/>
          </w:tcPr>
          <w:p w:rsidR="001E60AF" w:rsidRDefault="001E60AF">
            <w:pPr>
              <w:pStyle w:val="Tabletext"/>
              <w:spacing w:after="0"/>
              <w:jc w:val="center"/>
              <w:rPr>
                <w:rFonts w:ascii="微软雅黑" w:hAnsi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val="en-US" w:eastAsia="zh-CN"/>
              </w:rPr>
              <w:t>1.5</w:t>
            </w:r>
          </w:p>
        </w:tc>
        <w:tc>
          <w:tcPr>
            <w:tcW w:w="3598" w:type="dxa"/>
          </w:tcPr>
          <w:p w:rsidR="001E60AF" w:rsidRDefault="001E60AF">
            <w:pPr>
              <w:pStyle w:val="Tabletext"/>
              <w:spacing w:after="0"/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完善数据字典</w:t>
            </w:r>
          </w:p>
        </w:tc>
        <w:tc>
          <w:tcPr>
            <w:tcW w:w="2144" w:type="dxa"/>
          </w:tcPr>
          <w:p w:rsidR="001E60AF" w:rsidRDefault="001E60AF">
            <w:r w:rsidRPr="005E4A28">
              <w:rPr>
                <w:rFonts w:ascii="微软雅黑" w:hAnsi="微软雅黑" w:cs="微软雅黑" w:hint="eastAsia"/>
                <w:sz w:val="18"/>
                <w:szCs w:val="18"/>
                <w:lang w:val="fr-BE" w:eastAsia="zh-CN"/>
              </w:rPr>
              <w:t>Liang.chen.coc、zhiwu.mo</w:t>
            </w:r>
          </w:p>
        </w:tc>
      </w:tr>
      <w:tr w:rsidR="001E60AF">
        <w:tc>
          <w:tcPr>
            <w:tcW w:w="1985" w:type="dxa"/>
          </w:tcPr>
          <w:p w:rsidR="001E60AF" w:rsidRDefault="001E60AF">
            <w:pPr>
              <w:pStyle w:val="Tabletext"/>
              <w:spacing w:after="0"/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2017-08-06</w:t>
            </w:r>
          </w:p>
        </w:tc>
        <w:tc>
          <w:tcPr>
            <w:tcW w:w="1363" w:type="dxa"/>
          </w:tcPr>
          <w:p w:rsidR="001E60AF" w:rsidRDefault="001E60AF">
            <w:pPr>
              <w:pStyle w:val="Tabletext"/>
              <w:spacing w:after="0"/>
              <w:jc w:val="center"/>
              <w:rPr>
                <w:rFonts w:ascii="微软雅黑" w:hAnsi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val="en-US" w:eastAsia="zh-CN"/>
              </w:rPr>
              <w:t>1.6</w:t>
            </w:r>
          </w:p>
        </w:tc>
        <w:tc>
          <w:tcPr>
            <w:tcW w:w="3598" w:type="dxa"/>
          </w:tcPr>
          <w:p w:rsidR="001E60AF" w:rsidRDefault="001E60AF">
            <w:pPr>
              <w:pStyle w:val="Tabletext"/>
              <w:spacing w:after="0"/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抽取公共数据章节</w:t>
            </w:r>
          </w:p>
        </w:tc>
        <w:tc>
          <w:tcPr>
            <w:tcW w:w="2144" w:type="dxa"/>
          </w:tcPr>
          <w:p w:rsidR="001E60AF" w:rsidRDefault="001E60AF">
            <w:r w:rsidRPr="005E4A28">
              <w:rPr>
                <w:rFonts w:ascii="微软雅黑" w:hAnsi="微软雅黑" w:cs="微软雅黑" w:hint="eastAsia"/>
                <w:sz w:val="18"/>
                <w:szCs w:val="18"/>
                <w:lang w:val="fr-BE" w:eastAsia="zh-CN"/>
              </w:rPr>
              <w:t>Liang.chen.coc、zhiwu.mo</w:t>
            </w:r>
          </w:p>
        </w:tc>
      </w:tr>
      <w:tr w:rsidR="005564AC">
        <w:tc>
          <w:tcPr>
            <w:tcW w:w="1985" w:type="dxa"/>
          </w:tcPr>
          <w:p w:rsidR="005564AC" w:rsidRDefault="005564AC">
            <w:pPr>
              <w:pStyle w:val="Tabletext"/>
              <w:spacing w:after="0"/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2018-05-22</w:t>
            </w:r>
          </w:p>
        </w:tc>
        <w:tc>
          <w:tcPr>
            <w:tcW w:w="1363" w:type="dxa"/>
          </w:tcPr>
          <w:p w:rsidR="005564AC" w:rsidRDefault="005564AC">
            <w:pPr>
              <w:pStyle w:val="Tabletext"/>
              <w:spacing w:after="0"/>
              <w:jc w:val="center"/>
              <w:rPr>
                <w:rFonts w:ascii="微软雅黑" w:hAnsi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val="en-US" w:eastAsia="zh-CN"/>
              </w:rPr>
              <w:t>1.7</w:t>
            </w:r>
          </w:p>
        </w:tc>
        <w:tc>
          <w:tcPr>
            <w:tcW w:w="3598" w:type="dxa"/>
          </w:tcPr>
          <w:p w:rsidR="005564AC" w:rsidRDefault="005564AC">
            <w:pPr>
              <w:pStyle w:val="Tabletext"/>
              <w:spacing w:after="0"/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修正bug</w:t>
            </w:r>
          </w:p>
        </w:tc>
        <w:tc>
          <w:tcPr>
            <w:tcW w:w="2144" w:type="dxa"/>
          </w:tcPr>
          <w:p w:rsidR="005564AC" w:rsidRPr="005E4A28" w:rsidRDefault="005564AC">
            <w:pPr>
              <w:rPr>
                <w:rFonts w:ascii="微软雅黑" w:hAnsi="微软雅黑" w:cs="微软雅黑"/>
                <w:sz w:val="18"/>
                <w:szCs w:val="18"/>
                <w:lang w:val="fr-BE" w:eastAsia="zh-CN"/>
              </w:rPr>
            </w:pPr>
            <w:r>
              <w:rPr>
                <w:rFonts w:ascii="微软雅黑" w:hAnsi="微软雅黑" w:cs="微软雅黑"/>
                <w:sz w:val="18"/>
                <w:szCs w:val="18"/>
                <w:lang w:val="fr-BE" w:eastAsia="zh-CN"/>
              </w:rPr>
              <w:t>L</w:t>
            </w:r>
            <w:r>
              <w:rPr>
                <w:rFonts w:ascii="微软雅黑" w:hAnsi="微软雅黑" w:cs="微软雅黑" w:hint="eastAsia"/>
                <w:sz w:val="18"/>
                <w:szCs w:val="18"/>
                <w:lang w:val="fr-BE" w:eastAsia="zh-CN"/>
              </w:rPr>
              <w:t>iang.chen.coc</w:t>
            </w:r>
          </w:p>
        </w:tc>
      </w:tr>
    </w:tbl>
    <w:p w:rsidR="00E05ECE" w:rsidRDefault="00E05ECE">
      <w:pPr>
        <w:rPr>
          <w:rFonts w:ascii="微软雅黑" w:hAnsi="微软雅黑" w:cs="微软雅黑"/>
          <w:lang w:eastAsia="zh-CN"/>
        </w:rPr>
      </w:pPr>
    </w:p>
    <w:p w:rsidR="00E05ECE" w:rsidRDefault="007E4EF3">
      <w:pPr>
        <w:keepNext/>
        <w:pageBreakBefore/>
        <w:jc w:val="center"/>
        <w:rPr>
          <w:rFonts w:ascii="微软雅黑" w:hAnsi="微软雅黑" w:cs="微软雅黑"/>
          <w:b/>
          <w:sz w:val="32"/>
          <w:szCs w:val="32"/>
          <w:lang w:eastAsia="zh-CN"/>
        </w:rPr>
      </w:pPr>
      <w:r>
        <w:rPr>
          <w:rFonts w:ascii="微软雅黑" w:hAnsi="微软雅黑" w:cs="微软雅黑" w:hint="eastAsia"/>
          <w:b/>
          <w:sz w:val="32"/>
          <w:szCs w:val="32"/>
          <w:lang w:val="zh-CN" w:eastAsia="zh-CN"/>
        </w:rPr>
        <w:lastRenderedPageBreak/>
        <w:t>目录</w:t>
      </w:r>
    </w:p>
    <w:p w:rsidR="009D6567" w:rsidRDefault="00413D72">
      <w:pPr>
        <w:pStyle w:val="11"/>
        <w:tabs>
          <w:tab w:val="left" w:pos="420"/>
          <w:tab w:val="right" w:leader="dot" w:pos="8993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4"/>
          <w:szCs w:val="24"/>
          <w:lang w:val="en-US" w:eastAsia="zh-CN"/>
        </w:rPr>
      </w:pPr>
      <w:r>
        <w:rPr>
          <w:rFonts w:ascii="微软雅黑" w:hAnsi="微软雅黑" w:cs="微软雅黑" w:hint="eastAsia"/>
          <w:sz w:val="18"/>
          <w:szCs w:val="18"/>
        </w:rPr>
        <w:fldChar w:fldCharType="begin"/>
      </w:r>
      <w:r w:rsidR="007E4EF3">
        <w:rPr>
          <w:rFonts w:ascii="微软雅黑" w:hAnsi="微软雅黑" w:cs="微软雅黑" w:hint="eastAsia"/>
          <w:sz w:val="18"/>
          <w:szCs w:val="18"/>
          <w:lang w:eastAsia="zh-CN"/>
        </w:rPr>
        <w:instrText xml:space="preserve"> TOC \o</w:instrText>
      </w:r>
      <w:r w:rsidR="007E4EF3">
        <w:rPr>
          <w:rFonts w:ascii="微软雅黑" w:hAnsi="微软雅黑" w:cs="微软雅黑" w:hint="eastAsia"/>
          <w:sz w:val="18"/>
          <w:szCs w:val="18"/>
        </w:rPr>
        <w:instrText xml:space="preserve">"1-3" \h \z \u </w:instrText>
      </w:r>
      <w:r>
        <w:rPr>
          <w:rFonts w:ascii="微软雅黑" w:hAnsi="微软雅黑" w:cs="微软雅黑" w:hint="eastAsia"/>
          <w:sz w:val="18"/>
          <w:szCs w:val="18"/>
        </w:rPr>
        <w:fldChar w:fldCharType="separate"/>
      </w:r>
      <w:hyperlink w:anchor="_Toc513053707" w:history="1">
        <w:r w:rsidR="009D6567" w:rsidRPr="00787F51">
          <w:rPr>
            <w:rStyle w:val="af2"/>
            <w:rFonts w:ascii="Arial Unicode MS" w:hAnsi="Arial Unicode MS"/>
            <w:noProof/>
            <w:lang w:eastAsia="zh-CN"/>
          </w:rPr>
          <w:t>1.</w:t>
        </w:r>
        <w:r w:rsidR="009D6567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4"/>
            <w:szCs w:val="24"/>
            <w:lang w:val="en-US" w:eastAsia="zh-CN"/>
          </w:rPr>
          <w:tab/>
        </w:r>
        <w:r w:rsidR="009D6567" w:rsidRPr="00787F51">
          <w:rPr>
            <w:rStyle w:val="af2"/>
            <w:noProof/>
            <w:lang w:eastAsia="zh-CN"/>
          </w:rPr>
          <w:t>文档说明</w:t>
        </w:r>
        <w:r w:rsidR="009D656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D6567">
          <w:rPr>
            <w:noProof/>
            <w:webHidden/>
          </w:rPr>
          <w:instrText xml:space="preserve"> PAGEREF _Toc513053707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D6567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D6567" w:rsidRDefault="003C4858">
      <w:pPr>
        <w:pStyle w:val="20"/>
        <w:tabs>
          <w:tab w:val="left" w:pos="1260"/>
          <w:tab w:val="right" w:leader="dot" w:pos="8993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US" w:eastAsia="zh-CN"/>
        </w:rPr>
      </w:pPr>
      <w:hyperlink w:anchor="_Toc513053708" w:history="1">
        <w:r w:rsidR="009D6567" w:rsidRPr="00787F51">
          <w:rPr>
            <w:rStyle w:val="af2"/>
            <w:rFonts w:ascii="Arial Unicode MS" w:hAnsi="Arial Unicode MS" w:cs="微软雅黑"/>
            <w:noProof/>
            <w:lang w:eastAsia="zh-CN"/>
          </w:rPr>
          <w:t>1.1.</w:t>
        </w:r>
        <w:r w:rsidR="009D6567"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:lang w:val="en-US" w:eastAsia="zh-CN"/>
          </w:rPr>
          <w:tab/>
        </w:r>
        <w:r w:rsidR="009D6567" w:rsidRPr="00787F51">
          <w:rPr>
            <w:rStyle w:val="af2"/>
            <w:rFonts w:ascii="微软雅黑" w:hAnsi="微软雅黑" w:cs="微软雅黑"/>
            <w:noProof/>
            <w:lang w:eastAsia="zh-CN"/>
          </w:rPr>
          <w:t>文档目标</w:t>
        </w:r>
        <w:r w:rsidR="009D6567">
          <w:rPr>
            <w:noProof/>
            <w:webHidden/>
          </w:rPr>
          <w:tab/>
        </w:r>
        <w:r w:rsidR="00413D72">
          <w:rPr>
            <w:noProof/>
            <w:webHidden/>
          </w:rPr>
          <w:fldChar w:fldCharType="begin"/>
        </w:r>
        <w:r w:rsidR="009D6567">
          <w:rPr>
            <w:noProof/>
            <w:webHidden/>
          </w:rPr>
          <w:instrText xml:space="preserve"> PAGEREF _Toc513053708 \h </w:instrText>
        </w:r>
        <w:r w:rsidR="00413D72">
          <w:rPr>
            <w:noProof/>
            <w:webHidden/>
          </w:rPr>
        </w:r>
        <w:r w:rsidR="00413D72">
          <w:rPr>
            <w:noProof/>
            <w:webHidden/>
          </w:rPr>
          <w:fldChar w:fldCharType="separate"/>
        </w:r>
        <w:r w:rsidR="009D6567">
          <w:rPr>
            <w:noProof/>
            <w:webHidden/>
          </w:rPr>
          <w:t>8</w:t>
        </w:r>
        <w:r w:rsidR="00413D72">
          <w:rPr>
            <w:noProof/>
            <w:webHidden/>
          </w:rPr>
          <w:fldChar w:fldCharType="end"/>
        </w:r>
      </w:hyperlink>
    </w:p>
    <w:p w:rsidR="009D6567" w:rsidRDefault="003C4858">
      <w:pPr>
        <w:pStyle w:val="20"/>
        <w:tabs>
          <w:tab w:val="left" w:pos="1260"/>
          <w:tab w:val="right" w:leader="dot" w:pos="8993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US" w:eastAsia="zh-CN"/>
        </w:rPr>
      </w:pPr>
      <w:hyperlink w:anchor="_Toc513053709" w:history="1">
        <w:r w:rsidR="009D6567" w:rsidRPr="00787F51">
          <w:rPr>
            <w:rStyle w:val="af2"/>
            <w:rFonts w:ascii="Arial Unicode MS" w:hAnsi="Arial Unicode MS" w:cs="微软雅黑"/>
            <w:noProof/>
            <w:lang w:eastAsia="zh-CN"/>
          </w:rPr>
          <w:t>1.2.</w:t>
        </w:r>
        <w:r w:rsidR="009D6567"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:lang w:val="en-US" w:eastAsia="zh-CN"/>
          </w:rPr>
          <w:tab/>
        </w:r>
        <w:r w:rsidR="009D6567" w:rsidRPr="00787F51">
          <w:rPr>
            <w:rStyle w:val="af2"/>
            <w:rFonts w:ascii="微软雅黑" w:hAnsi="微软雅黑" w:cs="微软雅黑"/>
            <w:noProof/>
            <w:lang w:eastAsia="zh-CN"/>
          </w:rPr>
          <w:t>技术支持</w:t>
        </w:r>
        <w:r w:rsidR="009D6567">
          <w:rPr>
            <w:noProof/>
            <w:webHidden/>
          </w:rPr>
          <w:tab/>
        </w:r>
        <w:r w:rsidR="00413D72">
          <w:rPr>
            <w:noProof/>
            <w:webHidden/>
          </w:rPr>
          <w:fldChar w:fldCharType="begin"/>
        </w:r>
        <w:r w:rsidR="009D6567">
          <w:rPr>
            <w:noProof/>
            <w:webHidden/>
          </w:rPr>
          <w:instrText xml:space="preserve"> PAGEREF _Toc513053709 \h </w:instrText>
        </w:r>
        <w:r w:rsidR="00413D72">
          <w:rPr>
            <w:noProof/>
            <w:webHidden/>
          </w:rPr>
        </w:r>
        <w:r w:rsidR="00413D72">
          <w:rPr>
            <w:noProof/>
            <w:webHidden/>
          </w:rPr>
          <w:fldChar w:fldCharType="separate"/>
        </w:r>
        <w:r w:rsidR="009D6567">
          <w:rPr>
            <w:noProof/>
            <w:webHidden/>
          </w:rPr>
          <w:t>8</w:t>
        </w:r>
        <w:r w:rsidR="00413D72">
          <w:rPr>
            <w:noProof/>
            <w:webHidden/>
          </w:rPr>
          <w:fldChar w:fldCharType="end"/>
        </w:r>
      </w:hyperlink>
    </w:p>
    <w:p w:rsidR="009D6567" w:rsidRDefault="003C4858">
      <w:pPr>
        <w:pStyle w:val="11"/>
        <w:tabs>
          <w:tab w:val="left" w:pos="420"/>
          <w:tab w:val="right" w:leader="dot" w:pos="8993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4"/>
          <w:szCs w:val="24"/>
          <w:lang w:val="en-US" w:eastAsia="zh-CN"/>
        </w:rPr>
      </w:pPr>
      <w:hyperlink w:anchor="_Toc513053710" w:history="1">
        <w:r w:rsidR="009D6567" w:rsidRPr="00787F51">
          <w:rPr>
            <w:rStyle w:val="af2"/>
            <w:rFonts w:ascii="Arial Unicode MS" w:hAnsi="Arial Unicode MS"/>
            <w:noProof/>
            <w:lang w:val="en-US" w:eastAsia="zh-CN"/>
          </w:rPr>
          <w:t>2.</w:t>
        </w:r>
        <w:r w:rsidR="009D6567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4"/>
            <w:szCs w:val="24"/>
            <w:lang w:val="en-US" w:eastAsia="zh-CN"/>
          </w:rPr>
          <w:tab/>
        </w:r>
        <w:r w:rsidR="009D6567" w:rsidRPr="00787F51">
          <w:rPr>
            <w:rStyle w:val="af2"/>
            <w:noProof/>
            <w:lang w:val="en-US" w:eastAsia="zh-CN"/>
          </w:rPr>
          <w:t>术语约定</w:t>
        </w:r>
        <w:r w:rsidR="009D6567">
          <w:rPr>
            <w:noProof/>
            <w:webHidden/>
          </w:rPr>
          <w:tab/>
        </w:r>
        <w:r w:rsidR="00413D72">
          <w:rPr>
            <w:noProof/>
            <w:webHidden/>
          </w:rPr>
          <w:fldChar w:fldCharType="begin"/>
        </w:r>
        <w:r w:rsidR="009D6567">
          <w:rPr>
            <w:noProof/>
            <w:webHidden/>
          </w:rPr>
          <w:instrText xml:space="preserve"> PAGEREF _Toc513053710 \h </w:instrText>
        </w:r>
        <w:r w:rsidR="00413D72">
          <w:rPr>
            <w:noProof/>
            <w:webHidden/>
          </w:rPr>
        </w:r>
        <w:r w:rsidR="00413D72">
          <w:rPr>
            <w:noProof/>
            <w:webHidden/>
          </w:rPr>
          <w:fldChar w:fldCharType="separate"/>
        </w:r>
        <w:r w:rsidR="009D6567">
          <w:rPr>
            <w:noProof/>
            <w:webHidden/>
          </w:rPr>
          <w:t>9</w:t>
        </w:r>
        <w:r w:rsidR="00413D72">
          <w:rPr>
            <w:noProof/>
            <w:webHidden/>
          </w:rPr>
          <w:fldChar w:fldCharType="end"/>
        </w:r>
      </w:hyperlink>
    </w:p>
    <w:p w:rsidR="009D6567" w:rsidRDefault="003C4858">
      <w:pPr>
        <w:pStyle w:val="11"/>
        <w:tabs>
          <w:tab w:val="left" w:pos="420"/>
          <w:tab w:val="right" w:leader="dot" w:pos="8993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4"/>
          <w:szCs w:val="24"/>
          <w:lang w:val="en-US" w:eastAsia="zh-CN"/>
        </w:rPr>
      </w:pPr>
      <w:hyperlink w:anchor="_Toc513053711" w:history="1">
        <w:r w:rsidR="009D6567" w:rsidRPr="00787F51">
          <w:rPr>
            <w:rStyle w:val="af2"/>
            <w:rFonts w:ascii="Arial Unicode MS" w:hAnsi="Arial Unicode MS"/>
            <w:noProof/>
            <w:lang w:eastAsia="zh-CN"/>
          </w:rPr>
          <w:t>3.</w:t>
        </w:r>
        <w:r w:rsidR="009D6567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4"/>
            <w:szCs w:val="24"/>
            <w:lang w:val="en-US" w:eastAsia="zh-CN"/>
          </w:rPr>
          <w:tab/>
        </w:r>
        <w:r w:rsidR="009D6567" w:rsidRPr="00787F51">
          <w:rPr>
            <w:rStyle w:val="af2"/>
            <w:noProof/>
            <w:lang w:eastAsia="zh-CN"/>
          </w:rPr>
          <w:t>协议</w:t>
        </w:r>
        <w:r w:rsidR="009D6567" w:rsidRPr="00787F51">
          <w:rPr>
            <w:rStyle w:val="af2"/>
            <w:noProof/>
          </w:rPr>
          <w:t>规范</w:t>
        </w:r>
        <w:r w:rsidR="009D6567">
          <w:rPr>
            <w:noProof/>
            <w:webHidden/>
          </w:rPr>
          <w:tab/>
        </w:r>
        <w:r w:rsidR="00413D72">
          <w:rPr>
            <w:noProof/>
            <w:webHidden/>
          </w:rPr>
          <w:fldChar w:fldCharType="begin"/>
        </w:r>
        <w:r w:rsidR="009D6567">
          <w:rPr>
            <w:noProof/>
            <w:webHidden/>
          </w:rPr>
          <w:instrText xml:space="preserve"> PAGEREF _Toc513053711 \h </w:instrText>
        </w:r>
        <w:r w:rsidR="00413D72">
          <w:rPr>
            <w:noProof/>
            <w:webHidden/>
          </w:rPr>
        </w:r>
        <w:r w:rsidR="00413D72">
          <w:rPr>
            <w:noProof/>
            <w:webHidden/>
          </w:rPr>
          <w:fldChar w:fldCharType="separate"/>
        </w:r>
        <w:r w:rsidR="009D6567">
          <w:rPr>
            <w:noProof/>
            <w:webHidden/>
          </w:rPr>
          <w:t>10</w:t>
        </w:r>
        <w:r w:rsidR="00413D72">
          <w:rPr>
            <w:noProof/>
            <w:webHidden/>
          </w:rPr>
          <w:fldChar w:fldCharType="end"/>
        </w:r>
      </w:hyperlink>
    </w:p>
    <w:p w:rsidR="009D6567" w:rsidRDefault="003C4858">
      <w:pPr>
        <w:pStyle w:val="20"/>
        <w:tabs>
          <w:tab w:val="left" w:pos="1260"/>
          <w:tab w:val="right" w:leader="dot" w:pos="8993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US" w:eastAsia="zh-CN"/>
        </w:rPr>
      </w:pPr>
      <w:hyperlink w:anchor="_Toc513053712" w:history="1">
        <w:r w:rsidR="009D6567" w:rsidRPr="00787F51">
          <w:rPr>
            <w:rStyle w:val="af2"/>
            <w:rFonts w:ascii="Arial Unicode MS" w:hAnsi="Arial Unicode MS" w:cs="微软雅黑"/>
            <w:noProof/>
          </w:rPr>
          <w:t>3.1.</w:t>
        </w:r>
        <w:r w:rsidR="009D6567"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:lang w:val="en-US" w:eastAsia="zh-CN"/>
          </w:rPr>
          <w:tab/>
        </w:r>
        <w:r w:rsidR="009D6567" w:rsidRPr="00787F51">
          <w:rPr>
            <w:rStyle w:val="af2"/>
            <w:rFonts w:ascii="微软雅黑" w:hAnsi="微软雅黑" w:cs="微软雅黑"/>
            <w:noProof/>
          </w:rPr>
          <w:t>相关约定</w:t>
        </w:r>
        <w:r w:rsidR="009D6567">
          <w:rPr>
            <w:noProof/>
            <w:webHidden/>
          </w:rPr>
          <w:tab/>
        </w:r>
        <w:r w:rsidR="00413D72">
          <w:rPr>
            <w:noProof/>
            <w:webHidden/>
          </w:rPr>
          <w:fldChar w:fldCharType="begin"/>
        </w:r>
        <w:r w:rsidR="009D6567">
          <w:rPr>
            <w:noProof/>
            <w:webHidden/>
          </w:rPr>
          <w:instrText xml:space="preserve"> PAGEREF _Toc513053712 \h </w:instrText>
        </w:r>
        <w:r w:rsidR="00413D72">
          <w:rPr>
            <w:noProof/>
            <w:webHidden/>
          </w:rPr>
        </w:r>
        <w:r w:rsidR="00413D72">
          <w:rPr>
            <w:noProof/>
            <w:webHidden/>
          </w:rPr>
          <w:fldChar w:fldCharType="separate"/>
        </w:r>
        <w:r w:rsidR="009D6567">
          <w:rPr>
            <w:noProof/>
            <w:webHidden/>
          </w:rPr>
          <w:t>10</w:t>
        </w:r>
        <w:r w:rsidR="00413D72">
          <w:rPr>
            <w:noProof/>
            <w:webHidden/>
          </w:rPr>
          <w:fldChar w:fldCharType="end"/>
        </w:r>
      </w:hyperlink>
    </w:p>
    <w:p w:rsidR="009D6567" w:rsidRDefault="003C4858">
      <w:pPr>
        <w:pStyle w:val="20"/>
        <w:tabs>
          <w:tab w:val="left" w:pos="1260"/>
          <w:tab w:val="right" w:leader="dot" w:pos="8993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US" w:eastAsia="zh-CN"/>
        </w:rPr>
      </w:pPr>
      <w:hyperlink w:anchor="_Toc513053713" w:history="1">
        <w:r w:rsidR="009D6567" w:rsidRPr="00787F51">
          <w:rPr>
            <w:rStyle w:val="af2"/>
            <w:rFonts w:ascii="Arial Unicode MS" w:hAnsi="Arial Unicode MS" w:cs="微软雅黑"/>
            <w:noProof/>
            <w:lang w:val="en-US" w:eastAsia="zh-CN"/>
          </w:rPr>
          <w:t>3.2.</w:t>
        </w:r>
        <w:r w:rsidR="009D6567"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:lang w:val="en-US" w:eastAsia="zh-CN"/>
          </w:rPr>
          <w:tab/>
        </w:r>
        <w:r w:rsidR="009D6567" w:rsidRPr="00787F51">
          <w:rPr>
            <w:rStyle w:val="af2"/>
            <w:rFonts w:ascii="微软雅黑" w:hAnsi="微软雅黑" w:cs="微软雅黑"/>
            <w:noProof/>
            <w:lang w:val="en-US" w:eastAsia="zh-CN"/>
          </w:rPr>
          <w:t>报文格式</w:t>
        </w:r>
        <w:r w:rsidR="009D6567">
          <w:rPr>
            <w:noProof/>
            <w:webHidden/>
          </w:rPr>
          <w:tab/>
        </w:r>
        <w:r w:rsidR="00413D72">
          <w:rPr>
            <w:noProof/>
            <w:webHidden/>
          </w:rPr>
          <w:fldChar w:fldCharType="begin"/>
        </w:r>
        <w:r w:rsidR="009D6567">
          <w:rPr>
            <w:noProof/>
            <w:webHidden/>
          </w:rPr>
          <w:instrText xml:space="preserve"> PAGEREF _Toc513053713 \h </w:instrText>
        </w:r>
        <w:r w:rsidR="00413D72">
          <w:rPr>
            <w:noProof/>
            <w:webHidden/>
          </w:rPr>
        </w:r>
        <w:r w:rsidR="00413D72">
          <w:rPr>
            <w:noProof/>
            <w:webHidden/>
          </w:rPr>
          <w:fldChar w:fldCharType="separate"/>
        </w:r>
        <w:r w:rsidR="009D6567">
          <w:rPr>
            <w:noProof/>
            <w:webHidden/>
          </w:rPr>
          <w:t>10</w:t>
        </w:r>
        <w:r w:rsidR="00413D72">
          <w:rPr>
            <w:noProof/>
            <w:webHidden/>
          </w:rPr>
          <w:fldChar w:fldCharType="end"/>
        </w:r>
      </w:hyperlink>
    </w:p>
    <w:p w:rsidR="009D6567" w:rsidRDefault="003C4858">
      <w:pPr>
        <w:pStyle w:val="31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US" w:eastAsia="zh-CN"/>
        </w:rPr>
      </w:pPr>
      <w:hyperlink w:anchor="_Toc513053714" w:history="1">
        <w:r w:rsidR="009D6567" w:rsidRPr="00787F51">
          <w:rPr>
            <w:rStyle w:val="af2"/>
            <w:rFonts w:ascii="Arial Unicode MS" w:hAnsi="Arial Unicode MS"/>
            <w:noProof/>
            <w:lang w:val="en-US" w:eastAsia="zh-CN"/>
          </w:rPr>
          <w:t>3.2.1.</w:t>
        </w:r>
        <w:r w:rsidR="009D6567"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:lang w:val="en-US" w:eastAsia="zh-CN"/>
          </w:rPr>
          <w:tab/>
        </w:r>
        <w:r w:rsidR="009D6567" w:rsidRPr="00787F51">
          <w:rPr>
            <w:rStyle w:val="af2"/>
            <w:noProof/>
            <w:lang w:val="en-US" w:eastAsia="zh-CN"/>
          </w:rPr>
          <w:t>请求报文</w:t>
        </w:r>
        <w:r w:rsidR="009D6567">
          <w:rPr>
            <w:noProof/>
            <w:webHidden/>
          </w:rPr>
          <w:tab/>
        </w:r>
        <w:r w:rsidR="00413D72">
          <w:rPr>
            <w:noProof/>
            <w:webHidden/>
          </w:rPr>
          <w:fldChar w:fldCharType="begin"/>
        </w:r>
        <w:r w:rsidR="009D6567">
          <w:rPr>
            <w:noProof/>
            <w:webHidden/>
          </w:rPr>
          <w:instrText xml:space="preserve"> PAGEREF _Toc513053714 \h </w:instrText>
        </w:r>
        <w:r w:rsidR="00413D72">
          <w:rPr>
            <w:noProof/>
            <w:webHidden/>
          </w:rPr>
        </w:r>
        <w:r w:rsidR="00413D72">
          <w:rPr>
            <w:noProof/>
            <w:webHidden/>
          </w:rPr>
          <w:fldChar w:fldCharType="separate"/>
        </w:r>
        <w:r w:rsidR="009D6567">
          <w:rPr>
            <w:noProof/>
            <w:webHidden/>
          </w:rPr>
          <w:t>10</w:t>
        </w:r>
        <w:r w:rsidR="00413D72">
          <w:rPr>
            <w:noProof/>
            <w:webHidden/>
          </w:rPr>
          <w:fldChar w:fldCharType="end"/>
        </w:r>
      </w:hyperlink>
    </w:p>
    <w:p w:rsidR="009D6567" w:rsidRDefault="003C4858">
      <w:pPr>
        <w:pStyle w:val="31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US" w:eastAsia="zh-CN"/>
        </w:rPr>
      </w:pPr>
      <w:hyperlink w:anchor="_Toc513053715" w:history="1">
        <w:r w:rsidR="009D6567" w:rsidRPr="00787F51">
          <w:rPr>
            <w:rStyle w:val="af2"/>
            <w:rFonts w:ascii="Arial Unicode MS" w:hAnsi="Arial Unicode MS"/>
            <w:noProof/>
            <w:lang w:val="en-US" w:eastAsia="zh-CN"/>
          </w:rPr>
          <w:t>3.2.2.</w:t>
        </w:r>
        <w:r w:rsidR="009D6567"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:lang w:val="en-US" w:eastAsia="zh-CN"/>
          </w:rPr>
          <w:tab/>
        </w:r>
        <w:r w:rsidR="009D6567" w:rsidRPr="00787F51">
          <w:rPr>
            <w:rStyle w:val="af2"/>
            <w:noProof/>
            <w:lang w:val="en-US" w:eastAsia="zh-CN"/>
          </w:rPr>
          <w:t>响应报文</w:t>
        </w:r>
        <w:r w:rsidR="009D6567">
          <w:rPr>
            <w:noProof/>
            <w:webHidden/>
          </w:rPr>
          <w:tab/>
        </w:r>
        <w:r w:rsidR="00413D72">
          <w:rPr>
            <w:noProof/>
            <w:webHidden/>
          </w:rPr>
          <w:fldChar w:fldCharType="begin"/>
        </w:r>
        <w:r w:rsidR="009D6567">
          <w:rPr>
            <w:noProof/>
            <w:webHidden/>
          </w:rPr>
          <w:instrText xml:space="preserve"> PAGEREF _Toc513053715 \h </w:instrText>
        </w:r>
        <w:r w:rsidR="00413D72">
          <w:rPr>
            <w:noProof/>
            <w:webHidden/>
          </w:rPr>
        </w:r>
        <w:r w:rsidR="00413D72">
          <w:rPr>
            <w:noProof/>
            <w:webHidden/>
          </w:rPr>
          <w:fldChar w:fldCharType="separate"/>
        </w:r>
        <w:r w:rsidR="009D6567">
          <w:rPr>
            <w:noProof/>
            <w:webHidden/>
          </w:rPr>
          <w:t>11</w:t>
        </w:r>
        <w:r w:rsidR="00413D72">
          <w:rPr>
            <w:noProof/>
            <w:webHidden/>
          </w:rPr>
          <w:fldChar w:fldCharType="end"/>
        </w:r>
      </w:hyperlink>
    </w:p>
    <w:p w:rsidR="009D6567" w:rsidRDefault="003C4858">
      <w:pPr>
        <w:pStyle w:val="20"/>
        <w:tabs>
          <w:tab w:val="left" w:pos="1260"/>
          <w:tab w:val="right" w:leader="dot" w:pos="8993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US" w:eastAsia="zh-CN"/>
        </w:rPr>
      </w:pPr>
      <w:hyperlink w:anchor="_Toc513053716" w:history="1">
        <w:r w:rsidR="009D6567" w:rsidRPr="00787F51">
          <w:rPr>
            <w:rStyle w:val="af2"/>
            <w:rFonts w:ascii="Arial Unicode MS" w:hAnsi="Arial Unicode MS" w:cs="微软雅黑"/>
            <w:noProof/>
            <w:lang w:val="en-US" w:eastAsia="zh-CN"/>
          </w:rPr>
          <w:t>3.3.</w:t>
        </w:r>
        <w:r w:rsidR="009D6567"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:lang w:val="en-US" w:eastAsia="zh-CN"/>
          </w:rPr>
          <w:tab/>
        </w:r>
        <w:r w:rsidR="009D6567" w:rsidRPr="00787F51">
          <w:rPr>
            <w:rStyle w:val="af2"/>
            <w:rFonts w:ascii="微软雅黑" w:hAnsi="微软雅黑" w:cs="微软雅黑"/>
            <w:noProof/>
            <w:lang w:val="en-US" w:eastAsia="zh-CN"/>
          </w:rPr>
          <w:t>安全要求</w:t>
        </w:r>
        <w:r w:rsidR="009D6567">
          <w:rPr>
            <w:noProof/>
            <w:webHidden/>
          </w:rPr>
          <w:tab/>
        </w:r>
        <w:r w:rsidR="00413D72">
          <w:rPr>
            <w:noProof/>
            <w:webHidden/>
          </w:rPr>
          <w:fldChar w:fldCharType="begin"/>
        </w:r>
        <w:r w:rsidR="009D6567">
          <w:rPr>
            <w:noProof/>
            <w:webHidden/>
          </w:rPr>
          <w:instrText xml:space="preserve"> PAGEREF _Toc513053716 \h </w:instrText>
        </w:r>
        <w:r w:rsidR="00413D72">
          <w:rPr>
            <w:noProof/>
            <w:webHidden/>
          </w:rPr>
        </w:r>
        <w:r w:rsidR="00413D72">
          <w:rPr>
            <w:noProof/>
            <w:webHidden/>
          </w:rPr>
          <w:fldChar w:fldCharType="separate"/>
        </w:r>
        <w:r w:rsidR="009D6567">
          <w:rPr>
            <w:noProof/>
            <w:webHidden/>
          </w:rPr>
          <w:t>12</w:t>
        </w:r>
        <w:r w:rsidR="00413D72">
          <w:rPr>
            <w:noProof/>
            <w:webHidden/>
          </w:rPr>
          <w:fldChar w:fldCharType="end"/>
        </w:r>
      </w:hyperlink>
    </w:p>
    <w:p w:rsidR="009D6567" w:rsidRDefault="003C4858">
      <w:pPr>
        <w:pStyle w:val="31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US" w:eastAsia="zh-CN"/>
        </w:rPr>
      </w:pPr>
      <w:hyperlink w:anchor="_Toc513053717" w:history="1">
        <w:r w:rsidR="009D6567" w:rsidRPr="00787F51">
          <w:rPr>
            <w:rStyle w:val="af2"/>
            <w:rFonts w:ascii="Arial Unicode MS" w:hAnsi="Arial Unicode MS"/>
            <w:noProof/>
            <w:lang w:val="en-US" w:eastAsia="zh-CN"/>
          </w:rPr>
          <w:t>3.3.1.</w:t>
        </w:r>
        <w:r w:rsidR="009D6567"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:lang w:val="en-US" w:eastAsia="zh-CN"/>
          </w:rPr>
          <w:tab/>
        </w:r>
        <w:r w:rsidR="009D6567" w:rsidRPr="00787F51">
          <w:rPr>
            <w:rStyle w:val="af2"/>
            <w:noProof/>
            <w:lang w:val="en-US" w:eastAsia="zh-CN"/>
          </w:rPr>
          <w:t>安全传输协议</w:t>
        </w:r>
        <w:r w:rsidR="009D6567">
          <w:rPr>
            <w:noProof/>
            <w:webHidden/>
          </w:rPr>
          <w:tab/>
        </w:r>
        <w:r w:rsidR="00413D72">
          <w:rPr>
            <w:noProof/>
            <w:webHidden/>
          </w:rPr>
          <w:fldChar w:fldCharType="begin"/>
        </w:r>
        <w:r w:rsidR="009D6567">
          <w:rPr>
            <w:noProof/>
            <w:webHidden/>
          </w:rPr>
          <w:instrText xml:space="preserve"> PAGEREF _Toc513053717 \h </w:instrText>
        </w:r>
        <w:r w:rsidR="00413D72">
          <w:rPr>
            <w:noProof/>
            <w:webHidden/>
          </w:rPr>
        </w:r>
        <w:r w:rsidR="00413D72">
          <w:rPr>
            <w:noProof/>
            <w:webHidden/>
          </w:rPr>
          <w:fldChar w:fldCharType="separate"/>
        </w:r>
        <w:r w:rsidR="009D6567">
          <w:rPr>
            <w:noProof/>
            <w:webHidden/>
          </w:rPr>
          <w:t>12</w:t>
        </w:r>
        <w:r w:rsidR="00413D72">
          <w:rPr>
            <w:noProof/>
            <w:webHidden/>
          </w:rPr>
          <w:fldChar w:fldCharType="end"/>
        </w:r>
      </w:hyperlink>
    </w:p>
    <w:p w:rsidR="009D6567" w:rsidRDefault="003C4858">
      <w:pPr>
        <w:pStyle w:val="31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US" w:eastAsia="zh-CN"/>
        </w:rPr>
      </w:pPr>
      <w:hyperlink w:anchor="_Toc513053718" w:history="1">
        <w:r w:rsidR="009D6567" w:rsidRPr="00787F51">
          <w:rPr>
            <w:rStyle w:val="af2"/>
            <w:rFonts w:ascii="Arial Unicode MS" w:hAnsi="Arial Unicode MS"/>
            <w:noProof/>
            <w:lang w:val="en-US" w:eastAsia="zh-CN"/>
          </w:rPr>
          <w:t>3.3.2.</w:t>
        </w:r>
        <w:r w:rsidR="009D6567"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:lang w:val="en-US" w:eastAsia="zh-CN"/>
          </w:rPr>
          <w:tab/>
        </w:r>
        <w:r w:rsidR="009D6567" w:rsidRPr="00787F51">
          <w:rPr>
            <w:rStyle w:val="af2"/>
            <w:noProof/>
            <w:lang w:val="en-US" w:eastAsia="zh-CN"/>
          </w:rPr>
          <w:t>消息签名</w:t>
        </w:r>
        <w:r w:rsidR="009D6567">
          <w:rPr>
            <w:noProof/>
            <w:webHidden/>
          </w:rPr>
          <w:tab/>
        </w:r>
        <w:r w:rsidR="00413D72">
          <w:rPr>
            <w:noProof/>
            <w:webHidden/>
          </w:rPr>
          <w:fldChar w:fldCharType="begin"/>
        </w:r>
        <w:r w:rsidR="009D6567">
          <w:rPr>
            <w:noProof/>
            <w:webHidden/>
          </w:rPr>
          <w:instrText xml:space="preserve"> PAGEREF _Toc513053718 \h </w:instrText>
        </w:r>
        <w:r w:rsidR="00413D72">
          <w:rPr>
            <w:noProof/>
            <w:webHidden/>
          </w:rPr>
        </w:r>
        <w:r w:rsidR="00413D72">
          <w:rPr>
            <w:noProof/>
            <w:webHidden/>
          </w:rPr>
          <w:fldChar w:fldCharType="separate"/>
        </w:r>
        <w:r w:rsidR="009D6567">
          <w:rPr>
            <w:noProof/>
            <w:webHidden/>
          </w:rPr>
          <w:t>12</w:t>
        </w:r>
        <w:r w:rsidR="00413D72">
          <w:rPr>
            <w:noProof/>
            <w:webHidden/>
          </w:rPr>
          <w:fldChar w:fldCharType="end"/>
        </w:r>
      </w:hyperlink>
    </w:p>
    <w:p w:rsidR="009D6567" w:rsidRDefault="003C4858">
      <w:pPr>
        <w:pStyle w:val="31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US" w:eastAsia="zh-CN"/>
        </w:rPr>
      </w:pPr>
      <w:hyperlink w:anchor="_Toc513053719" w:history="1">
        <w:r w:rsidR="009D6567" w:rsidRPr="00787F51">
          <w:rPr>
            <w:rStyle w:val="af2"/>
            <w:rFonts w:ascii="Arial Unicode MS" w:hAnsi="Arial Unicode MS"/>
            <w:noProof/>
            <w:lang w:val="en-US" w:eastAsia="zh-CN"/>
          </w:rPr>
          <w:t>3.3.3.</w:t>
        </w:r>
        <w:r w:rsidR="009D6567"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:lang w:val="en-US" w:eastAsia="zh-CN"/>
          </w:rPr>
          <w:tab/>
        </w:r>
        <w:r w:rsidR="009D6567" w:rsidRPr="00787F51">
          <w:rPr>
            <w:rStyle w:val="af2"/>
            <w:noProof/>
            <w:lang w:val="en-US" w:eastAsia="zh-CN"/>
          </w:rPr>
          <w:t>敏感字段脱敏</w:t>
        </w:r>
        <w:r w:rsidR="009D6567">
          <w:rPr>
            <w:noProof/>
            <w:webHidden/>
          </w:rPr>
          <w:tab/>
        </w:r>
        <w:r w:rsidR="00413D72">
          <w:rPr>
            <w:noProof/>
            <w:webHidden/>
          </w:rPr>
          <w:fldChar w:fldCharType="begin"/>
        </w:r>
        <w:r w:rsidR="009D6567">
          <w:rPr>
            <w:noProof/>
            <w:webHidden/>
          </w:rPr>
          <w:instrText xml:space="preserve"> PAGEREF _Toc513053719 \h </w:instrText>
        </w:r>
        <w:r w:rsidR="00413D72">
          <w:rPr>
            <w:noProof/>
            <w:webHidden/>
          </w:rPr>
        </w:r>
        <w:r w:rsidR="00413D72">
          <w:rPr>
            <w:noProof/>
            <w:webHidden/>
          </w:rPr>
          <w:fldChar w:fldCharType="separate"/>
        </w:r>
        <w:r w:rsidR="009D6567">
          <w:rPr>
            <w:noProof/>
            <w:webHidden/>
          </w:rPr>
          <w:t>12</w:t>
        </w:r>
        <w:r w:rsidR="00413D72">
          <w:rPr>
            <w:noProof/>
            <w:webHidden/>
          </w:rPr>
          <w:fldChar w:fldCharType="end"/>
        </w:r>
      </w:hyperlink>
    </w:p>
    <w:p w:rsidR="009D6567" w:rsidRDefault="003C4858">
      <w:pPr>
        <w:pStyle w:val="20"/>
        <w:tabs>
          <w:tab w:val="left" w:pos="1260"/>
          <w:tab w:val="right" w:leader="dot" w:pos="8993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US" w:eastAsia="zh-CN"/>
        </w:rPr>
      </w:pPr>
      <w:hyperlink w:anchor="_Toc513053720" w:history="1">
        <w:r w:rsidR="009D6567" w:rsidRPr="00787F51">
          <w:rPr>
            <w:rStyle w:val="af2"/>
            <w:rFonts w:ascii="Arial Unicode MS" w:hAnsi="Arial Unicode MS" w:cs="微软雅黑"/>
            <w:noProof/>
            <w:lang w:val="en-US" w:eastAsia="zh-CN"/>
          </w:rPr>
          <w:t>3.4.</w:t>
        </w:r>
        <w:r w:rsidR="009D6567"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:lang w:val="en-US" w:eastAsia="zh-CN"/>
          </w:rPr>
          <w:tab/>
        </w:r>
        <w:r w:rsidR="009D6567" w:rsidRPr="00787F51">
          <w:rPr>
            <w:rStyle w:val="af2"/>
            <w:rFonts w:ascii="微软雅黑" w:hAnsi="微软雅黑" w:cs="微软雅黑"/>
            <w:noProof/>
            <w:lang w:val="en-US" w:eastAsia="zh-CN"/>
          </w:rPr>
          <w:t>接入地址</w:t>
        </w:r>
        <w:r w:rsidR="009D6567">
          <w:rPr>
            <w:noProof/>
            <w:webHidden/>
          </w:rPr>
          <w:tab/>
        </w:r>
        <w:r w:rsidR="00413D72">
          <w:rPr>
            <w:noProof/>
            <w:webHidden/>
          </w:rPr>
          <w:fldChar w:fldCharType="begin"/>
        </w:r>
        <w:r w:rsidR="009D6567">
          <w:rPr>
            <w:noProof/>
            <w:webHidden/>
          </w:rPr>
          <w:instrText xml:space="preserve"> PAGEREF _Toc513053720 \h </w:instrText>
        </w:r>
        <w:r w:rsidR="00413D72">
          <w:rPr>
            <w:noProof/>
            <w:webHidden/>
          </w:rPr>
        </w:r>
        <w:r w:rsidR="00413D72">
          <w:rPr>
            <w:noProof/>
            <w:webHidden/>
          </w:rPr>
          <w:fldChar w:fldCharType="separate"/>
        </w:r>
        <w:r w:rsidR="009D6567">
          <w:rPr>
            <w:noProof/>
            <w:webHidden/>
          </w:rPr>
          <w:t>13</w:t>
        </w:r>
        <w:r w:rsidR="00413D72">
          <w:rPr>
            <w:noProof/>
            <w:webHidden/>
          </w:rPr>
          <w:fldChar w:fldCharType="end"/>
        </w:r>
      </w:hyperlink>
    </w:p>
    <w:p w:rsidR="009D6567" w:rsidRDefault="003C4858">
      <w:pPr>
        <w:pStyle w:val="11"/>
        <w:tabs>
          <w:tab w:val="left" w:pos="420"/>
          <w:tab w:val="right" w:leader="dot" w:pos="8993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4"/>
          <w:szCs w:val="24"/>
          <w:lang w:val="en-US" w:eastAsia="zh-CN"/>
        </w:rPr>
      </w:pPr>
      <w:hyperlink w:anchor="_Toc513053721" w:history="1">
        <w:r w:rsidR="009D6567" w:rsidRPr="00787F51">
          <w:rPr>
            <w:rStyle w:val="af2"/>
            <w:rFonts w:ascii="Arial Unicode MS" w:hAnsi="Arial Unicode MS"/>
            <w:noProof/>
            <w:lang w:eastAsia="zh-CN"/>
          </w:rPr>
          <w:t>4.</w:t>
        </w:r>
        <w:r w:rsidR="009D6567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4"/>
            <w:szCs w:val="24"/>
            <w:lang w:val="en-US" w:eastAsia="zh-CN"/>
          </w:rPr>
          <w:tab/>
        </w:r>
        <w:r w:rsidR="009D6567" w:rsidRPr="00787F51">
          <w:rPr>
            <w:rStyle w:val="af2"/>
            <w:noProof/>
            <w:lang w:eastAsia="zh-CN"/>
          </w:rPr>
          <w:t>业务流程</w:t>
        </w:r>
        <w:r w:rsidR="009D6567">
          <w:rPr>
            <w:noProof/>
            <w:webHidden/>
          </w:rPr>
          <w:tab/>
        </w:r>
        <w:r w:rsidR="00413D72">
          <w:rPr>
            <w:noProof/>
            <w:webHidden/>
          </w:rPr>
          <w:fldChar w:fldCharType="begin"/>
        </w:r>
        <w:r w:rsidR="009D6567">
          <w:rPr>
            <w:noProof/>
            <w:webHidden/>
          </w:rPr>
          <w:instrText xml:space="preserve"> PAGEREF _Toc513053721 \h </w:instrText>
        </w:r>
        <w:r w:rsidR="00413D72">
          <w:rPr>
            <w:noProof/>
            <w:webHidden/>
          </w:rPr>
        </w:r>
        <w:r w:rsidR="00413D72">
          <w:rPr>
            <w:noProof/>
            <w:webHidden/>
          </w:rPr>
          <w:fldChar w:fldCharType="separate"/>
        </w:r>
        <w:r w:rsidR="009D6567">
          <w:rPr>
            <w:noProof/>
            <w:webHidden/>
          </w:rPr>
          <w:t>14</w:t>
        </w:r>
        <w:r w:rsidR="00413D72">
          <w:rPr>
            <w:noProof/>
            <w:webHidden/>
          </w:rPr>
          <w:fldChar w:fldCharType="end"/>
        </w:r>
      </w:hyperlink>
    </w:p>
    <w:p w:rsidR="009D6567" w:rsidRDefault="003C4858">
      <w:pPr>
        <w:pStyle w:val="20"/>
        <w:tabs>
          <w:tab w:val="left" w:pos="1260"/>
          <w:tab w:val="right" w:leader="dot" w:pos="8993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US" w:eastAsia="zh-CN"/>
        </w:rPr>
      </w:pPr>
      <w:hyperlink w:anchor="_Toc513053722" w:history="1">
        <w:r w:rsidR="009D6567" w:rsidRPr="00787F51">
          <w:rPr>
            <w:rStyle w:val="af2"/>
            <w:rFonts w:ascii="Arial Unicode MS" w:hAnsi="Arial Unicode MS"/>
            <w:noProof/>
            <w:lang w:eastAsia="zh-CN"/>
          </w:rPr>
          <w:t>4.1.</w:t>
        </w:r>
        <w:r w:rsidR="009D6567"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:lang w:val="en-US" w:eastAsia="zh-CN"/>
          </w:rPr>
          <w:tab/>
        </w:r>
        <w:r w:rsidR="009D6567" w:rsidRPr="00787F51">
          <w:rPr>
            <w:rStyle w:val="af2"/>
            <w:noProof/>
            <w:lang w:eastAsia="zh-CN"/>
          </w:rPr>
          <w:t>个人开户</w:t>
        </w:r>
        <w:r w:rsidR="009D6567">
          <w:rPr>
            <w:noProof/>
            <w:webHidden/>
          </w:rPr>
          <w:tab/>
        </w:r>
        <w:r w:rsidR="00413D72">
          <w:rPr>
            <w:noProof/>
            <w:webHidden/>
          </w:rPr>
          <w:fldChar w:fldCharType="begin"/>
        </w:r>
        <w:r w:rsidR="009D6567">
          <w:rPr>
            <w:noProof/>
            <w:webHidden/>
          </w:rPr>
          <w:instrText xml:space="preserve"> PAGEREF _Toc513053722 \h </w:instrText>
        </w:r>
        <w:r w:rsidR="00413D72">
          <w:rPr>
            <w:noProof/>
            <w:webHidden/>
          </w:rPr>
        </w:r>
        <w:r w:rsidR="00413D72">
          <w:rPr>
            <w:noProof/>
            <w:webHidden/>
          </w:rPr>
          <w:fldChar w:fldCharType="separate"/>
        </w:r>
        <w:r w:rsidR="009D6567">
          <w:rPr>
            <w:noProof/>
            <w:webHidden/>
          </w:rPr>
          <w:t>14</w:t>
        </w:r>
        <w:r w:rsidR="00413D72">
          <w:rPr>
            <w:noProof/>
            <w:webHidden/>
          </w:rPr>
          <w:fldChar w:fldCharType="end"/>
        </w:r>
      </w:hyperlink>
    </w:p>
    <w:p w:rsidR="009D6567" w:rsidRDefault="003C4858">
      <w:pPr>
        <w:pStyle w:val="20"/>
        <w:tabs>
          <w:tab w:val="left" w:pos="1260"/>
          <w:tab w:val="right" w:leader="dot" w:pos="8993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US" w:eastAsia="zh-CN"/>
        </w:rPr>
      </w:pPr>
      <w:hyperlink w:anchor="_Toc513053723" w:history="1">
        <w:r w:rsidR="009D6567" w:rsidRPr="00787F51">
          <w:rPr>
            <w:rStyle w:val="af2"/>
            <w:rFonts w:ascii="Arial Unicode MS" w:hAnsi="Arial Unicode MS"/>
            <w:noProof/>
            <w:lang w:eastAsia="zh-CN"/>
          </w:rPr>
          <w:t>4.2.</w:t>
        </w:r>
        <w:r w:rsidR="009D6567"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:lang w:val="en-US" w:eastAsia="zh-CN"/>
          </w:rPr>
          <w:tab/>
        </w:r>
        <w:r w:rsidR="009D6567" w:rsidRPr="00787F51">
          <w:rPr>
            <w:rStyle w:val="af2"/>
            <w:noProof/>
            <w:lang w:eastAsia="zh-CN"/>
          </w:rPr>
          <w:t>绑卡</w:t>
        </w:r>
        <w:r w:rsidR="009D6567">
          <w:rPr>
            <w:noProof/>
            <w:webHidden/>
          </w:rPr>
          <w:tab/>
        </w:r>
        <w:r w:rsidR="00413D72">
          <w:rPr>
            <w:noProof/>
            <w:webHidden/>
          </w:rPr>
          <w:fldChar w:fldCharType="begin"/>
        </w:r>
        <w:r w:rsidR="009D6567">
          <w:rPr>
            <w:noProof/>
            <w:webHidden/>
          </w:rPr>
          <w:instrText xml:space="preserve"> PAGEREF _Toc513053723 \h </w:instrText>
        </w:r>
        <w:r w:rsidR="00413D72">
          <w:rPr>
            <w:noProof/>
            <w:webHidden/>
          </w:rPr>
        </w:r>
        <w:r w:rsidR="00413D72">
          <w:rPr>
            <w:noProof/>
            <w:webHidden/>
          </w:rPr>
          <w:fldChar w:fldCharType="separate"/>
        </w:r>
        <w:r w:rsidR="009D6567">
          <w:rPr>
            <w:noProof/>
            <w:webHidden/>
          </w:rPr>
          <w:t>15</w:t>
        </w:r>
        <w:r w:rsidR="00413D72">
          <w:rPr>
            <w:noProof/>
            <w:webHidden/>
          </w:rPr>
          <w:fldChar w:fldCharType="end"/>
        </w:r>
      </w:hyperlink>
    </w:p>
    <w:p w:rsidR="009D6567" w:rsidRDefault="003C4858">
      <w:pPr>
        <w:pStyle w:val="20"/>
        <w:tabs>
          <w:tab w:val="left" w:pos="1260"/>
          <w:tab w:val="right" w:leader="dot" w:pos="8993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US" w:eastAsia="zh-CN"/>
        </w:rPr>
      </w:pPr>
      <w:hyperlink w:anchor="_Toc513053724" w:history="1">
        <w:r w:rsidR="009D6567" w:rsidRPr="00787F51">
          <w:rPr>
            <w:rStyle w:val="af2"/>
            <w:rFonts w:ascii="Arial Unicode MS" w:hAnsi="Arial Unicode MS"/>
            <w:noProof/>
            <w:lang w:eastAsia="zh-CN"/>
          </w:rPr>
          <w:t>4.3.</w:t>
        </w:r>
        <w:r w:rsidR="009D6567"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:lang w:val="en-US" w:eastAsia="zh-CN"/>
          </w:rPr>
          <w:tab/>
        </w:r>
        <w:r w:rsidR="009D6567" w:rsidRPr="00787F51">
          <w:rPr>
            <w:rStyle w:val="af2"/>
            <w:noProof/>
            <w:lang w:eastAsia="zh-CN"/>
          </w:rPr>
          <w:t>账户充值</w:t>
        </w:r>
        <w:r w:rsidR="009D6567" w:rsidRPr="00787F51">
          <w:rPr>
            <w:rStyle w:val="af2"/>
            <w:noProof/>
            <w:lang w:eastAsia="zh-CN"/>
          </w:rPr>
          <w:t>-</w:t>
        </w:r>
        <w:r w:rsidR="009D6567" w:rsidRPr="00787F51">
          <w:rPr>
            <w:rStyle w:val="af2"/>
            <w:noProof/>
            <w:lang w:eastAsia="zh-CN"/>
          </w:rPr>
          <w:t>绑卡充值</w:t>
        </w:r>
        <w:r w:rsidR="009D6567">
          <w:rPr>
            <w:noProof/>
            <w:webHidden/>
          </w:rPr>
          <w:tab/>
        </w:r>
        <w:r w:rsidR="00413D72">
          <w:rPr>
            <w:noProof/>
            <w:webHidden/>
          </w:rPr>
          <w:fldChar w:fldCharType="begin"/>
        </w:r>
        <w:r w:rsidR="009D6567">
          <w:rPr>
            <w:noProof/>
            <w:webHidden/>
          </w:rPr>
          <w:instrText xml:space="preserve"> PAGEREF _Toc513053724 \h </w:instrText>
        </w:r>
        <w:r w:rsidR="00413D72">
          <w:rPr>
            <w:noProof/>
            <w:webHidden/>
          </w:rPr>
        </w:r>
        <w:r w:rsidR="00413D72">
          <w:rPr>
            <w:noProof/>
            <w:webHidden/>
          </w:rPr>
          <w:fldChar w:fldCharType="separate"/>
        </w:r>
        <w:r w:rsidR="009D6567">
          <w:rPr>
            <w:noProof/>
            <w:webHidden/>
          </w:rPr>
          <w:t>16</w:t>
        </w:r>
        <w:r w:rsidR="00413D72">
          <w:rPr>
            <w:noProof/>
            <w:webHidden/>
          </w:rPr>
          <w:fldChar w:fldCharType="end"/>
        </w:r>
      </w:hyperlink>
    </w:p>
    <w:p w:rsidR="009D6567" w:rsidRDefault="003C4858">
      <w:pPr>
        <w:pStyle w:val="20"/>
        <w:tabs>
          <w:tab w:val="left" w:pos="1260"/>
          <w:tab w:val="right" w:leader="dot" w:pos="8993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US" w:eastAsia="zh-CN"/>
        </w:rPr>
      </w:pPr>
      <w:hyperlink w:anchor="_Toc513053725" w:history="1">
        <w:r w:rsidR="009D6567" w:rsidRPr="00787F51">
          <w:rPr>
            <w:rStyle w:val="af2"/>
            <w:rFonts w:ascii="Arial Unicode MS" w:hAnsi="Arial Unicode MS"/>
            <w:noProof/>
            <w:lang w:eastAsia="zh-CN"/>
          </w:rPr>
          <w:t>4.4.</w:t>
        </w:r>
        <w:r w:rsidR="009D6567"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:lang w:val="en-US" w:eastAsia="zh-CN"/>
          </w:rPr>
          <w:tab/>
        </w:r>
        <w:r w:rsidR="009D6567" w:rsidRPr="00787F51">
          <w:rPr>
            <w:rStyle w:val="af2"/>
            <w:noProof/>
            <w:lang w:eastAsia="zh-CN"/>
          </w:rPr>
          <w:t>账户充值</w:t>
        </w:r>
        <w:r w:rsidR="009D6567" w:rsidRPr="00787F51">
          <w:rPr>
            <w:rStyle w:val="af2"/>
            <w:noProof/>
            <w:lang w:eastAsia="zh-CN"/>
          </w:rPr>
          <w:t>-</w:t>
        </w:r>
        <w:r w:rsidR="009D6567" w:rsidRPr="00787F51">
          <w:rPr>
            <w:rStyle w:val="af2"/>
            <w:noProof/>
            <w:lang w:eastAsia="zh-CN"/>
          </w:rPr>
          <w:t>飞快付</w:t>
        </w:r>
        <w:r w:rsidR="009D6567">
          <w:rPr>
            <w:noProof/>
            <w:webHidden/>
          </w:rPr>
          <w:tab/>
        </w:r>
        <w:r w:rsidR="00413D72">
          <w:rPr>
            <w:noProof/>
            <w:webHidden/>
          </w:rPr>
          <w:fldChar w:fldCharType="begin"/>
        </w:r>
        <w:r w:rsidR="009D6567">
          <w:rPr>
            <w:noProof/>
            <w:webHidden/>
          </w:rPr>
          <w:instrText xml:space="preserve"> PAGEREF _Toc513053725 \h </w:instrText>
        </w:r>
        <w:r w:rsidR="00413D72">
          <w:rPr>
            <w:noProof/>
            <w:webHidden/>
          </w:rPr>
        </w:r>
        <w:r w:rsidR="00413D72">
          <w:rPr>
            <w:noProof/>
            <w:webHidden/>
          </w:rPr>
          <w:fldChar w:fldCharType="separate"/>
        </w:r>
        <w:r w:rsidR="009D6567">
          <w:rPr>
            <w:noProof/>
            <w:webHidden/>
          </w:rPr>
          <w:t>17</w:t>
        </w:r>
        <w:r w:rsidR="00413D72">
          <w:rPr>
            <w:noProof/>
            <w:webHidden/>
          </w:rPr>
          <w:fldChar w:fldCharType="end"/>
        </w:r>
      </w:hyperlink>
    </w:p>
    <w:p w:rsidR="009D6567" w:rsidRDefault="003C4858">
      <w:pPr>
        <w:pStyle w:val="20"/>
        <w:tabs>
          <w:tab w:val="left" w:pos="1260"/>
          <w:tab w:val="right" w:leader="dot" w:pos="8993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US" w:eastAsia="zh-CN"/>
        </w:rPr>
      </w:pPr>
      <w:hyperlink w:anchor="_Toc513053726" w:history="1">
        <w:r w:rsidR="009D6567" w:rsidRPr="00787F51">
          <w:rPr>
            <w:rStyle w:val="af2"/>
            <w:rFonts w:ascii="Arial Unicode MS" w:hAnsi="Arial Unicode MS"/>
            <w:noProof/>
            <w:lang w:eastAsia="zh-CN"/>
          </w:rPr>
          <w:t>4.5.</w:t>
        </w:r>
        <w:r w:rsidR="009D6567"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:lang w:val="en-US" w:eastAsia="zh-CN"/>
          </w:rPr>
          <w:tab/>
        </w:r>
        <w:r w:rsidR="009D6567" w:rsidRPr="00787F51">
          <w:rPr>
            <w:rStyle w:val="af2"/>
            <w:noProof/>
            <w:lang w:eastAsia="zh-CN"/>
          </w:rPr>
          <w:t>提现</w:t>
        </w:r>
        <w:r w:rsidR="009D6567">
          <w:rPr>
            <w:noProof/>
            <w:webHidden/>
          </w:rPr>
          <w:tab/>
        </w:r>
        <w:r w:rsidR="00413D72">
          <w:rPr>
            <w:noProof/>
            <w:webHidden/>
          </w:rPr>
          <w:fldChar w:fldCharType="begin"/>
        </w:r>
        <w:r w:rsidR="009D6567">
          <w:rPr>
            <w:noProof/>
            <w:webHidden/>
          </w:rPr>
          <w:instrText xml:space="preserve"> PAGEREF _Toc513053726 \h </w:instrText>
        </w:r>
        <w:r w:rsidR="00413D72">
          <w:rPr>
            <w:noProof/>
            <w:webHidden/>
          </w:rPr>
        </w:r>
        <w:r w:rsidR="00413D72">
          <w:rPr>
            <w:noProof/>
            <w:webHidden/>
          </w:rPr>
          <w:fldChar w:fldCharType="separate"/>
        </w:r>
        <w:r w:rsidR="009D6567">
          <w:rPr>
            <w:noProof/>
            <w:webHidden/>
          </w:rPr>
          <w:t>18</w:t>
        </w:r>
        <w:r w:rsidR="00413D72">
          <w:rPr>
            <w:noProof/>
            <w:webHidden/>
          </w:rPr>
          <w:fldChar w:fldCharType="end"/>
        </w:r>
      </w:hyperlink>
    </w:p>
    <w:p w:rsidR="009D6567" w:rsidRDefault="003C4858">
      <w:pPr>
        <w:pStyle w:val="20"/>
        <w:tabs>
          <w:tab w:val="left" w:pos="1260"/>
          <w:tab w:val="right" w:leader="dot" w:pos="8993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US" w:eastAsia="zh-CN"/>
        </w:rPr>
      </w:pPr>
      <w:hyperlink w:anchor="_Toc513053727" w:history="1">
        <w:r w:rsidR="009D6567" w:rsidRPr="00787F51">
          <w:rPr>
            <w:rStyle w:val="af2"/>
            <w:rFonts w:ascii="Arial Unicode MS" w:hAnsi="Arial Unicode MS"/>
            <w:noProof/>
            <w:lang w:eastAsia="zh-CN"/>
          </w:rPr>
          <w:t>4.6.</w:t>
        </w:r>
        <w:r w:rsidR="009D6567"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:lang w:val="en-US" w:eastAsia="zh-CN"/>
          </w:rPr>
          <w:tab/>
        </w:r>
        <w:r w:rsidR="009D6567" w:rsidRPr="00787F51">
          <w:rPr>
            <w:rStyle w:val="af2"/>
            <w:noProof/>
            <w:lang w:eastAsia="zh-CN"/>
          </w:rPr>
          <w:t>聚合支付</w:t>
        </w:r>
        <w:r w:rsidR="009D6567" w:rsidRPr="00787F51">
          <w:rPr>
            <w:rStyle w:val="af2"/>
            <w:noProof/>
            <w:lang w:eastAsia="zh-CN"/>
          </w:rPr>
          <w:t>-</w:t>
        </w:r>
        <w:r w:rsidR="009D6567" w:rsidRPr="00787F51">
          <w:rPr>
            <w:rStyle w:val="af2"/>
            <w:noProof/>
            <w:lang w:eastAsia="zh-CN"/>
          </w:rPr>
          <w:t>飞快付</w:t>
        </w:r>
        <w:r w:rsidR="009D6567">
          <w:rPr>
            <w:noProof/>
            <w:webHidden/>
          </w:rPr>
          <w:tab/>
        </w:r>
        <w:r w:rsidR="00413D72">
          <w:rPr>
            <w:noProof/>
            <w:webHidden/>
          </w:rPr>
          <w:fldChar w:fldCharType="begin"/>
        </w:r>
        <w:r w:rsidR="009D6567">
          <w:rPr>
            <w:noProof/>
            <w:webHidden/>
          </w:rPr>
          <w:instrText xml:space="preserve"> PAGEREF _Toc513053727 \h </w:instrText>
        </w:r>
        <w:r w:rsidR="00413D72">
          <w:rPr>
            <w:noProof/>
            <w:webHidden/>
          </w:rPr>
        </w:r>
        <w:r w:rsidR="00413D72">
          <w:rPr>
            <w:noProof/>
            <w:webHidden/>
          </w:rPr>
          <w:fldChar w:fldCharType="separate"/>
        </w:r>
        <w:r w:rsidR="009D6567">
          <w:rPr>
            <w:noProof/>
            <w:webHidden/>
          </w:rPr>
          <w:t>19</w:t>
        </w:r>
        <w:r w:rsidR="00413D72">
          <w:rPr>
            <w:noProof/>
            <w:webHidden/>
          </w:rPr>
          <w:fldChar w:fldCharType="end"/>
        </w:r>
      </w:hyperlink>
    </w:p>
    <w:p w:rsidR="009D6567" w:rsidRDefault="003C4858">
      <w:pPr>
        <w:pStyle w:val="20"/>
        <w:tabs>
          <w:tab w:val="left" w:pos="1260"/>
          <w:tab w:val="right" w:leader="dot" w:pos="8993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US" w:eastAsia="zh-CN"/>
        </w:rPr>
      </w:pPr>
      <w:hyperlink w:anchor="_Toc513053728" w:history="1">
        <w:r w:rsidR="009D6567" w:rsidRPr="00787F51">
          <w:rPr>
            <w:rStyle w:val="af2"/>
            <w:rFonts w:ascii="Arial Unicode MS" w:hAnsi="Arial Unicode MS"/>
            <w:noProof/>
            <w:lang w:eastAsia="zh-CN"/>
          </w:rPr>
          <w:t>4.7.</w:t>
        </w:r>
        <w:r w:rsidR="009D6567"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:lang w:val="en-US" w:eastAsia="zh-CN"/>
          </w:rPr>
          <w:tab/>
        </w:r>
        <w:r w:rsidR="009D6567" w:rsidRPr="00787F51">
          <w:rPr>
            <w:rStyle w:val="af2"/>
            <w:noProof/>
            <w:lang w:eastAsia="zh-CN"/>
          </w:rPr>
          <w:t>绑卡支付</w:t>
        </w:r>
        <w:r w:rsidR="009D6567">
          <w:rPr>
            <w:noProof/>
            <w:webHidden/>
          </w:rPr>
          <w:tab/>
        </w:r>
        <w:r w:rsidR="00413D72">
          <w:rPr>
            <w:noProof/>
            <w:webHidden/>
          </w:rPr>
          <w:fldChar w:fldCharType="begin"/>
        </w:r>
        <w:r w:rsidR="009D6567">
          <w:rPr>
            <w:noProof/>
            <w:webHidden/>
          </w:rPr>
          <w:instrText xml:space="preserve"> PAGEREF _Toc513053728 \h </w:instrText>
        </w:r>
        <w:r w:rsidR="00413D72">
          <w:rPr>
            <w:noProof/>
            <w:webHidden/>
          </w:rPr>
        </w:r>
        <w:r w:rsidR="00413D72">
          <w:rPr>
            <w:noProof/>
            <w:webHidden/>
          </w:rPr>
          <w:fldChar w:fldCharType="separate"/>
        </w:r>
        <w:r w:rsidR="009D6567">
          <w:rPr>
            <w:noProof/>
            <w:webHidden/>
          </w:rPr>
          <w:t>20</w:t>
        </w:r>
        <w:r w:rsidR="00413D72">
          <w:rPr>
            <w:noProof/>
            <w:webHidden/>
          </w:rPr>
          <w:fldChar w:fldCharType="end"/>
        </w:r>
      </w:hyperlink>
    </w:p>
    <w:p w:rsidR="009D6567" w:rsidRDefault="003C4858">
      <w:pPr>
        <w:pStyle w:val="20"/>
        <w:tabs>
          <w:tab w:val="left" w:pos="1260"/>
          <w:tab w:val="right" w:leader="dot" w:pos="8993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US" w:eastAsia="zh-CN"/>
        </w:rPr>
      </w:pPr>
      <w:hyperlink w:anchor="_Toc513053729" w:history="1">
        <w:r w:rsidR="009D6567" w:rsidRPr="00787F51">
          <w:rPr>
            <w:rStyle w:val="af2"/>
            <w:rFonts w:ascii="Arial Unicode MS" w:hAnsi="Arial Unicode MS"/>
            <w:noProof/>
            <w:lang w:eastAsia="zh-CN"/>
          </w:rPr>
          <w:t>4.8.</w:t>
        </w:r>
        <w:r w:rsidR="009D6567"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:lang w:val="en-US" w:eastAsia="zh-CN"/>
          </w:rPr>
          <w:tab/>
        </w:r>
        <w:r w:rsidR="009D6567" w:rsidRPr="00787F51">
          <w:rPr>
            <w:rStyle w:val="af2"/>
            <w:noProof/>
            <w:lang w:eastAsia="zh-CN"/>
          </w:rPr>
          <w:t>账户余额</w:t>
        </w:r>
        <w:r w:rsidR="009D6567" w:rsidRPr="00787F51">
          <w:rPr>
            <w:rStyle w:val="af2"/>
            <w:noProof/>
            <w:lang w:eastAsia="zh-CN"/>
          </w:rPr>
          <w:t>/</w:t>
        </w:r>
        <w:r w:rsidR="009D6567" w:rsidRPr="00787F51">
          <w:rPr>
            <w:rStyle w:val="af2"/>
            <w:noProof/>
            <w:lang w:eastAsia="zh-CN"/>
          </w:rPr>
          <w:t>绑卡消费（</w:t>
        </w:r>
        <w:r w:rsidR="009D6567" w:rsidRPr="00787F51">
          <w:rPr>
            <w:rStyle w:val="af2"/>
            <w:noProof/>
            <w:lang w:eastAsia="zh-CN"/>
          </w:rPr>
          <w:t>C-&gt;B</w:t>
        </w:r>
        <w:r w:rsidR="009D6567" w:rsidRPr="00787F51">
          <w:rPr>
            <w:rStyle w:val="af2"/>
            <w:noProof/>
            <w:lang w:eastAsia="zh-CN"/>
          </w:rPr>
          <w:t>）</w:t>
        </w:r>
        <w:r w:rsidR="009D6567">
          <w:rPr>
            <w:noProof/>
            <w:webHidden/>
          </w:rPr>
          <w:tab/>
        </w:r>
        <w:r w:rsidR="00413D72">
          <w:rPr>
            <w:noProof/>
            <w:webHidden/>
          </w:rPr>
          <w:fldChar w:fldCharType="begin"/>
        </w:r>
        <w:r w:rsidR="009D6567">
          <w:rPr>
            <w:noProof/>
            <w:webHidden/>
          </w:rPr>
          <w:instrText xml:space="preserve"> PAGEREF _Toc513053729 \h </w:instrText>
        </w:r>
        <w:r w:rsidR="00413D72">
          <w:rPr>
            <w:noProof/>
            <w:webHidden/>
          </w:rPr>
        </w:r>
        <w:r w:rsidR="00413D72">
          <w:rPr>
            <w:noProof/>
            <w:webHidden/>
          </w:rPr>
          <w:fldChar w:fldCharType="separate"/>
        </w:r>
        <w:r w:rsidR="009D6567">
          <w:rPr>
            <w:noProof/>
            <w:webHidden/>
          </w:rPr>
          <w:t>21</w:t>
        </w:r>
        <w:r w:rsidR="00413D72">
          <w:rPr>
            <w:noProof/>
            <w:webHidden/>
          </w:rPr>
          <w:fldChar w:fldCharType="end"/>
        </w:r>
      </w:hyperlink>
    </w:p>
    <w:p w:rsidR="009D6567" w:rsidRDefault="003C4858">
      <w:pPr>
        <w:pStyle w:val="20"/>
        <w:tabs>
          <w:tab w:val="left" w:pos="1260"/>
          <w:tab w:val="right" w:leader="dot" w:pos="8993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US" w:eastAsia="zh-CN"/>
        </w:rPr>
      </w:pPr>
      <w:hyperlink w:anchor="_Toc513053730" w:history="1">
        <w:r w:rsidR="009D6567" w:rsidRPr="00787F51">
          <w:rPr>
            <w:rStyle w:val="af2"/>
            <w:rFonts w:ascii="Arial Unicode MS" w:hAnsi="Arial Unicode MS"/>
            <w:noProof/>
            <w:lang w:eastAsia="zh-CN"/>
          </w:rPr>
          <w:t>4.9.</w:t>
        </w:r>
        <w:r w:rsidR="009D6567"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:lang w:val="en-US" w:eastAsia="zh-CN"/>
          </w:rPr>
          <w:tab/>
        </w:r>
        <w:r w:rsidR="009D6567" w:rsidRPr="00787F51">
          <w:rPr>
            <w:rStyle w:val="af2"/>
            <w:noProof/>
            <w:lang w:eastAsia="zh-CN"/>
          </w:rPr>
          <w:t>退货</w:t>
        </w:r>
        <w:r w:rsidR="009D6567">
          <w:rPr>
            <w:noProof/>
            <w:webHidden/>
          </w:rPr>
          <w:tab/>
        </w:r>
        <w:r w:rsidR="00413D72">
          <w:rPr>
            <w:noProof/>
            <w:webHidden/>
          </w:rPr>
          <w:fldChar w:fldCharType="begin"/>
        </w:r>
        <w:r w:rsidR="009D6567">
          <w:rPr>
            <w:noProof/>
            <w:webHidden/>
          </w:rPr>
          <w:instrText xml:space="preserve"> PAGEREF _Toc513053730 \h </w:instrText>
        </w:r>
        <w:r w:rsidR="00413D72">
          <w:rPr>
            <w:noProof/>
            <w:webHidden/>
          </w:rPr>
        </w:r>
        <w:r w:rsidR="00413D72">
          <w:rPr>
            <w:noProof/>
            <w:webHidden/>
          </w:rPr>
          <w:fldChar w:fldCharType="separate"/>
        </w:r>
        <w:r w:rsidR="009D6567">
          <w:rPr>
            <w:noProof/>
            <w:webHidden/>
          </w:rPr>
          <w:t>22</w:t>
        </w:r>
        <w:r w:rsidR="00413D72">
          <w:rPr>
            <w:noProof/>
            <w:webHidden/>
          </w:rPr>
          <w:fldChar w:fldCharType="end"/>
        </w:r>
      </w:hyperlink>
    </w:p>
    <w:p w:rsidR="009D6567" w:rsidRDefault="003C4858">
      <w:pPr>
        <w:pStyle w:val="11"/>
        <w:tabs>
          <w:tab w:val="left" w:pos="420"/>
          <w:tab w:val="right" w:leader="dot" w:pos="8993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4"/>
          <w:szCs w:val="24"/>
          <w:lang w:val="en-US" w:eastAsia="zh-CN"/>
        </w:rPr>
      </w:pPr>
      <w:hyperlink w:anchor="_Toc513053731" w:history="1">
        <w:r w:rsidR="009D6567" w:rsidRPr="00787F51">
          <w:rPr>
            <w:rStyle w:val="af2"/>
            <w:rFonts w:ascii="Arial Unicode MS" w:hAnsi="Arial Unicode MS"/>
            <w:noProof/>
            <w:lang w:eastAsia="zh-CN"/>
          </w:rPr>
          <w:t>5.</w:t>
        </w:r>
        <w:r w:rsidR="009D6567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4"/>
            <w:szCs w:val="24"/>
            <w:lang w:val="en-US" w:eastAsia="zh-CN"/>
          </w:rPr>
          <w:tab/>
        </w:r>
        <w:r w:rsidR="009D6567" w:rsidRPr="00787F51">
          <w:rPr>
            <w:rStyle w:val="af2"/>
            <w:noProof/>
            <w:lang w:eastAsia="zh-CN"/>
          </w:rPr>
          <w:t>数据元定义</w:t>
        </w:r>
        <w:r w:rsidR="009D6567">
          <w:rPr>
            <w:noProof/>
            <w:webHidden/>
          </w:rPr>
          <w:tab/>
        </w:r>
        <w:r w:rsidR="00413D72">
          <w:rPr>
            <w:noProof/>
            <w:webHidden/>
          </w:rPr>
          <w:fldChar w:fldCharType="begin"/>
        </w:r>
        <w:r w:rsidR="009D6567">
          <w:rPr>
            <w:noProof/>
            <w:webHidden/>
          </w:rPr>
          <w:instrText xml:space="preserve"> PAGEREF _Toc513053731 \h </w:instrText>
        </w:r>
        <w:r w:rsidR="00413D72">
          <w:rPr>
            <w:noProof/>
            <w:webHidden/>
          </w:rPr>
        </w:r>
        <w:r w:rsidR="00413D72">
          <w:rPr>
            <w:noProof/>
            <w:webHidden/>
          </w:rPr>
          <w:fldChar w:fldCharType="separate"/>
        </w:r>
        <w:r w:rsidR="009D6567">
          <w:rPr>
            <w:noProof/>
            <w:webHidden/>
          </w:rPr>
          <w:t>23</w:t>
        </w:r>
        <w:r w:rsidR="00413D72">
          <w:rPr>
            <w:noProof/>
            <w:webHidden/>
          </w:rPr>
          <w:fldChar w:fldCharType="end"/>
        </w:r>
      </w:hyperlink>
    </w:p>
    <w:p w:rsidR="009D6567" w:rsidRDefault="003C4858">
      <w:pPr>
        <w:pStyle w:val="20"/>
        <w:tabs>
          <w:tab w:val="left" w:pos="1260"/>
          <w:tab w:val="right" w:leader="dot" w:pos="8993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US" w:eastAsia="zh-CN"/>
        </w:rPr>
      </w:pPr>
      <w:hyperlink w:anchor="_Toc513053732" w:history="1">
        <w:r w:rsidR="009D6567" w:rsidRPr="00787F51">
          <w:rPr>
            <w:rStyle w:val="af2"/>
            <w:rFonts w:ascii="Arial Unicode MS" w:hAnsi="Arial Unicode MS"/>
            <w:noProof/>
            <w:lang w:eastAsia="zh-CN"/>
          </w:rPr>
          <w:t>5.1.</w:t>
        </w:r>
        <w:r w:rsidR="009D6567"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:lang w:val="en-US" w:eastAsia="zh-CN"/>
          </w:rPr>
          <w:tab/>
        </w:r>
        <w:r w:rsidR="009D6567" w:rsidRPr="00787F51">
          <w:rPr>
            <w:rStyle w:val="af2"/>
            <w:noProof/>
            <w:lang w:eastAsia="zh-CN"/>
          </w:rPr>
          <w:t>BindCardInfo</w:t>
        </w:r>
        <w:r w:rsidR="009D6567">
          <w:rPr>
            <w:noProof/>
            <w:webHidden/>
          </w:rPr>
          <w:tab/>
        </w:r>
        <w:r w:rsidR="00413D72">
          <w:rPr>
            <w:noProof/>
            <w:webHidden/>
          </w:rPr>
          <w:fldChar w:fldCharType="begin"/>
        </w:r>
        <w:r w:rsidR="009D6567">
          <w:rPr>
            <w:noProof/>
            <w:webHidden/>
          </w:rPr>
          <w:instrText xml:space="preserve"> PAGEREF _Toc513053732 \h </w:instrText>
        </w:r>
        <w:r w:rsidR="00413D72">
          <w:rPr>
            <w:noProof/>
            <w:webHidden/>
          </w:rPr>
        </w:r>
        <w:r w:rsidR="00413D72">
          <w:rPr>
            <w:noProof/>
            <w:webHidden/>
          </w:rPr>
          <w:fldChar w:fldCharType="separate"/>
        </w:r>
        <w:r w:rsidR="009D6567">
          <w:rPr>
            <w:noProof/>
            <w:webHidden/>
          </w:rPr>
          <w:t>23</w:t>
        </w:r>
        <w:r w:rsidR="00413D72">
          <w:rPr>
            <w:noProof/>
            <w:webHidden/>
          </w:rPr>
          <w:fldChar w:fldCharType="end"/>
        </w:r>
      </w:hyperlink>
    </w:p>
    <w:p w:rsidR="009D6567" w:rsidRDefault="003C4858">
      <w:pPr>
        <w:pStyle w:val="20"/>
        <w:tabs>
          <w:tab w:val="left" w:pos="1260"/>
          <w:tab w:val="right" w:leader="dot" w:pos="8993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US" w:eastAsia="zh-CN"/>
        </w:rPr>
      </w:pPr>
      <w:hyperlink w:anchor="_Toc513053733" w:history="1">
        <w:r w:rsidR="009D6567" w:rsidRPr="00787F51">
          <w:rPr>
            <w:rStyle w:val="af2"/>
            <w:rFonts w:ascii="Arial Unicode MS" w:hAnsi="Arial Unicode MS"/>
            <w:noProof/>
            <w:lang w:eastAsia="zh-CN"/>
          </w:rPr>
          <w:t>5.2.</w:t>
        </w:r>
        <w:r w:rsidR="009D6567"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:lang w:val="en-US" w:eastAsia="zh-CN"/>
          </w:rPr>
          <w:tab/>
        </w:r>
        <w:r w:rsidR="009D6567" w:rsidRPr="00787F51">
          <w:rPr>
            <w:rStyle w:val="af2"/>
            <w:noProof/>
            <w:lang w:eastAsia="zh-CN"/>
          </w:rPr>
          <w:t>QuickBindCardInfo</w:t>
        </w:r>
        <w:r w:rsidR="009D6567">
          <w:rPr>
            <w:noProof/>
            <w:webHidden/>
          </w:rPr>
          <w:tab/>
        </w:r>
        <w:r w:rsidR="00413D72">
          <w:rPr>
            <w:noProof/>
            <w:webHidden/>
          </w:rPr>
          <w:fldChar w:fldCharType="begin"/>
        </w:r>
        <w:r w:rsidR="009D6567">
          <w:rPr>
            <w:noProof/>
            <w:webHidden/>
          </w:rPr>
          <w:instrText xml:space="preserve"> PAGEREF _Toc513053733 \h </w:instrText>
        </w:r>
        <w:r w:rsidR="00413D72">
          <w:rPr>
            <w:noProof/>
            <w:webHidden/>
          </w:rPr>
        </w:r>
        <w:r w:rsidR="00413D72">
          <w:rPr>
            <w:noProof/>
            <w:webHidden/>
          </w:rPr>
          <w:fldChar w:fldCharType="separate"/>
        </w:r>
        <w:r w:rsidR="009D6567">
          <w:rPr>
            <w:noProof/>
            <w:webHidden/>
          </w:rPr>
          <w:t>23</w:t>
        </w:r>
        <w:r w:rsidR="00413D72">
          <w:rPr>
            <w:noProof/>
            <w:webHidden/>
          </w:rPr>
          <w:fldChar w:fldCharType="end"/>
        </w:r>
      </w:hyperlink>
    </w:p>
    <w:p w:rsidR="009D6567" w:rsidRDefault="003C4858">
      <w:pPr>
        <w:pStyle w:val="20"/>
        <w:tabs>
          <w:tab w:val="left" w:pos="1260"/>
          <w:tab w:val="right" w:leader="dot" w:pos="8993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US" w:eastAsia="zh-CN"/>
        </w:rPr>
      </w:pPr>
      <w:hyperlink w:anchor="_Toc513053734" w:history="1">
        <w:r w:rsidR="009D6567" w:rsidRPr="00787F51">
          <w:rPr>
            <w:rStyle w:val="af2"/>
            <w:rFonts w:ascii="Arial Unicode MS" w:hAnsi="Arial Unicode MS"/>
            <w:noProof/>
            <w:lang w:eastAsia="zh-CN"/>
          </w:rPr>
          <w:t>5.3.</w:t>
        </w:r>
        <w:r w:rsidR="009D6567"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:lang w:val="en-US" w:eastAsia="zh-CN"/>
          </w:rPr>
          <w:tab/>
        </w:r>
        <w:r w:rsidR="009D6567" w:rsidRPr="00787F51">
          <w:rPr>
            <w:rStyle w:val="af2"/>
            <w:noProof/>
            <w:lang w:eastAsia="zh-CN"/>
          </w:rPr>
          <w:t>BankAcceptInfo</w:t>
        </w:r>
        <w:r w:rsidR="009D6567">
          <w:rPr>
            <w:noProof/>
            <w:webHidden/>
          </w:rPr>
          <w:tab/>
        </w:r>
        <w:r w:rsidR="00413D72">
          <w:rPr>
            <w:noProof/>
            <w:webHidden/>
          </w:rPr>
          <w:fldChar w:fldCharType="begin"/>
        </w:r>
        <w:r w:rsidR="009D6567">
          <w:rPr>
            <w:noProof/>
            <w:webHidden/>
          </w:rPr>
          <w:instrText xml:space="preserve"> PAGEREF _Toc513053734 \h </w:instrText>
        </w:r>
        <w:r w:rsidR="00413D72">
          <w:rPr>
            <w:noProof/>
            <w:webHidden/>
          </w:rPr>
        </w:r>
        <w:r w:rsidR="00413D72">
          <w:rPr>
            <w:noProof/>
            <w:webHidden/>
          </w:rPr>
          <w:fldChar w:fldCharType="separate"/>
        </w:r>
        <w:r w:rsidR="009D6567">
          <w:rPr>
            <w:noProof/>
            <w:webHidden/>
          </w:rPr>
          <w:t>23</w:t>
        </w:r>
        <w:r w:rsidR="00413D72">
          <w:rPr>
            <w:noProof/>
            <w:webHidden/>
          </w:rPr>
          <w:fldChar w:fldCharType="end"/>
        </w:r>
      </w:hyperlink>
    </w:p>
    <w:p w:rsidR="009D6567" w:rsidRDefault="003C4858">
      <w:pPr>
        <w:pStyle w:val="20"/>
        <w:tabs>
          <w:tab w:val="left" w:pos="1260"/>
          <w:tab w:val="right" w:leader="dot" w:pos="8993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US" w:eastAsia="zh-CN"/>
        </w:rPr>
      </w:pPr>
      <w:hyperlink w:anchor="_Toc513053735" w:history="1">
        <w:r w:rsidR="009D6567" w:rsidRPr="00787F51">
          <w:rPr>
            <w:rStyle w:val="af2"/>
            <w:rFonts w:ascii="Arial Unicode MS" w:hAnsi="Arial Unicode MS"/>
            <w:noProof/>
            <w:lang w:eastAsia="zh-CN"/>
          </w:rPr>
          <w:t>5.4.</w:t>
        </w:r>
        <w:r w:rsidR="009D6567"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:lang w:val="en-US" w:eastAsia="zh-CN"/>
          </w:rPr>
          <w:tab/>
        </w:r>
        <w:r w:rsidR="009D6567" w:rsidRPr="00787F51">
          <w:rPr>
            <w:rStyle w:val="af2"/>
            <w:noProof/>
            <w:lang w:eastAsia="zh-CN"/>
          </w:rPr>
          <w:t>AccountStatus</w:t>
        </w:r>
        <w:r w:rsidR="009D6567">
          <w:rPr>
            <w:noProof/>
            <w:webHidden/>
          </w:rPr>
          <w:tab/>
        </w:r>
        <w:r w:rsidR="00413D72">
          <w:rPr>
            <w:noProof/>
            <w:webHidden/>
          </w:rPr>
          <w:fldChar w:fldCharType="begin"/>
        </w:r>
        <w:r w:rsidR="009D6567">
          <w:rPr>
            <w:noProof/>
            <w:webHidden/>
          </w:rPr>
          <w:instrText xml:space="preserve"> PAGEREF _Toc513053735 \h </w:instrText>
        </w:r>
        <w:r w:rsidR="00413D72">
          <w:rPr>
            <w:noProof/>
            <w:webHidden/>
          </w:rPr>
        </w:r>
        <w:r w:rsidR="00413D72">
          <w:rPr>
            <w:noProof/>
            <w:webHidden/>
          </w:rPr>
          <w:fldChar w:fldCharType="separate"/>
        </w:r>
        <w:r w:rsidR="009D6567">
          <w:rPr>
            <w:noProof/>
            <w:webHidden/>
          </w:rPr>
          <w:t>24</w:t>
        </w:r>
        <w:r w:rsidR="00413D72">
          <w:rPr>
            <w:noProof/>
            <w:webHidden/>
          </w:rPr>
          <w:fldChar w:fldCharType="end"/>
        </w:r>
      </w:hyperlink>
    </w:p>
    <w:p w:rsidR="009D6567" w:rsidRDefault="003C4858">
      <w:pPr>
        <w:pStyle w:val="20"/>
        <w:tabs>
          <w:tab w:val="left" w:pos="1260"/>
          <w:tab w:val="right" w:leader="dot" w:pos="8993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US" w:eastAsia="zh-CN"/>
        </w:rPr>
      </w:pPr>
      <w:hyperlink w:anchor="_Toc513053736" w:history="1">
        <w:r w:rsidR="009D6567" w:rsidRPr="00787F51">
          <w:rPr>
            <w:rStyle w:val="af2"/>
            <w:rFonts w:ascii="Arial Unicode MS" w:hAnsi="Arial Unicode MS"/>
            <w:noProof/>
            <w:lang w:eastAsia="zh-CN"/>
          </w:rPr>
          <w:t>5.5.</w:t>
        </w:r>
        <w:r w:rsidR="009D6567"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:lang w:val="en-US" w:eastAsia="zh-CN"/>
          </w:rPr>
          <w:tab/>
        </w:r>
        <w:r w:rsidR="009D6567" w:rsidRPr="00787F51">
          <w:rPr>
            <w:rStyle w:val="af2"/>
            <w:noProof/>
            <w:lang w:eastAsia="zh-CN"/>
          </w:rPr>
          <w:t>AccountBalance</w:t>
        </w:r>
        <w:r w:rsidR="009D6567">
          <w:rPr>
            <w:noProof/>
            <w:webHidden/>
          </w:rPr>
          <w:tab/>
        </w:r>
        <w:r w:rsidR="00413D72">
          <w:rPr>
            <w:noProof/>
            <w:webHidden/>
          </w:rPr>
          <w:fldChar w:fldCharType="begin"/>
        </w:r>
        <w:r w:rsidR="009D6567">
          <w:rPr>
            <w:noProof/>
            <w:webHidden/>
          </w:rPr>
          <w:instrText xml:space="preserve"> PAGEREF _Toc513053736 \h </w:instrText>
        </w:r>
        <w:r w:rsidR="00413D72">
          <w:rPr>
            <w:noProof/>
            <w:webHidden/>
          </w:rPr>
        </w:r>
        <w:r w:rsidR="00413D72">
          <w:rPr>
            <w:noProof/>
            <w:webHidden/>
          </w:rPr>
          <w:fldChar w:fldCharType="separate"/>
        </w:r>
        <w:r w:rsidR="009D6567">
          <w:rPr>
            <w:noProof/>
            <w:webHidden/>
          </w:rPr>
          <w:t>24</w:t>
        </w:r>
        <w:r w:rsidR="00413D72">
          <w:rPr>
            <w:noProof/>
            <w:webHidden/>
          </w:rPr>
          <w:fldChar w:fldCharType="end"/>
        </w:r>
      </w:hyperlink>
    </w:p>
    <w:p w:rsidR="009D6567" w:rsidRDefault="003C4858">
      <w:pPr>
        <w:pStyle w:val="20"/>
        <w:tabs>
          <w:tab w:val="left" w:pos="1260"/>
          <w:tab w:val="right" w:leader="dot" w:pos="8993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US" w:eastAsia="zh-CN"/>
        </w:rPr>
      </w:pPr>
      <w:hyperlink w:anchor="_Toc513053737" w:history="1">
        <w:r w:rsidR="009D6567" w:rsidRPr="00787F51">
          <w:rPr>
            <w:rStyle w:val="af2"/>
            <w:rFonts w:ascii="Arial Unicode MS" w:hAnsi="Arial Unicode MS"/>
            <w:noProof/>
            <w:lang w:eastAsia="zh-CN"/>
          </w:rPr>
          <w:t>5.6.</w:t>
        </w:r>
        <w:r w:rsidR="009D6567"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:lang w:val="en-US" w:eastAsia="zh-CN"/>
          </w:rPr>
          <w:tab/>
        </w:r>
        <w:r w:rsidR="009D6567" w:rsidRPr="00787F51">
          <w:rPr>
            <w:rStyle w:val="af2"/>
            <w:noProof/>
            <w:lang w:eastAsia="zh-CN"/>
          </w:rPr>
          <w:t>AccountBalanceItem</w:t>
        </w:r>
        <w:r w:rsidR="009D6567">
          <w:rPr>
            <w:noProof/>
            <w:webHidden/>
          </w:rPr>
          <w:tab/>
        </w:r>
        <w:r w:rsidR="00413D72">
          <w:rPr>
            <w:noProof/>
            <w:webHidden/>
          </w:rPr>
          <w:fldChar w:fldCharType="begin"/>
        </w:r>
        <w:r w:rsidR="009D6567">
          <w:rPr>
            <w:noProof/>
            <w:webHidden/>
          </w:rPr>
          <w:instrText xml:space="preserve"> PAGEREF _Toc513053737 \h </w:instrText>
        </w:r>
        <w:r w:rsidR="00413D72">
          <w:rPr>
            <w:noProof/>
            <w:webHidden/>
          </w:rPr>
        </w:r>
        <w:r w:rsidR="00413D72">
          <w:rPr>
            <w:noProof/>
            <w:webHidden/>
          </w:rPr>
          <w:fldChar w:fldCharType="separate"/>
        </w:r>
        <w:r w:rsidR="009D6567">
          <w:rPr>
            <w:noProof/>
            <w:webHidden/>
          </w:rPr>
          <w:t>24</w:t>
        </w:r>
        <w:r w:rsidR="00413D72">
          <w:rPr>
            <w:noProof/>
            <w:webHidden/>
          </w:rPr>
          <w:fldChar w:fldCharType="end"/>
        </w:r>
      </w:hyperlink>
    </w:p>
    <w:p w:rsidR="009D6567" w:rsidRDefault="003C4858">
      <w:pPr>
        <w:pStyle w:val="20"/>
        <w:tabs>
          <w:tab w:val="left" w:pos="1260"/>
          <w:tab w:val="right" w:leader="dot" w:pos="8993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US" w:eastAsia="zh-CN"/>
        </w:rPr>
      </w:pPr>
      <w:hyperlink w:anchor="_Toc513053738" w:history="1">
        <w:r w:rsidR="009D6567" w:rsidRPr="00787F51">
          <w:rPr>
            <w:rStyle w:val="af2"/>
            <w:rFonts w:ascii="Arial Unicode MS" w:hAnsi="Arial Unicode MS"/>
            <w:noProof/>
            <w:lang w:eastAsia="zh-CN"/>
          </w:rPr>
          <w:t>5.7.</w:t>
        </w:r>
        <w:r w:rsidR="009D6567"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:lang w:val="en-US" w:eastAsia="zh-CN"/>
          </w:rPr>
          <w:tab/>
        </w:r>
        <w:r w:rsidR="009D6567" w:rsidRPr="00787F51">
          <w:rPr>
            <w:rStyle w:val="af2"/>
            <w:noProof/>
            <w:lang w:eastAsia="zh-CN"/>
          </w:rPr>
          <w:t>Contact</w:t>
        </w:r>
        <w:r w:rsidR="009D6567">
          <w:rPr>
            <w:noProof/>
            <w:webHidden/>
          </w:rPr>
          <w:tab/>
        </w:r>
        <w:r w:rsidR="00413D72">
          <w:rPr>
            <w:noProof/>
            <w:webHidden/>
          </w:rPr>
          <w:fldChar w:fldCharType="begin"/>
        </w:r>
        <w:r w:rsidR="009D6567">
          <w:rPr>
            <w:noProof/>
            <w:webHidden/>
          </w:rPr>
          <w:instrText xml:space="preserve"> PAGEREF _Toc513053738 \h </w:instrText>
        </w:r>
        <w:r w:rsidR="00413D72">
          <w:rPr>
            <w:noProof/>
            <w:webHidden/>
          </w:rPr>
        </w:r>
        <w:r w:rsidR="00413D72">
          <w:rPr>
            <w:noProof/>
            <w:webHidden/>
          </w:rPr>
          <w:fldChar w:fldCharType="separate"/>
        </w:r>
        <w:r w:rsidR="009D6567">
          <w:rPr>
            <w:noProof/>
            <w:webHidden/>
          </w:rPr>
          <w:t>24</w:t>
        </w:r>
        <w:r w:rsidR="00413D72">
          <w:rPr>
            <w:noProof/>
            <w:webHidden/>
          </w:rPr>
          <w:fldChar w:fldCharType="end"/>
        </w:r>
      </w:hyperlink>
    </w:p>
    <w:p w:rsidR="009D6567" w:rsidRDefault="003C4858">
      <w:pPr>
        <w:pStyle w:val="20"/>
        <w:tabs>
          <w:tab w:val="left" w:pos="1260"/>
          <w:tab w:val="right" w:leader="dot" w:pos="8993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US" w:eastAsia="zh-CN"/>
        </w:rPr>
      </w:pPr>
      <w:hyperlink w:anchor="_Toc513053739" w:history="1">
        <w:r w:rsidR="009D6567" w:rsidRPr="00787F51">
          <w:rPr>
            <w:rStyle w:val="af2"/>
            <w:rFonts w:ascii="Arial Unicode MS" w:hAnsi="Arial Unicode MS"/>
            <w:noProof/>
            <w:lang w:eastAsia="zh-CN"/>
          </w:rPr>
          <w:t>5.8.</w:t>
        </w:r>
        <w:r w:rsidR="009D6567"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:lang w:val="en-US" w:eastAsia="zh-CN"/>
          </w:rPr>
          <w:tab/>
        </w:r>
        <w:r w:rsidR="009D6567" w:rsidRPr="00787F51">
          <w:rPr>
            <w:rStyle w:val="af2"/>
            <w:noProof/>
            <w:lang w:eastAsia="zh-CN"/>
          </w:rPr>
          <w:t>File</w:t>
        </w:r>
        <w:r w:rsidR="009D6567">
          <w:rPr>
            <w:noProof/>
            <w:webHidden/>
          </w:rPr>
          <w:tab/>
        </w:r>
        <w:r w:rsidR="00413D72">
          <w:rPr>
            <w:noProof/>
            <w:webHidden/>
          </w:rPr>
          <w:fldChar w:fldCharType="begin"/>
        </w:r>
        <w:r w:rsidR="009D6567">
          <w:rPr>
            <w:noProof/>
            <w:webHidden/>
          </w:rPr>
          <w:instrText xml:space="preserve"> PAGEREF _Toc513053739 \h </w:instrText>
        </w:r>
        <w:r w:rsidR="00413D72">
          <w:rPr>
            <w:noProof/>
            <w:webHidden/>
          </w:rPr>
        </w:r>
        <w:r w:rsidR="00413D72">
          <w:rPr>
            <w:noProof/>
            <w:webHidden/>
          </w:rPr>
          <w:fldChar w:fldCharType="separate"/>
        </w:r>
        <w:r w:rsidR="009D6567">
          <w:rPr>
            <w:noProof/>
            <w:webHidden/>
          </w:rPr>
          <w:t>25</w:t>
        </w:r>
        <w:r w:rsidR="00413D72">
          <w:rPr>
            <w:noProof/>
            <w:webHidden/>
          </w:rPr>
          <w:fldChar w:fldCharType="end"/>
        </w:r>
      </w:hyperlink>
    </w:p>
    <w:p w:rsidR="009D6567" w:rsidRDefault="003C4858">
      <w:pPr>
        <w:pStyle w:val="20"/>
        <w:tabs>
          <w:tab w:val="left" w:pos="1260"/>
          <w:tab w:val="right" w:leader="dot" w:pos="8993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US" w:eastAsia="zh-CN"/>
        </w:rPr>
      </w:pPr>
      <w:hyperlink w:anchor="_Toc513053740" w:history="1">
        <w:r w:rsidR="009D6567" w:rsidRPr="00787F51">
          <w:rPr>
            <w:rStyle w:val="af2"/>
            <w:rFonts w:ascii="Arial Unicode MS" w:hAnsi="Arial Unicode MS"/>
            <w:noProof/>
            <w:lang w:eastAsia="zh-CN"/>
          </w:rPr>
          <w:t>5.9.</w:t>
        </w:r>
        <w:r w:rsidR="009D6567"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:lang w:val="en-US" w:eastAsia="zh-CN"/>
          </w:rPr>
          <w:tab/>
        </w:r>
        <w:r w:rsidR="009D6567" w:rsidRPr="00787F51">
          <w:rPr>
            <w:rStyle w:val="af2"/>
            <w:noProof/>
            <w:lang w:eastAsia="zh-CN"/>
          </w:rPr>
          <w:t>Product</w:t>
        </w:r>
        <w:r w:rsidR="009D6567">
          <w:rPr>
            <w:noProof/>
            <w:webHidden/>
          </w:rPr>
          <w:tab/>
        </w:r>
        <w:r w:rsidR="00413D72">
          <w:rPr>
            <w:noProof/>
            <w:webHidden/>
          </w:rPr>
          <w:fldChar w:fldCharType="begin"/>
        </w:r>
        <w:r w:rsidR="009D6567">
          <w:rPr>
            <w:noProof/>
            <w:webHidden/>
          </w:rPr>
          <w:instrText xml:space="preserve"> PAGEREF _Toc513053740 \h </w:instrText>
        </w:r>
        <w:r w:rsidR="00413D72">
          <w:rPr>
            <w:noProof/>
            <w:webHidden/>
          </w:rPr>
        </w:r>
        <w:r w:rsidR="00413D72">
          <w:rPr>
            <w:noProof/>
            <w:webHidden/>
          </w:rPr>
          <w:fldChar w:fldCharType="separate"/>
        </w:r>
        <w:r w:rsidR="009D6567">
          <w:rPr>
            <w:noProof/>
            <w:webHidden/>
          </w:rPr>
          <w:t>25</w:t>
        </w:r>
        <w:r w:rsidR="00413D72">
          <w:rPr>
            <w:noProof/>
            <w:webHidden/>
          </w:rPr>
          <w:fldChar w:fldCharType="end"/>
        </w:r>
      </w:hyperlink>
    </w:p>
    <w:p w:rsidR="009D6567" w:rsidRDefault="003C4858">
      <w:pPr>
        <w:pStyle w:val="20"/>
        <w:tabs>
          <w:tab w:val="left" w:pos="1260"/>
          <w:tab w:val="right" w:leader="dot" w:pos="8993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US" w:eastAsia="zh-CN"/>
        </w:rPr>
      </w:pPr>
      <w:hyperlink w:anchor="_Toc513053741" w:history="1">
        <w:r w:rsidR="009D6567" w:rsidRPr="00787F51">
          <w:rPr>
            <w:rStyle w:val="af2"/>
            <w:rFonts w:ascii="Arial Unicode MS" w:hAnsi="Arial Unicode MS"/>
            <w:noProof/>
            <w:lang w:eastAsia="zh-CN"/>
          </w:rPr>
          <w:t>5.10.</w:t>
        </w:r>
        <w:r w:rsidR="009D6567"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:lang w:val="en-US" w:eastAsia="zh-CN"/>
          </w:rPr>
          <w:tab/>
        </w:r>
        <w:r w:rsidR="009D6567" w:rsidRPr="00787F51">
          <w:rPr>
            <w:rStyle w:val="af2"/>
            <w:noProof/>
            <w:lang w:eastAsia="zh-CN"/>
          </w:rPr>
          <w:t>Store</w:t>
        </w:r>
        <w:r w:rsidR="009D6567">
          <w:rPr>
            <w:noProof/>
            <w:webHidden/>
          </w:rPr>
          <w:tab/>
        </w:r>
        <w:r w:rsidR="00413D72">
          <w:rPr>
            <w:noProof/>
            <w:webHidden/>
          </w:rPr>
          <w:fldChar w:fldCharType="begin"/>
        </w:r>
        <w:r w:rsidR="009D6567">
          <w:rPr>
            <w:noProof/>
            <w:webHidden/>
          </w:rPr>
          <w:instrText xml:space="preserve"> PAGEREF _Toc513053741 \h </w:instrText>
        </w:r>
        <w:r w:rsidR="00413D72">
          <w:rPr>
            <w:noProof/>
            <w:webHidden/>
          </w:rPr>
        </w:r>
        <w:r w:rsidR="00413D72">
          <w:rPr>
            <w:noProof/>
            <w:webHidden/>
          </w:rPr>
          <w:fldChar w:fldCharType="separate"/>
        </w:r>
        <w:r w:rsidR="009D6567">
          <w:rPr>
            <w:noProof/>
            <w:webHidden/>
          </w:rPr>
          <w:t>25</w:t>
        </w:r>
        <w:r w:rsidR="00413D72">
          <w:rPr>
            <w:noProof/>
            <w:webHidden/>
          </w:rPr>
          <w:fldChar w:fldCharType="end"/>
        </w:r>
      </w:hyperlink>
    </w:p>
    <w:p w:rsidR="009D6567" w:rsidRDefault="003C4858">
      <w:pPr>
        <w:pStyle w:val="20"/>
        <w:tabs>
          <w:tab w:val="left" w:pos="1260"/>
          <w:tab w:val="right" w:leader="dot" w:pos="8993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US" w:eastAsia="zh-CN"/>
        </w:rPr>
      </w:pPr>
      <w:hyperlink w:anchor="_Toc513053742" w:history="1">
        <w:r w:rsidR="009D6567" w:rsidRPr="00787F51">
          <w:rPr>
            <w:rStyle w:val="af2"/>
            <w:rFonts w:ascii="Arial Unicode MS" w:hAnsi="Arial Unicode MS"/>
            <w:noProof/>
            <w:lang w:eastAsia="zh-CN"/>
          </w:rPr>
          <w:t>5.11.</w:t>
        </w:r>
        <w:r w:rsidR="009D6567"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:lang w:val="en-US" w:eastAsia="zh-CN"/>
          </w:rPr>
          <w:tab/>
        </w:r>
        <w:r w:rsidR="009D6567" w:rsidRPr="00787F51">
          <w:rPr>
            <w:rStyle w:val="af2"/>
            <w:noProof/>
            <w:lang w:eastAsia="zh-CN"/>
          </w:rPr>
          <w:t>SharingResult</w:t>
        </w:r>
        <w:r w:rsidR="009D6567">
          <w:rPr>
            <w:noProof/>
            <w:webHidden/>
          </w:rPr>
          <w:tab/>
        </w:r>
        <w:r w:rsidR="00413D72">
          <w:rPr>
            <w:noProof/>
            <w:webHidden/>
          </w:rPr>
          <w:fldChar w:fldCharType="begin"/>
        </w:r>
        <w:r w:rsidR="009D6567">
          <w:rPr>
            <w:noProof/>
            <w:webHidden/>
          </w:rPr>
          <w:instrText xml:space="preserve"> PAGEREF _Toc513053742 \h </w:instrText>
        </w:r>
        <w:r w:rsidR="00413D72">
          <w:rPr>
            <w:noProof/>
            <w:webHidden/>
          </w:rPr>
        </w:r>
        <w:r w:rsidR="00413D72">
          <w:rPr>
            <w:noProof/>
            <w:webHidden/>
          </w:rPr>
          <w:fldChar w:fldCharType="separate"/>
        </w:r>
        <w:r w:rsidR="009D6567">
          <w:rPr>
            <w:noProof/>
            <w:webHidden/>
          </w:rPr>
          <w:t>26</w:t>
        </w:r>
        <w:r w:rsidR="00413D72">
          <w:rPr>
            <w:noProof/>
            <w:webHidden/>
          </w:rPr>
          <w:fldChar w:fldCharType="end"/>
        </w:r>
      </w:hyperlink>
    </w:p>
    <w:p w:rsidR="009D6567" w:rsidRDefault="003C4858">
      <w:pPr>
        <w:pStyle w:val="20"/>
        <w:tabs>
          <w:tab w:val="left" w:pos="1260"/>
          <w:tab w:val="right" w:leader="dot" w:pos="8993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US" w:eastAsia="zh-CN"/>
        </w:rPr>
      </w:pPr>
      <w:hyperlink w:anchor="_Toc513053743" w:history="1">
        <w:r w:rsidR="009D6567" w:rsidRPr="00787F51">
          <w:rPr>
            <w:rStyle w:val="af2"/>
            <w:rFonts w:ascii="Arial Unicode MS" w:hAnsi="Arial Unicode MS"/>
            <w:noProof/>
            <w:lang w:eastAsia="zh-CN"/>
          </w:rPr>
          <w:t>5.12.</w:t>
        </w:r>
        <w:r w:rsidR="009D6567"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:lang w:val="en-US" w:eastAsia="zh-CN"/>
          </w:rPr>
          <w:tab/>
        </w:r>
        <w:r w:rsidR="009D6567" w:rsidRPr="00787F51">
          <w:rPr>
            <w:rStyle w:val="af2"/>
            <w:noProof/>
            <w:lang w:eastAsia="zh-CN"/>
          </w:rPr>
          <w:t>SharingData</w:t>
        </w:r>
        <w:r w:rsidR="009D6567">
          <w:rPr>
            <w:noProof/>
            <w:webHidden/>
          </w:rPr>
          <w:tab/>
        </w:r>
        <w:r w:rsidR="00413D72">
          <w:rPr>
            <w:noProof/>
            <w:webHidden/>
          </w:rPr>
          <w:fldChar w:fldCharType="begin"/>
        </w:r>
        <w:r w:rsidR="009D6567">
          <w:rPr>
            <w:noProof/>
            <w:webHidden/>
          </w:rPr>
          <w:instrText xml:space="preserve"> PAGEREF _Toc513053743 \h </w:instrText>
        </w:r>
        <w:r w:rsidR="00413D72">
          <w:rPr>
            <w:noProof/>
            <w:webHidden/>
          </w:rPr>
        </w:r>
        <w:r w:rsidR="00413D72">
          <w:rPr>
            <w:noProof/>
            <w:webHidden/>
          </w:rPr>
          <w:fldChar w:fldCharType="separate"/>
        </w:r>
        <w:r w:rsidR="009D6567">
          <w:rPr>
            <w:noProof/>
            <w:webHidden/>
          </w:rPr>
          <w:t>26</w:t>
        </w:r>
        <w:r w:rsidR="00413D72">
          <w:rPr>
            <w:noProof/>
            <w:webHidden/>
          </w:rPr>
          <w:fldChar w:fldCharType="end"/>
        </w:r>
      </w:hyperlink>
    </w:p>
    <w:p w:rsidR="009D6567" w:rsidRDefault="003C4858">
      <w:pPr>
        <w:pStyle w:val="20"/>
        <w:tabs>
          <w:tab w:val="left" w:pos="1260"/>
          <w:tab w:val="right" w:leader="dot" w:pos="8993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US" w:eastAsia="zh-CN"/>
        </w:rPr>
      </w:pPr>
      <w:hyperlink w:anchor="_Toc513053744" w:history="1">
        <w:r w:rsidR="009D6567" w:rsidRPr="00787F51">
          <w:rPr>
            <w:rStyle w:val="af2"/>
            <w:rFonts w:ascii="Arial Unicode MS" w:hAnsi="Arial Unicode MS"/>
            <w:noProof/>
            <w:lang w:eastAsia="zh-CN"/>
          </w:rPr>
          <w:t>5.13.</w:t>
        </w:r>
        <w:r w:rsidR="009D6567"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:lang w:val="en-US" w:eastAsia="zh-CN"/>
          </w:rPr>
          <w:tab/>
        </w:r>
        <w:r w:rsidR="009D6567" w:rsidRPr="00787F51">
          <w:rPr>
            <w:rStyle w:val="af2"/>
            <w:noProof/>
            <w:lang w:eastAsia="zh-CN"/>
          </w:rPr>
          <w:t>OrderDetail</w:t>
        </w:r>
        <w:r w:rsidR="009D6567">
          <w:rPr>
            <w:noProof/>
            <w:webHidden/>
          </w:rPr>
          <w:tab/>
        </w:r>
        <w:r w:rsidR="00413D72">
          <w:rPr>
            <w:noProof/>
            <w:webHidden/>
          </w:rPr>
          <w:fldChar w:fldCharType="begin"/>
        </w:r>
        <w:r w:rsidR="009D6567">
          <w:rPr>
            <w:noProof/>
            <w:webHidden/>
          </w:rPr>
          <w:instrText xml:space="preserve"> PAGEREF _Toc513053744 \h </w:instrText>
        </w:r>
        <w:r w:rsidR="00413D72">
          <w:rPr>
            <w:noProof/>
            <w:webHidden/>
          </w:rPr>
        </w:r>
        <w:r w:rsidR="00413D72">
          <w:rPr>
            <w:noProof/>
            <w:webHidden/>
          </w:rPr>
          <w:fldChar w:fldCharType="separate"/>
        </w:r>
        <w:r w:rsidR="009D6567">
          <w:rPr>
            <w:noProof/>
            <w:webHidden/>
          </w:rPr>
          <w:t>27</w:t>
        </w:r>
        <w:r w:rsidR="00413D72">
          <w:rPr>
            <w:noProof/>
            <w:webHidden/>
          </w:rPr>
          <w:fldChar w:fldCharType="end"/>
        </w:r>
      </w:hyperlink>
    </w:p>
    <w:p w:rsidR="009D6567" w:rsidRDefault="003C4858">
      <w:pPr>
        <w:pStyle w:val="20"/>
        <w:tabs>
          <w:tab w:val="left" w:pos="1260"/>
          <w:tab w:val="right" w:leader="dot" w:pos="8993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US" w:eastAsia="zh-CN"/>
        </w:rPr>
      </w:pPr>
      <w:hyperlink w:anchor="_Toc513053745" w:history="1">
        <w:r w:rsidR="009D6567" w:rsidRPr="00787F51">
          <w:rPr>
            <w:rStyle w:val="af2"/>
            <w:rFonts w:ascii="Arial Unicode MS" w:hAnsi="Arial Unicode MS"/>
            <w:noProof/>
            <w:lang w:eastAsia="zh-CN"/>
          </w:rPr>
          <w:t>5.14.</w:t>
        </w:r>
        <w:r w:rsidR="009D6567"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:lang w:val="en-US" w:eastAsia="zh-CN"/>
          </w:rPr>
          <w:tab/>
        </w:r>
        <w:r w:rsidR="009D6567" w:rsidRPr="00787F51">
          <w:rPr>
            <w:rStyle w:val="af2"/>
            <w:noProof/>
            <w:lang w:eastAsia="zh-CN"/>
          </w:rPr>
          <w:t>ProductItem</w:t>
        </w:r>
        <w:r w:rsidR="009D6567">
          <w:rPr>
            <w:noProof/>
            <w:webHidden/>
          </w:rPr>
          <w:tab/>
        </w:r>
        <w:r w:rsidR="00413D72">
          <w:rPr>
            <w:noProof/>
            <w:webHidden/>
          </w:rPr>
          <w:fldChar w:fldCharType="begin"/>
        </w:r>
        <w:r w:rsidR="009D6567">
          <w:rPr>
            <w:noProof/>
            <w:webHidden/>
          </w:rPr>
          <w:instrText xml:space="preserve"> PAGEREF _Toc513053745 \h </w:instrText>
        </w:r>
        <w:r w:rsidR="00413D72">
          <w:rPr>
            <w:noProof/>
            <w:webHidden/>
          </w:rPr>
        </w:r>
        <w:r w:rsidR="00413D72">
          <w:rPr>
            <w:noProof/>
            <w:webHidden/>
          </w:rPr>
          <w:fldChar w:fldCharType="separate"/>
        </w:r>
        <w:r w:rsidR="009D6567">
          <w:rPr>
            <w:noProof/>
            <w:webHidden/>
          </w:rPr>
          <w:t>27</w:t>
        </w:r>
        <w:r w:rsidR="00413D72">
          <w:rPr>
            <w:noProof/>
            <w:webHidden/>
          </w:rPr>
          <w:fldChar w:fldCharType="end"/>
        </w:r>
      </w:hyperlink>
    </w:p>
    <w:p w:rsidR="009D6567" w:rsidRDefault="003C4858">
      <w:pPr>
        <w:pStyle w:val="11"/>
        <w:tabs>
          <w:tab w:val="left" w:pos="420"/>
          <w:tab w:val="right" w:leader="dot" w:pos="8993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4"/>
          <w:szCs w:val="24"/>
          <w:lang w:val="en-US" w:eastAsia="zh-CN"/>
        </w:rPr>
      </w:pPr>
      <w:hyperlink w:anchor="_Toc513053746" w:history="1">
        <w:r w:rsidR="009D6567" w:rsidRPr="00787F51">
          <w:rPr>
            <w:rStyle w:val="af2"/>
            <w:rFonts w:ascii="Arial Unicode MS" w:hAnsi="Arial Unicode MS"/>
            <w:noProof/>
            <w:lang w:eastAsia="zh-CN"/>
          </w:rPr>
          <w:t>6.</w:t>
        </w:r>
        <w:r w:rsidR="009D6567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4"/>
            <w:szCs w:val="24"/>
            <w:lang w:val="en-US" w:eastAsia="zh-CN"/>
          </w:rPr>
          <w:tab/>
        </w:r>
        <w:r w:rsidR="009D6567" w:rsidRPr="00787F51">
          <w:rPr>
            <w:rStyle w:val="af2"/>
            <w:noProof/>
            <w:lang w:eastAsia="zh-CN"/>
          </w:rPr>
          <w:t>接口定义</w:t>
        </w:r>
        <w:r w:rsidR="009D6567">
          <w:rPr>
            <w:noProof/>
            <w:webHidden/>
          </w:rPr>
          <w:tab/>
        </w:r>
        <w:r w:rsidR="00413D72">
          <w:rPr>
            <w:noProof/>
            <w:webHidden/>
          </w:rPr>
          <w:fldChar w:fldCharType="begin"/>
        </w:r>
        <w:r w:rsidR="009D6567">
          <w:rPr>
            <w:noProof/>
            <w:webHidden/>
          </w:rPr>
          <w:instrText xml:space="preserve"> PAGEREF _Toc513053746 \h </w:instrText>
        </w:r>
        <w:r w:rsidR="00413D72">
          <w:rPr>
            <w:noProof/>
            <w:webHidden/>
          </w:rPr>
        </w:r>
        <w:r w:rsidR="00413D72">
          <w:rPr>
            <w:noProof/>
            <w:webHidden/>
          </w:rPr>
          <w:fldChar w:fldCharType="separate"/>
        </w:r>
        <w:r w:rsidR="009D6567">
          <w:rPr>
            <w:noProof/>
            <w:webHidden/>
          </w:rPr>
          <w:t>28</w:t>
        </w:r>
        <w:r w:rsidR="00413D72">
          <w:rPr>
            <w:noProof/>
            <w:webHidden/>
          </w:rPr>
          <w:fldChar w:fldCharType="end"/>
        </w:r>
      </w:hyperlink>
    </w:p>
    <w:p w:rsidR="009D6567" w:rsidRDefault="003C4858">
      <w:pPr>
        <w:pStyle w:val="20"/>
        <w:tabs>
          <w:tab w:val="left" w:pos="1260"/>
          <w:tab w:val="right" w:leader="dot" w:pos="8993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US" w:eastAsia="zh-CN"/>
        </w:rPr>
      </w:pPr>
      <w:hyperlink w:anchor="_Toc513053747" w:history="1">
        <w:r w:rsidR="009D6567" w:rsidRPr="00787F51">
          <w:rPr>
            <w:rStyle w:val="af2"/>
            <w:rFonts w:ascii="Arial Unicode MS" w:hAnsi="Arial Unicode MS"/>
            <w:noProof/>
            <w:lang w:eastAsia="zh-CN"/>
          </w:rPr>
          <w:t>6.1.</w:t>
        </w:r>
        <w:r w:rsidR="009D6567"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:lang w:val="en-US" w:eastAsia="zh-CN"/>
          </w:rPr>
          <w:tab/>
        </w:r>
        <w:r w:rsidR="009D6567" w:rsidRPr="00787F51">
          <w:rPr>
            <w:rStyle w:val="af2"/>
            <w:noProof/>
            <w:lang w:eastAsia="zh-CN"/>
          </w:rPr>
          <w:t>个人会员</w:t>
        </w:r>
        <w:r w:rsidR="009D6567">
          <w:rPr>
            <w:noProof/>
            <w:webHidden/>
          </w:rPr>
          <w:tab/>
        </w:r>
        <w:r w:rsidR="00413D72">
          <w:rPr>
            <w:noProof/>
            <w:webHidden/>
          </w:rPr>
          <w:fldChar w:fldCharType="begin"/>
        </w:r>
        <w:r w:rsidR="009D6567">
          <w:rPr>
            <w:noProof/>
            <w:webHidden/>
          </w:rPr>
          <w:instrText xml:space="preserve"> PAGEREF _Toc513053747 \h </w:instrText>
        </w:r>
        <w:r w:rsidR="00413D72">
          <w:rPr>
            <w:noProof/>
            <w:webHidden/>
          </w:rPr>
        </w:r>
        <w:r w:rsidR="00413D72">
          <w:rPr>
            <w:noProof/>
            <w:webHidden/>
          </w:rPr>
          <w:fldChar w:fldCharType="separate"/>
        </w:r>
        <w:r w:rsidR="009D6567">
          <w:rPr>
            <w:noProof/>
            <w:webHidden/>
          </w:rPr>
          <w:t>28</w:t>
        </w:r>
        <w:r w:rsidR="00413D72">
          <w:rPr>
            <w:noProof/>
            <w:webHidden/>
          </w:rPr>
          <w:fldChar w:fldCharType="end"/>
        </w:r>
      </w:hyperlink>
    </w:p>
    <w:p w:rsidR="009D6567" w:rsidRDefault="003C4858">
      <w:pPr>
        <w:pStyle w:val="31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US" w:eastAsia="zh-CN"/>
        </w:rPr>
      </w:pPr>
      <w:hyperlink w:anchor="_Toc513053748" w:history="1">
        <w:r w:rsidR="009D6567" w:rsidRPr="00787F51">
          <w:rPr>
            <w:rStyle w:val="af2"/>
            <w:rFonts w:ascii="Arial Unicode MS" w:hAnsi="Arial Unicode MS"/>
            <w:noProof/>
            <w:lang w:eastAsia="zh-CN"/>
          </w:rPr>
          <w:t>6.1.1.</w:t>
        </w:r>
        <w:r w:rsidR="009D6567"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:lang w:val="en-US" w:eastAsia="zh-CN"/>
          </w:rPr>
          <w:tab/>
        </w:r>
        <w:r w:rsidR="009D6567" w:rsidRPr="00787F51">
          <w:rPr>
            <w:rStyle w:val="af2"/>
            <w:noProof/>
            <w:lang w:eastAsia="zh-CN"/>
          </w:rPr>
          <w:t>开户</w:t>
        </w:r>
        <w:r w:rsidR="009D6567">
          <w:rPr>
            <w:noProof/>
            <w:webHidden/>
          </w:rPr>
          <w:tab/>
        </w:r>
        <w:r w:rsidR="00413D72">
          <w:rPr>
            <w:noProof/>
            <w:webHidden/>
          </w:rPr>
          <w:fldChar w:fldCharType="begin"/>
        </w:r>
        <w:r w:rsidR="009D6567">
          <w:rPr>
            <w:noProof/>
            <w:webHidden/>
          </w:rPr>
          <w:instrText xml:space="preserve"> PAGEREF _Toc513053748 \h </w:instrText>
        </w:r>
        <w:r w:rsidR="00413D72">
          <w:rPr>
            <w:noProof/>
            <w:webHidden/>
          </w:rPr>
        </w:r>
        <w:r w:rsidR="00413D72">
          <w:rPr>
            <w:noProof/>
            <w:webHidden/>
          </w:rPr>
          <w:fldChar w:fldCharType="separate"/>
        </w:r>
        <w:r w:rsidR="009D6567">
          <w:rPr>
            <w:noProof/>
            <w:webHidden/>
          </w:rPr>
          <w:t>28</w:t>
        </w:r>
        <w:r w:rsidR="00413D72">
          <w:rPr>
            <w:noProof/>
            <w:webHidden/>
          </w:rPr>
          <w:fldChar w:fldCharType="end"/>
        </w:r>
      </w:hyperlink>
    </w:p>
    <w:p w:rsidR="009D6567" w:rsidRDefault="003C4858">
      <w:pPr>
        <w:pStyle w:val="31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US" w:eastAsia="zh-CN"/>
        </w:rPr>
      </w:pPr>
      <w:hyperlink w:anchor="_Toc513053749" w:history="1">
        <w:r w:rsidR="009D6567" w:rsidRPr="00787F51">
          <w:rPr>
            <w:rStyle w:val="af2"/>
            <w:rFonts w:ascii="Arial Unicode MS" w:hAnsi="Arial Unicode MS"/>
            <w:noProof/>
          </w:rPr>
          <w:t>6.1.1.</w:t>
        </w:r>
        <w:r w:rsidR="009D6567"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:lang w:val="en-US" w:eastAsia="zh-CN"/>
          </w:rPr>
          <w:tab/>
        </w:r>
        <w:r w:rsidR="009D6567" w:rsidRPr="00787F51">
          <w:rPr>
            <w:rStyle w:val="af2"/>
            <w:noProof/>
            <w:lang w:eastAsia="zh-CN"/>
          </w:rPr>
          <w:t>升级个人卖家</w:t>
        </w:r>
        <w:r w:rsidR="009D6567">
          <w:rPr>
            <w:noProof/>
            <w:webHidden/>
          </w:rPr>
          <w:tab/>
        </w:r>
        <w:r w:rsidR="00413D72">
          <w:rPr>
            <w:noProof/>
            <w:webHidden/>
          </w:rPr>
          <w:fldChar w:fldCharType="begin"/>
        </w:r>
        <w:r w:rsidR="009D6567">
          <w:rPr>
            <w:noProof/>
            <w:webHidden/>
          </w:rPr>
          <w:instrText xml:space="preserve"> PAGEREF _Toc513053749 \h </w:instrText>
        </w:r>
        <w:r w:rsidR="00413D72">
          <w:rPr>
            <w:noProof/>
            <w:webHidden/>
          </w:rPr>
        </w:r>
        <w:r w:rsidR="00413D72">
          <w:rPr>
            <w:noProof/>
            <w:webHidden/>
          </w:rPr>
          <w:fldChar w:fldCharType="separate"/>
        </w:r>
        <w:r w:rsidR="009D6567">
          <w:rPr>
            <w:noProof/>
            <w:webHidden/>
          </w:rPr>
          <w:t>29</w:t>
        </w:r>
        <w:r w:rsidR="00413D72">
          <w:rPr>
            <w:noProof/>
            <w:webHidden/>
          </w:rPr>
          <w:fldChar w:fldCharType="end"/>
        </w:r>
      </w:hyperlink>
    </w:p>
    <w:p w:rsidR="009D6567" w:rsidRDefault="003C4858">
      <w:pPr>
        <w:pStyle w:val="31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US" w:eastAsia="zh-CN"/>
        </w:rPr>
      </w:pPr>
      <w:hyperlink w:anchor="_Toc513053750" w:history="1">
        <w:r w:rsidR="009D6567" w:rsidRPr="00787F51">
          <w:rPr>
            <w:rStyle w:val="af2"/>
            <w:rFonts w:ascii="Arial Unicode MS" w:hAnsi="Arial Unicode MS"/>
            <w:noProof/>
            <w:lang w:eastAsia="zh-CN"/>
          </w:rPr>
          <w:t>6.1.2.</w:t>
        </w:r>
        <w:r w:rsidR="009D6567"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:lang w:val="en-US" w:eastAsia="zh-CN"/>
          </w:rPr>
          <w:tab/>
        </w:r>
        <w:r w:rsidR="009D6567" w:rsidRPr="00787F51">
          <w:rPr>
            <w:rStyle w:val="af2"/>
            <w:noProof/>
            <w:lang w:eastAsia="zh-CN"/>
          </w:rPr>
          <w:t>销户</w:t>
        </w:r>
        <w:r w:rsidR="009D6567">
          <w:rPr>
            <w:noProof/>
            <w:webHidden/>
          </w:rPr>
          <w:tab/>
        </w:r>
        <w:r w:rsidR="00413D72">
          <w:rPr>
            <w:noProof/>
            <w:webHidden/>
          </w:rPr>
          <w:fldChar w:fldCharType="begin"/>
        </w:r>
        <w:r w:rsidR="009D6567">
          <w:rPr>
            <w:noProof/>
            <w:webHidden/>
          </w:rPr>
          <w:instrText xml:space="preserve"> PAGEREF _Toc513053750 \h </w:instrText>
        </w:r>
        <w:r w:rsidR="00413D72">
          <w:rPr>
            <w:noProof/>
            <w:webHidden/>
          </w:rPr>
        </w:r>
        <w:r w:rsidR="00413D72">
          <w:rPr>
            <w:noProof/>
            <w:webHidden/>
          </w:rPr>
          <w:fldChar w:fldCharType="separate"/>
        </w:r>
        <w:r w:rsidR="009D6567">
          <w:rPr>
            <w:noProof/>
            <w:webHidden/>
          </w:rPr>
          <w:t>30</w:t>
        </w:r>
        <w:r w:rsidR="00413D72">
          <w:rPr>
            <w:noProof/>
            <w:webHidden/>
          </w:rPr>
          <w:fldChar w:fldCharType="end"/>
        </w:r>
      </w:hyperlink>
    </w:p>
    <w:p w:rsidR="009D6567" w:rsidRDefault="003C4858">
      <w:pPr>
        <w:pStyle w:val="31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US" w:eastAsia="zh-CN"/>
        </w:rPr>
      </w:pPr>
      <w:hyperlink w:anchor="_Toc513053751" w:history="1">
        <w:r w:rsidR="009D6567" w:rsidRPr="00787F51">
          <w:rPr>
            <w:rStyle w:val="af2"/>
            <w:rFonts w:ascii="Arial Unicode MS" w:hAnsi="Arial Unicode MS"/>
            <w:noProof/>
            <w:lang w:eastAsia="zh-CN"/>
          </w:rPr>
          <w:t>6.1.3.</w:t>
        </w:r>
        <w:r w:rsidR="009D6567"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:lang w:val="en-US" w:eastAsia="zh-CN"/>
          </w:rPr>
          <w:tab/>
        </w:r>
        <w:r w:rsidR="009D6567" w:rsidRPr="00787F51">
          <w:rPr>
            <w:rStyle w:val="af2"/>
            <w:noProof/>
            <w:lang w:eastAsia="zh-CN"/>
          </w:rPr>
          <w:t>查询会员信息</w:t>
        </w:r>
        <w:r w:rsidR="009D6567">
          <w:rPr>
            <w:noProof/>
            <w:webHidden/>
          </w:rPr>
          <w:tab/>
        </w:r>
        <w:r w:rsidR="00413D72">
          <w:rPr>
            <w:noProof/>
            <w:webHidden/>
          </w:rPr>
          <w:fldChar w:fldCharType="begin"/>
        </w:r>
        <w:r w:rsidR="009D6567">
          <w:rPr>
            <w:noProof/>
            <w:webHidden/>
          </w:rPr>
          <w:instrText xml:space="preserve"> PAGEREF _Toc513053751 \h </w:instrText>
        </w:r>
        <w:r w:rsidR="00413D72">
          <w:rPr>
            <w:noProof/>
            <w:webHidden/>
          </w:rPr>
        </w:r>
        <w:r w:rsidR="00413D72">
          <w:rPr>
            <w:noProof/>
            <w:webHidden/>
          </w:rPr>
          <w:fldChar w:fldCharType="separate"/>
        </w:r>
        <w:r w:rsidR="009D6567">
          <w:rPr>
            <w:noProof/>
            <w:webHidden/>
          </w:rPr>
          <w:t>31</w:t>
        </w:r>
        <w:r w:rsidR="00413D72">
          <w:rPr>
            <w:noProof/>
            <w:webHidden/>
          </w:rPr>
          <w:fldChar w:fldCharType="end"/>
        </w:r>
      </w:hyperlink>
    </w:p>
    <w:p w:rsidR="009D6567" w:rsidRDefault="003C4858">
      <w:pPr>
        <w:pStyle w:val="31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US" w:eastAsia="zh-CN"/>
        </w:rPr>
      </w:pPr>
      <w:hyperlink w:anchor="_Toc513053752" w:history="1">
        <w:r w:rsidR="009D6567" w:rsidRPr="00787F51">
          <w:rPr>
            <w:rStyle w:val="af2"/>
            <w:rFonts w:ascii="Arial Unicode MS" w:hAnsi="Arial Unicode MS"/>
            <w:noProof/>
            <w:lang w:eastAsia="zh-CN"/>
          </w:rPr>
          <w:t>6.1.4.</w:t>
        </w:r>
        <w:r w:rsidR="009D6567"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:lang w:val="en-US" w:eastAsia="zh-CN"/>
          </w:rPr>
          <w:tab/>
        </w:r>
        <w:r w:rsidR="009D6567" w:rsidRPr="00787F51">
          <w:rPr>
            <w:rStyle w:val="af2"/>
            <w:noProof/>
            <w:lang w:eastAsia="zh-CN"/>
          </w:rPr>
          <w:t>银行卡鉴权</w:t>
        </w:r>
        <w:r w:rsidR="009D6567">
          <w:rPr>
            <w:noProof/>
            <w:webHidden/>
          </w:rPr>
          <w:tab/>
        </w:r>
        <w:r w:rsidR="00413D72">
          <w:rPr>
            <w:noProof/>
            <w:webHidden/>
          </w:rPr>
          <w:fldChar w:fldCharType="begin"/>
        </w:r>
        <w:r w:rsidR="009D6567">
          <w:rPr>
            <w:noProof/>
            <w:webHidden/>
          </w:rPr>
          <w:instrText xml:space="preserve"> PAGEREF _Toc513053752 \h </w:instrText>
        </w:r>
        <w:r w:rsidR="00413D72">
          <w:rPr>
            <w:noProof/>
            <w:webHidden/>
          </w:rPr>
        </w:r>
        <w:r w:rsidR="00413D72">
          <w:rPr>
            <w:noProof/>
            <w:webHidden/>
          </w:rPr>
          <w:fldChar w:fldCharType="separate"/>
        </w:r>
        <w:r w:rsidR="009D6567">
          <w:rPr>
            <w:noProof/>
            <w:webHidden/>
          </w:rPr>
          <w:t>32</w:t>
        </w:r>
        <w:r w:rsidR="00413D72">
          <w:rPr>
            <w:noProof/>
            <w:webHidden/>
          </w:rPr>
          <w:fldChar w:fldCharType="end"/>
        </w:r>
      </w:hyperlink>
    </w:p>
    <w:p w:rsidR="009D6567" w:rsidRDefault="003C4858">
      <w:pPr>
        <w:pStyle w:val="31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US" w:eastAsia="zh-CN"/>
        </w:rPr>
      </w:pPr>
      <w:hyperlink w:anchor="_Toc513053753" w:history="1">
        <w:r w:rsidR="009D6567" w:rsidRPr="00787F51">
          <w:rPr>
            <w:rStyle w:val="af2"/>
            <w:rFonts w:ascii="Arial Unicode MS" w:hAnsi="Arial Unicode MS"/>
            <w:noProof/>
            <w:lang w:eastAsia="zh-CN"/>
          </w:rPr>
          <w:t>6.1.5.</w:t>
        </w:r>
        <w:r w:rsidR="009D6567"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:lang w:val="en-US" w:eastAsia="zh-CN"/>
          </w:rPr>
          <w:tab/>
        </w:r>
        <w:r w:rsidR="009D6567" w:rsidRPr="00787F51">
          <w:rPr>
            <w:rStyle w:val="af2"/>
            <w:noProof/>
            <w:lang w:eastAsia="zh-CN"/>
          </w:rPr>
          <w:t>绑定银行卡</w:t>
        </w:r>
        <w:r w:rsidR="009D6567">
          <w:rPr>
            <w:noProof/>
            <w:webHidden/>
          </w:rPr>
          <w:tab/>
        </w:r>
        <w:r w:rsidR="00413D72">
          <w:rPr>
            <w:noProof/>
            <w:webHidden/>
          </w:rPr>
          <w:fldChar w:fldCharType="begin"/>
        </w:r>
        <w:r w:rsidR="009D6567">
          <w:rPr>
            <w:noProof/>
            <w:webHidden/>
          </w:rPr>
          <w:instrText xml:space="preserve"> PAGEREF _Toc513053753 \h </w:instrText>
        </w:r>
        <w:r w:rsidR="00413D72">
          <w:rPr>
            <w:noProof/>
            <w:webHidden/>
          </w:rPr>
        </w:r>
        <w:r w:rsidR="00413D72">
          <w:rPr>
            <w:noProof/>
            <w:webHidden/>
          </w:rPr>
          <w:fldChar w:fldCharType="separate"/>
        </w:r>
        <w:r w:rsidR="009D6567">
          <w:rPr>
            <w:noProof/>
            <w:webHidden/>
          </w:rPr>
          <w:t>33</w:t>
        </w:r>
        <w:r w:rsidR="00413D72">
          <w:rPr>
            <w:noProof/>
            <w:webHidden/>
          </w:rPr>
          <w:fldChar w:fldCharType="end"/>
        </w:r>
      </w:hyperlink>
    </w:p>
    <w:p w:rsidR="009D6567" w:rsidRDefault="003C4858">
      <w:pPr>
        <w:pStyle w:val="31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US" w:eastAsia="zh-CN"/>
        </w:rPr>
      </w:pPr>
      <w:hyperlink w:anchor="_Toc513053754" w:history="1">
        <w:r w:rsidR="009D6567" w:rsidRPr="00787F51">
          <w:rPr>
            <w:rStyle w:val="af2"/>
            <w:rFonts w:ascii="Arial Unicode MS" w:hAnsi="Arial Unicode MS"/>
            <w:noProof/>
            <w:lang w:eastAsia="zh-CN"/>
          </w:rPr>
          <w:t>6.1.6.</w:t>
        </w:r>
        <w:r w:rsidR="009D6567"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:lang w:val="en-US" w:eastAsia="zh-CN"/>
          </w:rPr>
          <w:tab/>
        </w:r>
        <w:r w:rsidR="009D6567" w:rsidRPr="00787F51">
          <w:rPr>
            <w:rStyle w:val="af2"/>
            <w:noProof/>
            <w:lang w:eastAsia="zh-CN"/>
          </w:rPr>
          <w:t>查询银行卡列表</w:t>
        </w:r>
        <w:r w:rsidR="009D6567">
          <w:rPr>
            <w:noProof/>
            <w:webHidden/>
          </w:rPr>
          <w:tab/>
        </w:r>
        <w:r w:rsidR="00413D72">
          <w:rPr>
            <w:noProof/>
            <w:webHidden/>
          </w:rPr>
          <w:fldChar w:fldCharType="begin"/>
        </w:r>
        <w:r w:rsidR="009D6567">
          <w:rPr>
            <w:noProof/>
            <w:webHidden/>
          </w:rPr>
          <w:instrText xml:space="preserve"> PAGEREF _Toc513053754 \h </w:instrText>
        </w:r>
        <w:r w:rsidR="00413D72">
          <w:rPr>
            <w:noProof/>
            <w:webHidden/>
          </w:rPr>
        </w:r>
        <w:r w:rsidR="00413D72">
          <w:rPr>
            <w:noProof/>
            <w:webHidden/>
          </w:rPr>
          <w:fldChar w:fldCharType="separate"/>
        </w:r>
        <w:r w:rsidR="009D6567">
          <w:rPr>
            <w:noProof/>
            <w:webHidden/>
          </w:rPr>
          <w:t>34</w:t>
        </w:r>
        <w:r w:rsidR="00413D72">
          <w:rPr>
            <w:noProof/>
            <w:webHidden/>
          </w:rPr>
          <w:fldChar w:fldCharType="end"/>
        </w:r>
      </w:hyperlink>
    </w:p>
    <w:p w:rsidR="009D6567" w:rsidRDefault="003C4858">
      <w:pPr>
        <w:pStyle w:val="31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US" w:eastAsia="zh-CN"/>
        </w:rPr>
      </w:pPr>
      <w:hyperlink w:anchor="_Toc513053755" w:history="1">
        <w:r w:rsidR="009D6567" w:rsidRPr="00787F51">
          <w:rPr>
            <w:rStyle w:val="af2"/>
            <w:rFonts w:ascii="Arial Unicode MS" w:hAnsi="Arial Unicode MS"/>
            <w:noProof/>
            <w:lang w:eastAsia="zh-CN"/>
          </w:rPr>
          <w:t>6.1.7.</w:t>
        </w:r>
        <w:r w:rsidR="009D6567"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:lang w:val="en-US" w:eastAsia="zh-CN"/>
          </w:rPr>
          <w:tab/>
        </w:r>
        <w:r w:rsidR="009D6567" w:rsidRPr="00787F51">
          <w:rPr>
            <w:rStyle w:val="af2"/>
            <w:noProof/>
            <w:lang w:eastAsia="zh-CN"/>
          </w:rPr>
          <w:t>解绑银行卡</w:t>
        </w:r>
        <w:r w:rsidR="009D6567">
          <w:rPr>
            <w:noProof/>
            <w:webHidden/>
          </w:rPr>
          <w:tab/>
        </w:r>
        <w:r w:rsidR="00413D72">
          <w:rPr>
            <w:noProof/>
            <w:webHidden/>
          </w:rPr>
          <w:fldChar w:fldCharType="begin"/>
        </w:r>
        <w:r w:rsidR="009D6567">
          <w:rPr>
            <w:noProof/>
            <w:webHidden/>
          </w:rPr>
          <w:instrText xml:space="preserve"> PAGEREF _Toc513053755 \h </w:instrText>
        </w:r>
        <w:r w:rsidR="00413D72">
          <w:rPr>
            <w:noProof/>
            <w:webHidden/>
          </w:rPr>
        </w:r>
        <w:r w:rsidR="00413D72">
          <w:rPr>
            <w:noProof/>
            <w:webHidden/>
          </w:rPr>
          <w:fldChar w:fldCharType="separate"/>
        </w:r>
        <w:r w:rsidR="009D6567">
          <w:rPr>
            <w:noProof/>
            <w:webHidden/>
          </w:rPr>
          <w:t>35</w:t>
        </w:r>
        <w:r w:rsidR="00413D72">
          <w:rPr>
            <w:noProof/>
            <w:webHidden/>
          </w:rPr>
          <w:fldChar w:fldCharType="end"/>
        </w:r>
      </w:hyperlink>
    </w:p>
    <w:p w:rsidR="009D6567" w:rsidRDefault="003C4858">
      <w:pPr>
        <w:pStyle w:val="31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US" w:eastAsia="zh-CN"/>
        </w:rPr>
      </w:pPr>
      <w:hyperlink w:anchor="_Toc513053756" w:history="1">
        <w:r w:rsidR="009D6567" w:rsidRPr="00787F51">
          <w:rPr>
            <w:rStyle w:val="af2"/>
            <w:rFonts w:ascii="Arial Unicode MS" w:hAnsi="Arial Unicode MS"/>
            <w:noProof/>
            <w:lang w:eastAsia="zh-CN"/>
          </w:rPr>
          <w:t>6.1.8.</w:t>
        </w:r>
        <w:r w:rsidR="009D6567"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:lang w:val="en-US" w:eastAsia="zh-CN"/>
          </w:rPr>
          <w:tab/>
        </w:r>
        <w:r w:rsidR="009D6567" w:rsidRPr="00787F51">
          <w:rPr>
            <w:rStyle w:val="af2"/>
            <w:noProof/>
            <w:lang w:eastAsia="zh-CN"/>
          </w:rPr>
          <w:t>检测银行卡受理能力</w:t>
        </w:r>
        <w:r w:rsidR="009D6567">
          <w:rPr>
            <w:noProof/>
            <w:webHidden/>
          </w:rPr>
          <w:tab/>
        </w:r>
        <w:r w:rsidR="00413D72">
          <w:rPr>
            <w:noProof/>
            <w:webHidden/>
          </w:rPr>
          <w:fldChar w:fldCharType="begin"/>
        </w:r>
        <w:r w:rsidR="009D6567">
          <w:rPr>
            <w:noProof/>
            <w:webHidden/>
          </w:rPr>
          <w:instrText xml:space="preserve"> PAGEREF _Toc513053756 \h </w:instrText>
        </w:r>
        <w:r w:rsidR="00413D72">
          <w:rPr>
            <w:noProof/>
            <w:webHidden/>
          </w:rPr>
        </w:r>
        <w:r w:rsidR="00413D72">
          <w:rPr>
            <w:noProof/>
            <w:webHidden/>
          </w:rPr>
          <w:fldChar w:fldCharType="separate"/>
        </w:r>
        <w:r w:rsidR="009D6567">
          <w:rPr>
            <w:noProof/>
            <w:webHidden/>
          </w:rPr>
          <w:t>36</w:t>
        </w:r>
        <w:r w:rsidR="00413D72">
          <w:rPr>
            <w:noProof/>
            <w:webHidden/>
          </w:rPr>
          <w:fldChar w:fldCharType="end"/>
        </w:r>
      </w:hyperlink>
    </w:p>
    <w:p w:rsidR="009D6567" w:rsidRDefault="003C4858">
      <w:pPr>
        <w:pStyle w:val="31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US" w:eastAsia="zh-CN"/>
        </w:rPr>
      </w:pPr>
      <w:hyperlink w:anchor="_Toc513053757" w:history="1">
        <w:r w:rsidR="009D6567" w:rsidRPr="00787F51">
          <w:rPr>
            <w:rStyle w:val="af2"/>
            <w:rFonts w:ascii="Arial Unicode MS" w:hAnsi="Arial Unicode MS"/>
            <w:noProof/>
            <w:lang w:eastAsia="zh-CN"/>
          </w:rPr>
          <w:t>6.1.9.</w:t>
        </w:r>
        <w:r w:rsidR="009D6567"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:lang w:val="en-US" w:eastAsia="zh-CN"/>
          </w:rPr>
          <w:tab/>
        </w:r>
        <w:r w:rsidR="009D6567" w:rsidRPr="00787F51">
          <w:rPr>
            <w:rStyle w:val="af2"/>
            <w:noProof/>
            <w:lang w:eastAsia="zh-CN"/>
          </w:rPr>
          <w:t>查询支持绑卡银行列表</w:t>
        </w:r>
        <w:r w:rsidR="009D6567">
          <w:rPr>
            <w:noProof/>
            <w:webHidden/>
          </w:rPr>
          <w:tab/>
        </w:r>
        <w:r w:rsidR="00413D72">
          <w:rPr>
            <w:noProof/>
            <w:webHidden/>
          </w:rPr>
          <w:fldChar w:fldCharType="begin"/>
        </w:r>
        <w:r w:rsidR="009D6567">
          <w:rPr>
            <w:noProof/>
            <w:webHidden/>
          </w:rPr>
          <w:instrText xml:space="preserve"> PAGEREF _Toc513053757 \h </w:instrText>
        </w:r>
        <w:r w:rsidR="00413D72">
          <w:rPr>
            <w:noProof/>
            <w:webHidden/>
          </w:rPr>
        </w:r>
        <w:r w:rsidR="00413D72">
          <w:rPr>
            <w:noProof/>
            <w:webHidden/>
          </w:rPr>
          <w:fldChar w:fldCharType="separate"/>
        </w:r>
        <w:r w:rsidR="009D6567">
          <w:rPr>
            <w:noProof/>
            <w:webHidden/>
          </w:rPr>
          <w:t>36</w:t>
        </w:r>
        <w:r w:rsidR="00413D72">
          <w:rPr>
            <w:noProof/>
            <w:webHidden/>
          </w:rPr>
          <w:fldChar w:fldCharType="end"/>
        </w:r>
      </w:hyperlink>
    </w:p>
    <w:p w:rsidR="009D6567" w:rsidRDefault="003C4858">
      <w:pPr>
        <w:pStyle w:val="20"/>
        <w:tabs>
          <w:tab w:val="left" w:pos="1260"/>
          <w:tab w:val="right" w:leader="dot" w:pos="8993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US" w:eastAsia="zh-CN"/>
        </w:rPr>
      </w:pPr>
      <w:hyperlink w:anchor="_Toc513053758" w:history="1">
        <w:r w:rsidR="009D6567" w:rsidRPr="00787F51">
          <w:rPr>
            <w:rStyle w:val="af2"/>
            <w:rFonts w:ascii="Arial Unicode MS" w:hAnsi="Arial Unicode MS"/>
            <w:noProof/>
            <w:lang w:eastAsia="zh-CN"/>
          </w:rPr>
          <w:t>6.2.</w:t>
        </w:r>
        <w:r w:rsidR="009D6567"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:lang w:val="en-US" w:eastAsia="zh-CN"/>
          </w:rPr>
          <w:tab/>
        </w:r>
        <w:r w:rsidR="009D6567" w:rsidRPr="00787F51">
          <w:rPr>
            <w:rStyle w:val="af2"/>
            <w:noProof/>
            <w:lang w:eastAsia="zh-CN"/>
          </w:rPr>
          <w:t>商户会员</w:t>
        </w:r>
        <w:r w:rsidR="009D6567">
          <w:rPr>
            <w:noProof/>
            <w:webHidden/>
          </w:rPr>
          <w:tab/>
        </w:r>
        <w:r w:rsidR="00413D72">
          <w:rPr>
            <w:noProof/>
            <w:webHidden/>
          </w:rPr>
          <w:fldChar w:fldCharType="begin"/>
        </w:r>
        <w:r w:rsidR="009D6567">
          <w:rPr>
            <w:noProof/>
            <w:webHidden/>
          </w:rPr>
          <w:instrText xml:space="preserve"> PAGEREF _Toc513053758 \h </w:instrText>
        </w:r>
        <w:r w:rsidR="00413D72">
          <w:rPr>
            <w:noProof/>
            <w:webHidden/>
          </w:rPr>
        </w:r>
        <w:r w:rsidR="00413D72">
          <w:rPr>
            <w:noProof/>
            <w:webHidden/>
          </w:rPr>
          <w:fldChar w:fldCharType="separate"/>
        </w:r>
        <w:r w:rsidR="009D6567">
          <w:rPr>
            <w:noProof/>
            <w:webHidden/>
          </w:rPr>
          <w:t>37</w:t>
        </w:r>
        <w:r w:rsidR="00413D72">
          <w:rPr>
            <w:noProof/>
            <w:webHidden/>
          </w:rPr>
          <w:fldChar w:fldCharType="end"/>
        </w:r>
      </w:hyperlink>
    </w:p>
    <w:p w:rsidR="009D6567" w:rsidRDefault="003C4858">
      <w:pPr>
        <w:pStyle w:val="31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US" w:eastAsia="zh-CN"/>
        </w:rPr>
      </w:pPr>
      <w:hyperlink w:anchor="_Toc513053759" w:history="1">
        <w:r w:rsidR="009D6567" w:rsidRPr="00787F51">
          <w:rPr>
            <w:rStyle w:val="af2"/>
            <w:rFonts w:ascii="Arial Unicode MS" w:hAnsi="Arial Unicode MS"/>
            <w:noProof/>
          </w:rPr>
          <w:t>6.2.1.</w:t>
        </w:r>
        <w:r w:rsidR="009D6567"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:lang w:val="en-US" w:eastAsia="zh-CN"/>
          </w:rPr>
          <w:tab/>
        </w:r>
        <w:r w:rsidR="009D6567" w:rsidRPr="00787F51">
          <w:rPr>
            <w:rStyle w:val="af2"/>
            <w:noProof/>
            <w:lang w:eastAsia="zh-CN"/>
          </w:rPr>
          <w:t>开户</w:t>
        </w:r>
        <w:r w:rsidR="009D6567">
          <w:rPr>
            <w:noProof/>
            <w:webHidden/>
          </w:rPr>
          <w:tab/>
        </w:r>
        <w:r w:rsidR="00413D72">
          <w:rPr>
            <w:noProof/>
            <w:webHidden/>
          </w:rPr>
          <w:fldChar w:fldCharType="begin"/>
        </w:r>
        <w:r w:rsidR="009D6567">
          <w:rPr>
            <w:noProof/>
            <w:webHidden/>
          </w:rPr>
          <w:instrText xml:space="preserve"> PAGEREF _Toc513053759 \h </w:instrText>
        </w:r>
        <w:r w:rsidR="00413D72">
          <w:rPr>
            <w:noProof/>
            <w:webHidden/>
          </w:rPr>
        </w:r>
        <w:r w:rsidR="00413D72">
          <w:rPr>
            <w:noProof/>
            <w:webHidden/>
          </w:rPr>
          <w:fldChar w:fldCharType="separate"/>
        </w:r>
        <w:r w:rsidR="009D6567">
          <w:rPr>
            <w:noProof/>
            <w:webHidden/>
          </w:rPr>
          <w:t>37</w:t>
        </w:r>
        <w:r w:rsidR="00413D72">
          <w:rPr>
            <w:noProof/>
            <w:webHidden/>
          </w:rPr>
          <w:fldChar w:fldCharType="end"/>
        </w:r>
      </w:hyperlink>
    </w:p>
    <w:p w:rsidR="009D6567" w:rsidRDefault="003C4858">
      <w:pPr>
        <w:pStyle w:val="31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US" w:eastAsia="zh-CN"/>
        </w:rPr>
      </w:pPr>
      <w:hyperlink w:anchor="_Toc513053760" w:history="1">
        <w:r w:rsidR="009D6567" w:rsidRPr="00787F51">
          <w:rPr>
            <w:rStyle w:val="af2"/>
            <w:rFonts w:ascii="Arial Unicode MS" w:hAnsi="Arial Unicode MS"/>
            <w:noProof/>
            <w:lang w:eastAsia="zh-CN"/>
          </w:rPr>
          <w:t>6.2.2.</w:t>
        </w:r>
        <w:r w:rsidR="009D6567"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:lang w:val="en-US" w:eastAsia="zh-CN"/>
          </w:rPr>
          <w:tab/>
        </w:r>
        <w:r w:rsidR="009D6567" w:rsidRPr="00787F51">
          <w:rPr>
            <w:rStyle w:val="af2"/>
            <w:noProof/>
            <w:lang w:eastAsia="zh-CN"/>
          </w:rPr>
          <w:t>开户结果查询</w:t>
        </w:r>
        <w:r w:rsidR="009D6567">
          <w:rPr>
            <w:noProof/>
            <w:webHidden/>
          </w:rPr>
          <w:tab/>
        </w:r>
        <w:r w:rsidR="00413D72">
          <w:rPr>
            <w:noProof/>
            <w:webHidden/>
          </w:rPr>
          <w:fldChar w:fldCharType="begin"/>
        </w:r>
        <w:r w:rsidR="009D6567">
          <w:rPr>
            <w:noProof/>
            <w:webHidden/>
          </w:rPr>
          <w:instrText xml:space="preserve"> PAGEREF _Toc513053760 \h </w:instrText>
        </w:r>
        <w:r w:rsidR="00413D72">
          <w:rPr>
            <w:noProof/>
            <w:webHidden/>
          </w:rPr>
        </w:r>
        <w:r w:rsidR="00413D72">
          <w:rPr>
            <w:noProof/>
            <w:webHidden/>
          </w:rPr>
          <w:fldChar w:fldCharType="separate"/>
        </w:r>
        <w:r w:rsidR="009D6567">
          <w:rPr>
            <w:noProof/>
            <w:webHidden/>
          </w:rPr>
          <w:t>38</w:t>
        </w:r>
        <w:r w:rsidR="00413D72">
          <w:rPr>
            <w:noProof/>
            <w:webHidden/>
          </w:rPr>
          <w:fldChar w:fldCharType="end"/>
        </w:r>
      </w:hyperlink>
    </w:p>
    <w:p w:rsidR="009D6567" w:rsidRDefault="003C4858">
      <w:pPr>
        <w:pStyle w:val="31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US" w:eastAsia="zh-CN"/>
        </w:rPr>
      </w:pPr>
      <w:hyperlink w:anchor="_Toc513053761" w:history="1">
        <w:r w:rsidR="009D6567" w:rsidRPr="00787F51">
          <w:rPr>
            <w:rStyle w:val="af2"/>
            <w:rFonts w:ascii="Arial Unicode MS" w:hAnsi="Arial Unicode MS"/>
            <w:noProof/>
            <w:lang w:eastAsia="zh-CN"/>
          </w:rPr>
          <w:t>6.2.3.</w:t>
        </w:r>
        <w:r w:rsidR="009D6567"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:lang w:val="en-US" w:eastAsia="zh-CN"/>
          </w:rPr>
          <w:tab/>
        </w:r>
        <w:r w:rsidR="009D6567" w:rsidRPr="00787F51">
          <w:rPr>
            <w:rStyle w:val="af2"/>
            <w:noProof/>
            <w:lang w:eastAsia="zh-CN"/>
          </w:rPr>
          <w:t>绑定银行卡</w:t>
        </w:r>
        <w:r w:rsidR="009D6567">
          <w:rPr>
            <w:noProof/>
            <w:webHidden/>
          </w:rPr>
          <w:tab/>
        </w:r>
        <w:r w:rsidR="00413D72">
          <w:rPr>
            <w:noProof/>
            <w:webHidden/>
          </w:rPr>
          <w:fldChar w:fldCharType="begin"/>
        </w:r>
        <w:r w:rsidR="009D6567">
          <w:rPr>
            <w:noProof/>
            <w:webHidden/>
          </w:rPr>
          <w:instrText xml:space="preserve"> PAGEREF _Toc513053761 \h </w:instrText>
        </w:r>
        <w:r w:rsidR="00413D72">
          <w:rPr>
            <w:noProof/>
            <w:webHidden/>
          </w:rPr>
        </w:r>
        <w:r w:rsidR="00413D72">
          <w:rPr>
            <w:noProof/>
            <w:webHidden/>
          </w:rPr>
          <w:fldChar w:fldCharType="separate"/>
        </w:r>
        <w:r w:rsidR="009D6567">
          <w:rPr>
            <w:noProof/>
            <w:webHidden/>
          </w:rPr>
          <w:t>40</w:t>
        </w:r>
        <w:r w:rsidR="00413D72">
          <w:rPr>
            <w:noProof/>
            <w:webHidden/>
          </w:rPr>
          <w:fldChar w:fldCharType="end"/>
        </w:r>
      </w:hyperlink>
    </w:p>
    <w:p w:rsidR="009D6567" w:rsidRDefault="003C4858">
      <w:pPr>
        <w:pStyle w:val="31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US" w:eastAsia="zh-CN"/>
        </w:rPr>
      </w:pPr>
      <w:hyperlink w:anchor="_Toc513053762" w:history="1">
        <w:r w:rsidR="009D6567" w:rsidRPr="00787F51">
          <w:rPr>
            <w:rStyle w:val="af2"/>
            <w:rFonts w:ascii="Arial Unicode MS" w:hAnsi="Arial Unicode MS"/>
            <w:noProof/>
            <w:lang w:eastAsia="zh-CN"/>
          </w:rPr>
          <w:t>6.2.4.</w:t>
        </w:r>
        <w:r w:rsidR="009D6567"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:lang w:val="en-US" w:eastAsia="zh-CN"/>
          </w:rPr>
          <w:tab/>
        </w:r>
        <w:r w:rsidR="009D6567" w:rsidRPr="00787F51">
          <w:rPr>
            <w:rStyle w:val="af2"/>
            <w:noProof/>
            <w:lang w:eastAsia="zh-CN"/>
          </w:rPr>
          <w:t>查询银行卡列表</w:t>
        </w:r>
        <w:r w:rsidR="009D6567">
          <w:rPr>
            <w:noProof/>
            <w:webHidden/>
          </w:rPr>
          <w:tab/>
        </w:r>
        <w:r w:rsidR="00413D72">
          <w:rPr>
            <w:noProof/>
            <w:webHidden/>
          </w:rPr>
          <w:fldChar w:fldCharType="begin"/>
        </w:r>
        <w:r w:rsidR="009D6567">
          <w:rPr>
            <w:noProof/>
            <w:webHidden/>
          </w:rPr>
          <w:instrText xml:space="preserve"> PAGEREF _Toc513053762 \h </w:instrText>
        </w:r>
        <w:r w:rsidR="00413D72">
          <w:rPr>
            <w:noProof/>
            <w:webHidden/>
          </w:rPr>
        </w:r>
        <w:r w:rsidR="00413D72">
          <w:rPr>
            <w:noProof/>
            <w:webHidden/>
          </w:rPr>
          <w:fldChar w:fldCharType="separate"/>
        </w:r>
        <w:r w:rsidR="009D6567">
          <w:rPr>
            <w:noProof/>
            <w:webHidden/>
          </w:rPr>
          <w:t>41</w:t>
        </w:r>
        <w:r w:rsidR="00413D72">
          <w:rPr>
            <w:noProof/>
            <w:webHidden/>
          </w:rPr>
          <w:fldChar w:fldCharType="end"/>
        </w:r>
      </w:hyperlink>
    </w:p>
    <w:p w:rsidR="009D6567" w:rsidRDefault="003C4858">
      <w:pPr>
        <w:pStyle w:val="31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US" w:eastAsia="zh-CN"/>
        </w:rPr>
      </w:pPr>
      <w:hyperlink w:anchor="_Toc513053763" w:history="1">
        <w:r w:rsidR="009D6567" w:rsidRPr="00787F51">
          <w:rPr>
            <w:rStyle w:val="af2"/>
            <w:rFonts w:ascii="Arial Unicode MS" w:hAnsi="Arial Unicode MS"/>
            <w:noProof/>
            <w:lang w:eastAsia="zh-CN"/>
          </w:rPr>
          <w:t>6.2.5.</w:t>
        </w:r>
        <w:r w:rsidR="009D6567"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:lang w:val="en-US" w:eastAsia="zh-CN"/>
          </w:rPr>
          <w:tab/>
        </w:r>
        <w:r w:rsidR="009D6567" w:rsidRPr="00787F51">
          <w:rPr>
            <w:rStyle w:val="af2"/>
            <w:noProof/>
            <w:lang w:eastAsia="zh-CN"/>
          </w:rPr>
          <w:t>解绑银行卡</w:t>
        </w:r>
        <w:r w:rsidR="009D6567">
          <w:rPr>
            <w:noProof/>
            <w:webHidden/>
          </w:rPr>
          <w:tab/>
        </w:r>
        <w:r w:rsidR="00413D72">
          <w:rPr>
            <w:noProof/>
            <w:webHidden/>
          </w:rPr>
          <w:fldChar w:fldCharType="begin"/>
        </w:r>
        <w:r w:rsidR="009D6567">
          <w:rPr>
            <w:noProof/>
            <w:webHidden/>
          </w:rPr>
          <w:instrText xml:space="preserve"> PAGEREF _Toc513053763 \h </w:instrText>
        </w:r>
        <w:r w:rsidR="00413D72">
          <w:rPr>
            <w:noProof/>
            <w:webHidden/>
          </w:rPr>
        </w:r>
        <w:r w:rsidR="00413D72">
          <w:rPr>
            <w:noProof/>
            <w:webHidden/>
          </w:rPr>
          <w:fldChar w:fldCharType="separate"/>
        </w:r>
        <w:r w:rsidR="009D6567">
          <w:rPr>
            <w:noProof/>
            <w:webHidden/>
          </w:rPr>
          <w:t>42</w:t>
        </w:r>
        <w:r w:rsidR="00413D72">
          <w:rPr>
            <w:noProof/>
            <w:webHidden/>
          </w:rPr>
          <w:fldChar w:fldCharType="end"/>
        </w:r>
      </w:hyperlink>
    </w:p>
    <w:p w:rsidR="009D6567" w:rsidRDefault="003C4858">
      <w:pPr>
        <w:pStyle w:val="20"/>
        <w:tabs>
          <w:tab w:val="left" w:pos="1260"/>
          <w:tab w:val="right" w:leader="dot" w:pos="8993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US" w:eastAsia="zh-CN"/>
        </w:rPr>
      </w:pPr>
      <w:hyperlink w:anchor="_Toc513053764" w:history="1">
        <w:r w:rsidR="009D6567" w:rsidRPr="00787F51">
          <w:rPr>
            <w:rStyle w:val="af2"/>
            <w:rFonts w:ascii="Arial Unicode MS" w:hAnsi="Arial Unicode MS"/>
            <w:noProof/>
            <w:lang w:eastAsia="zh-CN"/>
          </w:rPr>
          <w:t>6.3.</w:t>
        </w:r>
        <w:r w:rsidR="009D6567"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:lang w:val="en-US" w:eastAsia="zh-CN"/>
          </w:rPr>
          <w:tab/>
        </w:r>
        <w:r w:rsidR="009D6567" w:rsidRPr="00787F51">
          <w:rPr>
            <w:rStyle w:val="af2"/>
            <w:noProof/>
            <w:lang w:eastAsia="zh-CN"/>
          </w:rPr>
          <w:t>账户</w:t>
        </w:r>
        <w:r w:rsidR="009D6567">
          <w:rPr>
            <w:noProof/>
            <w:webHidden/>
          </w:rPr>
          <w:tab/>
        </w:r>
        <w:r w:rsidR="00413D72">
          <w:rPr>
            <w:noProof/>
            <w:webHidden/>
          </w:rPr>
          <w:fldChar w:fldCharType="begin"/>
        </w:r>
        <w:r w:rsidR="009D6567">
          <w:rPr>
            <w:noProof/>
            <w:webHidden/>
          </w:rPr>
          <w:instrText xml:space="preserve"> PAGEREF _Toc513053764 \h </w:instrText>
        </w:r>
        <w:r w:rsidR="00413D72">
          <w:rPr>
            <w:noProof/>
            <w:webHidden/>
          </w:rPr>
        </w:r>
        <w:r w:rsidR="00413D72">
          <w:rPr>
            <w:noProof/>
            <w:webHidden/>
          </w:rPr>
          <w:fldChar w:fldCharType="separate"/>
        </w:r>
        <w:r w:rsidR="009D6567">
          <w:rPr>
            <w:noProof/>
            <w:webHidden/>
          </w:rPr>
          <w:t>42</w:t>
        </w:r>
        <w:r w:rsidR="00413D72">
          <w:rPr>
            <w:noProof/>
            <w:webHidden/>
          </w:rPr>
          <w:fldChar w:fldCharType="end"/>
        </w:r>
      </w:hyperlink>
    </w:p>
    <w:p w:rsidR="009D6567" w:rsidRDefault="003C4858">
      <w:pPr>
        <w:pStyle w:val="31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US" w:eastAsia="zh-CN"/>
        </w:rPr>
      </w:pPr>
      <w:hyperlink w:anchor="_Toc513053765" w:history="1">
        <w:r w:rsidR="009D6567" w:rsidRPr="00787F51">
          <w:rPr>
            <w:rStyle w:val="af2"/>
            <w:rFonts w:ascii="Arial Unicode MS" w:hAnsi="Arial Unicode MS"/>
            <w:noProof/>
            <w:lang w:eastAsia="zh-CN"/>
          </w:rPr>
          <w:t>6.3.1.</w:t>
        </w:r>
        <w:r w:rsidR="009D6567"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:lang w:val="en-US" w:eastAsia="zh-CN"/>
          </w:rPr>
          <w:tab/>
        </w:r>
        <w:r w:rsidR="009D6567" w:rsidRPr="00787F51">
          <w:rPr>
            <w:rStyle w:val="af2"/>
            <w:noProof/>
            <w:lang w:eastAsia="zh-CN"/>
          </w:rPr>
          <w:t>账户状态变更</w:t>
        </w:r>
        <w:r w:rsidR="009D6567">
          <w:rPr>
            <w:noProof/>
            <w:webHidden/>
          </w:rPr>
          <w:tab/>
        </w:r>
        <w:r w:rsidR="00413D72">
          <w:rPr>
            <w:noProof/>
            <w:webHidden/>
          </w:rPr>
          <w:fldChar w:fldCharType="begin"/>
        </w:r>
        <w:r w:rsidR="009D6567">
          <w:rPr>
            <w:noProof/>
            <w:webHidden/>
          </w:rPr>
          <w:instrText xml:space="preserve"> PAGEREF _Toc513053765 \h </w:instrText>
        </w:r>
        <w:r w:rsidR="00413D72">
          <w:rPr>
            <w:noProof/>
            <w:webHidden/>
          </w:rPr>
        </w:r>
        <w:r w:rsidR="00413D72">
          <w:rPr>
            <w:noProof/>
            <w:webHidden/>
          </w:rPr>
          <w:fldChar w:fldCharType="separate"/>
        </w:r>
        <w:r w:rsidR="009D6567">
          <w:rPr>
            <w:noProof/>
            <w:webHidden/>
          </w:rPr>
          <w:t>42</w:t>
        </w:r>
        <w:r w:rsidR="00413D72">
          <w:rPr>
            <w:noProof/>
            <w:webHidden/>
          </w:rPr>
          <w:fldChar w:fldCharType="end"/>
        </w:r>
      </w:hyperlink>
    </w:p>
    <w:p w:rsidR="009D6567" w:rsidRDefault="003C4858">
      <w:pPr>
        <w:pStyle w:val="31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US" w:eastAsia="zh-CN"/>
        </w:rPr>
      </w:pPr>
      <w:hyperlink w:anchor="_Toc513053766" w:history="1">
        <w:r w:rsidR="009D6567" w:rsidRPr="00787F51">
          <w:rPr>
            <w:rStyle w:val="af2"/>
            <w:rFonts w:ascii="Arial Unicode MS" w:hAnsi="Arial Unicode MS"/>
            <w:noProof/>
            <w:lang w:eastAsia="zh-CN"/>
          </w:rPr>
          <w:t>6.3.2.</w:t>
        </w:r>
        <w:r w:rsidR="009D6567"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:lang w:val="en-US" w:eastAsia="zh-CN"/>
          </w:rPr>
          <w:tab/>
        </w:r>
        <w:r w:rsidR="009D6567" w:rsidRPr="00787F51">
          <w:rPr>
            <w:rStyle w:val="af2"/>
            <w:noProof/>
            <w:lang w:eastAsia="zh-CN"/>
          </w:rPr>
          <w:t>查询状态</w:t>
        </w:r>
        <w:r w:rsidR="009D6567">
          <w:rPr>
            <w:noProof/>
            <w:webHidden/>
          </w:rPr>
          <w:tab/>
        </w:r>
        <w:r w:rsidR="00413D72">
          <w:rPr>
            <w:noProof/>
            <w:webHidden/>
          </w:rPr>
          <w:fldChar w:fldCharType="begin"/>
        </w:r>
        <w:r w:rsidR="009D6567">
          <w:rPr>
            <w:noProof/>
            <w:webHidden/>
          </w:rPr>
          <w:instrText xml:space="preserve"> PAGEREF _Toc513053766 \h </w:instrText>
        </w:r>
        <w:r w:rsidR="00413D72">
          <w:rPr>
            <w:noProof/>
            <w:webHidden/>
          </w:rPr>
        </w:r>
        <w:r w:rsidR="00413D72">
          <w:rPr>
            <w:noProof/>
            <w:webHidden/>
          </w:rPr>
          <w:fldChar w:fldCharType="separate"/>
        </w:r>
        <w:r w:rsidR="009D6567">
          <w:rPr>
            <w:noProof/>
            <w:webHidden/>
          </w:rPr>
          <w:t>43</w:t>
        </w:r>
        <w:r w:rsidR="00413D72">
          <w:rPr>
            <w:noProof/>
            <w:webHidden/>
          </w:rPr>
          <w:fldChar w:fldCharType="end"/>
        </w:r>
      </w:hyperlink>
    </w:p>
    <w:p w:rsidR="009D6567" w:rsidRDefault="003C4858">
      <w:pPr>
        <w:pStyle w:val="31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US" w:eastAsia="zh-CN"/>
        </w:rPr>
      </w:pPr>
      <w:hyperlink w:anchor="_Toc513053767" w:history="1">
        <w:r w:rsidR="009D6567" w:rsidRPr="00787F51">
          <w:rPr>
            <w:rStyle w:val="af2"/>
            <w:rFonts w:ascii="Arial Unicode MS" w:hAnsi="Arial Unicode MS"/>
            <w:noProof/>
            <w:lang w:eastAsia="zh-CN"/>
          </w:rPr>
          <w:t>6.3.3.</w:t>
        </w:r>
        <w:r w:rsidR="009D6567"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:lang w:val="en-US" w:eastAsia="zh-CN"/>
          </w:rPr>
          <w:tab/>
        </w:r>
        <w:r w:rsidR="009D6567" w:rsidRPr="00787F51">
          <w:rPr>
            <w:rStyle w:val="af2"/>
            <w:noProof/>
            <w:lang w:eastAsia="zh-CN"/>
          </w:rPr>
          <w:t>查询账户余额</w:t>
        </w:r>
        <w:r w:rsidR="009D6567">
          <w:rPr>
            <w:noProof/>
            <w:webHidden/>
          </w:rPr>
          <w:tab/>
        </w:r>
        <w:r w:rsidR="00413D72">
          <w:rPr>
            <w:noProof/>
            <w:webHidden/>
          </w:rPr>
          <w:fldChar w:fldCharType="begin"/>
        </w:r>
        <w:r w:rsidR="009D6567">
          <w:rPr>
            <w:noProof/>
            <w:webHidden/>
          </w:rPr>
          <w:instrText xml:space="preserve"> PAGEREF _Toc513053767 \h </w:instrText>
        </w:r>
        <w:r w:rsidR="00413D72">
          <w:rPr>
            <w:noProof/>
            <w:webHidden/>
          </w:rPr>
        </w:r>
        <w:r w:rsidR="00413D72">
          <w:rPr>
            <w:noProof/>
            <w:webHidden/>
          </w:rPr>
          <w:fldChar w:fldCharType="separate"/>
        </w:r>
        <w:r w:rsidR="009D6567">
          <w:rPr>
            <w:noProof/>
            <w:webHidden/>
          </w:rPr>
          <w:t>44</w:t>
        </w:r>
        <w:r w:rsidR="00413D72">
          <w:rPr>
            <w:noProof/>
            <w:webHidden/>
          </w:rPr>
          <w:fldChar w:fldCharType="end"/>
        </w:r>
      </w:hyperlink>
    </w:p>
    <w:p w:rsidR="009D6567" w:rsidRDefault="003C4858">
      <w:pPr>
        <w:pStyle w:val="31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US" w:eastAsia="zh-CN"/>
        </w:rPr>
      </w:pPr>
      <w:hyperlink w:anchor="_Toc513053768" w:history="1">
        <w:r w:rsidR="009D6567" w:rsidRPr="00787F51">
          <w:rPr>
            <w:rStyle w:val="af2"/>
            <w:rFonts w:ascii="Arial Unicode MS" w:hAnsi="Arial Unicode MS"/>
            <w:noProof/>
            <w:lang w:eastAsia="zh-CN"/>
          </w:rPr>
          <w:t>6.3.4.</w:t>
        </w:r>
        <w:r w:rsidR="009D6567"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:lang w:val="en-US" w:eastAsia="zh-CN"/>
          </w:rPr>
          <w:tab/>
        </w:r>
        <w:r w:rsidR="009D6567" w:rsidRPr="00787F51">
          <w:rPr>
            <w:rStyle w:val="af2"/>
            <w:noProof/>
            <w:lang w:eastAsia="zh-CN"/>
          </w:rPr>
          <w:t>查询账户余额明细</w:t>
        </w:r>
        <w:r w:rsidR="009D6567">
          <w:rPr>
            <w:noProof/>
            <w:webHidden/>
          </w:rPr>
          <w:tab/>
        </w:r>
        <w:r w:rsidR="00413D72">
          <w:rPr>
            <w:noProof/>
            <w:webHidden/>
          </w:rPr>
          <w:fldChar w:fldCharType="begin"/>
        </w:r>
        <w:r w:rsidR="009D6567">
          <w:rPr>
            <w:noProof/>
            <w:webHidden/>
          </w:rPr>
          <w:instrText xml:space="preserve"> PAGEREF _Toc513053768 \h </w:instrText>
        </w:r>
        <w:r w:rsidR="00413D72">
          <w:rPr>
            <w:noProof/>
            <w:webHidden/>
          </w:rPr>
        </w:r>
        <w:r w:rsidR="00413D72">
          <w:rPr>
            <w:noProof/>
            <w:webHidden/>
          </w:rPr>
          <w:fldChar w:fldCharType="separate"/>
        </w:r>
        <w:r w:rsidR="009D6567">
          <w:rPr>
            <w:noProof/>
            <w:webHidden/>
          </w:rPr>
          <w:t>44</w:t>
        </w:r>
        <w:r w:rsidR="00413D72">
          <w:rPr>
            <w:noProof/>
            <w:webHidden/>
          </w:rPr>
          <w:fldChar w:fldCharType="end"/>
        </w:r>
      </w:hyperlink>
    </w:p>
    <w:p w:rsidR="009D6567" w:rsidRDefault="003C4858">
      <w:pPr>
        <w:pStyle w:val="20"/>
        <w:tabs>
          <w:tab w:val="left" w:pos="1260"/>
          <w:tab w:val="right" w:leader="dot" w:pos="8993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US" w:eastAsia="zh-CN"/>
        </w:rPr>
      </w:pPr>
      <w:hyperlink w:anchor="_Toc513053769" w:history="1">
        <w:r w:rsidR="009D6567" w:rsidRPr="00787F51">
          <w:rPr>
            <w:rStyle w:val="af2"/>
            <w:rFonts w:ascii="Arial Unicode MS" w:hAnsi="Arial Unicode MS"/>
            <w:noProof/>
            <w:lang w:eastAsia="zh-CN"/>
          </w:rPr>
          <w:t>6.4.</w:t>
        </w:r>
        <w:r w:rsidR="009D6567"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:lang w:val="en-US" w:eastAsia="zh-CN"/>
          </w:rPr>
          <w:tab/>
        </w:r>
        <w:r w:rsidR="009D6567" w:rsidRPr="00787F51">
          <w:rPr>
            <w:rStyle w:val="af2"/>
            <w:noProof/>
            <w:lang w:eastAsia="zh-CN"/>
          </w:rPr>
          <w:t>交易</w:t>
        </w:r>
        <w:r w:rsidR="009D6567">
          <w:rPr>
            <w:noProof/>
            <w:webHidden/>
          </w:rPr>
          <w:tab/>
        </w:r>
        <w:r w:rsidR="00413D72">
          <w:rPr>
            <w:noProof/>
            <w:webHidden/>
          </w:rPr>
          <w:fldChar w:fldCharType="begin"/>
        </w:r>
        <w:r w:rsidR="009D6567">
          <w:rPr>
            <w:noProof/>
            <w:webHidden/>
          </w:rPr>
          <w:instrText xml:space="preserve"> PAGEREF _Toc513053769 \h </w:instrText>
        </w:r>
        <w:r w:rsidR="00413D72">
          <w:rPr>
            <w:noProof/>
            <w:webHidden/>
          </w:rPr>
        </w:r>
        <w:r w:rsidR="00413D72">
          <w:rPr>
            <w:noProof/>
            <w:webHidden/>
          </w:rPr>
          <w:fldChar w:fldCharType="separate"/>
        </w:r>
        <w:r w:rsidR="009D6567">
          <w:rPr>
            <w:noProof/>
            <w:webHidden/>
          </w:rPr>
          <w:t>45</w:t>
        </w:r>
        <w:r w:rsidR="00413D72">
          <w:rPr>
            <w:noProof/>
            <w:webHidden/>
          </w:rPr>
          <w:fldChar w:fldCharType="end"/>
        </w:r>
      </w:hyperlink>
    </w:p>
    <w:p w:rsidR="009D6567" w:rsidRDefault="003C4858">
      <w:pPr>
        <w:pStyle w:val="31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US" w:eastAsia="zh-CN"/>
        </w:rPr>
      </w:pPr>
      <w:hyperlink w:anchor="_Toc513053770" w:history="1">
        <w:r w:rsidR="009D6567" w:rsidRPr="00787F51">
          <w:rPr>
            <w:rStyle w:val="af2"/>
            <w:rFonts w:ascii="Arial Unicode MS" w:hAnsi="Arial Unicode MS"/>
            <w:noProof/>
            <w:lang w:eastAsia="zh-CN"/>
          </w:rPr>
          <w:t>6.4.1.</w:t>
        </w:r>
        <w:r w:rsidR="009D6567"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:lang w:val="en-US" w:eastAsia="zh-CN"/>
          </w:rPr>
          <w:tab/>
        </w:r>
        <w:r w:rsidR="009D6567" w:rsidRPr="00787F51">
          <w:rPr>
            <w:rStyle w:val="af2"/>
            <w:noProof/>
            <w:lang w:eastAsia="zh-CN"/>
          </w:rPr>
          <w:t>提现</w:t>
        </w:r>
        <w:r w:rsidR="009D6567">
          <w:rPr>
            <w:noProof/>
            <w:webHidden/>
          </w:rPr>
          <w:tab/>
        </w:r>
        <w:r w:rsidR="00413D72">
          <w:rPr>
            <w:noProof/>
            <w:webHidden/>
          </w:rPr>
          <w:fldChar w:fldCharType="begin"/>
        </w:r>
        <w:r w:rsidR="009D6567">
          <w:rPr>
            <w:noProof/>
            <w:webHidden/>
          </w:rPr>
          <w:instrText xml:space="preserve"> PAGEREF _Toc513053770 \h </w:instrText>
        </w:r>
        <w:r w:rsidR="00413D72">
          <w:rPr>
            <w:noProof/>
            <w:webHidden/>
          </w:rPr>
        </w:r>
        <w:r w:rsidR="00413D72">
          <w:rPr>
            <w:noProof/>
            <w:webHidden/>
          </w:rPr>
          <w:fldChar w:fldCharType="separate"/>
        </w:r>
        <w:r w:rsidR="009D6567">
          <w:rPr>
            <w:noProof/>
            <w:webHidden/>
          </w:rPr>
          <w:t>45</w:t>
        </w:r>
        <w:r w:rsidR="00413D72">
          <w:rPr>
            <w:noProof/>
            <w:webHidden/>
          </w:rPr>
          <w:fldChar w:fldCharType="end"/>
        </w:r>
      </w:hyperlink>
    </w:p>
    <w:p w:rsidR="009D6567" w:rsidRDefault="003C4858">
      <w:pPr>
        <w:pStyle w:val="31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US" w:eastAsia="zh-CN"/>
        </w:rPr>
      </w:pPr>
      <w:hyperlink w:anchor="_Toc513053771" w:history="1">
        <w:r w:rsidR="009D6567" w:rsidRPr="00787F51">
          <w:rPr>
            <w:rStyle w:val="af2"/>
            <w:rFonts w:ascii="Arial Unicode MS" w:hAnsi="Arial Unicode MS"/>
            <w:noProof/>
            <w:lang w:eastAsia="zh-CN"/>
          </w:rPr>
          <w:t>6.4.2.</w:t>
        </w:r>
        <w:r w:rsidR="009D6567"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:lang w:val="en-US" w:eastAsia="zh-CN"/>
          </w:rPr>
          <w:tab/>
        </w:r>
        <w:r w:rsidR="009D6567" w:rsidRPr="00787F51">
          <w:rPr>
            <w:rStyle w:val="af2"/>
            <w:noProof/>
            <w:lang w:eastAsia="zh-CN"/>
          </w:rPr>
          <w:t>单笔退货</w:t>
        </w:r>
        <w:r w:rsidR="009D6567">
          <w:rPr>
            <w:noProof/>
            <w:webHidden/>
          </w:rPr>
          <w:tab/>
        </w:r>
        <w:r w:rsidR="00413D72">
          <w:rPr>
            <w:noProof/>
            <w:webHidden/>
          </w:rPr>
          <w:fldChar w:fldCharType="begin"/>
        </w:r>
        <w:r w:rsidR="009D6567">
          <w:rPr>
            <w:noProof/>
            <w:webHidden/>
          </w:rPr>
          <w:instrText xml:space="preserve"> PAGEREF _Toc513053771 \h </w:instrText>
        </w:r>
        <w:r w:rsidR="00413D72">
          <w:rPr>
            <w:noProof/>
            <w:webHidden/>
          </w:rPr>
        </w:r>
        <w:r w:rsidR="00413D72">
          <w:rPr>
            <w:noProof/>
            <w:webHidden/>
          </w:rPr>
          <w:fldChar w:fldCharType="separate"/>
        </w:r>
        <w:r w:rsidR="009D6567">
          <w:rPr>
            <w:noProof/>
            <w:webHidden/>
          </w:rPr>
          <w:t>46</w:t>
        </w:r>
        <w:r w:rsidR="00413D72">
          <w:rPr>
            <w:noProof/>
            <w:webHidden/>
          </w:rPr>
          <w:fldChar w:fldCharType="end"/>
        </w:r>
      </w:hyperlink>
    </w:p>
    <w:p w:rsidR="009D6567" w:rsidRDefault="003C4858">
      <w:pPr>
        <w:pStyle w:val="31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US" w:eastAsia="zh-CN"/>
        </w:rPr>
      </w:pPr>
      <w:hyperlink w:anchor="_Toc513053772" w:history="1">
        <w:r w:rsidR="009D6567" w:rsidRPr="00787F51">
          <w:rPr>
            <w:rStyle w:val="af2"/>
            <w:rFonts w:ascii="Arial Unicode MS" w:hAnsi="Arial Unicode MS"/>
            <w:noProof/>
            <w:lang w:eastAsia="zh-CN"/>
          </w:rPr>
          <w:t>6.4.3.</w:t>
        </w:r>
        <w:r w:rsidR="009D6567"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:lang w:val="en-US" w:eastAsia="zh-CN"/>
          </w:rPr>
          <w:tab/>
        </w:r>
        <w:r w:rsidR="009D6567" w:rsidRPr="00787F51">
          <w:rPr>
            <w:rStyle w:val="af2"/>
            <w:noProof/>
            <w:lang w:eastAsia="zh-CN"/>
          </w:rPr>
          <w:t>聚合下单</w:t>
        </w:r>
        <w:r w:rsidR="009D6567">
          <w:rPr>
            <w:noProof/>
            <w:webHidden/>
          </w:rPr>
          <w:tab/>
        </w:r>
        <w:r w:rsidR="00413D72">
          <w:rPr>
            <w:noProof/>
            <w:webHidden/>
          </w:rPr>
          <w:fldChar w:fldCharType="begin"/>
        </w:r>
        <w:r w:rsidR="009D6567">
          <w:rPr>
            <w:noProof/>
            <w:webHidden/>
          </w:rPr>
          <w:instrText xml:space="preserve"> PAGEREF _Toc513053772 \h </w:instrText>
        </w:r>
        <w:r w:rsidR="00413D72">
          <w:rPr>
            <w:noProof/>
            <w:webHidden/>
          </w:rPr>
        </w:r>
        <w:r w:rsidR="00413D72">
          <w:rPr>
            <w:noProof/>
            <w:webHidden/>
          </w:rPr>
          <w:fldChar w:fldCharType="separate"/>
        </w:r>
        <w:r w:rsidR="009D6567">
          <w:rPr>
            <w:noProof/>
            <w:webHidden/>
          </w:rPr>
          <w:t>47</w:t>
        </w:r>
        <w:r w:rsidR="00413D72">
          <w:rPr>
            <w:noProof/>
            <w:webHidden/>
          </w:rPr>
          <w:fldChar w:fldCharType="end"/>
        </w:r>
      </w:hyperlink>
    </w:p>
    <w:p w:rsidR="009D6567" w:rsidRDefault="003C4858">
      <w:pPr>
        <w:pStyle w:val="31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US" w:eastAsia="zh-CN"/>
        </w:rPr>
      </w:pPr>
      <w:hyperlink w:anchor="_Toc513053773" w:history="1">
        <w:r w:rsidR="009D6567" w:rsidRPr="00787F51">
          <w:rPr>
            <w:rStyle w:val="af2"/>
            <w:rFonts w:ascii="Arial Unicode MS" w:hAnsi="Arial Unicode MS"/>
            <w:noProof/>
            <w:lang w:eastAsia="zh-CN"/>
          </w:rPr>
          <w:t>6.4.4.</w:t>
        </w:r>
        <w:r w:rsidR="009D6567"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:lang w:val="en-US" w:eastAsia="zh-CN"/>
          </w:rPr>
          <w:tab/>
        </w:r>
        <w:r w:rsidR="009D6567" w:rsidRPr="00787F51">
          <w:rPr>
            <w:rStyle w:val="af2"/>
            <w:noProof/>
            <w:lang w:eastAsia="zh-CN"/>
          </w:rPr>
          <w:t>绑卡充值</w:t>
        </w:r>
        <w:r w:rsidR="009D6567">
          <w:rPr>
            <w:noProof/>
            <w:webHidden/>
          </w:rPr>
          <w:tab/>
        </w:r>
        <w:r w:rsidR="00413D72">
          <w:rPr>
            <w:noProof/>
            <w:webHidden/>
          </w:rPr>
          <w:fldChar w:fldCharType="begin"/>
        </w:r>
        <w:r w:rsidR="009D6567">
          <w:rPr>
            <w:noProof/>
            <w:webHidden/>
          </w:rPr>
          <w:instrText xml:space="preserve"> PAGEREF _Toc513053773 \h </w:instrText>
        </w:r>
        <w:r w:rsidR="00413D72">
          <w:rPr>
            <w:noProof/>
            <w:webHidden/>
          </w:rPr>
        </w:r>
        <w:r w:rsidR="00413D72">
          <w:rPr>
            <w:noProof/>
            <w:webHidden/>
          </w:rPr>
          <w:fldChar w:fldCharType="separate"/>
        </w:r>
        <w:r w:rsidR="009D6567">
          <w:rPr>
            <w:noProof/>
            <w:webHidden/>
          </w:rPr>
          <w:t>49</w:t>
        </w:r>
        <w:r w:rsidR="00413D72">
          <w:rPr>
            <w:noProof/>
            <w:webHidden/>
          </w:rPr>
          <w:fldChar w:fldCharType="end"/>
        </w:r>
      </w:hyperlink>
    </w:p>
    <w:p w:rsidR="009D6567" w:rsidRDefault="003C4858">
      <w:pPr>
        <w:pStyle w:val="31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US" w:eastAsia="zh-CN"/>
        </w:rPr>
      </w:pPr>
      <w:hyperlink w:anchor="_Toc513053774" w:history="1">
        <w:r w:rsidR="009D6567" w:rsidRPr="00787F51">
          <w:rPr>
            <w:rStyle w:val="af2"/>
            <w:rFonts w:ascii="Arial Unicode MS" w:hAnsi="Arial Unicode MS" w:cs="微软雅黑"/>
            <w:noProof/>
            <w:lang w:eastAsia="zh-CN"/>
          </w:rPr>
          <w:t>6.4.5.</w:t>
        </w:r>
        <w:r w:rsidR="009D6567"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:lang w:val="en-US" w:eastAsia="zh-CN"/>
          </w:rPr>
          <w:tab/>
        </w:r>
        <w:r w:rsidR="009D6567" w:rsidRPr="00787F51">
          <w:rPr>
            <w:rStyle w:val="af2"/>
            <w:rFonts w:ascii="微软雅黑" w:hAnsi="微软雅黑" w:cs="微软雅黑"/>
            <w:noProof/>
            <w:lang w:eastAsia="zh-CN"/>
          </w:rPr>
          <w:t>支付</w:t>
        </w:r>
        <w:r w:rsidR="009D6567">
          <w:rPr>
            <w:noProof/>
            <w:webHidden/>
          </w:rPr>
          <w:tab/>
        </w:r>
        <w:r w:rsidR="00413D72">
          <w:rPr>
            <w:noProof/>
            <w:webHidden/>
          </w:rPr>
          <w:fldChar w:fldCharType="begin"/>
        </w:r>
        <w:r w:rsidR="009D6567">
          <w:rPr>
            <w:noProof/>
            <w:webHidden/>
          </w:rPr>
          <w:instrText xml:space="preserve"> PAGEREF _Toc513053774 \h </w:instrText>
        </w:r>
        <w:r w:rsidR="00413D72">
          <w:rPr>
            <w:noProof/>
            <w:webHidden/>
          </w:rPr>
        </w:r>
        <w:r w:rsidR="00413D72">
          <w:rPr>
            <w:noProof/>
            <w:webHidden/>
          </w:rPr>
          <w:fldChar w:fldCharType="separate"/>
        </w:r>
        <w:r w:rsidR="009D6567">
          <w:rPr>
            <w:noProof/>
            <w:webHidden/>
          </w:rPr>
          <w:t>50</w:t>
        </w:r>
        <w:r w:rsidR="00413D72">
          <w:rPr>
            <w:noProof/>
            <w:webHidden/>
          </w:rPr>
          <w:fldChar w:fldCharType="end"/>
        </w:r>
      </w:hyperlink>
    </w:p>
    <w:p w:rsidR="009D6567" w:rsidRDefault="003C4858">
      <w:pPr>
        <w:pStyle w:val="31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US" w:eastAsia="zh-CN"/>
        </w:rPr>
      </w:pPr>
      <w:hyperlink w:anchor="_Toc513053775" w:history="1">
        <w:r w:rsidR="009D6567" w:rsidRPr="00787F51">
          <w:rPr>
            <w:rStyle w:val="af2"/>
            <w:rFonts w:ascii="Arial Unicode MS" w:hAnsi="Arial Unicode MS" w:cs="微软雅黑"/>
            <w:noProof/>
            <w:lang w:eastAsia="zh-CN"/>
          </w:rPr>
          <w:t>6.4.6.</w:t>
        </w:r>
        <w:r w:rsidR="009D6567"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:lang w:val="en-US" w:eastAsia="zh-CN"/>
          </w:rPr>
          <w:tab/>
        </w:r>
        <w:r w:rsidR="009D6567" w:rsidRPr="00787F51">
          <w:rPr>
            <w:rStyle w:val="af2"/>
            <w:rFonts w:ascii="微软雅黑" w:hAnsi="微软雅黑" w:cs="微软雅黑"/>
            <w:noProof/>
            <w:lang w:eastAsia="zh-CN"/>
          </w:rPr>
          <w:t>独立鉴权申请</w:t>
        </w:r>
        <w:r w:rsidR="009D6567">
          <w:rPr>
            <w:noProof/>
            <w:webHidden/>
          </w:rPr>
          <w:tab/>
        </w:r>
        <w:r w:rsidR="00413D72">
          <w:rPr>
            <w:noProof/>
            <w:webHidden/>
          </w:rPr>
          <w:fldChar w:fldCharType="begin"/>
        </w:r>
        <w:r w:rsidR="009D6567">
          <w:rPr>
            <w:noProof/>
            <w:webHidden/>
          </w:rPr>
          <w:instrText xml:space="preserve"> PAGEREF _Toc513053775 \h </w:instrText>
        </w:r>
        <w:r w:rsidR="00413D72">
          <w:rPr>
            <w:noProof/>
            <w:webHidden/>
          </w:rPr>
        </w:r>
        <w:r w:rsidR="00413D72">
          <w:rPr>
            <w:noProof/>
            <w:webHidden/>
          </w:rPr>
          <w:fldChar w:fldCharType="separate"/>
        </w:r>
        <w:r w:rsidR="009D6567">
          <w:rPr>
            <w:noProof/>
            <w:webHidden/>
          </w:rPr>
          <w:t>51</w:t>
        </w:r>
        <w:r w:rsidR="00413D72">
          <w:rPr>
            <w:noProof/>
            <w:webHidden/>
          </w:rPr>
          <w:fldChar w:fldCharType="end"/>
        </w:r>
      </w:hyperlink>
    </w:p>
    <w:p w:rsidR="009D6567" w:rsidRDefault="003C4858">
      <w:pPr>
        <w:pStyle w:val="31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US" w:eastAsia="zh-CN"/>
        </w:rPr>
      </w:pPr>
      <w:hyperlink w:anchor="_Toc513053776" w:history="1">
        <w:r w:rsidR="009D6567" w:rsidRPr="00787F51">
          <w:rPr>
            <w:rStyle w:val="af2"/>
            <w:rFonts w:ascii="Arial Unicode MS" w:hAnsi="Arial Unicode MS" w:cs="微软雅黑"/>
            <w:noProof/>
            <w:lang w:eastAsia="zh-CN"/>
          </w:rPr>
          <w:t>6.4.7.</w:t>
        </w:r>
        <w:r w:rsidR="009D6567"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:lang w:val="en-US" w:eastAsia="zh-CN"/>
          </w:rPr>
          <w:tab/>
        </w:r>
        <w:r w:rsidR="009D6567" w:rsidRPr="00787F51">
          <w:rPr>
            <w:rStyle w:val="af2"/>
            <w:rFonts w:ascii="微软雅黑" w:hAnsi="微软雅黑" w:cs="微软雅黑"/>
            <w:noProof/>
            <w:lang w:eastAsia="zh-CN"/>
          </w:rPr>
          <w:t>独立鉴权确认</w:t>
        </w:r>
        <w:r w:rsidR="009D6567">
          <w:rPr>
            <w:noProof/>
            <w:webHidden/>
          </w:rPr>
          <w:tab/>
        </w:r>
        <w:r w:rsidR="00413D72">
          <w:rPr>
            <w:noProof/>
            <w:webHidden/>
          </w:rPr>
          <w:fldChar w:fldCharType="begin"/>
        </w:r>
        <w:r w:rsidR="009D6567">
          <w:rPr>
            <w:noProof/>
            <w:webHidden/>
          </w:rPr>
          <w:instrText xml:space="preserve"> PAGEREF _Toc513053776 \h </w:instrText>
        </w:r>
        <w:r w:rsidR="00413D72">
          <w:rPr>
            <w:noProof/>
            <w:webHidden/>
          </w:rPr>
        </w:r>
        <w:r w:rsidR="00413D72">
          <w:rPr>
            <w:noProof/>
            <w:webHidden/>
          </w:rPr>
          <w:fldChar w:fldCharType="separate"/>
        </w:r>
        <w:r w:rsidR="009D6567">
          <w:rPr>
            <w:noProof/>
            <w:webHidden/>
          </w:rPr>
          <w:t>52</w:t>
        </w:r>
        <w:r w:rsidR="00413D72">
          <w:rPr>
            <w:noProof/>
            <w:webHidden/>
          </w:rPr>
          <w:fldChar w:fldCharType="end"/>
        </w:r>
      </w:hyperlink>
    </w:p>
    <w:p w:rsidR="009D6567" w:rsidRDefault="003C4858">
      <w:pPr>
        <w:pStyle w:val="31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US" w:eastAsia="zh-CN"/>
        </w:rPr>
      </w:pPr>
      <w:hyperlink w:anchor="_Toc513053777" w:history="1">
        <w:r w:rsidR="009D6567" w:rsidRPr="00787F51">
          <w:rPr>
            <w:rStyle w:val="af2"/>
            <w:rFonts w:ascii="Arial Unicode MS" w:hAnsi="Arial Unicode MS" w:cs="微软雅黑"/>
            <w:noProof/>
            <w:lang w:eastAsia="zh-CN"/>
          </w:rPr>
          <w:t>6.4.8.</w:t>
        </w:r>
        <w:r w:rsidR="009D6567"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:lang w:val="en-US" w:eastAsia="zh-CN"/>
          </w:rPr>
          <w:tab/>
        </w:r>
        <w:r w:rsidR="009D6567" w:rsidRPr="00787F51">
          <w:rPr>
            <w:rStyle w:val="af2"/>
            <w:rFonts w:ascii="微软雅黑" w:hAnsi="微软雅黑" w:cs="微软雅黑"/>
            <w:noProof/>
            <w:lang w:eastAsia="zh-CN"/>
          </w:rPr>
          <w:t>快捷获取动态码</w:t>
        </w:r>
        <w:r w:rsidR="009D6567">
          <w:rPr>
            <w:noProof/>
            <w:webHidden/>
          </w:rPr>
          <w:tab/>
        </w:r>
        <w:r w:rsidR="00413D72">
          <w:rPr>
            <w:noProof/>
            <w:webHidden/>
          </w:rPr>
          <w:fldChar w:fldCharType="begin"/>
        </w:r>
        <w:r w:rsidR="009D6567">
          <w:rPr>
            <w:noProof/>
            <w:webHidden/>
          </w:rPr>
          <w:instrText xml:space="preserve"> PAGEREF _Toc513053777 \h </w:instrText>
        </w:r>
        <w:r w:rsidR="00413D72">
          <w:rPr>
            <w:noProof/>
            <w:webHidden/>
          </w:rPr>
        </w:r>
        <w:r w:rsidR="00413D72">
          <w:rPr>
            <w:noProof/>
            <w:webHidden/>
          </w:rPr>
          <w:fldChar w:fldCharType="separate"/>
        </w:r>
        <w:r w:rsidR="009D6567">
          <w:rPr>
            <w:noProof/>
            <w:webHidden/>
          </w:rPr>
          <w:t>53</w:t>
        </w:r>
        <w:r w:rsidR="00413D72">
          <w:rPr>
            <w:noProof/>
            <w:webHidden/>
          </w:rPr>
          <w:fldChar w:fldCharType="end"/>
        </w:r>
      </w:hyperlink>
    </w:p>
    <w:p w:rsidR="009D6567" w:rsidRDefault="003C4858">
      <w:pPr>
        <w:pStyle w:val="31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US" w:eastAsia="zh-CN"/>
        </w:rPr>
      </w:pPr>
      <w:hyperlink w:anchor="_Toc513053778" w:history="1">
        <w:r w:rsidR="009D6567" w:rsidRPr="00787F51">
          <w:rPr>
            <w:rStyle w:val="af2"/>
            <w:rFonts w:ascii="Arial Unicode MS" w:hAnsi="Arial Unicode MS" w:cs="微软雅黑"/>
            <w:noProof/>
            <w:lang w:eastAsia="zh-CN"/>
          </w:rPr>
          <w:t>6.4.9.</w:t>
        </w:r>
        <w:r w:rsidR="009D6567"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:lang w:val="en-US" w:eastAsia="zh-CN"/>
          </w:rPr>
          <w:tab/>
        </w:r>
        <w:r w:rsidR="009D6567" w:rsidRPr="00787F51">
          <w:rPr>
            <w:rStyle w:val="af2"/>
            <w:rFonts w:ascii="微软雅黑" w:hAnsi="微软雅黑" w:cs="微软雅黑"/>
            <w:noProof/>
            <w:lang w:eastAsia="zh-CN"/>
          </w:rPr>
          <w:t>快捷PCI查询</w:t>
        </w:r>
        <w:r w:rsidR="009D6567">
          <w:rPr>
            <w:noProof/>
            <w:webHidden/>
          </w:rPr>
          <w:tab/>
        </w:r>
        <w:r w:rsidR="00413D72">
          <w:rPr>
            <w:noProof/>
            <w:webHidden/>
          </w:rPr>
          <w:fldChar w:fldCharType="begin"/>
        </w:r>
        <w:r w:rsidR="009D6567">
          <w:rPr>
            <w:noProof/>
            <w:webHidden/>
          </w:rPr>
          <w:instrText xml:space="preserve"> PAGEREF _Toc513053778 \h </w:instrText>
        </w:r>
        <w:r w:rsidR="00413D72">
          <w:rPr>
            <w:noProof/>
            <w:webHidden/>
          </w:rPr>
        </w:r>
        <w:r w:rsidR="00413D72">
          <w:rPr>
            <w:noProof/>
            <w:webHidden/>
          </w:rPr>
          <w:fldChar w:fldCharType="separate"/>
        </w:r>
        <w:r w:rsidR="009D6567">
          <w:rPr>
            <w:noProof/>
            <w:webHidden/>
          </w:rPr>
          <w:t>53</w:t>
        </w:r>
        <w:r w:rsidR="00413D72">
          <w:rPr>
            <w:noProof/>
            <w:webHidden/>
          </w:rPr>
          <w:fldChar w:fldCharType="end"/>
        </w:r>
      </w:hyperlink>
    </w:p>
    <w:p w:rsidR="009D6567" w:rsidRDefault="003C4858">
      <w:pPr>
        <w:pStyle w:val="31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US" w:eastAsia="zh-CN"/>
        </w:rPr>
      </w:pPr>
      <w:hyperlink w:anchor="_Toc513053779" w:history="1">
        <w:r w:rsidR="009D6567" w:rsidRPr="00787F51">
          <w:rPr>
            <w:rStyle w:val="af2"/>
            <w:rFonts w:ascii="Arial Unicode MS" w:hAnsi="Arial Unicode MS" w:cs="微软雅黑"/>
            <w:noProof/>
            <w:lang w:eastAsia="zh-CN"/>
          </w:rPr>
          <w:t>6.4.10.</w:t>
        </w:r>
        <w:r w:rsidR="009D6567"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:lang w:val="en-US" w:eastAsia="zh-CN"/>
          </w:rPr>
          <w:tab/>
        </w:r>
        <w:r w:rsidR="009D6567" w:rsidRPr="00787F51">
          <w:rPr>
            <w:rStyle w:val="af2"/>
            <w:rFonts w:ascii="微软雅黑" w:hAnsi="微软雅黑" w:cs="微软雅黑"/>
            <w:noProof/>
            <w:lang w:eastAsia="zh-CN"/>
          </w:rPr>
          <w:t>快捷支付</w:t>
        </w:r>
        <w:r w:rsidR="009D6567">
          <w:rPr>
            <w:noProof/>
            <w:webHidden/>
          </w:rPr>
          <w:tab/>
        </w:r>
        <w:r w:rsidR="00413D72">
          <w:rPr>
            <w:noProof/>
            <w:webHidden/>
          </w:rPr>
          <w:fldChar w:fldCharType="begin"/>
        </w:r>
        <w:r w:rsidR="009D6567">
          <w:rPr>
            <w:noProof/>
            <w:webHidden/>
          </w:rPr>
          <w:instrText xml:space="preserve"> PAGEREF _Toc513053779 \h </w:instrText>
        </w:r>
        <w:r w:rsidR="00413D72">
          <w:rPr>
            <w:noProof/>
            <w:webHidden/>
          </w:rPr>
        </w:r>
        <w:r w:rsidR="00413D72">
          <w:rPr>
            <w:noProof/>
            <w:webHidden/>
          </w:rPr>
          <w:fldChar w:fldCharType="separate"/>
        </w:r>
        <w:r w:rsidR="009D6567">
          <w:rPr>
            <w:noProof/>
            <w:webHidden/>
          </w:rPr>
          <w:t>54</w:t>
        </w:r>
        <w:r w:rsidR="00413D72">
          <w:rPr>
            <w:noProof/>
            <w:webHidden/>
          </w:rPr>
          <w:fldChar w:fldCharType="end"/>
        </w:r>
      </w:hyperlink>
    </w:p>
    <w:p w:rsidR="009D6567" w:rsidRDefault="003C4858">
      <w:pPr>
        <w:pStyle w:val="31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US" w:eastAsia="zh-CN"/>
        </w:rPr>
      </w:pPr>
      <w:hyperlink w:anchor="_Toc513053780" w:history="1">
        <w:r w:rsidR="009D6567" w:rsidRPr="00787F51">
          <w:rPr>
            <w:rStyle w:val="af2"/>
            <w:rFonts w:ascii="Arial Unicode MS" w:hAnsi="Arial Unicode MS" w:cs="微软雅黑"/>
            <w:noProof/>
            <w:lang w:eastAsia="zh-CN"/>
          </w:rPr>
          <w:t>6.4.11.</w:t>
        </w:r>
        <w:r w:rsidR="009D6567"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:lang w:val="en-US" w:eastAsia="zh-CN"/>
          </w:rPr>
          <w:tab/>
        </w:r>
        <w:r w:rsidR="009D6567" w:rsidRPr="00787F51">
          <w:rPr>
            <w:rStyle w:val="af2"/>
            <w:rFonts w:ascii="微软雅黑" w:hAnsi="微软雅黑" w:cs="微软雅黑"/>
            <w:noProof/>
            <w:lang w:eastAsia="zh-CN"/>
          </w:rPr>
          <w:t>查询订单详情</w:t>
        </w:r>
        <w:r w:rsidR="009D6567">
          <w:rPr>
            <w:noProof/>
            <w:webHidden/>
          </w:rPr>
          <w:tab/>
        </w:r>
        <w:r w:rsidR="00413D72">
          <w:rPr>
            <w:noProof/>
            <w:webHidden/>
          </w:rPr>
          <w:fldChar w:fldCharType="begin"/>
        </w:r>
        <w:r w:rsidR="009D6567">
          <w:rPr>
            <w:noProof/>
            <w:webHidden/>
          </w:rPr>
          <w:instrText xml:space="preserve"> PAGEREF _Toc513053780 \h </w:instrText>
        </w:r>
        <w:r w:rsidR="00413D72">
          <w:rPr>
            <w:noProof/>
            <w:webHidden/>
          </w:rPr>
        </w:r>
        <w:r w:rsidR="00413D72">
          <w:rPr>
            <w:noProof/>
            <w:webHidden/>
          </w:rPr>
          <w:fldChar w:fldCharType="separate"/>
        </w:r>
        <w:r w:rsidR="009D6567">
          <w:rPr>
            <w:noProof/>
            <w:webHidden/>
          </w:rPr>
          <w:t>56</w:t>
        </w:r>
        <w:r w:rsidR="00413D72">
          <w:rPr>
            <w:noProof/>
            <w:webHidden/>
          </w:rPr>
          <w:fldChar w:fldCharType="end"/>
        </w:r>
      </w:hyperlink>
    </w:p>
    <w:p w:rsidR="009D6567" w:rsidRDefault="003C4858">
      <w:pPr>
        <w:pStyle w:val="31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US" w:eastAsia="zh-CN"/>
        </w:rPr>
      </w:pPr>
      <w:hyperlink w:anchor="_Toc513053781" w:history="1">
        <w:r w:rsidR="009D6567" w:rsidRPr="00787F51">
          <w:rPr>
            <w:rStyle w:val="af2"/>
            <w:rFonts w:ascii="Arial Unicode MS" w:hAnsi="Arial Unicode MS" w:cs="微软雅黑"/>
            <w:noProof/>
            <w:lang w:eastAsia="zh-CN"/>
          </w:rPr>
          <w:t>6.4.12.</w:t>
        </w:r>
        <w:r w:rsidR="009D6567"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:lang w:val="en-US" w:eastAsia="zh-CN"/>
          </w:rPr>
          <w:tab/>
        </w:r>
        <w:r w:rsidR="009D6567" w:rsidRPr="00787F51">
          <w:rPr>
            <w:rStyle w:val="af2"/>
            <w:rFonts w:ascii="微软雅黑" w:hAnsi="微软雅黑" w:cs="微软雅黑"/>
            <w:noProof/>
            <w:lang w:eastAsia="zh-CN"/>
          </w:rPr>
          <w:t>查询退货详情</w:t>
        </w:r>
        <w:r w:rsidR="009D6567">
          <w:rPr>
            <w:noProof/>
            <w:webHidden/>
          </w:rPr>
          <w:tab/>
        </w:r>
        <w:r w:rsidR="00413D72">
          <w:rPr>
            <w:noProof/>
            <w:webHidden/>
          </w:rPr>
          <w:fldChar w:fldCharType="begin"/>
        </w:r>
        <w:r w:rsidR="009D6567">
          <w:rPr>
            <w:noProof/>
            <w:webHidden/>
          </w:rPr>
          <w:instrText xml:space="preserve"> PAGEREF _Toc513053781 \h </w:instrText>
        </w:r>
        <w:r w:rsidR="00413D72">
          <w:rPr>
            <w:noProof/>
            <w:webHidden/>
          </w:rPr>
        </w:r>
        <w:r w:rsidR="00413D72">
          <w:rPr>
            <w:noProof/>
            <w:webHidden/>
          </w:rPr>
          <w:fldChar w:fldCharType="separate"/>
        </w:r>
        <w:r w:rsidR="009D6567">
          <w:rPr>
            <w:noProof/>
            <w:webHidden/>
          </w:rPr>
          <w:t>57</w:t>
        </w:r>
        <w:r w:rsidR="00413D72">
          <w:rPr>
            <w:noProof/>
            <w:webHidden/>
          </w:rPr>
          <w:fldChar w:fldCharType="end"/>
        </w:r>
      </w:hyperlink>
    </w:p>
    <w:p w:rsidR="009D6567" w:rsidRDefault="003C4858">
      <w:pPr>
        <w:pStyle w:val="20"/>
        <w:tabs>
          <w:tab w:val="left" w:pos="1260"/>
          <w:tab w:val="right" w:leader="dot" w:pos="8993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US" w:eastAsia="zh-CN"/>
        </w:rPr>
      </w:pPr>
      <w:hyperlink w:anchor="_Toc513053782" w:history="1">
        <w:r w:rsidR="009D6567" w:rsidRPr="00787F51">
          <w:rPr>
            <w:rStyle w:val="af2"/>
            <w:rFonts w:ascii="Arial Unicode MS" w:hAnsi="Arial Unicode MS"/>
            <w:noProof/>
            <w:lang w:eastAsia="zh-CN"/>
          </w:rPr>
          <w:t>6.5.</w:t>
        </w:r>
        <w:r w:rsidR="009D6567"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:lang w:val="en-US" w:eastAsia="zh-CN"/>
          </w:rPr>
          <w:tab/>
        </w:r>
        <w:r w:rsidR="009D6567" w:rsidRPr="00787F51">
          <w:rPr>
            <w:rStyle w:val="af2"/>
            <w:noProof/>
            <w:lang w:eastAsia="zh-CN"/>
          </w:rPr>
          <w:t>分账</w:t>
        </w:r>
        <w:r w:rsidR="009D6567">
          <w:rPr>
            <w:noProof/>
            <w:webHidden/>
          </w:rPr>
          <w:tab/>
        </w:r>
        <w:r w:rsidR="00413D72">
          <w:rPr>
            <w:noProof/>
            <w:webHidden/>
          </w:rPr>
          <w:fldChar w:fldCharType="begin"/>
        </w:r>
        <w:r w:rsidR="009D6567">
          <w:rPr>
            <w:noProof/>
            <w:webHidden/>
          </w:rPr>
          <w:instrText xml:space="preserve"> PAGEREF _Toc513053782 \h </w:instrText>
        </w:r>
        <w:r w:rsidR="00413D72">
          <w:rPr>
            <w:noProof/>
            <w:webHidden/>
          </w:rPr>
        </w:r>
        <w:r w:rsidR="00413D72">
          <w:rPr>
            <w:noProof/>
            <w:webHidden/>
          </w:rPr>
          <w:fldChar w:fldCharType="separate"/>
        </w:r>
        <w:r w:rsidR="009D6567">
          <w:rPr>
            <w:noProof/>
            <w:webHidden/>
          </w:rPr>
          <w:t>58</w:t>
        </w:r>
        <w:r w:rsidR="00413D72">
          <w:rPr>
            <w:noProof/>
            <w:webHidden/>
          </w:rPr>
          <w:fldChar w:fldCharType="end"/>
        </w:r>
      </w:hyperlink>
    </w:p>
    <w:p w:rsidR="009D6567" w:rsidRDefault="003C4858">
      <w:pPr>
        <w:pStyle w:val="31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US" w:eastAsia="zh-CN"/>
        </w:rPr>
      </w:pPr>
      <w:hyperlink w:anchor="_Toc513053783" w:history="1">
        <w:r w:rsidR="009D6567" w:rsidRPr="00787F51">
          <w:rPr>
            <w:rStyle w:val="af2"/>
            <w:rFonts w:ascii="Arial Unicode MS" w:hAnsi="Arial Unicode MS"/>
            <w:noProof/>
            <w:lang w:eastAsia="zh-CN"/>
          </w:rPr>
          <w:t>6.5.1.</w:t>
        </w:r>
        <w:r w:rsidR="009D6567"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:lang w:val="en-US" w:eastAsia="zh-CN"/>
          </w:rPr>
          <w:tab/>
        </w:r>
        <w:r w:rsidR="009D6567" w:rsidRPr="00787F51">
          <w:rPr>
            <w:rStyle w:val="af2"/>
            <w:noProof/>
            <w:lang w:eastAsia="zh-CN"/>
          </w:rPr>
          <w:t>确定结算</w:t>
        </w:r>
        <w:r w:rsidR="009D6567">
          <w:rPr>
            <w:noProof/>
            <w:webHidden/>
          </w:rPr>
          <w:tab/>
        </w:r>
        <w:r w:rsidR="00413D72">
          <w:rPr>
            <w:noProof/>
            <w:webHidden/>
          </w:rPr>
          <w:fldChar w:fldCharType="begin"/>
        </w:r>
        <w:r w:rsidR="009D6567">
          <w:rPr>
            <w:noProof/>
            <w:webHidden/>
          </w:rPr>
          <w:instrText xml:space="preserve"> PAGEREF _Toc513053783 \h </w:instrText>
        </w:r>
        <w:r w:rsidR="00413D72">
          <w:rPr>
            <w:noProof/>
            <w:webHidden/>
          </w:rPr>
        </w:r>
        <w:r w:rsidR="00413D72">
          <w:rPr>
            <w:noProof/>
            <w:webHidden/>
          </w:rPr>
          <w:fldChar w:fldCharType="separate"/>
        </w:r>
        <w:r w:rsidR="009D6567">
          <w:rPr>
            <w:noProof/>
            <w:webHidden/>
          </w:rPr>
          <w:t>58</w:t>
        </w:r>
        <w:r w:rsidR="00413D72">
          <w:rPr>
            <w:noProof/>
            <w:webHidden/>
          </w:rPr>
          <w:fldChar w:fldCharType="end"/>
        </w:r>
      </w:hyperlink>
    </w:p>
    <w:p w:rsidR="009D6567" w:rsidRDefault="003C4858">
      <w:pPr>
        <w:pStyle w:val="20"/>
        <w:tabs>
          <w:tab w:val="left" w:pos="1260"/>
          <w:tab w:val="right" w:leader="dot" w:pos="8993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US" w:eastAsia="zh-CN"/>
        </w:rPr>
      </w:pPr>
      <w:hyperlink w:anchor="_Toc513053784" w:history="1">
        <w:r w:rsidR="009D6567" w:rsidRPr="00787F51">
          <w:rPr>
            <w:rStyle w:val="af2"/>
            <w:rFonts w:ascii="Arial Unicode MS" w:hAnsi="Arial Unicode MS"/>
            <w:noProof/>
            <w:lang w:eastAsia="zh-CN"/>
          </w:rPr>
          <w:t>6.6.</w:t>
        </w:r>
        <w:r w:rsidR="009D6567"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:lang w:val="en-US" w:eastAsia="zh-CN"/>
          </w:rPr>
          <w:tab/>
        </w:r>
        <w:r w:rsidR="009D6567" w:rsidRPr="00787F51">
          <w:rPr>
            <w:rStyle w:val="af2"/>
            <w:noProof/>
            <w:lang w:eastAsia="zh-CN"/>
          </w:rPr>
          <w:t>通知</w:t>
        </w:r>
        <w:r w:rsidR="009D6567">
          <w:rPr>
            <w:noProof/>
            <w:webHidden/>
          </w:rPr>
          <w:tab/>
        </w:r>
        <w:r w:rsidR="00413D72">
          <w:rPr>
            <w:noProof/>
            <w:webHidden/>
          </w:rPr>
          <w:fldChar w:fldCharType="begin"/>
        </w:r>
        <w:r w:rsidR="009D6567">
          <w:rPr>
            <w:noProof/>
            <w:webHidden/>
          </w:rPr>
          <w:instrText xml:space="preserve"> PAGEREF _Toc513053784 \h </w:instrText>
        </w:r>
        <w:r w:rsidR="00413D72">
          <w:rPr>
            <w:noProof/>
            <w:webHidden/>
          </w:rPr>
        </w:r>
        <w:r w:rsidR="00413D72">
          <w:rPr>
            <w:noProof/>
            <w:webHidden/>
          </w:rPr>
          <w:fldChar w:fldCharType="separate"/>
        </w:r>
        <w:r w:rsidR="009D6567">
          <w:rPr>
            <w:noProof/>
            <w:webHidden/>
          </w:rPr>
          <w:t>59</w:t>
        </w:r>
        <w:r w:rsidR="00413D72">
          <w:rPr>
            <w:noProof/>
            <w:webHidden/>
          </w:rPr>
          <w:fldChar w:fldCharType="end"/>
        </w:r>
      </w:hyperlink>
    </w:p>
    <w:p w:rsidR="009D6567" w:rsidRDefault="003C4858">
      <w:pPr>
        <w:pStyle w:val="31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US" w:eastAsia="zh-CN"/>
        </w:rPr>
      </w:pPr>
      <w:hyperlink w:anchor="_Toc513053785" w:history="1">
        <w:r w:rsidR="009D6567" w:rsidRPr="00787F51">
          <w:rPr>
            <w:rStyle w:val="af2"/>
            <w:rFonts w:ascii="Arial Unicode MS" w:hAnsi="Arial Unicode MS"/>
            <w:noProof/>
            <w:lang w:eastAsia="zh-CN"/>
          </w:rPr>
          <w:t>6.6.1.</w:t>
        </w:r>
        <w:r w:rsidR="009D6567"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:lang w:val="en-US" w:eastAsia="zh-CN"/>
          </w:rPr>
          <w:tab/>
        </w:r>
        <w:r w:rsidR="009D6567" w:rsidRPr="00787F51">
          <w:rPr>
            <w:rStyle w:val="af2"/>
            <w:noProof/>
            <w:lang w:eastAsia="zh-CN"/>
          </w:rPr>
          <w:t>交易结果通知</w:t>
        </w:r>
        <w:r w:rsidR="009D6567">
          <w:rPr>
            <w:noProof/>
            <w:webHidden/>
          </w:rPr>
          <w:tab/>
        </w:r>
        <w:r w:rsidR="00413D72">
          <w:rPr>
            <w:noProof/>
            <w:webHidden/>
          </w:rPr>
          <w:fldChar w:fldCharType="begin"/>
        </w:r>
        <w:r w:rsidR="009D6567">
          <w:rPr>
            <w:noProof/>
            <w:webHidden/>
          </w:rPr>
          <w:instrText xml:space="preserve"> PAGEREF _Toc513053785 \h </w:instrText>
        </w:r>
        <w:r w:rsidR="00413D72">
          <w:rPr>
            <w:noProof/>
            <w:webHidden/>
          </w:rPr>
        </w:r>
        <w:r w:rsidR="00413D72">
          <w:rPr>
            <w:noProof/>
            <w:webHidden/>
          </w:rPr>
          <w:fldChar w:fldCharType="separate"/>
        </w:r>
        <w:r w:rsidR="009D6567">
          <w:rPr>
            <w:noProof/>
            <w:webHidden/>
          </w:rPr>
          <w:t>59</w:t>
        </w:r>
        <w:r w:rsidR="00413D72">
          <w:rPr>
            <w:noProof/>
            <w:webHidden/>
          </w:rPr>
          <w:fldChar w:fldCharType="end"/>
        </w:r>
      </w:hyperlink>
    </w:p>
    <w:p w:rsidR="009D6567" w:rsidRDefault="003C4858">
      <w:pPr>
        <w:pStyle w:val="11"/>
        <w:tabs>
          <w:tab w:val="left" w:pos="420"/>
          <w:tab w:val="right" w:leader="dot" w:pos="8993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4"/>
          <w:szCs w:val="24"/>
          <w:lang w:val="en-US" w:eastAsia="zh-CN"/>
        </w:rPr>
      </w:pPr>
      <w:hyperlink w:anchor="_Toc513053786" w:history="1">
        <w:r w:rsidR="009D6567" w:rsidRPr="00787F51">
          <w:rPr>
            <w:rStyle w:val="af2"/>
            <w:rFonts w:ascii="Arial Unicode MS" w:hAnsi="Arial Unicode MS"/>
            <w:noProof/>
            <w:lang w:eastAsia="zh-CN"/>
          </w:rPr>
          <w:t>7.</w:t>
        </w:r>
        <w:r w:rsidR="009D6567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4"/>
            <w:szCs w:val="24"/>
            <w:lang w:val="en-US" w:eastAsia="zh-CN"/>
          </w:rPr>
          <w:tab/>
        </w:r>
        <w:r w:rsidR="009D6567" w:rsidRPr="00787F51">
          <w:rPr>
            <w:rStyle w:val="af2"/>
            <w:noProof/>
            <w:lang w:eastAsia="zh-CN"/>
          </w:rPr>
          <w:t>数据字典</w:t>
        </w:r>
        <w:r w:rsidR="009D6567">
          <w:rPr>
            <w:noProof/>
            <w:webHidden/>
          </w:rPr>
          <w:tab/>
        </w:r>
        <w:r w:rsidR="00413D72">
          <w:rPr>
            <w:noProof/>
            <w:webHidden/>
          </w:rPr>
          <w:fldChar w:fldCharType="begin"/>
        </w:r>
        <w:r w:rsidR="009D6567">
          <w:rPr>
            <w:noProof/>
            <w:webHidden/>
          </w:rPr>
          <w:instrText xml:space="preserve"> PAGEREF _Toc513053786 \h </w:instrText>
        </w:r>
        <w:r w:rsidR="00413D72">
          <w:rPr>
            <w:noProof/>
            <w:webHidden/>
          </w:rPr>
        </w:r>
        <w:r w:rsidR="00413D72">
          <w:rPr>
            <w:noProof/>
            <w:webHidden/>
          </w:rPr>
          <w:fldChar w:fldCharType="separate"/>
        </w:r>
        <w:r w:rsidR="009D6567">
          <w:rPr>
            <w:noProof/>
            <w:webHidden/>
          </w:rPr>
          <w:t>60</w:t>
        </w:r>
        <w:r w:rsidR="00413D72">
          <w:rPr>
            <w:noProof/>
            <w:webHidden/>
          </w:rPr>
          <w:fldChar w:fldCharType="end"/>
        </w:r>
      </w:hyperlink>
    </w:p>
    <w:p w:rsidR="009D6567" w:rsidRDefault="003C4858">
      <w:pPr>
        <w:pStyle w:val="20"/>
        <w:tabs>
          <w:tab w:val="left" w:pos="1260"/>
          <w:tab w:val="right" w:leader="dot" w:pos="8993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US" w:eastAsia="zh-CN"/>
        </w:rPr>
      </w:pPr>
      <w:hyperlink w:anchor="_Toc513053787" w:history="1">
        <w:r w:rsidR="009D6567" w:rsidRPr="00787F51">
          <w:rPr>
            <w:rStyle w:val="af2"/>
            <w:rFonts w:ascii="Arial Unicode MS" w:hAnsi="Arial Unicode MS"/>
            <w:noProof/>
            <w:lang w:eastAsia="zh-CN"/>
          </w:rPr>
          <w:t>7.1.</w:t>
        </w:r>
        <w:r w:rsidR="009D6567"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:lang w:val="en-US" w:eastAsia="zh-CN"/>
          </w:rPr>
          <w:tab/>
        </w:r>
        <w:r w:rsidR="009D6567" w:rsidRPr="00787F51">
          <w:rPr>
            <w:rStyle w:val="af2"/>
            <w:rFonts w:ascii="微软雅黑" w:hAnsi="微软雅黑" w:cs="微软雅黑"/>
            <w:noProof/>
            <w:lang w:eastAsia="zh-CN"/>
          </w:rPr>
          <w:t>证</w:t>
        </w:r>
        <w:r w:rsidR="009D6567" w:rsidRPr="00787F51">
          <w:rPr>
            <w:rStyle w:val="af2"/>
            <w:noProof/>
            <w:lang w:eastAsia="zh-CN"/>
          </w:rPr>
          <w:t>件类型</w:t>
        </w:r>
        <w:r w:rsidR="009D6567" w:rsidRPr="00787F51">
          <w:rPr>
            <w:rStyle w:val="af2"/>
            <w:noProof/>
            <w:lang w:eastAsia="zh-CN"/>
          </w:rPr>
          <w:t>(idCardType)</w:t>
        </w:r>
        <w:r w:rsidR="009D6567">
          <w:rPr>
            <w:noProof/>
            <w:webHidden/>
          </w:rPr>
          <w:tab/>
        </w:r>
        <w:r w:rsidR="00413D72">
          <w:rPr>
            <w:noProof/>
            <w:webHidden/>
          </w:rPr>
          <w:fldChar w:fldCharType="begin"/>
        </w:r>
        <w:r w:rsidR="009D6567">
          <w:rPr>
            <w:noProof/>
            <w:webHidden/>
          </w:rPr>
          <w:instrText xml:space="preserve"> PAGEREF _Toc513053787 \h </w:instrText>
        </w:r>
        <w:r w:rsidR="00413D72">
          <w:rPr>
            <w:noProof/>
            <w:webHidden/>
          </w:rPr>
        </w:r>
        <w:r w:rsidR="00413D72">
          <w:rPr>
            <w:noProof/>
            <w:webHidden/>
          </w:rPr>
          <w:fldChar w:fldCharType="separate"/>
        </w:r>
        <w:r w:rsidR="009D6567">
          <w:rPr>
            <w:noProof/>
            <w:webHidden/>
          </w:rPr>
          <w:t>60</w:t>
        </w:r>
        <w:r w:rsidR="00413D72">
          <w:rPr>
            <w:noProof/>
            <w:webHidden/>
          </w:rPr>
          <w:fldChar w:fldCharType="end"/>
        </w:r>
      </w:hyperlink>
    </w:p>
    <w:p w:rsidR="009D6567" w:rsidRDefault="003C4858">
      <w:pPr>
        <w:pStyle w:val="20"/>
        <w:tabs>
          <w:tab w:val="left" w:pos="1260"/>
          <w:tab w:val="right" w:leader="dot" w:pos="8993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US" w:eastAsia="zh-CN"/>
        </w:rPr>
      </w:pPr>
      <w:hyperlink w:anchor="_Toc513053788" w:history="1">
        <w:r w:rsidR="009D6567" w:rsidRPr="00787F51">
          <w:rPr>
            <w:rStyle w:val="af2"/>
            <w:rFonts w:ascii="Arial Unicode MS" w:hAnsi="Arial Unicode MS"/>
            <w:noProof/>
            <w:lang w:eastAsia="zh-CN"/>
          </w:rPr>
          <w:t>7.2.</w:t>
        </w:r>
        <w:r w:rsidR="009D6567"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:lang w:val="en-US" w:eastAsia="zh-CN"/>
          </w:rPr>
          <w:tab/>
        </w:r>
        <w:r w:rsidR="009D6567" w:rsidRPr="00787F51">
          <w:rPr>
            <w:rStyle w:val="af2"/>
            <w:noProof/>
            <w:lang w:eastAsia="zh-CN"/>
          </w:rPr>
          <w:t>卡类型</w:t>
        </w:r>
        <w:r w:rsidR="009D6567" w:rsidRPr="00787F51">
          <w:rPr>
            <w:rStyle w:val="af2"/>
            <w:noProof/>
            <w:lang w:eastAsia="zh-CN"/>
          </w:rPr>
          <w:t>(cardType)</w:t>
        </w:r>
        <w:r w:rsidR="009D6567">
          <w:rPr>
            <w:noProof/>
            <w:webHidden/>
          </w:rPr>
          <w:tab/>
        </w:r>
        <w:r w:rsidR="00413D72">
          <w:rPr>
            <w:noProof/>
            <w:webHidden/>
          </w:rPr>
          <w:fldChar w:fldCharType="begin"/>
        </w:r>
        <w:r w:rsidR="009D6567">
          <w:rPr>
            <w:noProof/>
            <w:webHidden/>
          </w:rPr>
          <w:instrText xml:space="preserve"> PAGEREF _Toc513053788 \h </w:instrText>
        </w:r>
        <w:r w:rsidR="00413D72">
          <w:rPr>
            <w:noProof/>
            <w:webHidden/>
          </w:rPr>
        </w:r>
        <w:r w:rsidR="00413D72">
          <w:rPr>
            <w:noProof/>
            <w:webHidden/>
          </w:rPr>
          <w:fldChar w:fldCharType="separate"/>
        </w:r>
        <w:r w:rsidR="009D6567">
          <w:rPr>
            <w:noProof/>
            <w:webHidden/>
          </w:rPr>
          <w:t>60</w:t>
        </w:r>
        <w:r w:rsidR="00413D72">
          <w:rPr>
            <w:noProof/>
            <w:webHidden/>
          </w:rPr>
          <w:fldChar w:fldCharType="end"/>
        </w:r>
      </w:hyperlink>
    </w:p>
    <w:p w:rsidR="009D6567" w:rsidRDefault="003C4858">
      <w:pPr>
        <w:pStyle w:val="20"/>
        <w:tabs>
          <w:tab w:val="left" w:pos="1260"/>
          <w:tab w:val="right" w:leader="dot" w:pos="8993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US" w:eastAsia="zh-CN"/>
        </w:rPr>
      </w:pPr>
      <w:hyperlink w:anchor="_Toc513053789" w:history="1">
        <w:r w:rsidR="009D6567" w:rsidRPr="00787F51">
          <w:rPr>
            <w:rStyle w:val="af2"/>
            <w:rFonts w:ascii="Arial Unicode MS" w:hAnsi="Arial Unicode MS"/>
            <w:noProof/>
            <w:lang w:eastAsia="zh-CN"/>
          </w:rPr>
          <w:t>7.3.</w:t>
        </w:r>
        <w:r w:rsidR="009D6567"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:lang w:val="en-US" w:eastAsia="zh-CN"/>
          </w:rPr>
          <w:tab/>
        </w:r>
        <w:r w:rsidR="009D6567" w:rsidRPr="00787F51">
          <w:rPr>
            <w:rStyle w:val="af2"/>
            <w:noProof/>
            <w:lang w:eastAsia="zh-CN"/>
          </w:rPr>
          <w:t>个人会员银行编号</w:t>
        </w:r>
        <w:r w:rsidR="009D6567" w:rsidRPr="00787F51">
          <w:rPr>
            <w:rStyle w:val="af2"/>
            <w:noProof/>
            <w:lang w:eastAsia="zh-CN"/>
          </w:rPr>
          <w:t>(bankId)</w:t>
        </w:r>
        <w:r w:rsidR="009D6567">
          <w:rPr>
            <w:noProof/>
            <w:webHidden/>
          </w:rPr>
          <w:tab/>
        </w:r>
        <w:r w:rsidR="00413D72">
          <w:rPr>
            <w:noProof/>
            <w:webHidden/>
          </w:rPr>
          <w:fldChar w:fldCharType="begin"/>
        </w:r>
        <w:r w:rsidR="009D6567">
          <w:rPr>
            <w:noProof/>
            <w:webHidden/>
          </w:rPr>
          <w:instrText xml:space="preserve"> PAGEREF _Toc513053789 \h </w:instrText>
        </w:r>
        <w:r w:rsidR="00413D72">
          <w:rPr>
            <w:noProof/>
            <w:webHidden/>
          </w:rPr>
        </w:r>
        <w:r w:rsidR="00413D72">
          <w:rPr>
            <w:noProof/>
            <w:webHidden/>
          </w:rPr>
          <w:fldChar w:fldCharType="separate"/>
        </w:r>
        <w:r w:rsidR="009D6567">
          <w:rPr>
            <w:noProof/>
            <w:webHidden/>
          </w:rPr>
          <w:t>60</w:t>
        </w:r>
        <w:r w:rsidR="00413D72">
          <w:rPr>
            <w:noProof/>
            <w:webHidden/>
          </w:rPr>
          <w:fldChar w:fldCharType="end"/>
        </w:r>
      </w:hyperlink>
    </w:p>
    <w:p w:rsidR="009D6567" w:rsidRDefault="003C4858">
      <w:pPr>
        <w:pStyle w:val="20"/>
        <w:tabs>
          <w:tab w:val="left" w:pos="1260"/>
          <w:tab w:val="right" w:leader="dot" w:pos="8993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US" w:eastAsia="zh-CN"/>
        </w:rPr>
      </w:pPr>
      <w:hyperlink w:anchor="_Toc513053790" w:history="1">
        <w:r w:rsidR="009D6567" w:rsidRPr="00787F51">
          <w:rPr>
            <w:rStyle w:val="af2"/>
            <w:rFonts w:ascii="Arial Unicode MS" w:hAnsi="Arial Unicode MS"/>
            <w:noProof/>
            <w:lang w:eastAsia="zh-CN"/>
          </w:rPr>
          <w:t>7.4.</w:t>
        </w:r>
        <w:r w:rsidR="009D6567"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:lang w:val="en-US" w:eastAsia="zh-CN"/>
          </w:rPr>
          <w:tab/>
        </w:r>
        <w:r w:rsidR="009D6567" w:rsidRPr="00787F51">
          <w:rPr>
            <w:rStyle w:val="af2"/>
            <w:noProof/>
            <w:lang w:eastAsia="zh-CN"/>
          </w:rPr>
          <w:t>商户会员银行编号</w:t>
        </w:r>
        <w:r w:rsidR="009D6567" w:rsidRPr="00787F51">
          <w:rPr>
            <w:rStyle w:val="af2"/>
            <w:noProof/>
            <w:lang w:eastAsia="zh-CN"/>
          </w:rPr>
          <w:t>(bankId)</w:t>
        </w:r>
        <w:r w:rsidR="009D6567">
          <w:rPr>
            <w:noProof/>
            <w:webHidden/>
          </w:rPr>
          <w:tab/>
        </w:r>
        <w:r w:rsidR="00413D72">
          <w:rPr>
            <w:noProof/>
            <w:webHidden/>
          </w:rPr>
          <w:fldChar w:fldCharType="begin"/>
        </w:r>
        <w:r w:rsidR="009D6567">
          <w:rPr>
            <w:noProof/>
            <w:webHidden/>
          </w:rPr>
          <w:instrText xml:space="preserve"> PAGEREF _Toc513053790 \h </w:instrText>
        </w:r>
        <w:r w:rsidR="00413D72">
          <w:rPr>
            <w:noProof/>
            <w:webHidden/>
          </w:rPr>
        </w:r>
        <w:r w:rsidR="00413D72">
          <w:rPr>
            <w:noProof/>
            <w:webHidden/>
          </w:rPr>
          <w:fldChar w:fldCharType="separate"/>
        </w:r>
        <w:r w:rsidR="009D6567">
          <w:rPr>
            <w:noProof/>
            <w:webHidden/>
          </w:rPr>
          <w:t>64</w:t>
        </w:r>
        <w:r w:rsidR="00413D72">
          <w:rPr>
            <w:noProof/>
            <w:webHidden/>
          </w:rPr>
          <w:fldChar w:fldCharType="end"/>
        </w:r>
      </w:hyperlink>
    </w:p>
    <w:p w:rsidR="009D6567" w:rsidRDefault="003C4858">
      <w:pPr>
        <w:pStyle w:val="20"/>
        <w:tabs>
          <w:tab w:val="left" w:pos="1260"/>
          <w:tab w:val="right" w:leader="dot" w:pos="8993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US" w:eastAsia="zh-CN"/>
        </w:rPr>
      </w:pPr>
      <w:hyperlink w:anchor="_Toc513053791" w:history="1">
        <w:r w:rsidR="009D6567" w:rsidRPr="00787F51">
          <w:rPr>
            <w:rStyle w:val="af2"/>
            <w:rFonts w:ascii="Arial Unicode MS" w:hAnsi="Arial Unicode MS"/>
            <w:noProof/>
            <w:lang w:eastAsia="zh-CN"/>
          </w:rPr>
          <w:t>7.5.</w:t>
        </w:r>
        <w:r w:rsidR="009D6567"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:lang w:val="en-US" w:eastAsia="zh-CN"/>
          </w:rPr>
          <w:tab/>
        </w:r>
        <w:r w:rsidR="009D6567" w:rsidRPr="00787F51">
          <w:rPr>
            <w:rStyle w:val="af2"/>
            <w:noProof/>
            <w:lang w:eastAsia="zh-CN"/>
          </w:rPr>
          <w:t>账户类型</w:t>
        </w:r>
        <w:r w:rsidR="009D6567" w:rsidRPr="00787F51">
          <w:rPr>
            <w:rStyle w:val="af2"/>
            <w:noProof/>
            <w:lang w:eastAsia="zh-CN"/>
          </w:rPr>
          <w:t>(accountType)</w:t>
        </w:r>
        <w:r w:rsidR="009D6567">
          <w:rPr>
            <w:noProof/>
            <w:webHidden/>
          </w:rPr>
          <w:tab/>
        </w:r>
        <w:r w:rsidR="00413D72">
          <w:rPr>
            <w:noProof/>
            <w:webHidden/>
          </w:rPr>
          <w:fldChar w:fldCharType="begin"/>
        </w:r>
        <w:r w:rsidR="009D6567">
          <w:rPr>
            <w:noProof/>
            <w:webHidden/>
          </w:rPr>
          <w:instrText xml:space="preserve"> PAGEREF _Toc513053791 \h </w:instrText>
        </w:r>
        <w:r w:rsidR="00413D72">
          <w:rPr>
            <w:noProof/>
            <w:webHidden/>
          </w:rPr>
        </w:r>
        <w:r w:rsidR="00413D72">
          <w:rPr>
            <w:noProof/>
            <w:webHidden/>
          </w:rPr>
          <w:fldChar w:fldCharType="separate"/>
        </w:r>
        <w:r w:rsidR="009D6567">
          <w:rPr>
            <w:noProof/>
            <w:webHidden/>
          </w:rPr>
          <w:t>65</w:t>
        </w:r>
        <w:r w:rsidR="00413D72">
          <w:rPr>
            <w:noProof/>
            <w:webHidden/>
          </w:rPr>
          <w:fldChar w:fldCharType="end"/>
        </w:r>
      </w:hyperlink>
    </w:p>
    <w:p w:rsidR="009D6567" w:rsidRDefault="003C4858">
      <w:pPr>
        <w:pStyle w:val="20"/>
        <w:tabs>
          <w:tab w:val="left" w:pos="1260"/>
          <w:tab w:val="right" w:leader="dot" w:pos="8993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US" w:eastAsia="zh-CN"/>
        </w:rPr>
      </w:pPr>
      <w:hyperlink w:anchor="_Toc513053792" w:history="1">
        <w:r w:rsidR="009D6567" w:rsidRPr="00787F51">
          <w:rPr>
            <w:rStyle w:val="af2"/>
            <w:rFonts w:ascii="Arial Unicode MS" w:hAnsi="Arial Unicode MS"/>
            <w:noProof/>
            <w:lang w:eastAsia="zh-CN"/>
          </w:rPr>
          <w:t>7.6.</w:t>
        </w:r>
        <w:r w:rsidR="009D6567"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:lang w:val="en-US" w:eastAsia="zh-CN"/>
          </w:rPr>
          <w:tab/>
        </w:r>
        <w:r w:rsidR="009D6567" w:rsidRPr="00787F51">
          <w:rPr>
            <w:rStyle w:val="af2"/>
            <w:noProof/>
            <w:lang w:eastAsia="zh-CN"/>
          </w:rPr>
          <w:t>余额明细类型</w:t>
        </w:r>
        <w:r w:rsidR="009D6567" w:rsidRPr="00787F51">
          <w:rPr>
            <w:rStyle w:val="af2"/>
            <w:noProof/>
            <w:lang w:eastAsia="zh-CN"/>
          </w:rPr>
          <w:t>(tradeType)</w:t>
        </w:r>
        <w:r w:rsidR="009D6567">
          <w:rPr>
            <w:noProof/>
            <w:webHidden/>
          </w:rPr>
          <w:tab/>
        </w:r>
        <w:r w:rsidR="00413D72">
          <w:rPr>
            <w:noProof/>
            <w:webHidden/>
          </w:rPr>
          <w:fldChar w:fldCharType="begin"/>
        </w:r>
        <w:r w:rsidR="009D6567">
          <w:rPr>
            <w:noProof/>
            <w:webHidden/>
          </w:rPr>
          <w:instrText xml:space="preserve"> PAGEREF _Toc513053792 \h </w:instrText>
        </w:r>
        <w:r w:rsidR="00413D72">
          <w:rPr>
            <w:noProof/>
            <w:webHidden/>
          </w:rPr>
        </w:r>
        <w:r w:rsidR="00413D72">
          <w:rPr>
            <w:noProof/>
            <w:webHidden/>
          </w:rPr>
          <w:fldChar w:fldCharType="separate"/>
        </w:r>
        <w:r w:rsidR="009D6567">
          <w:rPr>
            <w:noProof/>
            <w:webHidden/>
          </w:rPr>
          <w:t>66</w:t>
        </w:r>
        <w:r w:rsidR="00413D72">
          <w:rPr>
            <w:noProof/>
            <w:webHidden/>
          </w:rPr>
          <w:fldChar w:fldCharType="end"/>
        </w:r>
      </w:hyperlink>
    </w:p>
    <w:p w:rsidR="009D6567" w:rsidRDefault="003C4858">
      <w:pPr>
        <w:pStyle w:val="20"/>
        <w:tabs>
          <w:tab w:val="left" w:pos="1260"/>
          <w:tab w:val="right" w:leader="dot" w:pos="8993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US" w:eastAsia="zh-CN"/>
        </w:rPr>
      </w:pPr>
      <w:hyperlink w:anchor="_Toc513053793" w:history="1">
        <w:r w:rsidR="009D6567" w:rsidRPr="00787F51">
          <w:rPr>
            <w:rStyle w:val="af2"/>
            <w:rFonts w:ascii="Arial Unicode MS" w:hAnsi="Arial Unicode MS"/>
            <w:noProof/>
            <w:lang w:eastAsia="zh-CN"/>
          </w:rPr>
          <w:t>7.7.</w:t>
        </w:r>
        <w:r w:rsidR="009D6567"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:lang w:val="en-US" w:eastAsia="zh-CN"/>
          </w:rPr>
          <w:tab/>
        </w:r>
        <w:r w:rsidR="009D6567" w:rsidRPr="00787F51">
          <w:rPr>
            <w:rStyle w:val="af2"/>
            <w:noProof/>
            <w:lang w:eastAsia="zh-CN"/>
          </w:rPr>
          <w:t>订单类型</w:t>
        </w:r>
        <w:r w:rsidR="009D6567" w:rsidRPr="00787F51">
          <w:rPr>
            <w:rStyle w:val="af2"/>
            <w:noProof/>
            <w:lang w:eastAsia="zh-CN"/>
          </w:rPr>
          <w:t>(orderType)</w:t>
        </w:r>
        <w:r w:rsidR="009D6567">
          <w:rPr>
            <w:noProof/>
            <w:webHidden/>
          </w:rPr>
          <w:tab/>
        </w:r>
        <w:r w:rsidR="00413D72">
          <w:rPr>
            <w:noProof/>
            <w:webHidden/>
          </w:rPr>
          <w:fldChar w:fldCharType="begin"/>
        </w:r>
        <w:r w:rsidR="009D6567">
          <w:rPr>
            <w:noProof/>
            <w:webHidden/>
          </w:rPr>
          <w:instrText xml:space="preserve"> PAGEREF _Toc513053793 \h </w:instrText>
        </w:r>
        <w:r w:rsidR="00413D72">
          <w:rPr>
            <w:noProof/>
            <w:webHidden/>
          </w:rPr>
        </w:r>
        <w:r w:rsidR="00413D72">
          <w:rPr>
            <w:noProof/>
            <w:webHidden/>
          </w:rPr>
          <w:fldChar w:fldCharType="separate"/>
        </w:r>
        <w:r w:rsidR="009D6567">
          <w:rPr>
            <w:noProof/>
            <w:webHidden/>
          </w:rPr>
          <w:t>66</w:t>
        </w:r>
        <w:r w:rsidR="00413D72">
          <w:rPr>
            <w:noProof/>
            <w:webHidden/>
          </w:rPr>
          <w:fldChar w:fldCharType="end"/>
        </w:r>
      </w:hyperlink>
    </w:p>
    <w:p w:rsidR="009D6567" w:rsidRDefault="003C4858">
      <w:pPr>
        <w:pStyle w:val="20"/>
        <w:tabs>
          <w:tab w:val="left" w:pos="1260"/>
          <w:tab w:val="right" w:leader="dot" w:pos="8993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US" w:eastAsia="zh-CN"/>
        </w:rPr>
      </w:pPr>
      <w:hyperlink w:anchor="_Toc513053794" w:history="1">
        <w:r w:rsidR="009D6567" w:rsidRPr="00787F51">
          <w:rPr>
            <w:rStyle w:val="af2"/>
            <w:rFonts w:ascii="Arial Unicode MS" w:hAnsi="Arial Unicode MS" w:cs="微软雅黑"/>
            <w:noProof/>
            <w:lang w:eastAsia="zh-CN"/>
          </w:rPr>
          <w:t>7.8.</w:t>
        </w:r>
        <w:r w:rsidR="009D6567"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:lang w:val="en-US" w:eastAsia="zh-CN"/>
          </w:rPr>
          <w:tab/>
        </w:r>
        <w:r w:rsidR="009D6567" w:rsidRPr="00787F51">
          <w:rPr>
            <w:rStyle w:val="af2"/>
            <w:rFonts w:ascii="微软雅黑" w:hAnsi="微软雅黑" w:cs="微软雅黑"/>
            <w:noProof/>
            <w:lang w:eastAsia="zh-CN"/>
          </w:rPr>
          <w:t>支付方</w:t>
        </w:r>
        <w:r w:rsidR="009D6567" w:rsidRPr="00787F51">
          <w:rPr>
            <w:rStyle w:val="af2"/>
            <w:noProof/>
            <w:lang w:eastAsia="zh-CN"/>
          </w:rPr>
          <w:t>式</w:t>
        </w:r>
        <w:r w:rsidR="009D6567" w:rsidRPr="00787F51">
          <w:rPr>
            <w:rStyle w:val="af2"/>
            <w:noProof/>
            <w:lang w:eastAsia="zh-CN"/>
          </w:rPr>
          <w:t>(payMode)</w:t>
        </w:r>
        <w:r w:rsidR="009D6567">
          <w:rPr>
            <w:noProof/>
            <w:webHidden/>
          </w:rPr>
          <w:tab/>
        </w:r>
        <w:r w:rsidR="00413D72">
          <w:rPr>
            <w:noProof/>
            <w:webHidden/>
          </w:rPr>
          <w:fldChar w:fldCharType="begin"/>
        </w:r>
        <w:r w:rsidR="009D6567">
          <w:rPr>
            <w:noProof/>
            <w:webHidden/>
          </w:rPr>
          <w:instrText xml:space="preserve"> PAGEREF _Toc513053794 \h </w:instrText>
        </w:r>
        <w:r w:rsidR="00413D72">
          <w:rPr>
            <w:noProof/>
            <w:webHidden/>
          </w:rPr>
        </w:r>
        <w:r w:rsidR="00413D72">
          <w:rPr>
            <w:noProof/>
            <w:webHidden/>
          </w:rPr>
          <w:fldChar w:fldCharType="separate"/>
        </w:r>
        <w:r w:rsidR="009D6567">
          <w:rPr>
            <w:noProof/>
            <w:webHidden/>
          </w:rPr>
          <w:t>66</w:t>
        </w:r>
        <w:r w:rsidR="00413D72">
          <w:rPr>
            <w:noProof/>
            <w:webHidden/>
          </w:rPr>
          <w:fldChar w:fldCharType="end"/>
        </w:r>
      </w:hyperlink>
    </w:p>
    <w:p w:rsidR="009D6567" w:rsidRDefault="003C4858">
      <w:pPr>
        <w:pStyle w:val="20"/>
        <w:tabs>
          <w:tab w:val="left" w:pos="1260"/>
          <w:tab w:val="right" w:leader="dot" w:pos="8993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US" w:eastAsia="zh-CN"/>
        </w:rPr>
      </w:pPr>
      <w:hyperlink w:anchor="_Toc513053795" w:history="1">
        <w:r w:rsidR="009D6567" w:rsidRPr="00787F51">
          <w:rPr>
            <w:rStyle w:val="af2"/>
            <w:rFonts w:ascii="Arial Unicode MS" w:hAnsi="Arial Unicode MS" w:cs="微软雅黑"/>
            <w:noProof/>
            <w:lang w:eastAsia="zh-CN"/>
          </w:rPr>
          <w:t>7.9.</w:t>
        </w:r>
        <w:r w:rsidR="009D6567"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:lang w:val="en-US" w:eastAsia="zh-CN"/>
          </w:rPr>
          <w:tab/>
        </w:r>
        <w:r w:rsidR="009D6567" w:rsidRPr="00787F51">
          <w:rPr>
            <w:rStyle w:val="af2"/>
            <w:rFonts w:ascii="微软雅黑" w:hAnsi="微软雅黑" w:cs="微软雅黑"/>
            <w:noProof/>
            <w:lang w:eastAsia="zh-CN"/>
          </w:rPr>
          <w:t>支付类型</w:t>
        </w:r>
        <w:r w:rsidR="009D6567" w:rsidRPr="00787F51">
          <w:rPr>
            <w:rStyle w:val="af2"/>
            <w:noProof/>
            <w:lang w:eastAsia="zh-CN"/>
          </w:rPr>
          <w:t>(payType)</w:t>
        </w:r>
        <w:r w:rsidR="009D6567">
          <w:rPr>
            <w:noProof/>
            <w:webHidden/>
          </w:rPr>
          <w:tab/>
        </w:r>
        <w:r w:rsidR="00413D72">
          <w:rPr>
            <w:noProof/>
            <w:webHidden/>
          </w:rPr>
          <w:fldChar w:fldCharType="begin"/>
        </w:r>
        <w:r w:rsidR="009D6567">
          <w:rPr>
            <w:noProof/>
            <w:webHidden/>
          </w:rPr>
          <w:instrText xml:space="preserve"> PAGEREF _Toc513053795 \h </w:instrText>
        </w:r>
        <w:r w:rsidR="00413D72">
          <w:rPr>
            <w:noProof/>
            <w:webHidden/>
          </w:rPr>
        </w:r>
        <w:r w:rsidR="00413D72">
          <w:rPr>
            <w:noProof/>
            <w:webHidden/>
          </w:rPr>
          <w:fldChar w:fldCharType="separate"/>
        </w:r>
        <w:r w:rsidR="009D6567">
          <w:rPr>
            <w:noProof/>
            <w:webHidden/>
          </w:rPr>
          <w:t>66</w:t>
        </w:r>
        <w:r w:rsidR="00413D72">
          <w:rPr>
            <w:noProof/>
            <w:webHidden/>
          </w:rPr>
          <w:fldChar w:fldCharType="end"/>
        </w:r>
      </w:hyperlink>
    </w:p>
    <w:p w:rsidR="009D6567" w:rsidRDefault="003C4858">
      <w:pPr>
        <w:pStyle w:val="20"/>
        <w:tabs>
          <w:tab w:val="left" w:pos="1260"/>
          <w:tab w:val="right" w:leader="dot" w:pos="8993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US" w:eastAsia="zh-CN"/>
        </w:rPr>
      </w:pPr>
      <w:hyperlink w:anchor="_Toc513053796" w:history="1">
        <w:r w:rsidR="009D6567" w:rsidRPr="00787F51">
          <w:rPr>
            <w:rStyle w:val="af2"/>
            <w:rFonts w:ascii="Arial Unicode MS" w:hAnsi="Arial Unicode MS" w:cs="微软雅黑"/>
            <w:noProof/>
            <w:lang w:eastAsia="zh-CN"/>
          </w:rPr>
          <w:t>7.10.</w:t>
        </w:r>
        <w:r w:rsidR="009D6567"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:lang w:val="en-US" w:eastAsia="zh-CN"/>
          </w:rPr>
          <w:tab/>
        </w:r>
        <w:r w:rsidR="009D6567" w:rsidRPr="00787F51">
          <w:rPr>
            <w:rStyle w:val="af2"/>
            <w:rFonts w:ascii="微软雅黑" w:hAnsi="微软雅黑" w:cs="微软雅黑"/>
            <w:noProof/>
            <w:lang w:eastAsia="zh-CN"/>
          </w:rPr>
          <w:t>交易状</w:t>
        </w:r>
        <w:r w:rsidR="009D6567" w:rsidRPr="00787F51">
          <w:rPr>
            <w:rStyle w:val="af2"/>
            <w:noProof/>
            <w:lang w:eastAsia="zh-CN"/>
          </w:rPr>
          <w:t>态</w:t>
        </w:r>
        <w:r w:rsidR="009D6567" w:rsidRPr="00787F51">
          <w:rPr>
            <w:rStyle w:val="af2"/>
            <w:noProof/>
            <w:lang w:eastAsia="zh-CN"/>
          </w:rPr>
          <w:t>(status)</w:t>
        </w:r>
        <w:r w:rsidR="009D6567">
          <w:rPr>
            <w:noProof/>
            <w:webHidden/>
          </w:rPr>
          <w:tab/>
        </w:r>
        <w:r w:rsidR="00413D72">
          <w:rPr>
            <w:noProof/>
            <w:webHidden/>
          </w:rPr>
          <w:fldChar w:fldCharType="begin"/>
        </w:r>
        <w:r w:rsidR="009D6567">
          <w:rPr>
            <w:noProof/>
            <w:webHidden/>
          </w:rPr>
          <w:instrText xml:space="preserve"> PAGEREF _Toc513053796 \h </w:instrText>
        </w:r>
        <w:r w:rsidR="00413D72">
          <w:rPr>
            <w:noProof/>
            <w:webHidden/>
          </w:rPr>
        </w:r>
        <w:r w:rsidR="00413D72">
          <w:rPr>
            <w:noProof/>
            <w:webHidden/>
          </w:rPr>
          <w:fldChar w:fldCharType="separate"/>
        </w:r>
        <w:r w:rsidR="009D6567">
          <w:rPr>
            <w:noProof/>
            <w:webHidden/>
          </w:rPr>
          <w:t>67</w:t>
        </w:r>
        <w:r w:rsidR="00413D72">
          <w:rPr>
            <w:noProof/>
            <w:webHidden/>
          </w:rPr>
          <w:fldChar w:fldCharType="end"/>
        </w:r>
      </w:hyperlink>
    </w:p>
    <w:p w:rsidR="009D6567" w:rsidRDefault="003C4858">
      <w:pPr>
        <w:pStyle w:val="20"/>
        <w:tabs>
          <w:tab w:val="left" w:pos="1260"/>
          <w:tab w:val="right" w:leader="dot" w:pos="8993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US" w:eastAsia="zh-CN"/>
        </w:rPr>
      </w:pPr>
      <w:hyperlink w:anchor="_Toc513053797" w:history="1">
        <w:r w:rsidR="009D6567" w:rsidRPr="00787F51">
          <w:rPr>
            <w:rStyle w:val="af2"/>
            <w:rFonts w:ascii="Arial Unicode MS" w:hAnsi="Arial Unicode MS" w:cs="微软雅黑"/>
            <w:noProof/>
            <w:lang w:eastAsia="zh-CN"/>
          </w:rPr>
          <w:t>7.11.</w:t>
        </w:r>
        <w:r w:rsidR="009D6567"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:lang w:val="en-US" w:eastAsia="zh-CN"/>
          </w:rPr>
          <w:tab/>
        </w:r>
        <w:r w:rsidR="009D6567" w:rsidRPr="00787F51">
          <w:rPr>
            <w:rStyle w:val="af2"/>
            <w:rFonts w:ascii="微软雅黑" w:hAnsi="微软雅黑" w:cs="微软雅黑"/>
            <w:noProof/>
            <w:lang w:eastAsia="zh-CN"/>
          </w:rPr>
          <w:t>交易类</w:t>
        </w:r>
        <w:r w:rsidR="009D6567" w:rsidRPr="00787F51">
          <w:rPr>
            <w:rStyle w:val="af2"/>
            <w:noProof/>
            <w:lang w:eastAsia="zh-CN"/>
          </w:rPr>
          <w:t>型</w:t>
        </w:r>
        <w:r w:rsidR="009D6567" w:rsidRPr="00787F51">
          <w:rPr>
            <w:rStyle w:val="af2"/>
            <w:noProof/>
            <w:lang w:eastAsia="zh-CN"/>
          </w:rPr>
          <w:t>(tradeType)</w:t>
        </w:r>
        <w:r w:rsidR="009D6567">
          <w:rPr>
            <w:noProof/>
            <w:webHidden/>
          </w:rPr>
          <w:tab/>
        </w:r>
        <w:r w:rsidR="00413D72">
          <w:rPr>
            <w:noProof/>
            <w:webHidden/>
          </w:rPr>
          <w:fldChar w:fldCharType="begin"/>
        </w:r>
        <w:r w:rsidR="009D6567">
          <w:rPr>
            <w:noProof/>
            <w:webHidden/>
          </w:rPr>
          <w:instrText xml:space="preserve"> PAGEREF _Toc513053797 \h </w:instrText>
        </w:r>
        <w:r w:rsidR="00413D72">
          <w:rPr>
            <w:noProof/>
            <w:webHidden/>
          </w:rPr>
        </w:r>
        <w:r w:rsidR="00413D72">
          <w:rPr>
            <w:noProof/>
            <w:webHidden/>
          </w:rPr>
          <w:fldChar w:fldCharType="separate"/>
        </w:r>
        <w:r w:rsidR="009D6567">
          <w:rPr>
            <w:noProof/>
            <w:webHidden/>
          </w:rPr>
          <w:t>67</w:t>
        </w:r>
        <w:r w:rsidR="00413D72">
          <w:rPr>
            <w:noProof/>
            <w:webHidden/>
          </w:rPr>
          <w:fldChar w:fldCharType="end"/>
        </w:r>
      </w:hyperlink>
    </w:p>
    <w:p w:rsidR="009D6567" w:rsidRDefault="003C4858">
      <w:pPr>
        <w:pStyle w:val="20"/>
        <w:tabs>
          <w:tab w:val="left" w:pos="1260"/>
          <w:tab w:val="right" w:leader="dot" w:pos="8993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US" w:eastAsia="zh-CN"/>
        </w:rPr>
      </w:pPr>
      <w:hyperlink w:anchor="_Toc513053798" w:history="1">
        <w:r w:rsidR="009D6567" w:rsidRPr="00787F51">
          <w:rPr>
            <w:rStyle w:val="af2"/>
            <w:rFonts w:ascii="Arial Unicode MS" w:hAnsi="Arial Unicode MS"/>
            <w:noProof/>
            <w:lang w:eastAsia="zh-CN"/>
          </w:rPr>
          <w:t>7.12.</w:t>
        </w:r>
        <w:r w:rsidR="009D6567"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:lang w:val="en-US" w:eastAsia="zh-CN"/>
          </w:rPr>
          <w:tab/>
        </w:r>
        <w:r w:rsidR="009D6567" w:rsidRPr="00787F51">
          <w:rPr>
            <w:rStyle w:val="af2"/>
            <w:noProof/>
            <w:lang w:eastAsia="zh-CN"/>
          </w:rPr>
          <w:t>公司类型</w:t>
        </w:r>
        <w:r w:rsidR="009D6567" w:rsidRPr="00787F51">
          <w:rPr>
            <w:rStyle w:val="af2"/>
            <w:noProof/>
            <w:lang w:eastAsia="zh-CN"/>
          </w:rPr>
          <w:t>(companyType)</w:t>
        </w:r>
        <w:r w:rsidR="009D6567">
          <w:rPr>
            <w:noProof/>
            <w:webHidden/>
          </w:rPr>
          <w:tab/>
        </w:r>
        <w:r w:rsidR="00413D72">
          <w:rPr>
            <w:noProof/>
            <w:webHidden/>
          </w:rPr>
          <w:fldChar w:fldCharType="begin"/>
        </w:r>
        <w:r w:rsidR="009D6567">
          <w:rPr>
            <w:noProof/>
            <w:webHidden/>
          </w:rPr>
          <w:instrText xml:space="preserve"> PAGEREF _Toc513053798 \h </w:instrText>
        </w:r>
        <w:r w:rsidR="00413D72">
          <w:rPr>
            <w:noProof/>
            <w:webHidden/>
          </w:rPr>
        </w:r>
        <w:r w:rsidR="00413D72">
          <w:rPr>
            <w:noProof/>
            <w:webHidden/>
          </w:rPr>
          <w:fldChar w:fldCharType="separate"/>
        </w:r>
        <w:r w:rsidR="009D6567">
          <w:rPr>
            <w:noProof/>
            <w:webHidden/>
          </w:rPr>
          <w:t>67</w:t>
        </w:r>
        <w:r w:rsidR="00413D72">
          <w:rPr>
            <w:noProof/>
            <w:webHidden/>
          </w:rPr>
          <w:fldChar w:fldCharType="end"/>
        </w:r>
      </w:hyperlink>
    </w:p>
    <w:p w:rsidR="009D6567" w:rsidRDefault="003C4858">
      <w:pPr>
        <w:pStyle w:val="20"/>
        <w:tabs>
          <w:tab w:val="left" w:pos="1260"/>
          <w:tab w:val="right" w:leader="dot" w:pos="8993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US" w:eastAsia="zh-CN"/>
        </w:rPr>
      </w:pPr>
      <w:hyperlink w:anchor="_Toc513053799" w:history="1">
        <w:r w:rsidR="009D6567" w:rsidRPr="00787F51">
          <w:rPr>
            <w:rStyle w:val="af2"/>
            <w:rFonts w:ascii="Arial Unicode MS" w:hAnsi="Arial Unicode MS"/>
            <w:noProof/>
            <w:lang w:eastAsia="zh-CN"/>
          </w:rPr>
          <w:t>7.13.</w:t>
        </w:r>
        <w:r w:rsidR="009D6567"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:lang w:val="en-US" w:eastAsia="zh-CN"/>
          </w:rPr>
          <w:tab/>
        </w:r>
        <w:r w:rsidR="009D6567" w:rsidRPr="00787F51">
          <w:rPr>
            <w:rStyle w:val="af2"/>
            <w:noProof/>
            <w:lang w:eastAsia="zh-CN"/>
          </w:rPr>
          <w:t>资质类型</w:t>
        </w:r>
        <w:r w:rsidR="009D6567" w:rsidRPr="00787F51">
          <w:rPr>
            <w:rStyle w:val="af2"/>
            <w:noProof/>
            <w:lang w:eastAsia="zh-CN"/>
          </w:rPr>
          <w:t>(fileType)</w:t>
        </w:r>
        <w:r w:rsidR="009D6567">
          <w:rPr>
            <w:noProof/>
            <w:webHidden/>
          </w:rPr>
          <w:tab/>
        </w:r>
        <w:r w:rsidR="00413D72">
          <w:rPr>
            <w:noProof/>
            <w:webHidden/>
          </w:rPr>
          <w:fldChar w:fldCharType="begin"/>
        </w:r>
        <w:r w:rsidR="009D6567">
          <w:rPr>
            <w:noProof/>
            <w:webHidden/>
          </w:rPr>
          <w:instrText xml:space="preserve"> PAGEREF _Toc513053799 \h </w:instrText>
        </w:r>
        <w:r w:rsidR="00413D72">
          <w:rPr>
            <w:noProof/>
            <w:webHidden/>
          </w:rPr>
        </w:r>
        <w:r w:rsidR="00413D72">
          <w:rPr>
            <w:noProof/>
            <w:webHidden/>
          </w:rPr>
          <w:fldChar w:fldCharType="separate"/>
        </w:r>
        <w:r w:rsidR="009D6567">
          <w:rPr>
            <w:noProof/>
            <w:webHidden/>
          </w:rPr>
          <w:t>67</w:t>
        </w:r>
        <w:r w:rsidR="00413D72">
          <w:rPr>
            <w:noProof/>
            <w:webHidden/>
          </w:rPr>
          <w:fldChar w:fldCharType="end"/>
        </w:r>
      </w:hyperlink>
    </w:p>
    <w:p w:rsidR="009D6567" w:rsidRDefault="003C4858">
      <w:pPr>
        <w:pStyle w:val="20"/>
        <w:tabs>
          <w:tab w:val="left" w:pos="1260"/>
          <w:tab w:val="right" w:leader="dot" w:pos="8993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US" w:eastAsia="zh-CN"/>
        </w:rPr>
      </w:pPr>
      <w:hyperlink w:anchor="_Toc513053800" w:history="1">
        <w:r w:rsidR="009D6567" w:rsidRPr="00787F51">
          <w:rPr>
            <w:rStyle w:val="af2"/>
            <w:rFonts w:ascii="Arial Unicode MS" w:hAnsi="Arial Unicode MS"/>
            <w:noProof/>
            <w:lang w:eastAsia="zh-CN"/>
          </w:rPr>
          <w:t>7.14.</w:t>
        </w:r>
        <w:r w:rsidR="009D6567"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:lang w:val="en-US" w:eastAsia="zh-CN"/>
          </w:rPr>
          <w:tab/>
        </w:r>
        <w:r w:rsidR="009D6567" w:rsidRPr="00787F51">
          <w:rPr>
            <w:rStyle w:val="af2"/>
            <w:noProof/>
            <w:lang w:eastAsia="zh-CN"/>
          </w:rPr>
          <w:t>账户状态操作类型</w:t>
        </w:r>
        <w:r w:rsidR="009D6567" w:rsidRPr="00787F51">
          <w:rPr>
            <w:rStyle w:val="af2"/>
            <w:noProof/>
            <w:lang w:eastAsia="zh-CN"/>
          </w:rPr>
          <w:t>(actionType)</w:t>
        </w:r>
        <w:r w:rsidR="009D6567">
          <w:rPr>
            <w:noProof/>
            <w:webHidden/>
          </w:rPr>
          <w:tab/>
        </w:r>
        <w:r w:rsidR="00413D72">
          <w:rPr>
            <w:noProof/>
            <w:webHidden/>
          </w:rPr>
          <w:fldChar w:fldCharType="begin"/>
        </w:r>
        <w:r w:rsidR="009D6567">
          <w:rPr>
            <w:noProof/>
            <w:webHidden/>
          </w:rPr>
          <w:instrText xml:space="preserve"> PAGEREF _Toc513053800 \h </w:instrText>
        </w:r>
        <w:r w:rsidR="00413D72">
          <w:rPr>
            <w:noProof/>
            <w:webHidden/>
          </w:rPr>
        </w:r>
        <w:r w:rsidR="00413D72">
          <w:rPr>
            <w:noProof/>
            <w:webHidden/>
          </w:rPr>
          <w:fldChar w:fldCharType="separate"/>
        </w:r>
        <w:r w:rsidR="009D6567">
          <w:rPr>
            <w:noProof/>
            <w:webHidden/>
          </w:rPr>
          <w:t>68</w:t>
        </w:r>
        <w:r w:rsidR="00413D72">
          <w:rPr>
            <w:noProof/>
            <w:webHidden/>
          </w:rPr>
          <w:fldChar w:fldCharType="end"/>
        </w:r>
      </w:hyperlink>
    </w:p>
    <w:p w:rsidR="009D6567" w:rsidRDefault="003C4858">
      <w:pPr>
        <w:pStyle w:val="11"/>
        <w:tabs>
          <w:tab w:val="left" w:pos="420"/>
          <w:tab w:val="right" w:leader="dot" w:pos="8993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4"/>
          <w:szCs w:val="24"/>
          <w:lang w:val="en-US" w:eastAsia="zh-CN"/>
        </w:rPr>
      </w:pPr>
      <w:hyperlink w:anchor="_Toc513053801" w:history="1">
        <w:r w:rsidR="009D6567" w:rsidRPr="00787F51">
          <w:rPr>
            <w:rStyle w:val="af2"/>
            <w:rFonts w:ascii="Arial Unicode MS" w:hAnsi="Arial Unicode MS"/>
            <w:noProof/>
            <w:lang w:eastAsia="zh-CN"/>
          </w:rPr>
          <w:t>8.</w:t>
        </w:r>
        <w:r w:rsidR="009D6567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4"/>
            <w:szCs w:val="24"/>
            <w:lang w:val="en-US" w:eastAsia="zh-CN"/>
          </w:rPr>
          <w:tab/>
        </w:r>
        <w:r w:rsidR="009D6567" w:rsidRPr="00787F51">
          <w:rPr>
            <w:rStyle w:val="af2"/>
            <w:noProof/>
            <w:lang w:eastAsia="zh-CN"/>
          </w:rPr>
          <w:t>参考资料</w:t>
        </w:r>
        <w:r w:rsidR="009D6567">
          <w:rPr>
            <w:noProof/>
            <w:webHidden/>
          </w:rPr>
          <w:tab/>
        </w:r>
        <w:r w:rsidR="00413D72">
          <w:rPr>
            <w:noProof/>
            <w:webHidden/>
          </w:rPr>
          <w:fldChar w:fldCharType="begin"/>
        </w:r>
        <w:r w:rsidR="009D6567">
          <w:rPr>
            <w:noProof/>
            <w:webHidden/>
          </w:rPr>
          <w:instrText xml:space="preserve"> PAGEREF _Toc513053801 \h </w:instrText>
        </w:r>
        <w:r w:rsidR="00413D72">
          <w:rPr>
            <w:noProof/>
            <w:webHidden/>
          </w:rPr>
        </w:r>
        <w:r w:rsidR="00413D72">
          <w:rPr>
            <w:noProof/>
            <w:webHidden/>
          </w:rPr>
          <w:fldChar w:fldCharType="separate"/>
        </w:r>
        <w:r w:rsidR="009D6567">
          <w:rPr>
            <w:noProof/>
            <w:webHidden/>
          </w:rPr>
          <w:t>69</w:t>
        </w:r>
        <w:r w:rsidR="00413D72">
          <w:rPr>
            <w:noProof/>
            <w:webHidden/>
          </w:rPr>
          <w:fldChar w:fldCharType="end"/>
        </w:r>
      </w:hyperlink>
    </w:p>
    <w:p w:rsidR="009D6567" w:rsidRDefault="003C4858">
      <w:pPr>
        <w:pStyle w:val="20"/>
        <w:tabs>
          <w:tab w:val="left" w:pos="1260"/>
          <w:tab w:val="right" w:leader="dot" w:pos="8993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US" w:eastAsia="zh-CN"/>
        </w:rPr>
      </w:pPr>
      <w:hyperlink w:anchor="_Toc513053802" w:history="1">
        <w:r w:rsidR="009D6567" w:rsidRPr="00787F51">
          <w:rPr>
            <w:rStyle w:val="af2"/>
            <w:rFonts w:ascii="Arial Unicode MS" w:hAnsi="Arial Unicode MS" w:cs="微软雅黑"/>
            <w:noProof/>
            <w:lang w:eastAsia="zh-CN"/>
          </w:rPr>
          <w:t>8.1.</w:t>
        </w:r>
        <w:r w:rsidR="009D6567"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:lang w:val="en-US" w:eastAsia="zh-CN"/>
          </w:rPr>
          <w:tab/>
        </w:r>
        <w:r w:rsidR="009D6567" w:rsidRPr="00787F51">
          <w:rPr>
            <w:rStyle w:val="af2"/>
            <w:rFonts w:ascii="微软雅黑" w:hAnsi="微软雅黑" w:cs="微软雅黑"/>
            <w:noProof/>
            <w:lang w:eastAsia="zh-CN"/>
          </w:rPr>
          <w:t>公共响应码</w:t>
        </w:r>
        <w:r w:rsidR="009D6567">
          <w:rPr>
            <w:noProof/>
            <w:webHidden/>
          </w:rPr>
          <w:tab/>
        </w:r>
        <w:r w:rsidR="00413D72">
          <w:rPr>
            <w:noProof/>
            <w:webHidden/>
          </w:rPr>
          <w:fldChar w:fldCharType="begin"/>
        </w:r>
        <w:r w:rsidR="009D6567">
          <w:rPr>
            <w:noProof/>
            <w:webHidden/>
          </w:rPr>
          <w:instrText xml:space="preserve"> PAGEREF _Toc513053802 \h </w:instrText>
        </w:r>
        <w:r w:rsidR="00413D72">
          <w:rPr>
            <w:noProof/>
            <w:webHidden/>
          </w:rPr>
        </w:r>
        <w:r w:rsidR="00413D72">
          <w:rPr>
            <w:noProof/>
            <w:webHidden/>
          </w:rPr>
          <w:fldChar w:fldCharType="separate"/>
        </w:r>
        <w:r w:rsidR="009D6567">
          <w:rPr>
            <w:noProof/>
            <w:webHidden/>
          </w:rPr>
          <w:t>69</w:t>
        </w:r>
        <w:r w:rsidR="00413D72">
          <w:rPr>
            <w:noProof/>
            <w:webHidden/>
          </w:rPr>
          <w:fldChar w:fldCharType="end"/>
        </w:r>
      </w:hyperlink>
    </w:p>
    <w:p w:rsidR="009D6567" w:rsidRDefault="003C4858">
      <w:pPr>
        <w:pStyle w:val="20"/>
        <w:tabs>
          <w:tab w:val="left" w:pos="1260"/>
          <w:tab w:val="right" w:leader="dot" w:pos="8993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US" w:eastAsia="zh-CN"/>
        </w:rPr>
      </w:pPr>
      <w:hyperlink w:anchor="_Toc513053803" w:history="1">
        <w:r w:rsidR="009D6567" w:rsidRPr="00787F51">
          <w:rPr>
            <w:rStyle w:val="af2"/>
            <w:rFonts w:ascii="Arial Unicode MS" w:hAnsi="Arial Unicode MS" w:cs="微软雅黑"/>
            <w:noProof/>
            <w:lang w:eastAsia="zh-CN"/>
          </w:rPr>
          <w:t>8.2.</w:t>
        </w:r>
        <w:r w:rsidR="009D6567"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:lang w:val="en-US" w:eastAsia="zh-CN"/>
          </w:rPr>
          <w:tab/>
        </w:r>
        <w:r w:rsidR="009D6567" w:rsidRPr="00787F51">
          <w:rPr>
            <w:rStyle w:val="af2"/>
            <w:rFonts w:ascii="微软雅黑" w:hAnsi="微软雅黑" w:cs="微软雅黑"/>
            <w:noProof/>
            <w:lang w:eastAsia="zh-CN"/>
          </w:rPr>
          <w:t>支付接口响应码</w:t>
        </w:r>
        <w:r w:rsidR="009D6567">
          <w:rPr>
            <w:noProof/>
            <w:webHidden/>
          </w:rPr>
          <w:tab/>
        </w:r>
        <w:r w:rsidR="00413D72">
          <w:rPr>
            <w:noProof/>
            <w:webHidden/>
          </w:rPr>
          <w:fldChar w:fldCharType="begin"/>
        </w:r>
        <w:r w:rsidR="009D6567">
          <w:rPr>
            <w:noProof/>
            <w:webHidden/>
          </w:rPr>
          <w:instrText xml:space="preserve"> PAGEREF _Toc513053803 \h </w:instrText>
        </w:r>
        <w:r w:rsidR="00413D72">
          <w:rPr>
            <w:noProof/>
            <w:webHidden/>
          </w:rPr>
        </w:r>
        <w:r w:rsidR="00413D72">
          <w:rPr>
            <w:noProof/>
            <w:webHidden/>
          </w:rPr>
          <w:fldChar w:fldCharType="separate"/>
        </w:r>
        <w:r w:rsidR="009D6567">
          <w:rPr>
            <w:noProof/>
            <w:webHidden/>
          </w:rPr>
          <w:t>69</w:t>
        </w:r>
        <w:r w:rsidR="00413D72">
          <w:rPr>
            <w:noProof/>
            <w:webHidden/>
          </w:rPr>
          <w:fldChar w:fldCharType="end"/>
        </w:r>
      </w:hyperlink>
    </w:p>
    <w:p w:rsidR="009D6567" w:rsidRDefault="003C4858">
      <w:pPr>
        <w:pStyle w:val="20"/>
        <w:tabs>
          <w:tab w:val="left" w:pos="1260"/>
          <w:tab w:val="right" w:leader="dot" w:pos="8993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US" w:eastAsia="zh-CN"/>
        </w:rPr>
      </w:pPr>
      <w:hyperlink w:anchor="_Toc513053804" w:history="1">
        <w:r w:rsidR="009D6567" w:rsidRPr="00787F51">
          <w:rPr>
            <w:rStyle w:val="af2"/>
            <w:rFonts w:ascii="Arial Unicode MS" w:hAnsi="Arial Unicode MS" w:cs="微软雅黑"/>
            <w:noProof/>
            <w:lang w:eastAsia="zh-CN"/>
          </w:rPr>
          <w:t>8.3.</w:t>
        </w:r>
        <w:r w:rsidR="009D6567"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:lang w:val="en-US" w:eastAsia="zh-CN"/>
          </w:rPr>
          <w:tab/>
        </w:r>
        <w:r w:rsidR="009D6567" w:rsidRPr="00787F51">
          <w:rPr>
            <w:rStyle w:val="af2"/>
            <w:rFonts w:ascii="微软雅黑" w:hAnsi="微软雅黑" w:cs="微软雅黑"/>
            <w:noProof/>
            <w:lang w:eastAsia="zh-CN"/>
          </w:rPr>
          <w:t>MCC行业代码</w:t>
        </w:r>
        <w:r w:rsidR="009D6567">
          <w:rPr>
            <w:noProof/>
            <w:webHidden/>
          </w:rPr>
          <w:tab/>
        </w:r>
        <w:r w:rsidR="00413D72">
          <w:rPr>
            <w:noProof/>
            <w:webHidden/>
          </w:rPr>
          <w:fldChar w:fldCharType="begin"/>
        </w:r>
        <w:r w:rsidR="009D6567">
          <w:rPr>
            <w:noProof/>
            <w:webHidden/>
          </w:rPr>
          <w:instrText xml:space="preserve"> PAGEREF _Toc513053804 \h </w:instrText>
        </w:r>
        <w:r w:rsidR="00413D72">
          <w:rPr>
            <w:noProof/>
            <w:webHidden/>
          </w:rPr>
        </w:r>
        <w:r w:rsidR="00413D72">
          <w:rPr>
            <w:noProof/>
            <w:webHidden/>
          </w:rPr>
          <w:fldChar w:fldCharType="separate"/>
        </w:r>
        <w:r w:rsidR="009D6567">
          <w:rPr>
            <w:noProof/>
            <w:webHidden/>
          </w:rPr>
          <w:t>69</w:t>
        </w:r>
        <w:r w:rsidR="00413D72">
          <w:rPr>
            <w:noProof/>
            <w:webHidden/>
          </w:rPr>
          <w:fldChar w:fldCharType="end"/>
        </w:r>
      </w:hyperlink>
    </w:p>
    <w:p w:rsidR="009D6567" w:rsidRDefault="003C4858">
      <w:pPr>
        <w:pStyle w:val="20"/>
        <w:tabs>
          <w:tab w:val="left" w:pos="1260"/>
          <w:tab w:val="right" w:leader="dot" w:pos="8993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US" w:eastAsia="zh-CN"/>
        </w:rPr>
      </w:pPr>
      <w:hyperlink w:anchor="_Toc513053805" w:history="1">
        <w:r w:rsidR="009D6567" w:rsidRPr="00787F51">
          <w:rPr>
            <w:rStyle w:val="af2"/>
            <w:rFonts w:ascii="Arial Unicode MS" w:hAnsi="Arial Unicode MS" w:cs="微软雅黑"/>
            <w:noProof/>
            <w:lang w:eastAsia="zh-CN"/>
          </w:rPr>
          <w:t>8.4.</w:t>
        </w:r>
        <w:r w:rsidR="009D6567"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:lang w:val="en-US" w:eastAsia="zh-CN"/>
          </w:rPr>
          <w:tab/>
        </w:r>
        <w:r w:rsidR="009D6567" w:rsidRPr="00787F51">
          <w:rPr>
            <w:rStyle w:val="af2"/>
            <w:rFonts w:ascii="微软雅黑" w:hAnsi="微软雅黑" w:cs="微软雅黑"/>
            <w:noProof/>
            <w:lang w:eastAsia="zh-CN"/>
          </w:rPr>
          <w:t>分账接口响应码</w:t>
        </w:r>
        <w:r w:rsidR="009D6567">
          <w:rPr>
            <w:noProof/>
            <w:webHidden/>
          </w:rPr>
          <w:tab/>
        </w:r>
        <w:r w:rsidR="00413D72">
          <w:rPr>
            <w:noProof/>
            <w:webHidden/>
          </w:rPr>
          <w:fldChar w:fldCharType="begin"/>
        </w:r>
        <w:r w:rsidR="009D6567">
          <w:rPr>
            <w:noProof/>
            <w:webHidden/>
          </w:rPr>
          <w:instrText xml:space="preserve"> PAGEREF _Toc513053805 \h </w:instrText>
        </w:r>
        <w:r w:rsidR="00413D72">
          <w:rPr>
            <w:noProof/>
            <w:webHidden/>
          </w:rPr>
        </w:r>
        <w:r w:rsidR="00413D72">
          <w:rPr>
            <w:noProof/>
            <w:webHidden/>
          </w:rPr>
          <w:fldChar w:fldCharType="separate"/>
        </w:r>
        <w:r w:rsidR="009D6567">
          <w:rPr>
            <w:noProof/>
            <w:webHidden/>
          </w:rPr>
          <w:t>69</w:t>
        </w:r>
        <w:r w:rsidR="00413D72">
          <w:rPr>
            <w:noProof/>
            <w:webHidden/>
          </w:rPr>
          <w:fldChar w:fldCharType="end"/>
        </w:r>
      </w:hyperlink>
    </w:p>
    <w:p w:rsidR="009D6567" w:rsidRDefault="003C4858">
      <w:pPr>
        <w:pStyle w:val="20"/>
        <w:tabs>
          <w:tab w:val="left" w:pos="1260"/>
          <w:tab w:val="right" w:leader="dot" w:pos="8993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US" w:eastAsia="zh-CN"/>
        </w:rPr>
      </w:pPr>
      <w:hyperlink w:anchor="_Toc513053806" w:history="1">
        <w:r w:rsidR="009D6567" w:rsidRPr="00787F51">
          <w:rPr>
            <w:rStyle w:val="af2"/>
            <w:rFonts w:ascii="Arial Unicode MS" w:hAnsi="Arial Unicode MS" w:cs="微软雅黑"/>
            <w:noProof/>
            <w:lang w:eastAsia="zh-CN"/>
          </w:rPr>
          <w:t>8.5.</w:t>
        </w:r>
        <w:r w:rsidR="009D6567"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:lang w:val="en-US" w:eastAsia="zh-CN"/>
          </w:rPr>
          <w:tab/>
        </w:r>
        <w:r w:rsidR="009D6567" w:rsidRPr="00787F51">
          <w:rPr>
            <w:rStyle w:val="af2"/>
            <w:rFonts w:ascii="微软雅黑" w:hAnsi="微软雅黑" w:cs="微软雅黑"/>
            <w:noProof/>
            <w:lang w:eastAsia="zh-CN"/>
          </w:rPr>
          <w:t>行政区划国标代码</w:t>
        </w:r>
        <w:r w:rsidR="009D6567">
          <w:rPr>
            <w:noProof/>
            <w:webHidden/>
          </w:rPr>
          <w:tab/>
        </w:r>
        <w:r w:rsidR="00413D72">
          <w:rPr>
            <w:noProof/>
            <w:webHidden/>
          </w:rPr>
          <w:fldChar w:fldCharType="begin"/>
        </w:r>
        <w:r w:rsidR="009D6567">
          <w:rPr>
            <w:noProof/>
            <w:webHidden/>
          </w:rPr>
          <w:instrText xml:space="preserve"> PAGEREF _Toc513053806 \h </w:instrText>
        </w:r>
        <w:r w:rsidR="00413D72">
          <w:rPr>
            <w:noProof/>
            <w:webHidden/>
          </w:rPr>
        </w:r>
        <w:r w:rsidR="00413D72">
          <w:rPr>
            <w:noProof/>
            <w:webHidden/>
          </w:rPr>
          <w:fldChar w:fldCharType="separate"/>
        </w:r>
        <w:r w:rsidR="009D6567">
          <w:rPr>
            <w:noProof/>
            <w:webHidden/>
          </w:rPr>
          <w:t>69</w:t>
        </w:r>
        <w:r w:rsidR="00413D72">
          <w:rPr>
            <w:noProof/>
            <w:webHidden/>
          </w:rPr>
          <w:fldChar w:fldCharType="end"/>
        </w:r>
      </w:hyperlink>
    </w:p>
    <w:p w:rsidR="00E05ECE" w:rsidRDefault="00413D72" w:rsidP="001077EA">
      <w:pPr>
        <w:adjustRightInd w:val="0"/>
        <w:snapToGrid w:val="0"/>
        <w:rPr>
          <w:rFonts w:ascii="微软雅黑" w:hAnsi="微软雅黑" w:cs="微软雅黑"/>
          <w:lang w:eastAsia="zh-CN"/>
        </w:rPr>
      </w:pPr>
      <w:r>
        <w:rPr>
          <w:rFonts w:ascii="微软雅黑" w:hAnsi="微软雅黑" w:cs="微软雅黑" w:hint="eastAsia"/>
          <w:szCs w:val="18"/>
        </w:rPr>
        <w:fldChar w:fldCharType="end"/>
      </w:r>
    </w:p>
    <w:p w:rsidR="00E05ECE" w:rsidRDefault="007E4EF3" w:rsidP="00D27A38">
      <w:pPr>
        <w:pStyle w:val="10"/>
        <w:rPr>
          <w:lang w:eastAsia="zh-CN"/>
        </w:rPr>
      </w:pPr>
      <w:bookmarkStart w:id="2" w:name="_Toc513053707"/>
      <w:r>
        <w:rPr>
          <w:rFonts w:hint="eastAsia"/>
          <w:lang w:eastAsia="zh-CN"/>
        </w:rPr>
        <w:lastRenderedPageBreak/>
        <w:t>文档说明</w:t>
      </w:r>
      <w:bookmarkEnd w:id="2"/>
    </w:p>
    <w:p w:rsidR="00E05ECE" w:rsidRDefault="007E4EF3">
      <w:pPr>
        <w:pStyle w:val="2"/>
        <w:rPr>
          <w:rFonts w:ascii="微软雅黑" w:hAnsi="微软雅黑" w:cs="微软雅黑"/>
          <w:lang w:eastAsia="zh-CN"/>
        </w:rPr>
      </w:pPr>
      <w:bookmarkStart w:id="3" w:name="_Toc513053708"/>
      <w:r>
        <w:rPr>
          <w:rFonts w:ascii="微软雅黑" w:hAnsi="微软雅黑" w:cs="微软雅黑" w:hint="eastAsia"/>
          <w:lang w:eastAsia="zh-CN"/>
        </w:rPr>
        <w:t>文档目标</w:t>
      </w:r>
      <w:bookmarkEnd w:id="3"/>
    </w:p>
    <w:p w:rsidR="00E05ECE" w:rsidRDefault="004A2E60" w:rsidP="00C26791">
      <w:pPr>
        <w:adjustRightInd w:val="0"/>
        <w:snapToGrid w:val="0"/>
        <w:ind w:firstLine="420"/>
        <w:jc w:val="both"/>
        <w:rPr>
          <w:rFonts w:ascii="微软雅黑" w:hAnsi="微软雅黑" w:cs="微软雅黑"/>
          <w:lang w:eastAsia="zh-CN"/>
        </w:rPr>
      </w:pPr>
      <w:r>
        <w:rPr>
          <w:rFonts w:ascii="微软雅黑" w:hAnsi="微软雅黑" w:cs="微软雅黑" w:hint="eastAsia"/>
          <w:lang w:eastAsia="zh-CN"/>
        </w:rPr>
        <w:t>本文档是快钱HAT</w:t>
      </w:r>
      <w:r w:rsidR="007E4EF3">
        <w:rPr>
          <w:rFonts w:ascii="微软雅黑" w:hAnsi="微软雅黑" w:cs="微软雅黑" w:hint="eastAsia"/>
          <w:lang w:eastAsia="zh-CN"/>
        </w:rPr>
        <w:t>平台提供的接口定义规范，以帮助快钱外部应用技术人员接入、并快速掌握相关功能，便于尽快投入使用。</w:t>
      </w:r>
    </w:p>
    <w:p w:rsidR="00E05ECE" w:rsidRDefault="00E05ECE">
      <w:pPr>
        <w:ind w:firstLine="420"/>
        <w:jc w:val="both"/>
        <w:rPr>
          <w:rFonts w:ascii="微软雅黑" w:hAnsi="微软雅黑" w:cs="微软雅黑"/>
          <w:lang w:eastAsia="zh-CN"/>
        </w:rPr>
      </w:pPr>
    </w:p>
    <w:p w:rsidR="00E05ECE" w:rsidRDefault="00E05ECE">
      <w:pPr>
        <w:ind w:firstLine="420"/>
        <w:jc w:val="both"/>
        <w:rPr>
          <w:rFonts w:ascii="微软雅黑" w:hAnsi="微软雅黑" w:cs="微软雅黑"/>
          <w:lang w:eastAsia="zh-CN"/>
        </w:rPr>
      </w:pPr>
    </w:p>
    <w:p w:rsidR="00E05ECE" w:rsidRDefault="007E4EF3">
      <w:pPr>
        <w:pStyle w:val="2"/>
        <w:rPr>
          <w:rFonts w:ascii="微软雅黑" w:hAnsi="微软雅黑" w:cs="微软雅黑"/>
          <w:lang w:eastAsia="zh-CN"/>
        </w:rPr>
      </w:pPr>
      <w:bookmarkStart w:id="4" w:name="_Toc513053709"/>
      <w:r>
        <w:rPr>
          <w:rFonts w:ascii="微软雅黑" w:hAnsi="微软雅黑" w:cs="微软雅黑" w:hint="eastAsia"/>
          <w:lang w:eastAsia="zh-CN"/>
        </w:rPr>
        <w:t>技术支持</w:t>
      </w:r>
      <w:bookmarkEnd w:id="4"/>
    </w:p>
    <w:p w:rsidR="00E05ECE" w:rsidRDefault="007E4EF3">
      <w:pPr>
        <w:spacing w:line="0" w:lineRule="atLeast"/>
        <w:ind w:firstLine="420"/>
        <w:rPr>
          <w:rFonts w:ascii="微软雅黑" w:hAnsi="微软雅黑" w:cs="微软雅黑"/>
          <w:lang w:eastAsia="zh-CN"/>
        </w:rPr>
      </w:pPr>
      <w:r>
        <w:rPr>
          <w:rFonts w:ascii="微软雅黑" w:hAnsi="微软雅黑" w:cs="微软雅黑" w:hint="eastAsia"/>
          <w:lang w:eastAsia="zh-CN"/>
        </w:rPr>
        <w:t>如果您有任何技术上的疑问，可按如下方式寻求帮助：</w:t>
      </w:r>
    </w:p>
    <w:p w:rsidR="00E05ECE" w:rsidRDefault="007E4EF3">
      <w:pPr>
        <w:spacing w:line="0" w:lineRule="atLeast"/>
        <w:ind w:firstLine="420"/>
        <w:rPr>
          <w:rFonts w:ascii="微软雅黑" w:hAnsi="微软雅黑" w:cs="微软雅黑"/>
          <w:lang w:eastAsia="zh-CN"/>
        </w:rPr>
      </w:pPr>
      <w:r>
        <w:rPr>
          <w:rFonts w:ascii="微软雅黑" w:hAnsi="微软雅黑" w:cs="微软雅黑" w:hint="eastAsia"/>
        </w:rPr>
        <w:t>技术支持邮箱：</w:t>
      </w:r>
      <w:r w:rsidR="00457722" w:rsidRPr="00457722">
        <w:rPr>
          <w:rFonts w:ascii="微软雅黑" w:hAnsi="微软雅黑" w:cs="微软雅黑"/>
        </w:rPr>
        <w:t>COC_ACT_RD@99bill.com</w:t>
      </w:r>
    </w:p>
    <w:p w:rsidR="00E05ECE" w:rsidRDefault="00E05ECE">
      <w:pPr>
        <w:snapToGrid w:val="0"/>
        <w:spacing w:line="360" w:lineRule="auto"/>
        <w:rPr>
          <w:rFonts w:ascii="微软雅黑" w:hAnsi="微软雅黑" w:cs="微软雅黑"/>
          <w:lang w:eastAsia="zh-CN"/>
        </w:rPr>
      </w:pPr>
    </w:p>
    <w:p w:rsidR="00911434" w:rsidRDefault="00911434" w:rsidP="00911434">
      <w:pPr>
        <w:pStyle w:val="10"/>
        <w:rPr>
          <w:lang w:val="en-US" w:eastAsia="zh-CN"/>
        </w:rPr>
      </w:pPr>
      <w:bookmarkStart w:id="5" w:name="_Toc513053710"/>
      <w:bookmarkStart w:id="6" w:name="_Toc5293"/>
      <w:r>
        <w:rPr>
          <w:rFonts w:hint="eastAsia"/>
          <w:lang w:val="en-US" w:eastAsia="zh-CN"/>
        </w:rPr>
        <w:lastRenderedPageBreak/>
        <w:t>术语约定</w:t>
      </w:r>
      <w:bookmarkEnd w:id="5"/>
    </w:p>
    <w:tbl>
      <w:tblPr>
        <w:tblW w:w="8930" w:type="dxa"/>
        <w:tblInd w:w="250" w:type="dxa"/>
        <w:tblBorders>
          <w:top w:val="single" w:sz="4" w:space="0" w:color="4AACC5"/>
          <w:left w:val="single" w:sz="4" w:space="0" w:color="4AACC5"/>
          <w:bottom w:val="single" w:sz="4" w:space="0" w:color="4AACC5"/>
          <w:right w:val="single" w:sz="4" w:space="0" w:color="4AACC5"/>
          <w:insideH w:val="single" w:sz="6" w:space="0" w:color="4AACC5"/>
          <w:insideV w:val="single" w:sz="6" w:space="0" w:color="4AACC5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7229"/>
      </w:tblGrid>
      <w:tr w:rsidR="002B5406" w:rsidRPr="002B5406" w:rsidTr="002B5406">
        <w:tc>
          <w:tcPr>
            <w:tcW w:w="1701" w:type="dxa"/>
            <w:tcBorders>
              <w:top w:val="single" w:sz="4" w:space="0" w:color="4AACC5"/>
              <w:bottom w:val="single" w:sz="6" w:space="0" w:color="4AACC5"/>
            </w:tcBorders>
            <w:shd w:val="clear" w:color="auto" w:fill="30849B"/>
            <w:vAlign w:val="center"/>
          </w:tcPr>
          <w:p w:rsidR="002B5406" w:rsidRPr="002B5406" w:rsidRDefault="002B5406" w:rsidP="002B5406">
            <w:pPr>
              <w:adjustRightInd w:val="0"/>
              <w:snapToGrid w:val="0"/>
              <w:rPr>
                <w:rFonts w:ascii="微软雅黑" w:hAnsi="微软雅黑" w:cs="微软雅黑"/>
                <w:color w:val="C7EDCC"/>
                <w:sz w:val="18"/>
                <w:szCs w:val="18"/>
                <w:lang w:eastAsia="zh-CN"/>
              </w:rPr>
            </w:pPr>
            <w:r w:rsidRPr="002B5406"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  <w:lang w:eastAsia="zh-CN"/>
              </w:rPr>
              <w:t>术语</w:t>
            </w:r>
          </w:p>
        </w:tc>
        <w:tc>
          <w:tcPr>
            <w:tcW w:w="7229" w:type="dxa"/>
            <w:tcBorders>
              <w:top w:val="single" w:sz="4" w:space="0" w:color="4AACC5"/>
              <w:bottom w:val="single" w:sz="6" w:space="0" w:color="4AACC5"/>
            </w:tcBorders>
            <w:shd w:val="clear" w:color="auto" w:fill="30849B"/>
            <w:vAlign w:val="center"/>
          </w:tcPr>
          <w:p w:rsidR="002B5406" w:rsidRPr="002B5406" w:rsidRDefault="002B5406" w:rsidP="002B5406">
            <w:pPr>
              <w:adjustRightInd w:val="0"/>
              <w:snapToGrid w:val="0"/>
              <w:jc w:val="center"/>
              <w:rPr>
                <w:rFonts w:ascii="微软雅黑" w:hAnsi="微软雅黑" w:cs="微软雅黑"/>
                <w:color w:val="C7EDCC"/>
                <w:sz w:val="18"/>
                <w:szCs w:val="18"/>
              </w:rPr>
            </w:pPr>
            <w:r w:rsidRPr="002B5406"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</w:rPr>
              <w:t>定义</w:t>
            </w:r>
          </w:p>
        </w:tc>
      </w:tr>
      <w:tr w:rsidR="002B5406" w:rsidRPr="002B5406" w:rsidTr="002B5406">
        <w:tc>
          <w:tcPr>
            <w:tcW w:w="1701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2B5406" w:rsidRPr="00CF79DA" w:rsidRDefault="004A2E60" w:rsidP="002B5406">
            <w:pPr>
              <w:adjustRightInd w:val="0"/>
              <w:snapToGrid w:val="0"/>
              <w:rPr>
                <w:rFonts w:ascii="微软雅黑" w:hAnsi="微软雅黑" w:cs="微软雅黑"/>
                <w:b/>
                <w:sz w:val="18"/>
                <w:szCs w:val="18"/>
                <w:lang w:eastAsia="zh-CN"/>
              </w:rPr>
            </w:pPr>
            <w:r>
              <w:rPr>
                <w:rFonts w:hint="eastAsia"/>
                <w:b/>
                <w:sz w:val="18"/>
                <w:szCs w:val="18"/>
                <w:lang w:val="en-US" w:eastAsia="zh-CN"/>
              </w:rPr>
              <w:t>HAT</w:t>
            </w:r>
            <w:r w:rsidR="002B5406" w:rsidRPr="00CF79DA">
              <w:rPr>
                <w:rFonts w:hint="eastAsia"/>
                <w:b/>
                <w:sz w:val="18"/>
                <w:szCs w:val="18"/>
                <w:lang w:val="en-US" w:eastAsia="zh-CN"/>
              </w:rPr>
              <w:t>平台</w:t>
            </w:r>
          </w:p>
        </w:tc>
        <w:tc>
          <w:tcPr>
            <w:tcW w:w="7229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2B5406" w:rsidRPr="002B5406" w:rsidRDefault="002B5406" w:rsidP="002B5406">
            <w:pPr>
              <w:adjustRightInd w:val="0"/>
              <w:snapToGrid w:val="0"/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2B5406">
              <w:rPr>
                <w:rFonts w:hint="eastAsia"/>
                <w:sz w:val="18"/>
                <w:szCs w:val="18"/>
                <w:lang w:val="en-US" w:eastAsia="zh-CN"/>
              </w:rPr>
              <w:t>即本文档所定义之系统，为商户平台提供账户、交易等服务。</w:t>
            </w:r>
          </w:p>
        </w:tc>
      </w:tr>
      <w:tr w:rsidR="002B5406" w:rsidRPr="002B5406" w:rsidTr="002B5406">
        <w:tc>
          <w:tcPr>
            <w:tcW w:w="1701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2B5406" w:rsidRPr="00CF79DA" w:rsidRDefault="002B5406" w:rsidP="002B5406">
            <w:pPr>
              <w:adjustRightInd w:val="0"/>
              <w:snapToGrid w:val="0"/>
              <w:rPr>
                <w:rFonts w:ascii="微软雅黑" w:hAnsi="微软雅黑" w:cs="微软雅黑"/>
                <w:b/>
                <w:sz w:val="18"/>
                <w:szCs w:val="18"/>
                <w:lang w:eastAsia="zh-CN"/>
              </w:rPr>
            </w:pPr>
            <w:r w:rsidRPr="00CF79DA">
              <w:rPr>
                <w:rFonts w:hint="eastAsia"/>
                <w:b/>
                <w:sz w:val="18"/>
                <w:szCs w:val="18"/>
                <w:lang w:val="en-US" w:eastAsia="zh-CN"/>
              </w:rPr>
              <w:t>商户平台</w:t>
            </w:r>
          </w:p>
        </w:tc>
        <w:tc>
          <w:tcPr>
            <w:tcW w:w="7229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2B5406" w:rsidRPr="002B5406" w:rsidRDefault="004A2E60" w:rsidP="002B5406">
            <w:pPr>
              <w:adjustRightInd w:val="0"/>
              <w:snapToGrid w:val="0"/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接入快钱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HAT</w:t>
            </w:r>
            <w:r w:rsidR="002B5406" w:rsidRPr="002B5406">
              <w:rPr>
                <w:rFonts w:hint="eastAsia"/>
                <w:sz w:val="18"/>
                <w:szCs w:val="18"/>
                <w:lang w:val="en-US" w:eastAsia="zh-CN"/>
              </w:rPr>
              <w:t>平台的主体，也是本文档所定义接口的使用者</w:t>
            </w:r>
          </w:p>
        </w:tc>
      </w:tr>
      <w:tr w:rsidR="002B5406" w:rsidRPr="002B5406" w:rsidTr="002B5406">
        <w:tc>
          <w:tcPr>
            <w:tcW w:w="1701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2B5406" w:rsidRPr="00CF79DA" w:rsidRDefault="002B5406" w:rsidP="002B5406">
            <w:pPr>
              <w:adjustRightInd w:val="0"/>
              <w:snapToGrid w:val="0"/>
              <w:rPr>
                <w:rFonts w:ascii="微软雅黑" w:hAnsi="微软雅黑" w:cs="微软雅黑"/>
                <w:b/>
                <w:sz w:val="18"/>
                <w:szCs w:val="18"/>
                <w:lang w:eastAsia="zh-CN"/>
              </w:rPr>
            </w:pPr>
            <w:r w:rsidRPr="00CF79DA">
              <w:rPr>
                <w:rFonts w:hint="eastAsia"/>
                <w:b/>
                <w:sz w:val="18"/>
                <w:szCs w:val="18"/>
                <w:lang w:val="en-US" w:eastAsia="zh-CN"/>
              </w:rPr>
              <w:t>个人会员</w:t>
            </w:r>
          </w:p>
        </w:tc>
        <w:tc>
          <w:tcPr>
            <w:tcW w:w="7229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2B5406" w:rsidRPr="002B5406" w:rsidRDefault="002B5406" w:rsidP="002B5406">
            <w:pPr>
              <w:adjustRightInd w:val="0"/>
              <w:snapToGrid w:val="0"/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2B5406">
              <w:rPr>
                <w:rFonts w:hint="eastAsia"/>
                <w:sz w:val="18"/>
                <w:szCs w:val="18"/>
                <w:lang w:val="en-US" w:eastAsia="zh-CN"/>
              </w:rPr>
              <w:t>在商户平台上进行消费的个人用户</w:t>
            </w:r>
          </w:p>
        </w:tc>
      </w:tr>
      <w:tr w:rsidR="002B5406" w:rsidRPr="002B5406" w:rsidTr="002B5406">
        <w:tc>
          <w:tcPr>
            <w:tcW w:w="1701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2B5406" w:rsidRPr="00CF79DA" w:rsidRDefault="002B5406" w:rsidP="002B5406">
            <w:pPr>
              <w:adjustRightInd w:val="0"/>
              <w:snapToGrid w:val="0"/>
              <w:rPr>
                <w:b/>
                <w:sz w:val="18"/>
                <w:szCs w:val="18"/>
                <w:lang w:val="en-US" w:eastAsia="zh-CN"/>
              </w:rPr>
            </w:pPr>
            <w:r w:rsidRPr="00CF79DA">
              <w:rPr>
                <w:rFonts w:hint="eastAsia"/>
                <w:b/>
                <w:sz w:val="18"/>
                <w:szCs w:val="18"/>
                <w:lang w:val="en-US" w:eastAsia="zh-CN"/>
              </w:rPr>
              <w:t>商户会员</w:t>
            </w:r>
          </w:p>
        </w:tc>
        <w:tc>
          <w:tcPr>
            <w:tcW w:w="7229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2B5406" w:rsidRPr="002B5406" w:rsidRDefault="002B5406" w:rsidP="002B5406">
            <w:pPr>
              <w:adjustRightInd w:val="0"/>
              <w:snapToGrid w:val="0"/>
              <w:rPr>
                <w:sz w:val="18"/>
                <w:szCs w:val="18"/>
                <w:lang w:val="en-US" w:eastAsia="zh-CN"/>
              </w:rPr>
            </w:pPr>
            <w:r w:rsidRPr="002B5406">
              <w:rPr>
                <w:rFonts w:hint="eastAsia"/>
                <w:sz w:val="18"/>
                <w:szCs w:val="18"/>
                <w:lang w:val="en-US" w:eastAsia="zh-CN"/>
              </w:rPr>
              <w:t>入住商户平台与个人会员进行交易的的商家</w:t>
            </w:r>
          </w:p>
        </w:tc>
      </w:tr>
      <w:tr w:rsidR="002B5406" w:rsidRPr="002B5406" w:rsidTr="00DC0A19">
        <w:tc>
          <w:tcPr>
            <w:tcW w:w="1701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2B5406" w:rsidRPr="00CF79DA" w:rsidRDefault="002B5406" w:rsidP="002B5406">
            <w:pPr>
              <w:adjustRightInd w:val="0"/>
              <w:snapToGrid w:val="0"/>
              <w:rPr>
                <w:b/>
                <w:sz w:val="18"/>
                <w:szCs w:val="18"/>
                <w:lang w:eastAsia="zh-CN"/>
              </w:rPr>
            </w:pPr>
            <w:r w:rsidRPr="00CF79DA">
              <w:rPr>
                <w:rFonts w:hint="eastAsia"/>
                <w:b/>
                <w:sz w:val="18"/>
                <w:szCs w:val="18"/>
                <w:lang w:val="en-US" w:eastAsia="zh-CN"/>
              </w:rPr>
              <w:t>报文</w:t>
            </w:r>
          </w:p>
        </w:tc>
        <w:tc>
          <w:tcPr>
            <w:tcW w:w="7229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2B5406" w:rsidRPr="002B5406" w:rsidRDefault="002B5406" w:rsidP="001C1674">
            <w:pPr>
              <w:adjustRightInd w:val="0"/>
              <w:snapToGrid w:val="0"/>
              <w:rPr>
                <w:sz w:val="18"/>
                <w:szCs w:val="18"/>
                <w:lang w:val="en-US" w:eastAsia="zh-CN"/>
              </w:rPr>
            </w:pPr>
            <w:r w:rsidRPr="002B5406">
              <w:rPr>
                <w:rFonts w:hint="eastAsia"/>
                <w:sz w:val="18"/>
                <w:szCs w:val="18"/>
                <w:lang w:val="en-US" w:eastAsia="zh-CN"/>
              </w:rPr>
              <w:t>一次请求或响应所传输的内容</w:t>
            </w:r>
            <w:r w:rsidR="0003430F">
              <w:rPr>
                <w:rFonts w:hint="eastAsia"/>
                <w:sz w:val="18"/>
                <w:szCs w:val="18"/>
                <w:lang w:val="en-US" w:eastAsia="zh-CN"/>
              </w:rPr>
              <w:t>。</w:t>
            </w:r>
            <w:r w:rsidRPr="002B5406">
              <w:rPr>
                <w:rFonts w:hint="eastAsia"/>
                <w:sz w:val="18"/>
                <w:szCs w:val="18"/>
                <w:lang w:val="en-US" w:eastAsia="zh-CN"/>
              </w:rPr>
              <w:t>本文档中的报文特指</w:t>
            </w:r>
            <w:r w:rsidRPr="002B5406">
              <w:rPr>
                <w:rFonts w:hint="eastAsia"/>
                <w:sz w:val="18"/>
                <w:szCs w:val="18"/>
                <w:lang w:val="en-US" w:eastAsia="zh-CN"/>
              </w:rPr>
              <w:t>HTTP POST</w:t>
            </w:r>
            <w:r w:rsidRPr="002B5406">
              <w:rPr>
                <w:rFonts w:hint="eastAsia"/>
                <w:sz w:val="18"/>
                <w:szCs w:val="18"/>
                <w:lang w:val="en-US" w:eastAsia="zh-CN"/>
              </w:rPr>
              <w:t>报文，</w:t>
            </w:r>
            <w:r w:rsidRPr="002B5406">
              <w:rPr>
                <w:rFonts w:hint="eastAsia"/>
                <w:sz w:val="18"/>
                <w:szCs w:val="18"/>
                <w:lang w:val="en-US" w:eastAsia="zh-CN"/>
              </w:rPr>
              <w:t xml:space="preserve"> </w:t>
            </w:r>
            <w:r w:rsidRPr="002B5406">
              <w:rPr>
                <w:rFonts w:hint="eastAsia"/>
                <w:sz w:val="18"/>
                <w:szCs w:val="18"/>
                <w:lang w:val="en-US" w:eastAsia="zh-CN"/>
              </w:rPr>
              <w:t>由</w:t>
            </w:r>
            <w:r w:rsidRPr="002B5406">
              <w:rPr>
                <w:rFonts w:hint="eastAsia"/>
                <w:sz w:val="18"/>
                <w:szCs w:val="18"/>
                <w:lang w:val="en-US" w:eastAsia="zh-CN"/>
              </w:rPr>
              <w:t>HTTP</w:t>
            </w:r>
            <w:r w:rsidR="00EA7630">
              <w:rPr>
                <w:rFonts w:hint="eastAsia"/>
                <w:sz w:val="18"/>
                <w:szCs w:val="18"/>
                <w:lang w:val="en-US" w:eastAsia="zh-CN"/>
              </w:rPr>
              <w:t xml:space="preserve"> Header</w:t>
            </w:r>
            <w:r w:rsidRPr="002B5406">
              <w:rPr>
                <w:rFonts w:hint="eastAsia"/>
                <w:sz w:val="18"/>
                <w:szCs w:val="18"/>
                <w:lang w:val="en-US" w:eastAsia="zh-CN"/>
              </w:rPr>
              <w:t>和</w:t>
            </w:r>
            <w:r w:rsidR="004A1027">
              <w:rPr>
                <w:rFonts w:hint="eastAsia"/>
                <w:sz w:val="18"/>
                <w:szCs w:val="18"/>
                <w:lang w:val="en-US" w:eastAsia="zh-CN"/>
              </w:rPr>
              <w:t>HTT</w:t>
            </w:r>
            <w:r w:rsidRPr="002B5406">
              <w:rPr>
                <w:rFonts w:hint="eastAsia"/>
                <w:sz w:val="18"/>
                <w:szCs w:val="18"/>
                <w:lang w:val="en-US" w:eastAsia="zh-CN"/>
              </w:rPr>
              <w:t>P Body</w:t>
            </w:r>
            <w:r w:rsidRPr="002B5406">
              <w:rPr>
                <w:rFonts w:hint="eastAsia"/>
                <w:sz w:val="18"/>
                <w:szCs w:val="18"/>
                <w:lang w:val="en-US" w:eastAsia="zh-CN"/>
              </w:rPr>
              <w:t>构成</w:t>
            </w:r>
            <w:r w:rsidR="00994720">
              <w:rPr>
                <w:rFonts w:hint="eastAsia"/>
                <w:sz w:val="18"/>
                <w:szCs w:val="18"/>
                <w:lang w:val="en-US" w:eastAsia="zh-CN"/>
              </w:rPr>
              <w:t>，</w:t>
            </w:r>
            <w:r w:rsidR="004A1027">
              <w:rPr>
                <w:rFonts w:hint="eastAsia"/>
                <w:sz w:val="18"/>
                <w:szCs w:val="18"/>
                <w:lang w:val="en-US" w:eastAsia="zh-CN"/>
              </w:rPr>
              <w:t>其中</w:t>
            </w:r>
            <w:r w:rsidR="004A1027">
              <w:rPr>
                <w:rFonts w:hint="eastAsia"/>
                <w:sz w:val="18"/>
                <w:szCs w:val="18"/>
                <w:lang w:val="en-US" w:eastAsia="zh-CN"/>
              </w:rPr>
              <w:t>HTTP Body</w:t>
            </w:r>
            <w:r w:rsidR="004A1027">
              <w:rPr>
                <w:rFonts w:hint="eastAsia"/>
                <w:sz w:val="18"/>
                <w:szCs w:val="18"/>
                <w:lang w:val="en-US" w:eastAsia="zh-CN"/>
              </w:rPr>
              <w:t>以</w:t>
            </w:r>
            <w:r w:rsidR="004A1027">
              <w:rPr>
                <w:rFonts w:hint="eastAsia"/>
                <w:sz w:val="18"/>
                <w:szCs w:val="18"/>
                <w:lang w:val="en-US" w:eastAsia="zh-CN"/>
              </w:rPr>
              <w:t>JSON</w:t>
            </w:r>
            <w:r w:rsidR="004A1027">
              <w:rPr>
                <w:rFonts w:hint="eastAsia"/>
                <w:sz w:val="18"/>
                <w:szCs w:val="18"/>
                <w:lang w:val="en-US" w:eastAsia="zh-CN"/>
              </w:rPr>
              <w:t>格式表示</w:t>
            </w:r>
          </w:p>
        </w:tc>
      </w:tr>
      <w:tr w:rsidR="00DC0A19" w:rsidRPr="002B5406" w:rsidTr="00173A57">
        <w:tc>
          <w:tcPr>
            <w:tcW w:w="1701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DC0A19" w:rsidRPr="00CF79DA" w:rsidRDefault="00DC0A19" w:rsidP="002B5406">
            <w:pPr>
              <w:adjustRightInd w:val="0"/>
              <w:snapToGrid w:val="0"/>
              <w:rPr>
                <w:b/>
                <w:sz w:val="18"/>
                <w:szCs w:val="18"/>
                <w:lang w:val="en-US" w:eastAsia="zh-CN"/>
              </w:rPr>
            </w:pPr>
            <w:r w:rsidRPr="00CF79DA">
              <w:rPr>
                <w:rFonts w:hint="eastAsia"/>
                <w:b/>
                <w:sz w:val="18"/>
                <w:szCs w:val="18"/>
                <w:lang w:val="en-US" w:eastAsia="zh-CN"/>
              </w:rPr>
              <w:t>HTTPS</w:t>
            </w:r>
          </w:p>
        </w:tc>
        <w:tc>
          <w:tcPr>
            <w:tcW w:w="7229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DC0A19" w:rsidRPr="002B5406" w:rsidRDefault="00DC0A19" w:rsidP="002B5406">
            <w:pPr>
              <w:adjustRightInd w:val="0"/>
              <w:snapToGrid w:val="0"/>
              <w:rPr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基于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SSL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的超文本传输协议（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HTTP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），用来报文端到端的通信安全</w:t>
            </w:r>
          </w:p>
        </w:tc>
      </w:tr>
      <w:tr w:rsidR="00173A57" w:rsidRPr="002B5406" w:rsidTr="002B5406">
        <w:tc>
          <w:tcPr>
            <w:tcW w:w="1701" w:type="dxa"/>
            <w:tcBorders>
              <w:top w:val="single" w:sz="6" w:space="0" w:color="4AACC5"/>
              <w:bottom w:val="single" w:sz="4" w:space="0" w:color="4AACC5"/>
            </w:tcBorders>
            <w:shd w:val="clear" w:color="auto" w:fill="FFFFFF" w:themeFill="background1"/>
          </w:tcPr>
          <w:p w:rsidR="00173A57" w:rsidRPr="00CF79DA" w:rsidRDefault="00173A57" w:rsidP="002B5406">
            <w:pPr>
              <w:adjustRightInd w:val="0"/>
              <w:snapToGrid w:val="0"/>
              <w:rPr>
                <w:b/>
                <w:sz w:val="18"/>
                <w:szCs w:val="18"/>
                <w:lang w:val="en-US" w:eastAsia="zh-CN"/>
              </w:rPr>
            </w:pPr>
            <w:r w:rsidRPr="00CF79DA">
              <w:rPr>
                <w:rFonts w:hint="eastAsia"/>
                <w:b/>
                <w:sz w:val="18"/>
                <w:szCs w:val="18"/>
                <w:lang w:val="en-US" w:eastAsia="zh-CN"/>
              </w:rPr>
              <w:t>数字签名</w:t>
            </w:r>
          </w:p>
        </w:tc>
        <w:tc>
          <w:tcPr>
            <w:tcW w:w="7229" w:type="dxa"/>
            <w:tcBorders>
              <w:top w:val="single" w:sz="6" w:space="0" w:color="4AACC5"/>
              <w:bottom w:val="single" w:sz="4" w:space="0" w:color="4AACC5"/>
            </w:tcBorders>
            <w:shd w:val="clear" w:color="auto" w:fill="FFFFFF" w:themeFill="background1"/>
          </w:tcPr>
          <w:p w:rsidR="00173A57" w:rsidRDefault="00173A57" w:rsidP="00E7021C">
            <w:pPr>
              <w:adjustRightInd w:val="0"/>
              <w:snapToGrid w:val="0"/>
              <w:rPr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利用非对称加密技术</w:t>
            </w:r>
            <w:r>
              <w:rPr>
                <w:sz w:val="18"/>
                <w:szCs w:val="18"/>
                <w:lang w:val="en-US" w:eastAsia="zh-CN"/>
              </w:rPr>
              <w:t>保证信息传输的完整性、发送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方</w:t>
            </w:r>
            <w:hyperlink r:id="rId10" w:tgtFrame="_blank" w:history="1">
              <w:r w:rsidRPr="00173A57">
                <w:rPr>
                  <w:sz w:val="18"/>
                  <w:szCs w:val="18"/>
                  <w:lang w:val="en-US" w:eastAsia="zh-CN"/>
                </w:rPr>
                <w:t>身份</w:t>
              </w:r>
            </w:hyperlink>
            <w:r>
              <w:rPr>
                <w:rFonts w:hint="eastAsia"/>
                <w:sz w:val="18"/>
                <w:szCs w:val="18"/>
                <w:lang w:val="en-US" w:eastAsia="zh-CN"/>
              </w:rPr>
              <w:t>的认证</w:t>
            </w:r>
          </w:p>
        </w:tc>
      </w:tr>
    </w:tbl>
    <w:p w:rsidR="002B5406" w:rsidRPr="00173A57" w:rsidRDefault="002B5406" w:rsidP="002B5406">
      <w:pPr>
        <w:rPr>
          <w:lang w:eastAsia="zh-CN"/>
        </w:rPr>
      </w:pPr>
    </w:p>
    <w:p w:rsidR="00E05ECE" w:rsidRDefault="00BE175A" w:rsidP="00D27A38">
      <w:pPr>
        <w:pStyle w:val="10"/>
        <w:rPr>
          <w:lang w:eastAsia="zh-CN"/>
        </w:rPr>
      </w:pPr>
      <w:bookmarkStart w:id="7" w:name="_Toc409787925"/>
      <w:bookmarkStart w:id="8" w:name="_Toc409787863"/>
      <w:bookmarkStart w:id="9" w:name="_Toc32394"/>
      <w:bookmarkStart w:id="10" w:name="_Toc513053711"/>
      <w:bookmarkEnd w:id="6"/>
      <w:r>
        <w:rPr>
          <w:rFonts w:hint="eastAsia"/>
          <w:lang w:eastAsia="zh-CN"/>
        </w:rPr>
        <w:lastRenderedPageBreak/>
        <w:t>协议</w:t>
      </w:r>
      <w:r w:rsidR="007E4EF3">
        <w:rPr>
          <w:rFonts w:hint="eastAsia"/>
        </w:rPr>
        <w:t>规范</w:t>
      </w:r>
      <w:bookmarkEnd w:id="7"/>
      <w:bookmarkEnd w:id="8"/>
      <w:bookmarkEnd w:id="9"/>
      <w:bookmarkEnd w:id="10"/>
    </w:p>
    <w:p w:rsidR="008426BF" w:rsidRPr="008426BF" w:rsidRDefault="008426BF" w:rsidP="008426BF">
      <w:pPr>
        <w:rPr>
          <w:lang w:eastAsia="zh-CN"/>
        </w:rPr>
      </w:pPr>
    </w:p>
    <w:p w:rsidR="00E05ECE" w:rsidRPr="00BE175A" w:rsidRDefault="007E4EF3" w:rsidP="006B02DF">
      <w:pPr>
        <w:pStyle w:val="2"/>
        <w:adjustRightInd w:val="0"/>
        <w:snapToGrid w:val="0"/>
        <w:rPr>
          <w:rFonts w:ascii="微软雅黑" w:hAnsi="微软雅黑" w:cs="微软雅黑"/>
        </w:rPr>
      </w:pPr>
      <w:bookmarkStart w:id="11" w:name="_Toc6922"/>
      <w:bookmarkStart w:id="12" w:name="_Toc409787864"/>
      <w:bookmarkStart w:id="13" w:name="_Toc409787926"/>
      <w:bookmarkStart w:id="14" w:name="_Toc513053712"/>
      <w:r>
        <w:rPr>
          <w:rFonts w:ascii="微软雅黑" w:hAnsi="微软雅黑" w:cs="微软雅黑" w:hint="eastAsia"/>
          <w:sz w:val="30"/>
          <w:szCs w:val="30"/>
        </w:rPr>
        <w:t>相关约定</w:t>
      </w:r>
      <w:bookmarkEnd w:id="11"/>
      <w:bookmarkEnd w:id="12"/>
      <w:bookmarkEnd w:id="13"/>
      <w:bookmarkEnd w:id="14"/>
    </w:p>
    <w:p w:rsidR="00E05ECE" w:rsidRPr="00A66796" w:rsidRDefault="007E4EF3" w:rsidP="00FB555E">
      <w:pPr>
        <w:pStyle w:val="af5"/>
        <w:numPr>
          <w:ilvl w:val="0"/>
          <w:numId w:val="4"/>
        </w:numPr>
        <w:autoSpaceDE w:val="0"/>
        <w:autoSpaceDN w:val="0"/>
        <w:adjustRightInd w:val="0"/>
        <w:snapToGrid w:val="0"/>
        <w:spacing w:line="240" w:lineRule="atLeast"/>
        <w:ind w:firstLineChars="0"/>
        <w:rPr>
          <w:rFonts w:eastAsia="微软雅黑"/>
          <w:b/>
          <w:kern w:val="0"/>
          <w:sz w:val="18"/>
          <w:szCs w:val="18"/>
          <w:lang w:eastAsia="zh-CN"/>
        </w:rPr>
      </w:pPr>
      <w:r w:rsidRPr="00A66796">
        <w:rPr>
          <w:rFonts w:eastAsia="微软雅黑" w:hint="eastAsia"/>
          <w:b/>
          <w:kern w:val="0"/>
          <w:sz w:val="18"/>
          <w:szCs w:val="18"/>
          <w:lang w:eastAsia="zh-CN"/>
        </w:rPr>
        <w:t>消息报文必填标识：</w:t>
      </w:r>
      <w:r w:rsidRPr="00A66796">
        <w:rPr>
          <w:rFonts w:eastAsia="微软雅黑" w:hint="eastAsia"/>
          <w:b/>
          <w:kern w:val="0"/>
          <w:sz w:val="18"/>
          <w:szCs w:val="18"/>
          <w:lang w:eastAsia="zh-CN"/>
        </w:rPr>
        <w:t xml:space="preserve"> </w:t>
      </w:r>
    </w:p>
    <w:p w:rsidR="00E05ECE" w:rsidRPr="008403C6" w:rsidRDefault="007E4EF3" w:rsidP="009D4B04">
      <w:pPr>
        <w:autoSpaceDE w:val="0"/>
        <w:autoSpaceDN w:val="0"/>
        <w:adjustRightInd w:val="0"/>
        <w:snapToGrid w:val="0"/>
        <w:spacing w:line="0" w:lineRule="atLeast"/>
        <w:rPr>
          <w:sz w:val="18"/>
          <w:szCs w:val="18"/>
          <w:lang w:val="en-US" w:eastAsia="zh-CN"/>
        </w:rPr>
      </w:pPr>
      <w:r w:rsidRPr="008403C6">
        <w:rPr>
          <w:rFonts w:hint="eastAsia"/>
          <w:sz w:val="18"/>
          <w:szCs w:val="18"/>
          <w:lang w:val="en-US" w:eastAsia="zh-CN"/>
        </w:rPr>
        <w:t></w:t>
      </w:r>
      <w:r w:rsidRPr="008403C6">
        <w:rPr>
          <w:rFonts w:hint="eastAsia"/>
          <w:sz w:val="18"/>
          <w:szCs w:val="18"/>
          <w:lang w:val="en-US" w:eastAsia="zh-CN"/>
        </w:rPr>
        <w:t></w:t>
      </w:r>
      <w:r w:rsidR="00BE175A" w:rsidRPr="008403C6">
        <w:rPr>
          <w:rFonts w:hint="eastAsia"/>
          <w:sz w:val="18"/>
          <w:szCs w:val="18"/>
          <w:lang w:val="en-US" w:eastAsia="zh-CN"/>
        </w:rPr>
        <w:tab/>
      </w:r>
      <w:r w:rsidR="001E2B6F">
        <w:rPr>
          <w:rFonts w:hint="eastAsia"/>
          <w:sz w:val="18"/>
          <w:szCs w:val="18"/>
          <w:lang w:val="en-US" w:eastAsia="zh-CN"/>
        </w:rPr>
        <w:t>M</w:t>
      </w:r>
      <w:r w:rsidR="001E2B6F" w:rsidRPr="008403C6">
        <w:rPr>
          <w:rFonts w:hint="eastAsia"/>
          <w:sz w:val="18"/>
          <w:szCs w:val="18"/>
          <w:lang w:val="en-US" w:eastAsia="zh-CN"/>
        </w:rPr>
        <w:t>：</w:t>
      </w:r>
      <w:r w:rsidRPr="008403C6">
        <w:rPr>
          <w:rFonts w:hint="eastAsia"/>
          <w:sz w:val="18"/>
          <w:szCs w:val="18"/>
          <w:lang w:val="en-US" w:eastAsia="zh-CN"/>
        </w:rPr>
        <w:t>必须填写；</w:t>
      </w:r>
      <w:r w:rsidRPr="008403C6">
        <w:rPr>
          <w:rFonts w:hint="eastAsia"/>
          <w:sz w:val="18"/>
          <w:szCs w:val="18"/>
          <w:lang w:val="en-US" w:eastAsia="zh-CN"/>
        </w:rPr>
        <w:t xml:space="preserve"> </w:t>
      </w:r>
    </w:p>
    <w:p w:rsidR="00E05ECE" w:rsidRPr="008403C6" w:rsidRDefault="007E4EF3" w:rsidP="009D4B04">
      <w:pPr>
        <w:autoSpaceDE w:val="0"/>
        <w:autoSpaceDN w:val="0"/>
        <w:adjustRightInd w:val="0"/>
        <w:snapToGrid w:val="0"/>
        <w:spacing w:line="0" w:lineRule="atLeast"/>
        <w:rPr>
          <w:sz w:val="18"/>
          <w:szCs w:val="18"/>
          <w:lang w:val="en-US" w:eastAsia="zh-CN"/>
        </w:rPr>
      </w:pPr>
      <w:r w:rsidRPr="008403C6">
        <w:rPr>
          <w:rFonts w:hint="eastAsia"/>
          <w:sz w:val="18"/>
          <w:szCs w:val="18"/>
          <w:lang w:val="en-US" w:eastAsia="zh-CN"/>
        </w:rPr>
        <w:t></w:t>
      </w:r>
      <w:r w:rsidRPr="008403C6">
        <w:rPr>
          <w:rFonts w:hint="eastAsia"/>
          <w:sz w:val="18"/>
          <w:szCs w:val="18"/>
          <w:lang w:val="en-US" w:eastAsia="zh-CN"/>
        </w:rPr>
        <w:t></w:t>
      </w:r>
      <w:r w:rsidR="00BE175A" w:rsidRPr="008403C6">
        <w:rPr>
          <w:rFonts w:hint="eastAsia"/>
          <w:sz w:val="18"/>
          <w:szCs w:val="18"/>
          <w:lang w:val="en-US" w:eastAsia="zh-CN"/>
        </w:rPr>
        <w:tab/>
      </w:r>
      <w:r w:rsidRPr="008403C6">
        <w:rPr>
          <w:rFonts w:hint="eastAsia"/>
          <w:sz w:val="18"/>
          <w:szCs w:val="18"/>
          <w:lang w:val="en-US" w:eastAsia="zh-CN"/>
        </w:rPr>
        <w:t>O</w:t>
      </w:r>
      <w:r w:rsidRPr="008403C6">
        <w:rPr>
          <w:rFonts w:hint="eastAsia"/>
          <w:sz w:val="18"/>
          <w:szCs w:val="18"/>
          <w:lang w:val="en-US" w:eastAsia="zh-CN"/>
        </w:rPr>
        <w:t>：可选填写</w:t>
      </w:r>
      <w:bookmarkStart w:id="15" w:name="OLE_LINK128"/>
      <w:bookmarkStart w:id="16" w:name="OLE_LINK129"/>
      <w:r w:rsidRPr="008403C6">
        <w:rPr>
          <w:rFonts w:hint="eastAsia"/>
          <w:sz w:val="18"/>
          <w:szCs w:val="18"/>
          <w:lang w:val="en-US" w:eastAsia="zh-CN"/>
        </w:rPr>
        <w:t>；</w:t>
      </w:r>
      <w:bookmarkEnd w:id="15"/>
      <w:bookmarkEnd w:id="16"/>
      <w:r w:rsidRPr="008403C6">
        <w:rPr>
          <w:rFonts w:hint="eastAsia"/>
          <w:sz w:val="18"/>
          <w:szCs w:val="18"/>
          <w:lang w:val="en-US" w:eastAsia="zh-CN"/>
        </w:rPr>
        <w:t xml:space="preserve"> </w:t>
      </w:r>
    </w:p>
    <w:p w:rsidR="008403C6" w:rsidRPr="008403C6" w:rsidRDefault="007E4EF3" w:rsidP="009D4B04">
      <w:pPr>
        <w:autoSpaceDE w:val="0"/>
        <w:autoSpaceDN w:val="0"/>
        <w:adjustRightInd w:val="0"/>
        <w:snapToGrid w:val="0"/>
        <w:spacing w:line="0" w:lineRule="atLeast"/>
        <w:rPr>
          <w:sz w:val="18"/>
          <w:szCs w:val="18"/>
          <w:lang w:val="en-US" w:eastAsia="zh-CN"/>
        </w:rPr>
      </w:pPr>
      <w:r w:rsidRPr="008403C6">
        <w:rPr>
          <w:rFonts w:hint="eastAsia"/>
          <w:sz w:val="18"/>
          <w:szCs w:val="18"/>
          <w:lang w:val="en-US" w:eastAsia="zh-CN"/>
        </w:rPr>
        <w:t></w:t>
      </w:r>
      <w:r w:rsidRPr="008403C6">
        <w:rPr>
          <w:rFonts w:hint="eastAsia"/>
          <w:sz w:val="18"/>
          <w:szCs w:val="18"/>
          <w:lang w:val="en-US" w:eastAsia="zh-CN"/>
        </w:rPr>
        <w:t></w:t>
      </w:r>
      <w:r w:rsidR="00BE175A" w:rsidRPr="008403C6">
        <w:rPr>
          <w:rFonts w:hint="eastAsia"/>
          <w:sz w:val="18"/>
          <w:szCs w:val="18"/>
          <w:lang w:val="en-US" w:eastAsia="zh-CN"/>
        </w:rPr>
        <w:tab/>
      </w:r>
      <w:r w:rsidRPr="008403C6">
        <w:rPr>
          <w:rFonts w:hint="eastAsia"/>
          <w:sz w:val="18"/>
          <w:szCs w:val="18"/>
          <w:lang w:val="en-US" w:eastAsia="zh-CN"/>
        </w:rPr>
        <w:t>--</w:t>
      </w:r>
      <w:r w:rsidR="00DB266D">
        <w:rPr>
          <w:rFonts w:hint="eastAsia"/>
          <w:sz w:val="18"/>
          <w:szCs w:val="18"/>
          <w:lang w:val="en-US" w:eastAsia="zh-CN"/>
        </w:rPr>
        <w:t>：无须填写</w:t>
      </w:r>
      <w:r w:rsidR="00DB266D" w:rsidRPr="008403C6">
        <w:rPr>
          <w:rFonts w:hint="eastAsia"/>
          <w:sz w:val="18"/>
          <w:szCs w:val="18"/>
          <w:lang w:val="en-US" w:eastAsia="zh-CN"/>
        </w:rPr>
        <w:t>；</w:t>
      </w:r>
      <w:r w:rsidRPr="008403C6">
        <w:rPr>
          <w:rFonts w:hint="eastAsia"/>
          <w:sz w:val="18"/>
          <w:szCs w:val="18"/>
          <w:lang w:val="en-US" w:eastAsia="zh-CN"/>
        </w:rPr>
        <w:t xml:space="preserve"> </w:t>
      </w:r>
    </w:p>
    <w:p w:rsidR="00E05ECE" w:rsidRPr="00A66796" w:rsidRDefault="007E4EF3" w:rsidP="00FB555E">
      <w:pPr>
        <w:pStyle w:val="af5"/>
        <w:numPr>
          <w:ilvl w:val="0"/>
          <w:numId w:val="4"/>
        </w:numPr>
        <w:autoSpaceDE w:val="0"/>
        <w:autoSpaceDN w:val="0"/>
        <w:adjustRightInd w:val="0"/>
        <w:snapToGrid w:val="0"/>
        <w:spacing w:line="240" w:lineRule="atLeast"/>
        <w:ind w:firstLineChars="0"/>
        <w:rPr>
          <w:rFonts w:eastAsia="微软雅黑"/>
          <w:b/>
          <w:kern w:val="0"/>
          <w:sz w:val="18"/>
          <w:szCs w:val="18"/>
          <w:lang w:eastAsia="zh-CN"/>
        </w:rPr>
      </w:pPr>
      <w:r w:rsidRPr="00A66796">
        <w:rPr>
          <w:rFonts w:eastAsia="微软雅黑" w:hint="eastAsia"/>
          <w:b/>
          <w:kern w:val="0"/>
          <w:sz w:val="18"/>
          <w:szCs w:val="18"/>
          <w:lang w:eastAsia="zh-CN"/>
        </w:rPr>
        <w:t>消息报文类型长度定义：</w:t>
      </w:r>
      <w:r w:rsidRPr="00A66796">
        <w:rPr>
          <w:rFonts w:eastAsia="微软雅黑" w:hint="eastAsia"/>
          <w:b/>
          <w:kern w:val="0"/>
          <w:sz w:val="18"/>
          <w:szCs w:val="18"/>
          <w:lang w:eastAsia="zh-CN"/>
        </w:rPr>
        <w:t xml:space="preserve"> </w:t>
      </w:r>
    </w:p>
    <w:p w:rsidR="00E05ECE" w:rsidRPr="008403C6" w:rsidRDefault="007E4EF3" w:rsidP="009D4B04">
      <w:pPr>
        <w:autoSpaceDE w:val="0"/>
        <w:autoSpaceDN w:val="0"/>
        <w:adjustRightInd w:val="0"/>
        <w:snapToGrid w:val="0"/>
        <w:spacing w:line="0" w:lineRule="atLeast"/>
        <w:rPr>
          <w:sz w:val="18"/>
          <w:szCs w:val="18"/>
          <w:lang w:val="en-US" w:eastAsia="zh-CN"/>
        </w:rPr>
      </w:pPr>
      <w:r w:rsidRPr="008403C6">
        <w:rPr>
          <w:rFonts w:hint="eastAsia"/>
          <w:sz w:val="18"/>
          <w:szCs w:val="18"/>
          <w:lang w:val="en-US" w:eastAsia="zh-CN"/>
        </w:rPr>
        <w:t></w:t>
      </w:r>
      <w:r w:rsidRPr="008403C6">
        <w:rPr>
          <w:rFonts w:hint="eastAsia"/>
          <w:sz w:val="18"/>
          <w:szCs w:val="18"/>
          <w:lang w:val="en-US" w:eastAsia="zh-CN"/>
        </w:rPr>
        <w:t></w:t>
      </w:r>
      <w:r w:rsidR="00BE175A" w:rsidRPr="008403C6">
        <w:rPr>
          <w:rFonts w:hint="eastAsia"/>
          <w:sz w:val="18"/>
          <w:szCs w:val="18"/>
          <w:lang w:val="en-US" w:eastAsia="zh-CN"/>
        </w:rPr>
        <w:tab/>
      </w:r>
      <w:r w:rsidR="001E2B6F">
        <w:rPr>
          <w:rFonts w:hint="eastAsia"/>
          <w:sz w:val="18"/>
          <w:szCs w:val="18"/>
          <w:lang w:val="en-US" w:eastAsia="zh-CN"/>
        </w:rPr>
        <w:t>AN</w:t>
      </w:r>
      <w:r w:rsidR="001E2B6F" w:rsidRPr="008403C6">
        <w:rPr>
          <w:rFonts w:hint="eastAsia"/>
          <w:sz w:val="18"/>
          <w:szCs w:val="18"/>
          <w:lang w:val="en-US" w:eastAsia="zh-CN"/>
        </w:rPr>
        <w:t>：</w:t>
      </w:r>
      <w:r w:rsidR="00DB266D">
        <w:rPr>
          <w:rFonts w:hint="eastAsia"/>
          <w:sz w:val="18"/>
          <w:szCs w:val="18"/>
          <w:lang w:val="en-US" w:eastAsia="zh-CN"/>
        </w:rPr>
        <w:t>字母及数字</w:t>
      </w:r>
    </w:p>
    <w:p w:rsidR="00E05ECE" w:rsidRPr="008403C6" w:rsidRDefault="007E4EF3" w:rsidP="009D4B04">
      <w:pPr>
        <w:autoSpaceDE w:val="0"/>
        <w:autoSpaceDN w:val="0"/>
        <w:adjustRightInd w:val="0"/>
        <w:snapToGrid w:val="0"/>
        <w:spacing w:line="0" w:lineRule="atLeast"/>
        <w:rPr>
          <w:sz w:val="18"/>
          <w:szCs w:val="18"/>
          <w:lang w:val="en-US" w:eastAsia="zh-CN"/>
        </w:rPr>
      </w:pPr>
      <w:r w:rsidRPr="008403C6">
        <w:rPr>
          <w:rFonts w:hint="eastAsia"/>
          <w:sz w:val="18"/>
          <w:szCs w:val="18"/>
          <w:lang w:val="en-US" w:eastAsia="zh-CN"/>
        </w:rPr>
        <w:t></w:t>
      </w:r>
      <w:r w:rsidRPr="008403C6">
        <w:rPr>
          <w:rFonts w:hint="eastAsia"/>
          <w:sz w:val="18"/>
          <w:szCs w:val="18"/>
          <w:lang w:val="en-US" w:eastAsia="zh-CN"/>
        </w:rPr>
        <w:t></w:t>
      </w:r>
      <w:r w:rsidR="00BE175A" w:rsidRPr="008403C6">
        <w:rPr>
          <w:rFonts w:hint="eastAsia"/>
          <w:sz w:val="18"/>
          <w:szCs w:val="18"/>
          <w:lang w:val="en-US" w:eastAsia="zh-CN"/>
        </w:rPr>
        <w:tab/>
      </w:r>
      <w:r w:rsidR="001E2B6F">
        <w:rPr>
          <w:rFonts w:hint="eastAsia"/>
          <w:sz w:val="18"/>
          <w:szCs w:val="18"/>
          <w:lang w:val="en-US" w:eastAsia="zh-CN"/>
        </w:rPr>
        <w:t>N</w:t>
      </w:r>
      <w:r w:rsidR="001E2B6F" w:rsidRPr="008403C6">
        <w:rPr>
          <w:rFonts w:hint="eastAsia"/>
          <w:sz w:val="18"/>
          <w:szCs w:val="18"/>
          <w:lang w:val="en-US" w:eastAsia="zh-CN"/>
        </w:rPr>
        <w:t>：</w:t>
      </w:r>
      <w:r w:rsidR="00DB266D">
        <w:rPr>
          <w:rFonts w:hint="eastAsia"/>
          <w:sz w:val="18"/>
          <w:szCs w:val="18"/>
          <w:lang w:val="en-US" w:eastAsia="zh-CN"/>
        </w:rPr>
        <w:t>数字</w:t>
      </w:r>
    </w:p>
    <w:p w:rsidR="00E05ECE" w:rsidRPr="008403C6" w:rsidRDefault="007E4EF3" w:rsidP="009D4B04">
      <w:pPr>
        <w:autoSpaceDE w:val="0"/>
        <w:autoSpaceDN w:val="0"/>
        <w:adjustRightInd w:val="0"/>
        <w:snapToGrid w:val="0"/>
        <w:spacing w:line="0" w:lineRule="atLeast"/>
        <w:rPr>
          <w:sz w:val="18"/>
          <w:szCs w:val="18"/>
          <w:lang w:val="en-US" w:eastAsia="zh-CN"/>
        </w:rPr>
      </w:pPr>
      <w:r w:rsidRPr="008403C6">
        <w:rPr>
          <w:rFonts w:hint="eastAsia"/>
          <w:sz w:val="18"/>
          <w:szCs w:val="18"/>
          <w:lang w:val="en-US" w:eastAsia="zh-CN"/>
        </w:rPr>
        <w:t></w:t>
      </w:r>
      <w:r w:rsidRPr="008403C6">
        <w:rPr>
          <w:rFonts w:hint="eastAsia"/>
          <w:sz w:val="18"/>
          <w:szCs w:val="18"/>
          <w:lang w:val="en-US" w:eastAsia="zh-CN"/>
        </w:rPr>
        <w:t></w:t>
      </w:r>
      <w:r w:rsidR="00BE175A" w:rsidRPr="008403C6">
        <w:rPr>
          <w:rFonts w:hint="eastAsia"/>
          <w:sz w:val="18"/>
          <w:szCs w:val="18"/>
          <w:lang w:val="en-US" w:eastAsia="zh-CN"/>
        </w:rPr>
        <w:tab/>
      </w:r>
      <w:r w:rsidR="001E2B6F">
        <w:rPr>
          <w:rFonts w:hint="eastAsia"/>
          <w:sz w:val="18"/>
          <w:szCs w:val="18"/>
          <w:lang w:val="en-US" w:eastAsia="zh-CN"/>
        </w:rPr>
        <w:t>A</w:t>
      </w:r>
      <w:r w:rsidR="001E2B6F" w:rsidRPr="008403C6">
        <w:rPr>
          <w:rFonts w:hint="eastAsia"/>
          <w:sz w:val="18"/>
          <w:szCs w:val="18"/>
          <w:lang w:val="en-US" w:eastAsia="zh-CN"/>
        </w:rPr>
        <w:t>：</w:t>
      </w:r>
      <w:r w:rsidR="00DB266D">
        <w:rPr>
          <w:rFonts w:hint="eastAsia"/>
          <w:sz w:val="18"/>
          <w:szCs w:val="18"/>
          <w:lang w:val="en-US" w:eastAsia="zh-CN"/>
        </w:rPr>
        <w:t>字母</w:t>
      </w:r>
    </w:p>
    <w:p w:rsidR="00E05ECE" w:rsidRPr="008403C6" w:rsidRDefault="007E4EF3" w:rsidP="009D4B04">
      <w:pPr>
        <w:autoSpaceDE w:val="0"/>
        <w:autoSpaceDN w:val="0"/>
        <w:adjustRightInd w:val="0"/>
        <w:snapToGrid w:val="0"/>
        <w:spacing w:line="0" w:lineRule="atLeast"/>
        <w:rPr>
          <w:sz w:val="18"/>
          <w:szCs w:val="18"/>
          <w:lang w:val="en-US" w:eastAsia="zh-CN"/>
        </w:rPr>
      </w:pPr>
      <w:r w:rsidRPr="008403C6">
        <w:rPr>
          <w:rFonts w:hint="eastAsia"/>
          <w:sz w:val="18"/>
          <w:szCs w:val="18"/>
          <w:lang w:val="en-US" w:eastAsia="zh-CN"/>
        </w:rPr>
        <w:t></w:t>
      </w:r>
      <w:r w:rsidRPr="008403C6">
        <w:rPr>
          <w:rFonts w:hint="eastAsia"/>
          <w:sz w:val="18"/>
          <w:szCs w:val="18"/>
          <w:lang w:val="en-US" w:eastAsia="zh-CN"/>
        </w:rPr>
        <w:t></w:t>
      </w:r>
      <w:r w:rsidR="00BE175A" w:rsidRPr="008403C6">
        <w:rPr>
          <w:rFonts w:hint="eastAsia"/>
          <w:sz w:val="18"/>
          <w:szCs w:val="18"/>
          <w:lang w:val="en-US" w:eastAsia="zh-CN"/>
        </w:rPr>
        <w:tab/>
      </w:r>
      <w:r w:rsidRPr="008403C6">
        <w:rPr>
          <w:rFonts w:hint="eastAsia"/>
          <w:sz w:val="18"/>
          <w:szCs w:val="18"/>
          <w:lang w:val="en-US" w:eastAsia="zh-CN"/>
        </w:rPr>
        <w:t>DT</w:t>
      </w:r>
      <w:bookmarkStart w:id="17" w:name="OLE_LINK130"/>
      <w:bookmarkStart w:id="18" w:name="OLE_LINK131"/>
      <w:bookmarkStart w:id="19" w:name="OLE_LINK64"/>
      <w:r w:rsidRPr="008403C6">
        <w:rPr>
          <w:rFonts w:hint="eastAsia"/>
          <w:sz w:val="18"/>
          <w:szCs w:val="18"/>
          <w:lang w:val="en-US" w:eastAsia="zh-CN"/>
        </w:rPr>
        <w:t>：</w:t>
      </w:r>
      <w:bookmarkEnd w:id="17"/>
      <w:bookmarkEnd w:id="18"/>
      <w:bookmarkEnd w:id="19"/>
      <w:r w:rsidRPr="008403C6">
        <w:rPr>
          <w:rFonts w:hint="eastAsia"/>
          <w:sz w:val="18"/>
          <w:szCs w:val="18"/>
          <w:lang w:val="en-US" w:eastAsia="zh-CN"/>
        </w:rPr>
        <w:t>日期</w:t>
      </w:r>
      <w:r w:rsidRPr="008403C6">
        <w:rPr>
          <w:rFonts w:hint="eastAsia"/>
          <w:sz w:val="18"/>
          <w:szCs w:val="18"/>
          <w:lang w:val="en-US" w:eastAsia="zh-CN"/>
        </w:rPr>
        <w:t>(</w:t>
      </w:r>
      <w:r w:rsidRPr="008403C6">
        <w:rPr>
          <w:rFonts w:hint="eastAsia"/>
          <w:sz w:val="18"/>
          <w:szCs w:val="18"/>
          <w:lang w:val="en-US" w:eastAsia="zh-CN"/>
        </w:rPr>
        <w:t>精确到时分秒</w:t>
      </w:r>
      <w:r w:rsidRPr="008403C6">
        <w:rPr>
          <w:rFonts w:hint="eastAsia"/>
          <w:sz w:val="18"/>
          <w:szCs w:val="18"/>
          <w:lang w:val="en-US" w:eastAsia="zh-CN"/>
        </w:rPr>
        <w:t>)</w:t>
      </w:r>
      <w:r w:rsidRPr="008403C6">
        <w:rPr>
          <w:rFonts w:hint="eastAsia"/>
          <w:sz w:val="18"/>
          <w:szCs w:val="18"/>
          <w:lang w:val="en-US" w:eastAsia="zh-CN"/>
        </w:rPr>
        <w:t>，</w:t>
      </w:r>
      <w:r w:rsidRPr="008403C6">
        <w:rPr>
          <w:rFonts w:hint="eastAsia"/>
          <w:sz w:val="18"/>
          <w:szCs w:val="18"/>
          <w:lang w:val="en-US" w:eastAsia="zh-CN"/>
        </w:rPr>
        <w:t>14</w:t>
      </w:r>
      <w:r w:rsidRPr="008403C6">
        <w:rPr>
          <w:rFonts w:hint="eastAsia"/>
          <w:sz w:val="18"/>
          <w:szCs w:val="18"/>
          <w:lang w:val="en-US" w:eastAsia="zh-CN"/>
        </w:rPr>
        <w:t>位数值：年</w:t>
      </w:r>
      <w:r w:rsidRPr="008403C6">
        <w:rPr>
          <w:rFonts w:hint="eastAsia"/>
          <w:sz w:val="18"/>
          <w:szCs w:val="18"/>
          <w:lang w:val="en-US" w:eastAsia="zh-CN"/>
        </w:rPr>
        <w:t>[4</w:t>
      </w:r>
      <w:r w:rsidRPr="008403C6">
        <w:rPr>
          <w:rFonts w:hint="eastAsia"/>
          <w:sz w:val="18"/>
          <w:szCs w:val="18"/>
          <w:lang w:val="en-US" w:eastAsia="zh-CN"/>
        </w:rPr>
        <w:t>位</w:t>
      </w:r>
      <w:r w:rsidRPr="008403C6">
        <w:rPr>
          <w:rFonts w:hint="eastAsia"/>
          <w:sz w:val="18"/>
          <w:szCs w:val="18"/>
          <w:lang w:val="en-US" w:eastAsia="zh-CN"/>
        </w:rPr>
        <w:t>]</w:t>
      </w:r>
      <w:r w:rsidRPr="008403C6">
        <w:rPr>
          <w:rFonts w:hint="eastAsia"/>
          <w:sz w:val="18"/>
          <w:szCs w:val="18"/>
          <w:lang w:val="en-US" w:eastAsia="zh-CN"/>
        </w:rPr>
        <w:t>月</w:t>
      </w:r>
      <w:r w:rsidRPr="008403C6">
        <w:rPr>
          <w:rFonts w:hint="eastAsia"/>
          <w:sz w:val="18"/>
          <w:szCs w:val="18"/>
          <w:lang w:val="en-US" w:eastAsia="zh-CN"/>
        </w:rPr>
        <w:t>[2</w:t>
      </w:r>
      <w:r w:rsidRPr="008403C6">
        <w:rPr>
          <w:rFonts w:hint="eastAsia"/>
          <w:sz w:val="18"/>
          <w:szCs w:val="18"/>
          <w:lang w:val="en-US" w:eastAsia="zh-CN"/>
        </w:rPr>
        <w:t>位</w:t>
      </w:r>
      <w:r w:rsidRPr="008403C6">
        <w:rPr>
          <w:rFonts w:hint="eastAsia"/>
          <w:sz w:val="18"/>
          <w:szCs w:val="18"/>
          <w:lang w:val="en-US" w:eastAsia="zh-CN"/>
        </w:rPr>
        <w:t>]</w:t>
      </w:r>
      <w:r w:rsidRPr="008403C6">
        <w:rPr>
          <w:rFonts w:hint="eastAsia"/>
          <w:sz w:val="18"/>
          <w:szCs w:val="18"/>
          <w:lang w:val="en-US" w:eastAsia="zh-CN"/>
        </w:rPr>
        <w:t>日</w:t>
      </w:r>
      <w:r w:rsidRPr="008403C6">
        <w:rPr>
          <w:rFonts w:hint="eastAsia"/>
          <w:sz w:val="18"/>
          <w:szCs w:val="18"/>
          <w:lang w:val="en-US" w:eastAsia="zh-CN"/>
        </w:rPr>
        <w:t>[2</w:t>
      </w:r>
      <w:r w:rsidRPr="008403C6">
        <w:rPr>
          <w:rFonts w:hint="eastAsia"/>
          <w:sz w:val="18"/>
          <w:szCs w:val="18"/>
          <w:lang w:val="en-US" w:eastAsia="zh-CN"/>
        </w:rPr>
        <w:t>位</w:t>
      </w:r>
      <w:r w:rsidRPr="008403C6">
        <w:rPr>
          <w:rFonts w:hint="eastAsia"/>
          <w:sz w:val="18"/>
          <w:szCs w:val="18"/>
          <w:lang w:val="en-US" w:eastAsia="zh-CN"/>
        </w:rPr>
        <w:t>]</w:t>
      </w:r>
      <w:r w:rsidRPr="008403C6">
        <w:rPr>
          <w:rFonts w:hint="eastAsia"/>
          <w:sz w:val="18"/>
          <w:szCs w:val="18"/>
          <w:lang w:val="en-US" w:eastAsia="zh-CN"/>
        </w:rPr>
        <w:t>时</w:t>
      </w:r>
      <w:r w:rsidRPr="008403C6">
        <w:rPr>
          <w:rFonts w:hint="eastAsia"/>
          <w:sz w:val="18"/>
          <w:szCs w:val="18"/>
          <w:lang w:val="en-US" w:eastAsia="zh-CN"/>
        </w:rPr>
        <w:t>[2</w:t>
      </w:r>
      <w:r w:rsidRPr="008403C6">
        <w:rPr>
          <w:rFonts w:hint="eastAsia"/>
          <w:sz w:val="18"/>
          <w:szCs w:val="18"/>
          <w:lang w:val="en-US" w:eastAsia="zh-CN"/>
        </w:rPr>
        <w:t>位</w:t>
      </w:r>
      <w:r w:rsidRPr="008403C6">
        <w:rPr>
          <w:rFonts w:hint="eastAsia"/>
          <w:sz w:val="18"/>
          <w:szCs w:val="18"/>
          <w:lang w:val="en-US" w:eastAsia="zh-CN"/>
        </w:rPr>
        <w:t>]</w:t>
      </w:r>
      <w:r w:rsidRPr="008403C6">
        <w:rPr>
          <w:rFonts w:hint="eastAsia"/>
          <w:sz w:val="18"/>
          <w:szCs w:val="18"/>
          <w:lang w:val="en-US" w:eastAsia="zh-CN"/>
        </w:rPr>
        <w:t>分</w:t>
      </w:r>
      <w:r w:rsidRPr="008403C6">
        <w:rPr>
          <w:rFonts w:hint="eastAsia"/>
          <w:sz w:val="18"/>
          <w:szCs w:val="18"/>
          <w:lang w:val="en-US" w:eastAsia="zh-CN"/>
        </w:rPr>
        <w:t>[2</w:t>
      </w:r>
      <w:r w:rsidRPr="008403C6">
        <w:rPr>
          <w:rFonts w:hint="eastAsia"/>
          <w:sz w:val="18"/>
          <w:szCs w:val="18"/>
          <w:lang w:val="en-US" w:eastAsia="zh-CN"/>
        </w:rPr>
        <w:t>位</w:t>
      </w:r>
      <w:r w:rsidRPr="008403C6">
        <w:rPr>
          <w:rFonts w:hint="eastAsia"/>
          <w:sz w:val="18"/>
          <w:szCs w:val="18"/>
          <w:lang w:val="en-US" w:eastAsia="zh-CN"/>
        </w:rPr>
        <w:t>]</w:t>
      </w:r>
      <w:r w:rsidRPr="008403C6">
        <w:rPr>
          <w:rFonts w:hint="eastAsia"/>
          <w:sz w:val="18"/>
          <w:szCs w:val="18"/>
          <w:lang w:val="en-US" w:eastAsia="zh-CN"/>
        </w:rPr>
        <w:t>秒</w:t>
      </w:r>
      <w:r w:rsidRPr="008403C6">
        <w:rPr>
          <w:rFonts w:hint="eastAsia"/>
          <w:sz w:val="18"/>
          <w:szCs w:val="18"/>
          <w:lang w:val="en-US" w:eastAsia="zh-CN"/>
        </w:rPr>
        <w:t>[2</w:t>
      </w:r>
      <w:r w:rsidRPr="008403C6">
        <w:rPr>
          <w:rFonts w:hint="eastAsia"/>
          <w:sz w:val="18"/>
          <w:szCs w:val="18"/>
          <w:lang w:val="en-US" w:eastAsia="zh-CN"/>
        </w:rPr>
        <w:t>位</w:t>
      </w:r>
      <w:r w:rsidRPr="008403C6">
        <w:rPr>
          <w:rFonts w:hint="eastAsia"/>
          <w:sz w:val="18"/>
          <w:szCs w:val="18"/>
          <w:lang w:val="en-US" w:eastAsia="zh-CN"/>
        </w:rPr>
        <w:t>]</w:t>
      </w:r>
    </w:p>
    <w:p w:rsidR="00E05ECE" w:rsidRPr="008403C6" w:rsidRDefault="007E4EF3" w:rsidP="00E712FC">
      <w:pPr>
        <w:autoSpaceDE w:val="0"/>
        <w:autoSpaceDN w:val="0"/>
        <w:adjustRightInd w:val="0"/>
        <w:snapToGrid w:val="0"/>
        <w:spacing w:line="0" w:lineRule="atLeast"/>
        <w:ind w:firstLine="420"/>
        <w:rPr>
          <w:sz w:val="18"/>
          <w:szCs w:val="18"/>
          <w:lang w:val="en-US" w:eastAsia="zh-CN"/>
        </w:rPr>
      </w:pPr>
      <w:r w:rsidRPr="008403C6">
        <w:rPr>
          <w:rFonts w:hint="eastAsia"/>
          <w:sz w:val="18"/>
          <w:szCs w:val="18"/>
          <w:lang w:val="en-US" w:eastAsia="zh-CN"/>
        </w:rPr>
        <w:t>D</w:t>
      </w:r>
      <w:r w:rsidRPr="008403C6">
        <w:rPr>
          <w:rFonts w:hint="eastAsia"/>
          <w:sz w:val="18"/>
          <w:szCs w:val="18"/>
          <w:lang w:val="en-US" w:eastAsia="zh-CN"/>
        </w:rPr>
        <w:t>：日期</w:t>
      </w:r>
      <w:r w:rsidRPr="008403C6">
        <w:rPr>
          <w:rFonts w:hint="eastAsia"/>
          <w:sz w:val="18"/>
          <w:szCs w:val="18"/>
          <w:lang w:val="en-US" w:eastAsia="zh-CN"/>
        </w:rPr>
        <w:t>(</w:t>
      </w:r>
      <w:r w:rsidRPr="008403C6">
        <w:rPr>
          <w:rFonts w:hint="eastAsia"/>
          <w:sz w:val="18"/>
          <w:szCs w:val="18"/>
          <w:lang w:val="en-US" w:eastAsia="zh-CN"/>
        </w:rPr>
        <w:t>精确到天</w:t>
      </w:r>
      <w:r w:rsidRPr="008403C6">
        <w:rPr>
          <w:rFonts w:hint="eastAsia"/>
          <w:sz w:val="18"/>
          <w:szCs w:val="18"/>
          <w:lang w:val="en-US" w:eastAsia="zh-CN"/>
        </w:rPr>
        <w:t>) )</w:t>
      </w:r>
      <w:r w:rsidRPr="008403C6">
        <w:rPr>
          <w:rFonts w:hint="eastAsia"/>
          <w:sz w:val="18"/>
          <w:szCs w:val="18"/>
          <w:lang w:val="en-US" w:eastAsia="zh-CN"/>
        </w:rPr>
        <w:t>，</w:t>
      </w:r>
      <w:r w:rsidRPr="008403C6">
        <w:rPr>
          <w:rFonts w:hint="eastAsia"/>
          <w:sz w:val="18"/>
          <w:szCs w:val="18"/>
          <w:lang w:val="en-US" w:eastAsia="zh-CN"/>
        </w:rPr>
        <w:t>8</w:t>
      </w:r>
      <w:r w:rsidRPr="008403C6">
        <w:rPr>
          <w:rFonts w:hint="eastAsia"/>
          <w:sz w:val="18"/>
          <w:szCs w:val="18"/>
          <w:lang w:val="en-US" w:eastAsia="zh-CN"/>
        </w:rPr>
        <w:t>位数值：年</w:t>
      </w:r>
      <w:r w:rsidRPr="008403C6">
        <w:rPr>
          <w:rFonts w:hint="eastAsia"/>
          <w:sz w:val="18"/>
          <w:szCs w:val="18"/>
          <w:lang w:val="en-US" w:eastAsia="zh-CN"/>
        </w:rPr>
        <w:t>[4</w:t>
      </w:r>
      <w:r w:rsidRPr="008403C6">
        <w:rPr>
          <w:rFonts w:hint="eastAsia"/>
          <w:sz w:val="18"/>
          <w:szCs w:val="18"/>
          <w:lang w:val="en-US" w:eastAsia="zh-CN"/>
        </w:rPr>
        <w:t>位</w:t>
      </w:r>
      <w:r w:rsidRPr="008403C6">
        <w:rPr>
          <w:rFonts w:hint="eastAsia"/>
          <w:sz w:val="18"/>
          <w:szCs w:val="18"/>
          <w:lang w:val="en-US" w:eastAsia="zh-CN"/>
        </w:rPr>
        <w:t>]</w:t>
      </w:r>
      <w:r w:rsidRPr="008403C6">
        <w:rPr>
          <w:rFonts w:hint="eastAsia"/>
          <w:sz w:val="18"/>
          <w:szCs w:val="18"/>
          <w:lang w:val="en-US" w:eastAsia="zh-CN"/>
        </w:rPr>
        <w:t>月</w:t>
      </w:r>
      <w:r w:rsidRPr="008403C6">
        <w:rPr>
          <w:rFonts w:hint="eastAsia"/>
          <w:sz w:val="18"/>
          <w:szCs w:val="18"/>
          <w:lang w:val="en-US" w:eastAsia="zh-CN"/>
        </w:rPr>
        <w:t>[2</w:t>
      </w:r>
      <w:r w:rsidRPr="008403C6">
        <w:rPr>
          <w:rFonts w:hint="eastAsia"/>
          <w:sz w:val="18"/>
          <w:szCs w:val="18"/>
          <w:lang w:val="en-US" w:eastAsia="zh-CN"/>
        </w:rPr>
        <w:t>位</w:t>
      </w:r>
      <w:r w:rsidRPr="008403C6">
        <w:rPr>
          <w:rFonts w:hint="eastAsia"/>
          <w:sz w:val="18"/>
          <w:szCs w:val="18"/>
          <w:lang w:val="en-US" w:eastAsia="zh-CN"/>
        </w:rPr>
        <w:t>]</w:t>
      </w:r>
      <w:r w:rsidRPr="008403C6">
        <w:rPr>
          <w:rFonts w:hint="eastAsia"/>
          <w:sz w:val="18"/>
          <w:szCs w:val="18"/>
          <w:lang w:val="en-US" w:eastAsia="zh-CN"/>
        </w:rPr>
        <w:t>日</w:t>
      </w:r>
      <w:r w:rsidRPr="008403C6">
        <w:rPr>
          <w:rFonts w:hint="eastAsia"/>
          <w:sz w:val="18"/>
          <w:szCs w:val="18"/>
          <w:lang w:val="en-US" w:eastAsia="zh-CN"/>
        </w:rPr>
        <w:t>[2</w:t>
      </w:r>
      <w:r w:rsidRPr="008403C6">
        <w:rPr>
          <w:rFonts w:hint="eastAsia"/>
          <w:sz w:val="18"/>
          <w:szCs w:val="18"/>
          <w:lang w:val="en-US" w:eastAsia="zh-CN"/>
        </w:rPr>
        <w:t>位</w:t>
      </w:r>
      <w:r w:rsidRPr="008403C6">
        <w:rPr>
          <w:rFonts w:hint="eastAsia"/>
          <w:sz w:val="18"/>
          <w:szCs w:val="18"/>
          <w:lang w:val="en-US" w:eastAsia="zh-CN"/>
        </w:rPr>
        <w:t>]</w:t>
      </w:r>
    </w:p>
    <w:p w:rsidR="00E05ECE" w:rsidRPr="008403C6" w:rsidRDefault="007E4EF3" w:rsidP="009D4B04">
      <w:pPr>
        <w:autoSpaceDE w:val="0"/>
        <w:autoSpaceDN w:val="0"/>
        <w:adjustRightInd w:val="0"/>
        <w:snapToGrid w:val="0"/>
        <w:spacing w:line="0" w:lineRule="atLeast"/>
        <w:rPr>
          <w:sz w:val="18"/>
          <w:szCs w:val="18"/>
          <w:lang w:val="en-US" w:eastAsia="zh-CN"/>
        </w:rPr>
      </w:pPr>
      <w:r w:rsidRPr="008403C6">
        <w:rPr>
          <w:rFonts w:hint="eastAsia"/>
          <w:sz w:val="18"/>
          <w:szCs w:val="18"/>
          <w:lang w:val="en-US" w:eastAsia="zh-CN"/>
        </w:rPr>
        <w:t></w:t>
      </w:r>
      <w:r w:rsidRPr="008403C6">
        <w:rPr>
          <w:rFonts w:hint="eastAsia"/>
          <w:sz w:val="18"/>
          <w:szCs w:val="18"/>
          <w:lang w:val="en-US" w:eastAsia="zh-CN"/>
        </w:rPr>
        <w:t></w:t>
      </w:r>
      <w:r w:rsidR="00BE175A" w:rsidRPr="008403C6">
        <w:rPr>
          <w:rFonts w:hint="eastAsia"/>
          <w:sz w:val="18"/>
          <w:szCs w:val="18"/>
          <w:lang w:val="en-US" w:eastAsia="zh-CN"/>
        </w:rPr>
        <w:tab/>
      </w:r>
      <w:r w:rsidRPr="008403C6">
        <w:rPr>
          <w:rFonts w:hint="eastAsia"/>
          <w:sz w:val="18"/>
          <w:szCs w:val="18"/>
          <w:lang w:val="en-US" w:eastAsia="zh-CN"/>
        </w:rPr>
        <w:t>AMT</w:t>
      </w:r>
      <w:r w:rsidRPr="008403C6">
        <w:rPr>
          <w:rFonts w:hint="eastAsia"/>
          <w:sz w:val="18"/>
          <w:szCs w:val="18"/>
          <w:lang w:val="en-US" w:eastAsia="zh-CN"/>
        </w:rPr>
        <w:t>：</w:t>
      </w:r>
      <w:r w:rsidRPr="008403C6">
        <w:rPr>
          <w:rFonts w:hint="eastAsia"/>
          <w:sz w:val="18"/>
          <w:szCs w:val="18"/>
          <w:lang w:val="en-US" w:eastAsia="zh-CN"/>
        </w:rPr>
        <w:t xml:space="preserve"> </w:t>
      </w:r>
      <w:r w:rsidRPr="008403C6">
        <w:rPr>
          <w:rFonts w:hint="eastAsia"/>
          <w:sz w:val="18"/>
          <w:szCs w:val="18"/>
          <w:lang w:val="en-US" w:eastAsia="zh-CN"/>
        </w:rPr>
        <w:t>金额，长度</w:t>
      </w:r>
      <w:r w:rsidR="00D02EAC">
        <w:rPr>
          <w:rFonts w:hint="eastAsia"/>
          <w:sz w:val="18"/>
          <w:szCs w:val="18"/>
          <w:lang w:val="en-US" w:eastAsia="zh-CN"/>
        </w:rPr>
        <w:t>15</w:t>
      </w:r>
      <w:r w:rsidRPr="008403C6">
        <w:rPr>
          <w:rFonts w:hint="eastAsia"/>
          <w:sz w:val="18"/>
          <w:szCs w:val="18"/>
          <w:lang w:val="en-US" w:eastAsia="zh-CN"/>
        </w:rPr>
        <w:t>，单位为分，日元支持的最小单位为元，金额需以</w:t>
      </w:r>
      <w:r w:rsidRPr="008403C6">
        <w:rPr>
          <w:rFonts w:hint="eastAsia"/>
          <w:sz w:val="18"/>
          <w:szCs w:val="18"/>
          <w:lang w:val="en-US" w:eastAsia="zh-CN"/>
        </w:rPr>
        <w:t>00</w:t>
      </w:r>
      <w:r w:rsidR="00DB266D">
        <w:rPr>
          <w:rFonts w:hint="eastAsia"/>
          <w:sz w:val="18"/>
          <w:szCs w:val="18"/>
          <w:lang w:val="en-US" w:eastAsia="zh-CN"/>
        </w:rPr>
        <w:t>结尾</w:t>
      </w:r>
    </w:p>
    <w:p w:rsidR="00817C17" w:rsidRDefault="007E4EF3" w:rsidP="002C74FF">
      <w:pPr>
        <w:autoSpaceDE w:val="0"/>
        <w:autoSpaceDN w:val="0"/>
        <w:adjustRightInd w:val="0"/>
        <w:snapToGrid w:val="0"/>
        <w:spacing w:line="0" w:lineRule="atLeast"/>
        <w:rPr>
          <w:sz w:val="18"/>
          <w:szCs w:val="18"/>
          <w:lang w:val="en-US" w:eastAsia="zh-CN"/>
        </w:rPr>
      </w:pPr>
      <w:r w:rsidRPr="008403C6">
        <w:rPr>
          <w:rFonts w:hint="eastAsia"/>
          <w:sz w:val="18"/>
          <w:szCs w:val="18"/>
          <w:lang w:val="en-US" w:eastAsia="zh-CN"/>
        </w:rPr>
        <w:t></w:t>
      </w:r>
      <w:r w:rsidRPr="008403C6">
        <w:rPr>
          <w:rFonts w:hint="eastAsia"/>
          <w:sz w:val="18"/>
          <w:szCs w:val="18"/>
          <w:lang w:val="en-US" w:eastAsia="zh-CN"/>
        </w:rPr>
        <w:t></w:t>
      </w:r>
      <w:r w:rsidR="00BE175A" w:rsidRPr="008403C6">
        <w:rPr>
          <w:rFonts w:hint="eastAsia"/>
          <w:sz w:val="18"/>
          <w:szCs w:val="18"/>
          <w:lang w:val="en-US" w:eastAsia="zh-CN"/>
        </w:rPr>
        <w:tab/>
      </w:r>
      <w:r w:rsidRPr="008403C6">
        <w:rPr>
          <w:rFonts w:hint="eastAsia"/>
          <w:sz w:val="18"/>
          <w:szCs w:val="18"/>
          <w:lang w:val="en-US" w:eastAsia="zh-CN"/>
        </w:rPr>
        <w:t>X</w:t>
      </w:r>
      <w:bookmarkStart w:id="20" w:name="OLE_LINK105"/>
      <w:bookmarkStart w:id="21" w:name="OLE_LINK106"/>
      <w:bookmarkStart w:id="22" w:name="OLE_LINK107"/>
      <w:r w:rsidRPr="008403C6">
        <w:rPr>
          <w:rFonts w:hint="eastAsia"/>
          <w:sz w:val="18"/>
          <w:szCs w:val="18"/>
          <w:lang w:val="en-US" w:eastAsia="zh-CN"/>
        </w:rPr>
        <w:t>：</w:t>
      </w:r>
      <w:bookmarkEnd w:id="20"/>
      <w:bookmarkEnd w:id="21"/>
      <w:bookmarkEnd w:id="22"/>
      <w:r w:rsidRPr="008403C6">
        <w:rPr>
          <w:rFonts w:hint="eastAsia"/>
          <w:sz w:val="18"/>
          <w:szCs w:val="18"/>
          <w:lang w:val="en-US" w:eastAsia="zh-CN"/>
        </w:rPr>
        <w:t xml:space="preserve"> </w:t>
      </w:r>
      <w:r w:rsidR="00DB266D">
        <w:rPr>
          <w:rFonts w:hint="eastAsia"/>
          <w:sz w:val="18"/>
          <w:szCs w:val="18"/>
          <w:lang w:val="en-US" w:eastAsia="zh-CN"/>
        </w:rPr>
        <w:t>其他任意字符</w:t>
      </w:r>
    </w:p>
    <w:p w:rsidR="00D114E7" w:rsidRPr="00DE392F" w:rsidRDefault="00D114E7" w:rsidP="00D114E7">
      <w:pPr>
        <w:autoSpaceDE w:val="0"/>
        <w:autoSpaceDN w:val="0"/>
        <w:adjustRightInd w:val="0"/>
        <w:snapToGrid w:val="0"/>
        <w:spacing w:line="0" w:lineRule="atLeast"/>
        <w:ind w:left="420"/>
        <w:rPr>
          <w:sz w:val="18"/>
          <w:szCs w:val="18"/>
          <w:lang w:val="en-US" w:eastAsia="zh-CN"/>
        </w:rPr>
      </w:pPr>
      <w:r w:rsidRPr="00D114E7">
        <w:rPr>
          <w:sz w:val="18"/>
          <w:szCs w:val="18"/>
          <w:lang w:val="en-US" w:eastAsia="zh-CN"/>
        </w:rPr>
        <w:t>ANS</w:t>
      </w:r>
      <w:r w:rsidRPr="008403C6">
        <w:rPr>
          <w:rFonts w:hint="eastAsia"/>
          <w:sz w:val="18"/>
          <w:szCs w:val="18"/>
          <w:lang w:val="en-US" w:eastAsia="zh-CN"/>
        </w:rPr>
        <w:t>：</w:t>
      </w:r>
      <w:r w:rsidRPr="00D114E7">
        <w:rPr>
          <w:sz w:val="18"/>
          <w:szCs w:val="18"/>
          <w:lang w:val="en-US" w:eastAsia="zh-CN"/>
        </w:rPr>
        <w:t> </w:t>
      </w:r>
      <w:r w:rsidRPr="00D114E7">
        <w:rPr>
          <w:sz w:val="18"/>
          <w:szCs w:val="18"/>
          <w:lang w:val="en-US" w:eastAsia="zh-CN"/>
        </w:rPr>
        <w:t>字母、数字和</w:t>
      </w:r>
      <w:r w:rsidRPr="00D114E7">
        <w:rPr>
          <w:sz w:val="18"/>
          <w:szCs w:val="18"/>
          <w:lang w:val="en-US" w:eastAsia="zh-CN"/>
        </w:rPr>
        <w:t>/</w:t>
      </w:r>
      <w:r w:rsidRPr="00D114E7">
        <w:rPr>
          <w:sz w:val="18"/>
          <w:szCs w:val="18"/>
          <w:lang w:val="en-US" w:eastAsia="zh-CN"/>
        </w:rPr>
        <w:t>或特殊符号字符</w:t>
      </w:r>
      <w:r>
        <w:rPr>
          <w:sz w:val="18"/>
          <w:szCs w:val="18"/>
          <w:lang w:val="en-US" w:eastAsia="zh-CN"/>
        </w:rPr>
        <w:br/>
        <w:t>S</w:t>
      </w:r>
      <w:r w:rsidRPr="008403C6">
        <w:rPr>
          <w:rFonts w:hint="eastAsia"/>
          <w:sz w:val="18"/>
          <w:szCs w:val="18"/>
          <w:lang w:val="en-US" w:eastAsia="zh-CN"/>
        </w:rPr>
        <w:t>：</w:t>
      </w:r>
      <w:r w:rsidRPr="00D114E7">
        <w:rPr>
          <w:sz w:val="18"/>
          <w:szCs w:val="18"/>
          <w:lang w:val="en-US" w:eastAsia="zh-CN"/>
        </w:rPr>
        <w:t>特殊符号字符</w:t>
      </w:r>
      <w:r w:rsidRPr="00D114E7">
        <w:rPr>
          <w:sz w:val="18"/>
          <w:szCs w:val="18"/>
          <w:lang w:val="en-US" w:eastAsia="zh-CN"/>
        </w:rPr>
        <w:t xml:space="preserve"> </w:t>
      </w:r>
    </w:p>
    <w:p w:rsidR="00E712FC" w:rsidRDefault="00E712FC" w:rsidP="00E712FC">
      <w:pPr>
        <w:autoSpaceDE w:val="0"/>
        <w:autoSpaceDN w:val="0"/>
        <w:adjustRightInd w:val="0"/>
        <w:snapToGrid w:val="0"/>
        <w:spacing w:line="0" w:lineRule="atLeast"/>
        <w:rPr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  <w:t>XXX</w:t>
      </w:r>
      <w:r w:rsidR="00130AD8">
        <w:rPr>
          <w:rFonts w:hint="eastAsia"/>
          <w:sz w:val="18"/>
          <w:szCs w:val="18"/>
          <w:lang w:val="en-US" w:eastAsia="zh-CN"/>
        </w:rPr>
        <w:t>[ ]</w:t>
      </w:r>
      <w:r w:rsidR="00130AD8">
        <w:rPr>
          <w:rFonts w:hint="eastAsia"/>
          <w:sz w:val="18"/>
          <w:szCs w:val="18"/>
          <w:lang w:val="en-US" w:eastAsia="zh-CN"/>
        </w:rPr>
        <w:t>：</w:t>
      </w:r>
      <w:r>
        <w:rPr>
          <w:rFonts w:hint="eastAsia"/>
          <w:sz w:val="18"/>
          <w:szCs w:val="18"/>
          <w:lang w:val="en-US" w:eastAsia="zh-CN"/>
        </w:rPr>
        <w:t>类型为</w:t>
      </w:r>
      <w:r>
        <w:rPr>
          <w:rFonts w:hint="eastAsia"/>
          <w:sz w:val="18"/>
          <w:szCs w:val="18"/>
          <w:lang w:val="en-US" w:eastAsia="zh-CN"/>
        </w:rPr>
        <w:t>XXX</w:t>
      </w:r>
      <w:r>
        <w:rPr>
          <w:rFonts w:hint="eastAsia"/>
          <w:sz w:val="18"/>
          <w:szCs w:val="18"/>
          <w:lang w:val="en-US" w:eastAsia="zh-CN"/>
        </w:rPr>
        <w:t>的数组</w:t>
      </w:r>
    </w:p>
    <w:p w:rsidR="00E712FC" w:rsidRPr="0064036B" w:rsidRDefault="00E712FC" w:rsidP="002C74FF">
      <w:pPr>
        <w:autoSpaceDE w:val="0"/>
        <w:autoSpaceDN w:val="0"/>
        <w:adjustRightInd w:val="0"/>
        <w:snapToGrid w:val="0"/>
        <w:spacing w:line="0" w:lineRule="atLeast"/>
        <w:rPr>
          <w:sz w:val="18"/>
          <w:szCs w:val="18"/>
          <w:lang w:val="en-US" w:eastAsia="zh-CN"/>
        </w:rPr>
      </w:pPr>
    </w:p>
    <w:p w:rsidR="00E05ECE" w:rsidRDefault="00911BD4">
      <w:pPr>
        <w:pStyle w:val="2"/>
        <w:rPr>
          <w:rFonts w:ascii="微软雅黑" w:hAnsi="微软雅黑" w:cs="微软雅黑"/>
          <w:sz w:val="30"/>
          <w:szCs w:val="30"/>
          <w:lang w:val="en-US" w:eastAsia="zh-CN"/>
        </w:rPr>
      </w:pPr>
      <w:bookmarkStart w:id="23" w:name="_Toc513053713"/>
      <w:r>
        <w:rPr>
          <w:rFonts w:ascii="微软雅黑" w:hAnsi="微软雅黑" w:cs="微软雅黑" w:hint="eastAsia"/>
          <w:sz w:val="30"/>
          <w:szCs w:val="30"/>
          <w:lang w:val="en-US" w:eastAsia="zh-CN"/>
        </w:rPr>
        <w:t>报文格式</w:t>
      </w:r>
      <w:bookmarkEnd w:id="23"/>
    </w:p>
    <w:p w:rsidR="00911BD4" w:rsidRPr="005E05C2" w:rsidRDefault="00911BD4" w:rsidP="00911BD4">
      <w:pPr>
        <w:spacing w:line="0" w:lineRule="atLeast"/>
        <w:rPr>
          <w:sz w:val="18"/>
          <w:szCs w:val="18"/>
          <w:lang w:val="en-US" w:eastAsia="zh-CN"/>
        </w:rPr>
      </w:pPr>
      <w:r w:rsidRPr="005E05C2">
        <w:rPr>
          <w:rFonts w:hint="eastAsia"/>
          <w:sz w:val="18"/>
          <w:szCs w:val="18"/>
          <w:lang w:val="en-US" w:eastAsia="zh-CN"/>
        </w:rPr>
        <w:t xml:space="preserve">    </w:t>
      </w:r>
      <w:r w:rsidRPr="005E05C2">
        <w:rPr>
          <w:rFonts w:hint="eastAsia"/>
          <w:sz w:val="18"/>
          <w:szCs w:val="18"/>
          <w:lang w:val="en-US" w:eastAsia="zh-CN"/>
        </w:rPr>
        <w:t>快钱</w:t>
      </w:r>
      <w:r w:rsidR="004A2E60">
        <w:rPr>
          <w:rFonts w:hint="eastAsia"/>
          <w:sz w:val="18"/>
          <w:szCs w:val="18"/>
          <w:lang w:val="en-US" w:eastAsia="zh-CN"/>
        </w:rPr>
        <w:t>HAT</w:t>
      </w:r>
      <w:r w:rsidRPr="005E05C2">
        <w:rPr>
          <w:rFonts w:hint="eastAsia"/>
          <w:sz w:val="18"/>
          <w:szCs w:val="18"/>
          <w:lang w:val="en-US" w:eastAsia="zh-CN"/>
        </w:rPr>
        <w:t>平台采用</w:t>
      </w:r>
      <w:r w:rsidRPr="005E05C2">
        <w:rPr>
          <w:rFonts w:hint="eastAsia"/>
          <w:sz w:val="18"/>
          <w:szCs w:val="18"/>
          <w:lang w:val="en-US" w:eastAsia="zh-CN"/>
        </w:rPr>
        <w:t>HTTPS</w:t>
      </w:r>
      <w:r w:rsidRPr="005E05C2">
        <w:rPr>
          <w:rFonts w:hint="eastAsia"/>
          <w:sz w:val="18"/>
          <w:szCs w:val="18"/>
          <w:lang w:val="en-US" w:eastAsia="zh-CN"/>
        </w:rPr>
        <w:t>协议为通讯基础，通过</w:t>
      </w:r>
      <w:r w:rsidRPr="005E05C2">
        <w:rPr>
          <w:rFonts w:hint="eastAsia"/>
          <w:sz w:val="18"/>
          <w:szCs w:val="18"/>
          <w:lang w:val="en-US" w:eastAsia="zh-CN"/>
        </w:rPr>
        <w:t>JSON</w:t>
      </w:r>
      <w:r w:rsidR="00272396">
        <w:rPr>
          <w:rFonts w:hint="eastAsia"/>
          <w:sz w:val="18"/>
          <w:szCs w:val="18"/>
          <w:lang w:val="en-US" w:eastAsia="zh-CN"/>
        </w:rPr>
        <w:t>消息格式传递请求或响应。商户平台需要将</w:t>
      </w:r>
      <w:r w:rsidRPr="005E05C2">
        <w:rPr>
          <w:rFonts w:hint="eastAsia"/>
          <w:sz w:val="18"/>
          <w:szCs w:val="18"/>
          <w:lang w:val="en-US" w:eastAsia="zh-CN"/>
        </w:rPr>
        <w:t>JSON</w:t>
      </w:r>
      <w:r w:rsidR="00272396">
        <w:rPr>
          <w:rFonts w:hint="eastAsia"/>
          <w:sz w:val="18"/>
          <w:szCs w:val="18"/>
          <w:lang w:val="en-US" w:eastAsia="zh-CN"/>
        </w:rPr>
        <w:t>格式的</w:t>
      </w:r>
      <w:r w:rsidRPr="005E05C2">
        <w:rPr>
          <w:rFonts w:hint="eastAsia"/>
          <w:sz w:val="18"/>
          <w:szCs w:val="18"/>
          <w:lang w:val="en-US" w:eastAsia="zh-CN"/>
        </w:rPr>
        <w:t>请求消息通过</w:t>
      </w:r>
      <w:r w:rsidRPr="005E05C2">
        <w:rPr>
          <w:rFonts w:hint="eastAsia"/>
          <w:sz w:val="18"/>
          <w:szCs w:val="18"/>
          <w:lang w:val="en-US" w:eastAsia="zh-CN"/>
        </w:rPr>
        <w:t>HTTP POST</w:t>
      </w:r>
      <w:r w:rsidR="00272396">
        <w:rPr>
          <w:rFonts w:hint="eastAsia"/>
          <w:sz w:val="18"/>
          <w:szCs w:val="18"/>
          <w:lang w:val="en-US" w:eastAsia="zh-CN"/>
        </w:rPr>
        <w:t>方法</w:t>
      </w:r>
      <w:r w:rsidRPr="005E05C2">
        <w:rPr>
          <w:rFonts w:hint="eastAsia"/>
          <w:sz w:val="18"/>
          <w:szCs w:val="18"/>
          <w:lang w:val="en-US" w:eastAsia="zh-CN"/>
        </w:rPr>
        <w:t>发送到</w:t>
      </w:r>
      <w:r w:rsidR="004A2E60">
        <w:rPr>
          <w:rFonts w:hint="eastAsia"/>
          <w:sz w:val="18"/>
          <w:szCs w:val="18"/>
          <w:lang w:val="en-US" w:eastAsia="zh-CN"/>
        </w:rPr>
        <w:t>HAT</w:t>
      </w:r>
      <w:r w:rsidRPr="005E05C2">
        <w:rPr>
          <w:rFonts w:hint="eastAsia"/>
          <w:sz w:val="18"/>
          <w:szCs w:val="18"/>
          <w:lang w:val="en-US" w:eastAsia="zh-CN"/>
        </w:rPr>
        <w:t>平台。</w:t>
      </w:r>
      <w:r w:rsidR="004A2E60">
        <w:rPr>
          <w:rFonts w:hint="eastAsia"/>
          <w:sz w:val="18"/>
          <w:szCs w:val="18"/>
          <w:lang w:val="en-US" w:eastAsia="zh-CN"/>
        </w:rPr>
        <w:t>HAT</w:t>
      </w:r>
      <w:r w:rsidRPr="005E05C2">
        <w:rPr>
          <w:rFonts w:hint="eastAsia"/>
          <w:sz w:val="18"/>
          <w:szCs w:val="18"/>
          <w:lang w:val="en-US" w:eastAsia="zh-CN"/>
        </w:rPr>
        <w:t>平台在处理完商户平台的请求消息后会将</w:t>
      </w:r>
      <w:r w:rsidRPr="005E05C2">
        <w:rPr>
          <w:rFonts w:hint="eastAsia"/>
          <w:sz w:val="18"/>
          <w:szCs w:val="18"/>
          <w:lang w:val="en-US" w:eastAsia="zh-CN"/>
        </w:rPr>
        <w:t>JSON</w:t>
      </w:r>
      <w:r w:rsidRPr="005E05C2">
        <w:rPr>
          <w:rFonts w:hint="eastAsia"/>
          <w:sz w:val="18"/>
          <w:szCs w:val="18"/>
          <w:lang w:val="en-US" w:eastAsia="zh-CN"/>
        </w:rPr>
        <w:t>格式</w:t>
      </w:r>
      <w:r w:rsidR="00C079B8">
        <w:rPr>
          <w:rFonts w:hint="eastAsia"/>
          <w:sz w:val="18"/>
          <w:szCs w:val="18"/>
          <w:lang w:val="en-US" w:eastAsia="zh-CN"/>
        </w:rPr>
        <w:t>的响应消息</w:t>
      </w:r>
      <w:r w:rsidRPr="005E05C2">
        <w:rPr>
          <w:rFonts w:hint="eastAsia"/>
          <w:sz w:val="18"/>
          <w:szCs w:val="18"/>
          <w:lang w:val="en-US" w:eastAsia="zh-CN"/>
        </w:rPr>
        <w:t>返回给商户平台。</w:t>
      </w:r>
    </w:p>
    <w:tbl>
      <w:tblPr>
        <w:tblW w:w="92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00"/>
        <w:gridCol w:w="7119"/>
      </w:tblGrid>
      <w:tr w:rsidR="00911BD4" w:rsidRPr="005E05C2" w:rsidTr="006172D4">
        <w:tc>
          <w:tcPr>
            <w:tcW w:w="2100" w:type="dxa"/>
            <w:shd w:val="clear" w:color="auto" w:fill="30849B"/>
          </w:tcPr>
          <w:p w:rsidR="00911BD4" w:rsidRPr="005E05C2" w:rsidRDefault="00911BD4" w:rsidP="006172D4">
            <w:pPr>
              <w:adjustRightInd w:val="0"/>
              <w:snapToGrid w:val="0"/>
              <w:rPr>
                <w:rFonts w:ascii="微软雅黑" w:hAnsi="微软雅黑" w:cs="微软雅黑"/>
                <w:b/>
                <w:sz w:val="18"/>
                <w:szCs w:val="18"/>
              </w:rPr>
            </w:pPr>
            <w:r w:rsidRPr="005E05C2"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</w:rPr>
              <w:t>通讯协议</w:t>
            </w:r>
          </w:p>
        </w:tc>
        <w:tc>
          <w:tcPr>
            <w:tcW w:w="7119" w:type="dxa"/>
          </w:tcPr>
          <w:p w:rsidR="00911BD4" w:rsidRPr="005E05C2" w:rsidRDefault="00911BD4" w:rsidP="006172D4">
            <w:pPr>
              <w:adjustRightInd w:val="0"/>
              <w:snapToGrid w:val="0"/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5E05C2">
              <w:rPr>
                <w:rFonts w:ascii="微软雅黑" w:hAnsi="微软雅黑" w:cs="微软雅黑" w:hint="eastAsia"/>
                <w:sz w:val="18"/>
                <w:szCs w:val="18"/>
              </w:rPr>
              <w:t>HTTPS</w:t>
            </w:r>
          </w:p>
        </w:tc>
      </w:tr>
      <w:tr w:rsidR="00911BD4" w:rsidRPr="005E05C2" w:rsidTr="006172D4">
        <w:tc>
          <w:tcPr>
            <w:tcW w:w="2100" w:type="dxa"/>
            <w:shd w:val="clear" w:color="auto" w:fill="30849B"/>
          </w:tcPr>
          <w:p w:rsidR="00911BD4" w:rsidRPr="005E05C2" w:rsidRDefault="00911BD4" w:rsidP="006172D4">
            <w:pPr>
              <w:adjustRightInd w:val="0"/>
              <w:snapToGrid w:val="0"/>
              <w:rPr>
                <w:rFonts w:ascii="微软雅黑" w:hAnsi="微软雅黑" w:cs="微软雅黑"/>
                <w:b/>
                <w:sz w:val="18"/>
                <w:szCs w:val="18"/>
                <w:lang w:eastAsia="zh-CN"/>
              </w:rPr>
            </w:pPr>
            <w:r w:rsidRPr="005E05C2"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</w:rPr>
              <w:t>请求方式</w:t>
            </w:r>
          </w:p>
        </w:tc>
        <w:tc>
          <w:tcPr>
            <w:tcW w:w="7119" w:type="dxa"/>
          </w:tcPr>
          <w:p w:rsidR="00911BD4" w:rsidRPr="005E05C2" w:rsidRDefault="00911BD4" w:rsidP="006172D4">
            <w:pPr>
              <w:adjustRightInd w:val="0"/>
              <w:snapToGrid w:val="0"/>
              <w:rPr>
                <w:rFonts w:ascii="微软雅黑" w:hAnsi="微软雅黑" w:cs="微软雅黑"/>
                <w:sz w:val="18"/>
                <w:szCs w:val="18"/>
              </w:rPr>
            </w:pPr>
            <w:r w:rsidRPr="005E05C2"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 xml:space="preserve">HTTP </w:t>
            </w:r>
            <w:r w:rsidRPr="005E05C2">
              <w:rPr>
                <w:rFonts w:ascii="微软雅黑" w:hAnsi="微软雅黑" w:cs="微软雅黑" w:hint="eastAsia"/>
                <w:sz w:val="18"/>
                <w:szCs w:val="18"/>
              </w:rPr>
              <w:t>POST</w:t>
            </w:r>
          </w:p>
        </w:tc>
      </w:tr>
      <w:tr w:rsidR="00911BD4" w:rsidRPr="005E05C2" w:rsidTr="006172D4">
        <w:tc>
          <w:tcPr>
            <w:tcW w:w="2100" w:type="dxa"/>
            <w:shd w:val="clear" w:color="auto" w:fill="30849B"/>
          </w:tcPr>
          <w:p w:rsidR="00911BD4" w:rsidRPr="005E05C2" w:rsidRDefault="00911BD4" w:rsidP="006172D4">
            <w:pPr>
              <w:adjustRightInd w:val="0"/>
              <w:snapToGrid w:val="0"/>
              <w:rPr>
                <w:rFonts w:ascii="微软雅黑" w:hAnsi="微软雅黑" w:cs="微软雅黑"/>
                <w:b/>
                <w:sz w:val="18"/>
                <w:szCs w:val="18"/>
              </w:rPr>
            </w:pPr>
            <w:r w:rsidRPr="005E05C2"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  <w:lang w:eastAsia="zh-CN"/>
              </w:rPr>
              <w:t>消息</w:t>
            </w:r>
            <w:r w:rsidRPr="005E05C2"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</w:rPr>
              <w:t>格式</w:t>
            </w:r>
          </w:p>
        </w:tc>
        <w:tc>
          <w:tcPr>
            <w:tcW w:w="7119" w:type="dxa"/>
          </w:tcPr>
          <w:p w:rsidR="00911BD4" w:rsidRPr="005E05C2" w:rsidRDefault="00911BD4" w:rsidP="006172D4">
            <w:pPr>
              <w:adjustRightInd w:val="0"/>
              <w:snapToGrid w:val="0"/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5E05C2">
              <w:rPr>
                <w:rFonts w:ascii="微软雅黑" w:hAnsi="微软雅黑" w:cs="微软雅黑" w:hint="eastAsia"/>
                <w:sz w:val="18"/>
                <w:szCs w:val="18"/>
                <w:lang w:val="en-US" w:eastAsia="zh-CN"/>
              </w:rPr>
              <w:t>application/json</w:t>
            </w:r>
          </w:p>
        </w:tc>
      </w:tr>
      <w:tr w:rsidR="00911BD4" w:rsidRPr="005E05C2" w:rsidTr="006172D4">
        <w:tc>
          <w:tcPr>
            <w:tcW w:w="2100" w:type="dxa"/>
            <w:shd w:val="clear" w:color="auto" w:fill="30849B"/>
          </w:tcPr>
          <w:p w:rsidR="00911BD4" w:rsidRPr="005E05C2" w:rsidRDefault="00911BD4" w:rsidP="006172D4">
            <w:pPr>
              <w:adjustRightInd w:val="0"/>
              <w:snapToGrid w:val="0"/>
              <w:rPr>
                <w:rFonts w:ascii="微软雅黑" w:hAnsi="微软雅黑" w:cs="微软雅黑"/>
                <w:b/>
                <w:sz w:val="18"/>
                <w:szCs w:val="18"/>
              </w:rPr>
            </w:pPr>
            <w:r w:rsidRPr="005E05C2"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</w:rPr>
              <w:t>字符集</w:t>
            </w:r>
          </w:p>
        </w:tc>
        <w:tc>
          <w:tcPr>
            <w:tcW w:w="7119" w:type="dxa"/>
          </w:tcPr>
          <w:p w:rsidR="00911BD4" w:rsidRPr="005E05C2" w:rsidRDefault="00090285" w:rsidP="00090285">
            <w:pPr>
              <w:adjustRightInd w:val="0"/>
              <w:snapToGrid w:val="0"/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5E05C2"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由</w:t>
            </w:r>
            <w:r w:rsidR="00911BD4" w:rsidRPr="005E05C2"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HTTP</w:t>
            </w:r>
            <w:r w:rsidR="00D96937"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 xml:space="preserve"> Header</w:t>
            </w:r>
            <w:r w:rsidR="00911BD4" w:rsidRPr="005E05C2"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 xml:space="preserve"> Content-Type</w:t>
            </w:r>
            <w:r w:rsidRPr="005E05C2"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指定</w:t>
            </w:r>
            <w:r w:rsidR="00911BD4" w:rsidRPr="005E05C2"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，未指定默认使用UTF-8</w:t>
            </w:r>
            <w:r w:rsidR="00911BD4" w:rsidRPr="005E05C2">
              <w:rPr>
                <w:rFonts w:ascii="微软雅黑" w:hAnsi="微软雅黑" w:cs="微软雅黑"/>
                <w:sz w:val="18"/>
                <w:szCs w:val="18"/>
                <w:lang w:eastAsia="zh-CN"/>
              </w:rPr>
              <w:t xml:space="preserve"> </w:t>
            </w:r>
          </w:p>
        </w:tc>
      </w:tr>
    </w:tbl>
    <w:p w:rsidR="00911BD4" w:rsidRDefault="00911BD4" w:rsidP="00911BD4">
      <w:pPr>
        <w:rPr>
          <w:lang w:val="en-US" w:eastAsia="zh-CN"/>
        </w:rPr>
      </w:pPr>
    </w:p>
    <w:p w:rsidR="008403C6" w:rsidRPr="00D77B6E" w:rsidRDefault="008403C6" w:rsidP="00911BD4">
      <w:pPr>
        <w:pStyle w:val="30"/>
        <w:rPr>
          <w:lang w:val="en-US" w:eastAsia="zh-CN"/>
        </w:rPr>
      </w:pPr>
      <w:bookmarkStart w:id="24" w:name="_Toc513053714"/>
      <w:r>
        <w:rPr>
          <w:rFonts w:hint="eastAsia"/>
          <w:lang w:val="en-US" w:eastAsia="zh-CN"/>
        </w:rPr>
        <w:t>请求报文</w:t>
      </w:r>
      <w:bookmarkEnd w:id="24"/>
    </w:p>
    <w:p w:rsidR="0067157F" w:rsidRDefault="0067157F" w:rsidP="00DC4E3C">
      <w:pPr>
        <w:pStyle w:val="4"/>
        <w:rPr>
          <w:lang w:val="en-US" w:eastAsia="zh-CN"/>
        </w:rPr>
      </w:pPr>
      <w:r>
        <w:rPr>
          <w:rFonts w:hint="eastAsia"/>
          <w:lang w:val="en-US" w:eastAsia="zh-CN"/>
        </w:rPr>
        <w:t>公共</w:t>
      </w:r>
      <w:r w:rsidR="00EB3A43">
        <w:rPr>
          <w:rFonts w:hint="eastAsia"/>
          <w:lang w:val="en-US" w:eastAsia="zh-CN"/>
        </w:rPr>
        <w:t>请求</w:t>
      </w:r>
      <w:r w:rsidR="0035484A">
        <w:rPr>
          <w:rFonts w:hint="eastAsia"/>
          <w:lang w:val="en-US" w:eastAsia="zh-CN"/>
        </w:rPr>
        <w:t>HTTP Header</w:t>
      </w:r>
    </w:p>
    <w:p w:rsidR="00911BD4" w:rsidRPr="003419E1" w:rsidRDefault="00911BD4" w:rsidP="003419E1">
      <w:pPr>
        <w:rPr>
          <w:sz w:val="18"/>
          <w:szCs w:val="18"/>
          <w:lang w:val="en-US" w:eastAsia="zh-CN"/>
        </w:rPr>
      </w:pPr>
      <w:r w:rsidRPr="003419E1">
        <w:rPr>
          <w:rFonts w:hint="eastAsia"/>
          <w:sz w:val="18"/>
          <w:szCs w:val="18"/>
          <w:lang w:val="en-US" w:eastAsia="zh-CN"/>
        </w:rPr>
        <w:t>商户平台在请求</w:t>
      </w:r>
      <w:r w:rsidR="004A2E60">
        <w:rPr>
          <w:rFonts w:hint="eastAsia"/>
          <w:sz w:val="18"/>
          <w:szCs w:val="18"/>
          <w:lang w:val="en-US" w:eastAsia="zh-CN"/>
        </w:rPr>
        <w:t>HAT</w:t>
      </w:r>
      <w:r w:rsidR="003419E1">
        <w:rPr>
          <w:rFonts w:hint="eastAsia"/>
          <w:sz w:val="18"/>
          <w:szCs w:val="18"/>
          <w:lang w:val="en-US" w:eastAsia="zh-CN"/>
        </w:rPr>
        <w:t>所有</w:t>
      </w:r>
      <w:r w:rsidR="008C5F27" w:rsidRPr="003419E1">
        <w:rPr>
          <w:rFonts w:hint="eastAsia"/>
          <w:sz w:val="18"/>
          <w:szCs w:val="18"/>
          <w:lang w:val="en-US" w:eastAsia="zh-CN"/>
        </w:rPr>
        <w:t>服务的</w:t>
      </w:r>
      <w:r w:rsidR="003419E1">
        <w:rPr>
          <w:rFonts w:hint="eastAsia"/>
          <w:sz w:val="18"/>
          <w:szCs w:val="18"/>
          <w:lang w:val="en-US" w:eastAsia="zh-CN"/>
        </w:rPr>
        <w:t>报文中需要包含以下</w:t>
      </w:r>
      <w:r w:rsidR="008C5F27" w:rsidRPr="003419E1">
        <w:rPr>
          <w:rFonts w:hint="eastAsia"/>
          <w:sz w:val="18"/>
          <w:szCs w:val="18"/>
          <w:lang w:val="en-US" w:eastAsia="zh-CN"/>
        </w:rPr>
        <w:t>HTTP</w:t>
      </w:r>
      <w:r w:rsidR="00101A4A">
        <w:rPr>
          <w:rFonts w:hint="eastAsia"/>
          <w:sz w:val="18"/>
          <w:szCs w:val="18"/>
          <w:lang w:val="en-US" w:eastAsia="zh-CN"/>
        </w:rPr>
        <w:t xml:space="preserve"> Header</w:t>
      </w:r>
    </w:p>
    <w:tbl>
      <w:tblPr>
        <w:tblW w:w="8897" w:type="dxa"/>
        <w:tblBorders>
          <w:top w:val="single" w:sz="4" w:space="0" w:color="4AACC5"/>
          <w:left w:val="single" w:sz="4" w:space="0" w:color="4AACC5"/>
          <w:bottom w:val="single" w:sz="4" w:space="0" w:color="4AACC5"/>
          <w:right w:val="single" w:sz="4" w:space="0" w:color="4AACC5"/>
          <w:insideH w:val="single" w:sz="6" w:space="0" w:color="4AACC5"/>
          <w:insideV w:val="single" w:sz="6" w:space="0" w:color="4AACC5"/>
        </w:tblBorders>
        <w:tblLayout w:type="fixed"/>
        <w:tblLook w:val="04A0" w:firstRow="1" w:lastRow="0" w:firstColumn="1" w:lastColumn="0" w:noHBand="0" w:noVBand="1"/>
      </w:tblPr>
      <w:tblGrid>
        <w:gridCol w:w="2235"/>
        <w:gridCol w:w="1417"/>
        <w:gridCol w:w="992"/>
        <w:gridCol w:w="567"/>
        <w:gridCol w:w="3686"/>
      </w:tblGrid>
      <w:tr w:rsidR="003D0E30" w:rsidTr="003D0E30">
        <w:tc>
          <w:tcPr>
            <w:tcW w:w="2235" w:type="dxa"/>
            <w:tcBorders>
              <w:top w:val="single" w:sz="4" w:space="0" w:color="4AACC5"/>
              <w:bottom w:val="single" w:sz="6" w:space="0" w:color="4AACC5"/>
            </w:tcBorders>
            <w:shd w:val="clear" w:color="auto" w:fill="30849B"/>
            <w:vAlign w:val="center"/>
          </w:tcPr>
          <w:p w:rsidR="00864128" w:rsidRDefault="00864128" w:rsidP="006172D4">
            <w:pPr>
              <w:rPr>
                <w:rFonts w:ascii="微软雅黑" w:hAnsi="微软雅黑" w:cs="微软雅黑"/>
                <w:color w:val="C7EDCC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  <w:lang w:eastAsia="zh-CN"/>
              </w:rPr>
              <w:t>HEAD</w:t>
            </w:r>
            <w:r w:rsidR="00B2698F"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  <w:lang w:eastAsia="zh-CN"/>
              </w:rPr>
              <w:t>ER</w:t>
            </w:r>
          </w:p>
        </w:tc>
        <w:tc>
          <w:tcPr>
            <w:tcW w:w="1417" w:type="dxa"/>
            <w:tcBorders>
              <w:top w:val="single" w:sz="4" w:space="0" w:color="4AACC5"/>
              <w:bottom w:val="single" w:sz="6" w:space="0" w:color="4AACC5"/>
            </w:tcBorders>
            <w:shd w:val="clear" w:color="auto" w:fill="30849B"/>
            <w:vAlign w:val="center"/>
          </w:tcPr>
          <w:p w:rsidR="00864128" w:rsidRDefault="00864128" w:rsidP="006172D4">
            <w:pPr>
              <w:jc w:val="center"/>
              <w:rPr>
                <w:rFonts w:ascii="微软雅黑" w:hAnsi="微软雅黑" w:cs="微软雅黑"/>
                <w:color w:val="C7EDCC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  <w:lang w:eastAsia="zh-CN"/>
              </w:rPr>
              <w:t>定义</w:t>
            </w:r>
          </w:p>
        </w:tc>
        <w:tc>
          <w:tcPr>
            <w:tcW w:w="992" w:type="dxa"/>
            <w:tcBorders>
              <w:top w:val="single" w:sz="4" w:space="0" w:color="4AACC5"/>
              <w:bottom w:val="single" w:sz="6" w:space="0" w:color="4AACC5"/>
            </w:tcBorders>
            <w:shd w:val="clear" w:color="auto" w:fill="30849B"/>
            <w:vAlign w:val="center"/>
          </w:tcPr>
          <w:p w:rsidR="00864128" w:rsidRDefault="00864128" w:rsidP="006172D4">
            <w:pPr>
              <w:jc w:val="center"/>
              <w:rPr>
                <w:rFonts w:ascii="微软雅黑" w:hAnsi="微软雅黑" w:cs="微软雅黑"/>
                <w:b/>
                <w:color w:val="C7EDCC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</w:rPr>
              <w:t>类型</w:t>
            </w:r>
          </w:p>
          <w:p w:rsidR="00864128" w:rsidRDefault="00864128" w:rsidP="006172D4">
            <w:pPr>
              <w:jc w:val="center"/>
              <w:rPr>
                <w:rFonts w:ascii="微软雅黑" w:hAnsi="微软雅黑" w:cs="微软雅黑"/>
                <w:color w:val="C7EDCC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</w:rPr>
              <w:t>长度</w:t>
            </w:r>
          </w:p>
        </w:tc>
        <w:tc>
          <w:tcPr>
            <w:tcW w:w="567" w:type="dxa"/>
            <w:tcBorders>
              <w:top w:val="single" w:sz="4" w:space="0" w:color="4AACC5"/>
              <w:bottom w:val="single" w:sz="6" w:space="0" w:color="4AACC5"/>
            </w:tcBorders>
            <w:shd w:val="clear" w:color="auto" w:fill="30849B"/>
            <w:vAlign w:val="center"/>
          </w:tcPr>
          <w:p w:rsidR="00864128" w:rsidRDefault="00864128" w:rsidP="006172D4">
            <w:pPr>
              <w:jc w:val="center"/>
              <w:rPr>
                <w:rFonts w:ascii="微软雅黑" w:hAnsi="微软雅黑" w:cs="微软雅黑"/>
                <w:color w:val="C7EDCC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</w:rPr>
              <w:t>必填</w:t>
            </w:r>
          </w:p>
        </w:tc>
        <w:tc>
          <w:tcPr>
            <w:tcW w:w="3686" w:type="dxa"/>
            <w:tcBorders>
              <w:top w:val="single" w:sz="4" w:space="0" w:color="4AACC5"/>
              <w:bottom w:val="single" w:sz="6" w:space="0" w:color="4AACC5"/>
            </w:tcBorders>
            <w:shd w:val="clear" w:color="auto" w:fill="30849B"/>
            <w:vAlign w:val="center"/>
          </w:tcPr>
          <w:p w:rsidR="00864128" w:rsidRDefault="00864128" w:rsidP="006172D4">
            <w:pPr>
              <w:jc w:val="center"/>
              <w:rPr>
                <w:rFonts w:ascii="微软雅黑" w:hAnsi="微软雅黑" w:cs="微软雅黑"/>
                <w:color w:val="C7EDCC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</w:rPr>
              <w:t>参数说明/示例</w:t>
            </w:r>
          </w:p>
        </w:tc>
      </w:tr>
      <w:tr w:rsidR="00864128" w:rsidTr="003D0E30">
        <w:tc>
          <w:tcPr>
            <w:tcW w:w="2235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864128" w:rsidRDefault="00936CCD" w:rsidP="006172D4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X-99B</w:t>
            </w:r>
            <w:r w:rsidR="00864128"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ill-TraceId</w:t>
            </w:r>
          </w:p>
        </w:tc>
        <w:tc>
          <w:tcPr>
            <w:tcW w:w="1417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864128" w:rsidRDefault="00864128" w:rsidP="006172D4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请求跟踪号</w:t>
            </w:r>
          </w:p>
        </w:tc>
        <w:tc>
          <w:tcPr>
            <w:tcW w:w="992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864128" w:rsidRDefault="00936CCD" w:rsidP="006172D4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AN64</w:t>
            </w:r>
          </w:p>
        </w:tc>
        <w:tc>
          <w:tcPr>
            <w:tcW w:w="567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864128" w:rsidRDefault="00864128" w:rsidP="006172D4">
            <w:pPr>
              <w:rPr>
                <w:rFonts w:ascii="微软雅黑" w:hAnsi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val="en-US" w:eastAsia="zh-CN"/>
              </w:rPr>
              <w:t>M</w:t>
            </w:r>
          </w:p>
        </w:tc>
        <w:tc>
          <w:tcPr>
            <w:tcW w:w="3686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936CCD" w:rsidRDefault="008C5F27" w:rsidP="008C5F27">
            <w:pPr>
              <w:rPr>
                <w:rFonts w:ascii="微软雅黑" w:hAnsi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val="en-US" w:eastAsia="zh-CN"/>
              </w:rPr>
              <w:t>调用方保证不要重复，快钱在响应中也会通过HTTP Head</w:t>
            </w:r>
            <w:r w:rsidR="00CA2CA1">
              <w:rPr>
                <w:rFonts w:ascii="微软雅黑" w:hAnsi="微软雅黑" w:cs="微软雅黑" w:hint="eastAsia"/>
                <w:sz w:val="18"/>
                <w:szCs w:val="18"/>
                <w:lang w:val="en-US" w:eastAsia="zh-CN"/>
              </w:rPr>
              <w:t>er</w:t>
            </w:r>
            <w:r>
              <w:rPr>
                <w:rFonts w:ascii="微软雅黑" w:hAnsi="微软雅黑" w:cs="微软雅黑" w:hint="eastAsia"/>
                <w:sz w:val="18"/>
                <w:szCs w:val="18"/>
                <w:lang w:val="en-US" w:eastAsia="zh-CN"/>
              </w:rPr>
              <w:t>返回对应请求的跟踪号</w:t>
            </w:r>
            <w:r w:rsidR="00936CCD">
              <w:rPr>
                <w:rFonts w:ascii="微软雅黑" w:hAnsi="微软雅黑" w:cs="微软雅黑" w:hint="eastAsia"/>
                <w:sz w:val="18"/>
                <w:szCs w:val="18"/>
                <w:lang w:val="en-US" w:eastAsia="zh-CN"/>
              </w:rPr>
              <w:t>。</w:t>
            </w:r>
          </w:p>
          <w:p w:rsidR="00936CCD" w:rsidRPr="00936CCD" w:rsidRDefault="00936CCD" w:rsidP="00040766">
            <w:pPr>
              <w:rPr>
                <w:rFonts w:ascii="微软雅黑" w:hAnsi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val="en-US" w:eastAsia="zh-CN"/>
              </w:rPr>
              <w:lastRenderedPageBreak/>
              <w:t>建议商户平台将此参数</w:t>
            </w:r>
            <w:r w:rsidR="00040766">
              <w:rPr>
                <w:rFonts w:ascii="微软雅黑" w:hAnsi="微软雅黑" w:cs="微软雅黑" w:hint="eastAsia"/>
                <w:sz w:val="18"/>
                <w:szCs w:val="18"/>
                <w:lang w:val="en-US" w:eastAsia="zh-CN"/>
              </w:rPr>
              <w:t>同时追加</w:t>
            </w:r>
            <w:r>
              <w:rPr>
                <w:rFonts w:ascii="微软雅黑" w:hAnsi="微软雅黑" w:cs="微软雅黑" w:hint="eastAsia"/>
                <w:sz w:val="18"/>
                <w:szCs w:val="18"/>
                <w:lang w:val="en-US" w:eastAsia="zh-CN"/>
              </w:rPr>
              <w:t>到接口URL后面</w:t>
            </w:r>
          </w:p>
        </w:tc>
      </w:tr>
      <w:tr w:rsidR="003D0E30" w:rsidTr="003D0E30">
        <w:tc>
          <w:tcPr>
            <w:tcW w:w="2235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864128" w:rsidRPr="009E6C02" w:rsidRDefault="00936CCD" w:rsidP="00864128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bookmarkStart w:id="25" w:name="OLE_LINK47"/>
            <w:bookmarkStart w:id="26" w:name="OLE_LINK48"/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lastRenderedPageBreak/>
              <w:t>X-99B</w:t>
            </w:r>
            <w:r w:rsidR="00864128"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ill-PlatformCode</w:t>
            </w:r>
            <w:bookmarkEnd w:id="25"/>
            <w:bookmarkEnd w:id="26"/>
          </w:p>
        </w:tc>
        <w:tc>
          <w:tcPr>
            <w:tcW w:w="1417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864128" w:rsidRPr="009E6C02" w:rsidRDefault="00864128" w:rsidP="00864128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商户平台代码</w:t>
            </w:r>
          </w:p>
        </w:tc>
        <w:tc>
          <w:tcPr>
            <w:tcW w:w="992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864128" w:rsidRPr="009E6C02" w:rsidRDefault="00864128" w:rsidP="006172D4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N11</w:t>
            </w:r>
          </w:p>
        </w:tc>
        <w:tc>
          <w:tcPr>
            <w:tcW w:w="567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864128" w:rsidRPr="009E6C02" w:rsidRDefault="00864128" w:rsidP="006172D4">
            <w:pPr>
              <w:rPr>
                <w:rFonts w:ascii="微软雅黑" w:hAnsi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val="en-US" w:eastAsia="zh-CN"/>
              </w:rPr>
              <w:t>M</w:t>
            </w:r>
          </w:p>
        </w:tc>
        <w:tc>
          <w:tcPr>
            <w:tcW w:w="3686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864128" w:rsidRPr="00A936DB" w:rsidRDefault="002E7B20" w:rsidP="006172D4">
            <w:pPr>
              <w:rPr>
                <w:rFonts w:ascii="微软雅黑" w:hAnsi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val="en-US" w:eastAsia="zh-CN"/>
              </w:rPr>
              <w:t>快钱分配给商户平台的11位会员号</w:t>
            </w:r>
          </w:p>
        </w:tc>
      </w:tr>
      <w:tr w:rsidR="00516569" w:rsidTr="003D0E30">
        <w:tc>
          <w:tcPr>
            <w:tcW w:w="2235" w:type="dxa"/>
            <w:tcBorders>
              <w:top w:val="single" w:sz="6" w:space="0" w:color="4AACC5"/>
              <w:bottom w:val="single" w:sz="4" w:space="0" w:color="4AACC5"/>
            </w:tcBorders>
            <w:shd w:val="clear" w:color="auto" w:fill="FFFFFF" w:themeFill="background1"/>
          </w:tcPr>
          <w:p w:rsidR="00516569" w:rsidRPr="000A20AA" w:rsidRDefault="00936CCD" w:rsidP="006172D4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X-99B</w:t>
            </w:r>
            <w:r w:rsidR="00516569"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ill-Signature</w:t>
            </w:r>
          </w:p>
        </w:tc>
        <w:tc>
          <w:tcPr>
            <w:tcW w:w="1417" w:type="dxa"/>
            <w:tcBorders>
              <w:top w:val="single" w:sz="6" w:space="0" w:color="4AACC5"/>
              <w:bottom w:val="single" w:sz="4" w:space="0" w:color="4AACC5"/>
            </w:tcBorders>
            <w:shd w:val="clear" w:color="auto" w:fill="FFFFFF" w:themeFill="background1"/>
          </w:tcPr>
          <w:p w:rsidR="00516569" w:rsidRPr="000A20AA" w:rsidRDefault="00516569" w:rsidP="006172D4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消息签名</w:t>
            </w:r>
          </w:p>
        </w:tc>
        <w:tc>
          <w:tcPr>
            <w:tcW w:w="992" w:type="dxa"/>
            <w:tcBorders>
              <w:top w:val="single" w:sz="6" w:space="0" w:color="4AACC5"/>
              <w:bottom w:val="single" w:sz="4" w:space="0" w:color="4AACC5"/>
            </w:tcBorders>
            <w:shd w:val="clear" w:color="auto" w:fill="FFFFFF" w:themeFill="background1"/>
          </w:tcPr>
          <w:p w:rsidR="00516569" w:rsidRPr="009E6C02" w:rsidRDefault="00516569" w:rsidP="006172D4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AN1024</w:t>
            </w:r>
          </w:p>
        </w:tc>
        <w:tc>
          <w:tcPr>
            <w:tcW w:w="567" w:type="dxa"/>
            <w:tcBorders>
              <w:top w:val="single" w:sz="6" w:space="0" w:color="4AACC5"/>
              <w:bottom w:val="single" w:sz="4" w:space="0" w:color="4AACC5"/>
            </w:tcBorders>
            <w:shd w:val="clear" w:color="auto" w:fill="FFFFFF" w:themeFill="background1"/>
          </w:tcPr>
          <w:p w:rsidR="00516569" w:rsidRDefault="00516569" w:rsidP="006172D4">
            <w:pPr>
              <w:rPr>
                <w:rFonts w:ascii="微软雅黑" w:hAnsi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val="en-US" w:eastAsia="zh-CN"/>
              </w:rPr>
              <w:t>M</w:t>
            </w:r>
          </w:p>
        </w:tc>
        <w:tc>
          <w:tcPr>
            <w:tcW w:w="3686" w:type="dxa"/>
            <w:tcBorders>
              <w:top w:val="single" w:sz="6" w:space="0" w:color="4AACC5"/>
              <w:bottom w:val="single" w:sz="4" w:space="0" w:color="4AACC5"/>
            </w:tcBorders>
            <w:shd w:val="clear" w:color="auto" w:fill="FFFFFF" w:themeFill="background1"/>
          </w:tcPr>
          <w:p w:rsidR="00516569" w:rsidRPr="00A936DB" w:rsidRDefault="00516569" w:rsidP="00516569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 xml:space="preserve">使用商户平台的私钥对HTTP Body中的内容进行签名， </w:t>
            </w:r>
            <w:r w:rsidR="004A2E60"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HAT</w:t>
            </w: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平台用商户的公钥进行验签。签名方法参见</w:t>
            </w:r>
            <w:hyperlink w:anchor="_消息签名" w:history="1">
              <w:r w:rsidRPr="00516569">
                <w:rPr>
                  <w:rStyle w:val="af2"/>
                  <w:rFonts w:ascii="微软雅黑" w:hAnsi="微软雅黑" w:cs="微软雅黑" w:hint="eastAsia"/>
                  <w:sz w:val="18"/>
                  <w:szCs w:val="18"/>
                  <w:lang w:eastAsia="zh-CN"/>
                </w:rPr>
                <w:t>消息签名</w:t>
              </w:r>
            </w:hyperlink>
          </w:p>
        </w:tc>
      </w:tr>
    </w:tbl>
    <w:p w:rsidR="00864128" w:rsidRDefault="00864128" w:rsidP="00864128">
      <w:pPr>
        <w:rPr>
          <w:lang w:val="en-US" w:eastAsia="zh-CN"/>
        </w:rPr>
      </w:pPr>
    </w:p>
    <w:p w:rsidR="003D0E30" w:rsidRPr="00DF6452" w:rsidRDefault="003D0E30" w:rsidP="00864128">
      <w:pPr>
        <w:pStyle w:val="4"/>
        <w:rPr>
          <w:lang w:val="en-US" w:eastAsia="zh-CN"/>
        </w:rPr>
      </w:pPr>
      <w:r>
        <w:rPr>
          <w:rFonts w:hint="eastAsia"/>
          <w:lang w:val="en-US" w:eastAsia="zh-CN"/>
        </w:rPr>
        <w:t>请求报文样例</w:t>
      </w:r>
    </w:p>
    <w:tbl>
      <w:tblPr>
        <w:tblW w:w="8897" w:type="dxa"/>
        <w:tblBorders>
          <w:top w:val="single" w:sz="4" w:space="0" w:color="4AACC5"/>
          <w:left w:val="single" w:sz="4" w:space="0" w:color="4AACC5"/>
          <w:bottom w:val="single" w:sz="4" w:space="0" w:color="4AACC5"/>
          <w:right w:val="single" w:sz="4" w:space="0" w:color="4AACC5"/>
          <w:insideV w:val="single" w:sz="4" w:space="0" w:color="4AACC5"/>
        </w:tblBorders>
        <w:shd w:val="clear" w:color="auto" w:fill="D2EAF0"/>
        <w:tblLayout w:type="fixed"/>
        <w:tblLook w:val="04A0" w:firstRow="1" w:lastRow="0" w:firstColumn="1" w:lastColumn="0" w:noHBand="0" w:noVBand="1"/>
      </w:tblPr>
      <w:tblGrid>
        <w:gridCol w:w="8897"/>
      </w:tblGrid>
      <w:tr w:rsidR="00E05ECE" w:rsidRPr="00CD68B7">
        <w:tc>
          <w:tcPr>
            <w:tcW w:w="8897" w:type="dxa"/>
            <w:shd w:val="clear" w:color="auto" w:fill="D2EAF0"/>
          </w:tcPr>
          <w:p w:rsidR="001670EB" w:rsidRPr="001670EB" w:rsidRDefault="001670EB" w:rsidP="001670EB">
            <w:pPr>
              <w:rPr>
                <w:rFonts w:ascii="Consolas" w:eastAsia="YaHei Consolas Hybrid" w:hAnsi="Consolas" w:cs="Consolas"/>
                <w:color w:val="008080"/>
                <w:sz w:val="18"/>
                <w:szCs w:val="18"/>
              </w:rPr>
            </w:pPr>
            <w:r w:rsidRPr="001670EB">
              <w:rPr>
                <w:rFonts w:ascii="Consolas" w:eastAsia="YaHei Consolas Hybrid" w:hAnsi="Consolas" w:cs="Consolas"/>
                <w:color w:val="008080"/>
                <w:sz w:val="18"/>
                <w:szCs w:val="18"/>
              </w:rPr>
              <w:t>POST /hat-api/acct/open</w:t>
            </w:r>
            <w:r w:rsidR="00B2698F">
              <w:rPr>
                <w:rFonts w:ascii="Consolas" w:eastAsia="YaHei Consolas Hybrid" w:hAnsi="Consolas" w:cs="Consolas" w:hint="eastAsia"/>
                <w:color w:val="008080"/>
                <w:sz w:val="18"/>
                <w:szCs w:val="18"/>
                <w:lang w:eastAsia="zh-CN"/>
              </w:rPr>
              <w:t>?</w:t>
            </w:r>
            <w:r w:rsidR="00B2698F" w:rsidRPr="001670EB">
              <w:rPr>
                <w:rFonts w:ascii="Consolas" w:eastAsia="YaHei Consolas Hybrid" w:hAnsi="Consolas" w:cs="Consolas"/>
                <w:color w:val="008080"/>
                <w:sz w:val="18"/>
                <w:szCs w:val="18"/>
              </w:rPr>
              <w:t>X-99Bill-TraceId</w:t>
            </w:r>
            <w:r w:rsidR="00B2698F">
              <w:rPr>
                <w:rFonts w:ascii="Consolas" w:eastAsia="YaHei Consolas Hybrid" w:hAnsi="Consolas" w:cs="Consolas" w:hint="eastAsia"/>
                <w:color w:val="008080"/>
                <w:sz w:val="18"/>
                <w:szCs w:val="18"/>
                <w:lang w:eastAsia="zh-CN"/>
              </w:rPr>
              <w:t>=e</w:t>
            </w:r>
            <w:r w:rsidR="00B2698F" w:rsidRPr="001670EB">
              <w:rPr>
                <w:rFonts w:ascii="Consolas" w:eastAsia="YaHei Consolas Hybrid" w:hAnsi="Consolas" w:cs="Consolas"/>
                <w:color w:val="008080"/>
                <w:sz w:val="18"/>
                <w:szCs w:val="18"/>
              </w:rPr>
              <w:t>74550a9-0b3c-4984-848f-07d6fa251709</w:t>
            </w:r>
            <w:r w:rsidRPr="001670EB">
              <w:rPr>
                <w:rFonts w:ascii="Consolas" w:eastAsia="YaHei Consolas Hybrid" w:hAnsi="Consolas" w:cs="Consolas"/>
                <w:color w:val="008080"/>
                <w:sz w:val="18"/>
                <w:szCs w:val="18"/>
              </w:rPr>
              <w:t xml:space="preserve"> HTTP/1.1</w:t>
            </w:r>
          </w:p>
          <w:p w:rsidR="001670EB" w:rsidRPr="001670EB" w:rsidRDefault="001670EB" w:rsidP="001670EB">
            <w:pPr>
              <w:rPr>
                <w:rFonts w:ascii="Consolas" w:eastAsia="YaHei Consolas Hybrid" w:hAnsi="Consolas" w:cs="Consolas"/>
                <w:color w:val="008080"/>
                <w:sz w:val="18"/>
                <w:szCs w:val="18"/>
              </w:rPr>
            </w:pPr>
            <w:r w:rsidRPr="001670EB">
              <w:rPr>
                <w:rFonts w:ascii="Consolas" w:eastAsia="YaHei Consolas Hybrid" w:hAnsi="Consolas" w:cs="Consolas"/>
                <w:color w:val="008080"/>
                <w:sz w:val="18"/>
                <w:szCs w:val="18"/>
              </w:rPr>
              <w:t>X-99Bill-TraceId: e74550a9-0b3c-4984-848f-07d6fa251709</w:t>
            </w:r>
          </w:p>
          <w:p w:rsidR="001670EB" w:rsidRPr="001670EB" w:rsidRDefault="001670EB" w:rsidP="001670EB">
            <w:pPr>
              <w:rPr>
                <w:rFonts w:ascii="Consolas" w:eastAsia="YaHei Consolas Hybrid" w:hAnsi="Consolas" w:cs="Consolas"/>
                <w:color w:val="008080"/>
                <w:sz w:val="18"/>
                <w:szCs w:val="18"/>
              </w:rPr>
            </w:pPr>
            <w:r w:rsidRPr="001670EB">
              <w:rPr>
                <w:rFonts w:ascii="Consolas" w:eastAsia="YaHei Consolas Hybrid" w:hAnsi="Consolas" w:cs="Consolas"/>
                <w:color w:val="008080"/>
                <w:sz w:val="18"/>
                <w:szCs w:val="18"/>
              </w:rPr>
              <w:t>X-99Bill-PlatformCode: 10012177369</w:t>
            </w:r>
          </w:p>
          <w:p w:rsidR="001670EB" w:rsidRPr="001670EB" w:rsidRDefault="001670EB" w:rsidP="001670EB">
            <w:pPr>
              <w:rPr>
                <w:rFonts w:ascii="Consolas" w:eastAsia="YaHei Consolas Hybrid" w:hAnsi="Consolas" w:cs="Consolas"/>
                <w:color w:val="008080"/>
                <w:sz w:val="18"/>
                <w:szCs w:val="18"/>
              </w:rPr>
            </w:pPr>
            <w:r w:rsidRPr="001670EB">
              <w:rPr>
                <w:rFonts w:ascii="Consolas" w:eastAsia="YaHei Consolas Hybrid" w:hAnsi="Consolas" w:cs="Consolas"/>
                <w:color w:val="008080"/>
                <w:sz w:val="18"/>
                <w:szCs w:val="18"/>
              </w:rPr>
              <w:t>X-99Bill-Signature: qj1TGx8HZfXsLmGMc9BOIcGp27E6JgnHlc89prUr34fVbjJoedMxZuZan6/E3zwir7muWOM39EDFapjXGQPd9cCUOjCKhYruq2S5HkG4AGtprMw98c4fo5wPzwC2VrR8u9xTn7dOU5IPrDTH4HIF36JHb/3KYPOV+4LvLxfyCcGO12pXexIhkxG82Be4hDTAamO92z64vjoz96d459djDaJyjzfM45jDEfBmEwrPIlhuGkJgK9mbVventgX5papanL+bd+uo2YZgDUeoQSVkAYTH/HnfftEg/J8IvzY3LdZCeubDc66opeVN+2SoWBzk7J++/qpVGdoWSTp/T4dTxg==</w:t>
            </w:r>
          </w:p>
          <w:p w:rsidR="001670EB" w:rsidRPr="001670EB" w:rsidRDefault="001670EB" w:rsidP="001670EB">
            <w:pPr>
              <w:rPr>
                <w:rFonts w:ascii="Consolas" w:eastAsia="YaHei Consolas Hybrid" w:hAnsi="Consolas" w:cs="Consolas"/>
                <w:color w:val="008080"/>
                <w:sz w:val="18"/>
                <w:szCs w:val="18"/>
              </w:rPr>
            </w:pPr>
            <w:r w:rsidRPr="001670EB">
              <w:rPr>
                <w:rFonts w:ascii="Consolas" w:eastAsia="YaHei Consolas Hybrid" w:hAnsi="Consolas" w:cs="Consolas"/>
                <w:color w:val="008080"/>
                <w:sz w:val="18"/>
                <w:szCs w:val="18"/>
              </w:rPr>
              <w:t>Content-Length: 99</w:t>
            </w:r>
          </w:p>
          <w:p w:rsidR="001670EB" w:rsidRPr="001670EB" w:rsidRDefault="001670EB" w:rsidP="001670EB">
            <w:pPr>
              <w:rPr>
                <w:rFonts w:ascii="Consolas" w:eastAsia="YaHei Consolas Hybrid" w:hAnsi="Consolas" w:cs="Consolas"/>
                <w:color w:val="008080"/>
                <w:sz w:val="18"/>
                <w:szCs w:val="18"/>
              </w:rPr>
            </w:pPr>
            <w:r w:rsidRPr="001670EB">
              <w:rPr>
                <w:rFonts w:ascii="Consolas" w:eastAsia="YaHei Consolas Hybrid" w:hAnsi="Consolas" w:cs="Consolas"/>
                <w:color w:val="008080"/>
                <w:sz w:val="18"/>
                <w:szCs w:val="18"/>
              </w:rPr>
              <w:t>Content-Type: application/json; charset=UTF-8</w:t>
            </w:r>
          </w:p>
          <w:p w:rsidR="001670EB" w:rsidRPr="001670EB" w:rsidRDefault="001670EB" w:rsidP="001670EB">
            <w:pPr>
              <w:rPr>
                <w:rFonts w:ascii="Consolas" w:eastAsia="YaHei Consolas Hybrid" w:hAnsi="Consolas" w:cs="Consolas"/>
                <w:color w:val="008080"/>
                <w:sz w:val="18"/>
                <w:szCs w:val="18"/>
              </w:rPr>
            </w:pPr>
            <w:r w:rsidRPr="001670EB">
              <w:rPr>
                <w:rFonts w:ascii="Consolas" w:eastAsia="YaHei Consolas Hybrid" w:hAnsi="Consolas" w:cs="Consolas"/>
                <w:color w:val="008080"/>
                <w:sz w:val="18"/>
                <w:szCs w:val="18"/>
              </w:rPr>
              <w:t>Host: pay.99bill.com</w:t>
            </w:r>
          </w:p>
          <w:p w:rsidR="001670EB" w:rsidRPr="001670EB" w:rsidRDefault="001670EB" w:rsidP="001670EB">
            <w:pPr>
              <w:rPr>
                <w:rFonts w:ascii="Consolas" w:eastAsia="YaHei Consolas Hybrid" w:hAnsi="Consolas" w:cs="Consolas"/>
                <w:color w:val="008080"/>
                <w:sz w:val="18"/>
                <w:szCs w:val="18"/>
              </w:rPr>
            </w:pPr>
          </w:p>
          <w:p w:rsidR="001670EB" w:rsidRPr="001670EB" w:rsidRDefault="001670EB" w:rsidP="001670EB">
            <w:pPr>
              <w:rPr>
                <w:rFonts w:ascii="Consolas" w:eastAsia="YaHei Consolas Hybrid" w:hAnsi="Consolas" w:cs="Consolas"/>
                <w:color w:val="008080"/>
                <w:sz w:val="18"/>
                <w:szCs w:val="18"/>
              </w:rPr>
            </w:pPr>
            <w:r w:rsidRPr="001670EB">
              <w:rPr>
                <w:rFonts w:ascii="Consolas" w:eastAsia="YaHei Consolas Hybrid" w:hAnsi="Consolas" w:cs="Consolas"/>
                <w:color w:val="008080"/>
                <w:sz w:val="18"/>
                <w:szCs w:val="18"/>
              </w:rPr>
              <w:t>{</w:t>
            </w:r>
          </w:p>
          <w:p w:rsidR="001670EB" w:rsidRPr="001670EB" w:rsidRDefault="001670EB" w:rsidP="001670EB">
            <w:pPr>
              <w:rPr>
                <w:rFonts w:ascii="Consolas" w:eastAsia="YaHei Consolas Hybrid" w:hAnsi="Consolas" w:cs="Consolas"/>
                <w:color w:val="008080"/>
                <w:sz w:val="18"/>
                <w:szCs w:val="18"/>
              </w:rPr>
            </w:pPr>
            <w:r w:rsidRPr="001670EB">
              <w:rPr>
                <w:rFonts w:ascii="Consolas" w:eastAsia="YaHei Consolas Hybrid" w:hAnsi="Consolas" w:cs="Consolas"/>
                <w:color w:val="008080"/>
                <w:sz w:val="18"/>
                <w:szCs w:val="18"/>
              </w:rPr>
              <w:t>"</w:t>
            </w:r>
            <w:r w:rsidR="002D5505">
              <w:rPr>
                <w:rFonts w:ascii="Consolas" w:eastAsia="YaHei Consolas Hybrid" w:hAnsi="Consolas" w:cs="Consolas"/>
                <w:color w:val="008080"/>
                <w:sz w:val="18"/>
                <w:szCs w:val="18"/>
              </w:rPr>
              <w:t>idCardType</w:t>
            </w:r>
            <w:r w:rsidRPr="001670EB">
              <w:rPr>
                <w:rFonts w:ascii="Consolas" w:eastAsia="YaHei Consolas Hybrid" w:hAnsi="Consolas" w:cs="Consolas"/>
                <w:color w:val="008080"/>
                <w:sz w:val="18"/>
                <w:szCs w:val="18"/>
              </w:rPr>
              <w:t>":"</w:t>
            </w:r>
            <w:r w:rsidR="002D5505">
              <w:rPr>
                <w:rFonts w:ascii="Consolas" w:eastAsia="YaHei Consolas Hybrid" w:hAnsi="Consolas" w:cs="Consolas" w:hint="eastAsia"/>
                <w:color w:val="008080"/>
                <w:sz w:val="18"/>
                <w:szCs w:val="18"/>
                <w:lang w:eastAsia="zh-CN"/>
              </w:rPr>
              <w:t>10</w:t>
            </w:r>
            <w:r w:rsidRPr="001670EB">
              <w:rPr>
                <w:rFonts w:ascii="Consolas" w:eastAsia="YaHei Consolas Hybrid" w:hAnsi="Consolas" w:cs="Consolas"/>
                <w:color w:val="008080"/>
                <w:sz w:val="18"/>
                <w:szCs w:val="18"/>
              </w:rPr>
              <w:t>1",</w:t>
            </w:r>
          </w:p>
          <w:p w:rsidR="001670EB" w:rsidRPr="001670EB" w:rsidRDefault="001670EB" w:rsidP="001670EB">
            <w:pPr>
              <w:rPr>
                <w:rFonts w:ascii="Consolas" w:eastAsia="YaHei Consolas Hybrid" w:hAnsi="Consolas" w:cs="Consolas"/>
                <w:color w:val="008080"/>
                <w:sz w:val="18"/>
                <w:szCs w:val="18"/>
              </w:rPr>
            </w:pPr>
            <w:r w:rsidRPr="001670EB">
              <w:rPr>
                <w:rFonts w:ascii="Consolas" w:eastAsia="YaHei Consolas Hybrid" w:hAnsi="Consolas" w:cs="Consolas" w:hint="eastAsia"/>
                <w:color w:val="008080"/>
                <w:sz w:val="18"/>
                <w:szCs w:val="18"/>
              </w:rPr>
              <w:t>"name":"</w:t>
            </w:r>
            <w:r w:rsidRPr="001670EB">
              <w:rPr>
                <w:rFonts w:ascii="Consolas" w:eastAsia="YaHei Consolas Hybrid" w:hAnsi="Consolas" w:cs="Consolas" w:hint="eastAsia"/>
                <w:color w:val="008080"/>
                <w:sz w:val="18"/>
                <w:szCs w:val="18"/>
              </w:rPr>
              <w:t>左馨平</w:t>
            </w:r>
            <w:r w:rsidRPr="001670EB">
              <w:rPr>
                <w:rFonts w:ascii="Consolas" w:eastAsia="YaHei Consolas Hybrid" w:hAnsi="Consolas" w:cs="Consolas" w:hint="eastAsia"/>
                <w:color w:val="008080"/>
                <w:sz w:val="18"/>
                <w:szCs w:val="18"/>
              </w:rPr>
              <w:t>",</w:t>
            </w:r>
          </w:p>
          <w:p w:rsidR="001670EB" w:rsidRPr="001670EB" w:rsidRDefault="001670EB" w:rsidP="001670EB">
            <w:pPr>
              <w:rPr>
                <w:rFonts w:ascii="Consolas" w:eastAsia="YaHei Consolas Hybrid" w:hAnsi="Consolas" w:cs="Consolas"/>
                <w:color w:val="008080"/>
                <w:sz w:val="18"/>
                <w:szCs w:val="18"/>
              </w:rPr>
            </w:pPr>
            <w:r w:rsidRPr="001670EB">
              <w:rPr>
                <w:rFonts w:ascii="Consolas" w:eastAsia="YaHei Consolas Hybrid" w:hAnsi="Consolas" w:cs="Consolas"/>
                <w:color w:val="008080"/>
                <w:sz w:val="18"/>
                <w:szCs w:val="18"/>
              </w:rPr>
              <w:t>"uId":"03696c0af3b4cfd2",</w:t>
            </w:r>
          </w:p>
          <w:p w:rsidR="001670EB" w:rsidRPr="001670EB" w:rsidRDefault="001670EB" w:rsidP="001670EB">
            <w:pPr>
              <w:rPr>
                <w:rFonts w:ascii="Consolas" w:eastAsia="YaHei Consolas Hybrid" w:hAnsi="Consolas" w:cs="Consolas"/>
                <w:color w:val="008080"/>
                <w:sz w:val="18"/>
                <w:szCs w:val="18"/>
              </w:rPr>
            </w:pPr>
            <w:r w:rsidRPr="001670EB">
              <w:rPr>
                <w:rFonts w:ascii="Consolas" w:eastAsia="YaHei Consolas Hybrid" w:hAnsi="Consolas" w:cs="Consolas"/>
                <w:color w:val="008080"/>
                <w:sz w:val="18"/>
                <w:szCs w:val="18"/>
              </w:rPr>
              <w:t>"</w:t>
            </w:r>
            <w:r w:rsidR="002D5505">
              <w:rPr>
                <w:rFonts w:ascii="Consolas" w:eastAsia="YaHei Consolas Hybrid" w:hAnsi="Consolas" w:cs="Consolas"/>
                <w:color w:val="008080"/>
                <w:sz w:val="18"/>
                <w:szCs w:val="18"/>
              </w:rPr>
              <w:t>idCardNumber</w:t>
            </w:r>
            <w:r w:rsidRPr="001670EB">
              <w:rPr>
                <w:rFonts w:ascii="Consolas" w:eastAsia="YaHei Consolas Hybrid" w:hAnsi="Consolas" w:cs="Consolas"/>
                <w:color w:val="008080"/>
                <w:sz w:val="18"/>
                <w:szCs w:val="18"/>
              </w:rPr>
              <w:t>":"511424199301064855"</w:t>
            </w:r>
          </w:p>
          <w:p w:rsidR="00E05ECE" w:rsidRPr="00CD68B7" w:rsidRDefault="001670EB" w:rsidP="001670EB">
            <w:pPr>
              <w:rPr>
                <w:rFonts w:ascii="Consolas" w:eastAsia="YaHei Consolas Hybrid" w:hAnsi="Consolas" w:cs="Consolas"/>
                <w:color w:val="008080"/>
                <w:sz w:val="18"/>
                <w:szCs w:val="18"/>
              </w:rPr>
            </w:pPr>
            <w:r w:rsidRPr="001670EB">
              <w:rPr>
                <w:rFonts w:ascii="Consolas" w:eastAsia="YaHei Consolas Hybrid" w:hAnsi="Consolas" w:cs="Consolas"/>
                <w:color w:val="008080"/>
                <w:sz w:val="18"/>
                <w:szCs w:val="18"/>
              </w:rPr>
              <w:t>}</w:t>
            </w:r>
          </w:p>
        </w:tc>
      </w:tr>
    </w:tbl>
    <w:p w:rsidR="00E05ECE" w:rsidRPr="008F366C" w:rsidRDefault="008F366C" w:rsidP="008F366C">
      <w:pPr>
        <w:pStyle w:val="30"/>
        <w:rPr>
          <w:lang w:val="en-US" w:eastAsia="zh-CN"/>
        </w:rPr>
      </w:pPr>
      <w:bookmarkStart w:id="27" w:name="_Toc513053715"/>
      <w:r>
        <w:rPr>
          <w:rFonts w:hint="eastAsia"/>
          <w:lang w:val="en-US" w:eastAsia="zh-CN"/>
        </w:rPr>
        <w:t>响应报文</w:t>
      </w:r>
      <w:bookmarkEnd w:id="27"/>
    </w:p>
    <w:p w:rsidR="004E2828" w:rsidRDefault="004E2828" w:rsidP="00845B74">
      <w:pPr>
        <w:pStyle w:val="4"/>
        <w:rPr>
          <w:lang w:val="en-US" w:eastAsia="zh-CN"/>
        </w:rPr>
      </w:pPr>
      <w:r>
        <w:rPr>
          <w:rFonts w:hint="eastAsia"/>
          <w:lang w:val="en-US" w:eastAsia="zh-CN"/>
        </w:rPr>
        <w:t>公共响应</w:t>
      </w:r>
      <w:r w:rsidR="00EA7630">
        <w:rPr>
          <w:rFonts w:hint="eastAsia"/>
          <w:lang w:val="en-US" w:eastAsia="zh-CN"/>
        </w:rPr>
        <w:t>HTTP Head</w:t>
      </w:r>
      <w:r w:rsidR="00845B74">
        <w:rPr>
          <w:rFonts w:hint="eastAsia"/>
          <w:lang w:val="en-US" w:eastAsia="zh-CN"/>
        </w:rPr>
        <w:t>er</w:t>
      </w:r>
    </w:p>
    <w:p w:rsidR="008F366C" w:rsidRPr="00845B74" w:rsidRDefault="008F366C" w:rsidP="008F366C">
      <w:pPr>
        <w:rPr>
          <w:rFonts w:ascii="微软雅黑" w:hAnsi="微软雅黑" w:cs="微软雅黑"/>
          <w:sz w:val="18"/>
          <w:szCs w:val="18"/>
          <w:lang w:eastAsia="zh-CN"/>
        </w:rPr>
      </w:pPr>
      <w:r w:rsidRPr="00845B74">
        <w:rPr>
          <w:rFonts w:ascii="微软雅黑" w:hAnsi="微软雅黑" w:cs="微软雅黑" w:hint="eastAsia"/>
          <w:sz w:val="18"/>
          <w:szCs w:val="18"/>
          <w:lang w:eastAsia="zh-CN"/>
        </w:rPr>
        <w:t>快钱</w:t>
      </w:r>
      <w:r w:rsidR="004A2E60">
        <w:rPr>
          <w:rFonts w:ascii="微软雅黑" w:hAnsi="微软雅黑" w:cs="微软雅黑" w:hint="eastAsia"/>
          <w:sz w:val="18"/>
          <w:szCs w:val="18"/>
          <w:lang w:eastAsia="zh-CN"/>
        </w:rPr>
        <w:t>HAT</w:t>
      </w:r>
      <w:r w:rsidRPr="00845B74">
        <w:rPr>
          <w:rFonts w:ascii="微软雅黑" w:hAnsi="微软雅黑" w:cs="微软雅黑" w:hint="eastAsia"/>
          <w:sz w:val="18"/>
          <w:szCs w:val="18"/>
          <w:lang w:eastAsia="zh-CN"/>
        </w:rPr>
        <w:t>平台在返回的所有</w:t>
      </w:r>
      <w:r w:rsidR="00EA7630" w:rsidRPr="00845B74">
        <w:rPr>
          <w:rFonts w:ascii="微软雅黑" w:hAnsi="微软雅黑" w:cs="微软雅黑" w:hint="eastAsia"/>
          <w:sz w:val="18"/>
          <w:szCs w:val="18"/>
          <w:lang w:eastAsia="zh-CN"/>
        </w:rPr>
        <w:t>响应报文中会携带以下HTTP Head</w:t>
      </w:r>
      <w:r w:rsidR="00845B74" w:rsidRPr="00845B74">
        <w:rPr>
          <w:rFonts w:ascii="微软雅黑" w:hAnsi="微软雅黑" w:cs="微软雅黑" w:hint="eastAsia"/>
          <w:sz w:val="18"/>
          <w:szCs w:val="18"/>
          <w:lang w:eastAsia="zh-CN"/>
        </w:rPr>
        <w:t>er</w:t>
      </w:r>
      <w:r w:rsidR="00EA7630" w:rsidRPr="00845B74">
        <w:rPr>
          <w:rFonts w:ascii="微软雅黑" w:hAnsi="微软雅黑" w:cs="微软雅黑"/>
          <w:sz w:val="18"/>
          <w:szCs w:val="18"/>
          <w:lang w:eastAsia="zh-CN"/>
        </w:rPr>
        <w:t xml:space="preserve"> </w:t>
      </w:r>
    </w:p>
    <w:tbl>
      <w:tblPr>
        <w:tblW w:w="8897" w:type="dxa"/>
        <w:tblBorders>
          <w:top w:val="single" w:sz="4" w:space="0" w:color="4AACC5"/>
          <w:left w:val="single" w:sz="4" w:space="0" w:color="4AACC5"/>
          <w:bottom w:val="single" w:sz="4" w:space="0" w:color="4AACC5"/>
          <w:right w:val="single" w:sz="4" w:space="0" w:color="4AACC5"/>
          <w:insideH w:val="single" w:sz="6" w:space="0" w:color="4AACC5"/>
          <w:insideV w:val="single" w:sz="6" w:space="0" w:color="4AACC5"/>
        </w:tblBorders>
        <w:tblLayout w:type="fixed"/>
        <w:tblLook w:val="04A0" w:firstRow="1" w:lastRow="0" w:firstColumn="1" w:lastColumn="0" w:noHBand="0" w:noVBand="1"/>
      </w:tblPr>
      <w:tblGrid>
        <w:gridCol w:w="2235"/>
        <w:gridCol w:w="1417"/>
        <w:gridCol w:w="992"/>
        <w:gridCol w:w="567"/>
        <w:gridCol w:w="3686"/>
      </w:tblGrid>
      <w:tr w:rsidR="005F7AA1" w:rsidTr="006172D4">
        <w:tc>
          <w:tcPr>
            <w:tcW w:w="2235" w:type="dxa"/>
            <w:tcBorders>
              <w:top w:val="single" w:sz="4" w:space="0" w:color="4AACC5"/>
              <w:bottom w:val="single" w:sz="6" w:space="0" w:color="4AACC5"/>
            </w:tcBorders>
            <w:shd w:val="clear" w:color="auto" w:fill="30849B"/>
            <w:vAlign w:val="center"/>
          </w:tcPr>
          <w:p w:rsidR="005F7AA1" w:rsidRDefault="005F7AA1" w:rsidP="006172D4">
            <w:pPr>
              <w:rPr>
                <w:rFonts w:ascii="微软雅黑" w:hAnsi="微软雅黑" w:cs="微软雅黑"/>
                <w:color w:val="C7EDCC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  <w:lang w:eastAsia="zh-CN"/>
              </w:rPr>
              <w:t>HEAD</w:t>
            </w:r>
            <w:r w:rsidR="00B2698F"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  <w:lang w:eastAsia="zh-CN"/>
              </w:rPr>
              <w:t>ER</w:t>
            </w:r>
          </w:p>
        </w:tc>
        <w:tc>
          <w:tcPr>
            <w:tcW w:w="1417" w:type="dxa"/>
            <w:tcBorders>
              <w:top w:val="single" w:sz="4" w:space="0" w:color="4AACC5"/>
              <w:bottom w:val="single" w:sz="6" w:space="0" w:color="4AACC5"/>
            </w:tcBorders>
            <w:shd w:val="clear" w:color="auto" w:fill="30849B"/>
            <w:vAlign w:val="center"/>
          </w:tcPr>
          <w:p w:rsidR="005F7AA1" w:rsidRDefault="005F7AA1" w:rsidP="006172D4">
            <w:pPr>
              <w:jc w:val="center"/>
              <w:rPr>
                <w:rFonts w:ascii="微软雅黑" w:hAnsi="微软雅黑" w:cs="微软雅黑"/>
                <w:color w:val="C7EDCC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  <w:lang w:eastAsia="zh-CN"/>
              </w:rPr>
              <w:t>定义</w:t>
            </w:r>
          </w:p>
        </w:tc>
        <w:tc>
          <w:tcPr>
            <w:tcW w:w="992" w:type="dxa"/>
            <w:tcBorders>
              <w:top w:val="single" w:sz="4" w:space="0" w:color="4AACC5"/>
              <w:bottom w:val="single" w:sz="6" w:space="0" w:color="4AACC5"/>
            </w:tcBorders>
            <w:shd w:val="clear" w:color="auto" w:fill="30849B"/>
            <w:vAlign w:val="center"/>
          </w:tcPr>
          <w:p w:rsidR="005F7AA1" w:rsidRDefault="005F7AA1" w:rsidP="006172D4">
            <w:pPr>
              <w:jc w:val="center"/>
              <w:rPr>
                <w:rFonts w:ascii="微软雅黑" w:hAnsi="微软雅黑" w:cs="微软雅黑"/>
                <w:b/>
                <w:color w:val="C7EDCC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</w:rPr>
              <w:t>类型</w:t>
            </w:r>
          </w:p>
          <w:p w:rsidR="005F7AA1" w:rsidRDefault="005F7AA1" w:rsidP="006172D4">
            <w:pPr>
              <w:jc w:val="center"/>
              <w:rPr>
                <w:rFonts w:ascii="微软雅黑" w:hAnsi="微软雅黑" w:cs="微软雅黑"/>
                <w:color w:val="C7EDCC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</w:rPr>
              <w:t>长度</w:t>
            </w:r>
          </w:p>
        </w:tc>
        <w:tc>
          <w:tcPr>
            <w:tcW w:w="567" w:type="dxa"/>
            <w:tcBorders>
              <w:top w:val="single" w:sz="4" w:space="0" w:color="4AACC5"/>
              <w:bottom w:val="single" w:sz="6" w:space="0" w:color="4AACC5"/>
            </w:tcBorders>
            <w:shd w:val="clear" w:color="auto" w:fill="30849B"/>
            <w:vAlign w:val="center"/>
          </w:tcPr>
          <w:p w:rsidR="005F7AA1" w:rsidRDefault="005F7AA1" w:rsidP="006172D4">
            <w:pPr>
              <w:jc w:val="center"/>
              <w:rPr>
                <w:rFonts w:ascii="微软雅黑" w:hAnsi="微软雅黑" w:cs="微软雅黑"/>
                <w:color w:val="C7EDCC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</w:rPr>
              <w:t>必填</w:t>
            </w:r>
          </w:p>
        </w:tc>
        <w:tc>
          <w:tcPr>
            <w:tcW w:w="3686" w:type="dxa"/>
            <w:tcBorders>
              <w:top w:val="single" w:sz="4" w:space="0" w:color="4AACC5"/>
              <w:bottom w:val="single" w:sz="6" w:space="0" w:color="4AACC5"/>
            </w:tcBorders>
            <w:shd w:val="clear" w:color="auto" w:fill="30849B"/>
            <w:vAlign w:val="center"/>
          </w:tcPr>
          <w:p w:rsidR="005F7AA1" w:rsidRDefault="005F7AA1" w:rsidP="006172D4">
            <w:pPr>
              <w:jc w:val="center"/>
              <w:rPr>
                <w:rFonts w:ascii="微软雅黑" w:hAnsi="微软雅黑" w:cs="微软雅黑"/>
                <w:color w:val="C7EDCC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</w:rPr>
              <w:t>参数说明/示例</w:t>
            </w:r>
          </w:p>
        </w:tc>
      </w:tr>
      <w:tr w:rsidR="005F7AA1" w:rsidTr="006172D4">
        <w:tc>
          <w:tcPr>
            <w:tcW w:w="2235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5F7AA1" w:rsidRDefault="005F7AA1" w:rsidP="006172D4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X-99bill-TraceId</w:t>
            </w:r>
          </w:p>
        </w:tc>
        <w:tc>
          <w:tcPr>
            <w:tcW w:w="1417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5F7AA1" w:rsidRDefault="005F7AA1" w:rsidP="006172D4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请求跟踪号</w:t>
            </w:r>
          </w:p>
        </w:tc>
        <w:tc>
          <w:tcPr>
            <w:tcW w:w="992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5F7AA1" w:rsidRDefault="00CF79DA" w:rsidP="006172D4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AN64</w:t>
            </w:r>
          </w:p>
        </w:tc>
        <w:tc>
          <w:tcPr>
            <w:tcW w:w="567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5F7AA1" w:rsidRDefault="008F366C" w:rsidP="006172D4">
            <w:pPr>
              <w:rPr>
                <w:rFonts w:ascii="微软雅黑" w:hAnsi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val="en-US" w:eastAsia="zh-CN"/>
              </w:rPr>
              <w:t>M</w:t>
            </w:r>
          </w:p>
        </w:tc>
        <w:tc>
          <w:tcPr>
            <w:tcW w:w="3686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5F7AA1" w:rsidRPr="00A936DB" w:rsidRDefault="008F366C" w:rsidP="008F366C">
            <w:pPr>
              <w:rPr>
                <w:rFonts w:ascii="微软雅黑" w:hAnsi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val="en-US" w:eastAsia="zh-CN"/>
              </w:rPr>
              <w:t>与本次请求中的跟踪号保持一致</w:t>
            </w:r>
          </w:p>
        </w:tc>
      </w:tr>
      <w:tr w:rsidR="005F7AA1" w:rsidTr="006172D4">
        <w:tc>
          <w:tcPr>
            <w:tcW w:w="2235" w:type="dxa"/>
            <w:tcBorders>
              <w:top w:val="single" w:sz="6" w:space="0" w:color="4AACC5"/>
              <w:bottom w:val="single" w:sz="4" w:space="0" w:color="4AACC5"/>
            </w:tcBorders>
            <w:shd w:val="clear" w:color="auto" w:fill="FFFFFF" w:themeFill="background1"/>
          </w:tcPr>
          <w:p w:rsidR="005F7AA1" w:rsidRPr="000A20AA" w:rsidRDefault="005F7AA1" w:rsidP="006172D4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X-99bill-Signature</w:t>
            </w:r>
          </w:p>
        </w:tc>
        <w:tc>
          <w:tcPr>
            <w:tcW w:w="1417" w:type="dxa"/>
            <w:tcBorders>
              <w:top w:val="single" w:sz="6" w:space="0" w:color="4AACC5"/>
              <w:bottom w:val="single" w:sz="4" w:space="0" w:color="4AACC5"/>
            </w:tcBorders>
            <w:shd w:val="clear" w:color="auto" w:fill="FFFFFF" w:themeFill="background1"/>
          </w:tcPr>
          <w:p w:rsidR="005F7AA1" w:rsidRPr="000A20AA" w:rsidRDefault="005F7AA1" w:rsidP="006172D4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消息签名</w:t>
            </w:r>
          </w:p>
        </w:tc>
        <w:tc>
          <w:tcPr>
            <w:tcW w:w="992" w:type="dxa"/>
            <w:tcBorders>
              <w:top w:val="single" w:sz="6" w:space="0" w:color="4AACC5"/>
              <w:bottom w:val="single" w:sz="4" w:space="0" w:color="4AACC5"/>
            </w:tcBorders>
            <w:shd w:val="clear" w:color="auto" w:fill="FFFFFF" w:themeFill="background1"/>
          </w:tcPr>
          <w:p w:rsidR="005F7AA1" w:rsidRPr="009E6C02" w:rsidRDefault="005F7AA1" w:rsidP="006172D4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AN1024</w:t>
            </w:r>
          </w:p>
        </w:tc>
        <w:tc>
          <w:tcPr>
            <w:tcW w:w="567" w:type="dxa"/>
            <w:tcBorders>
              <w:top w:val="single" w:sz="6" w:space="0" w:color="4AACC5"/>
              <w:bottom w:val="single" w:sz="4" w:space="0" w:color="4AACC5"/>
            </w:tcBorders>
            <w:shd w:val="clear" w:color="auto" w:fill="FFFFFF" w:themeFill="background1"/>
          </w:tcPr>
          <w:p w:rsidR="005F7AA1" w:rsidRDefault="005F7AA1" w:rsidP="006172D4">
            <w:pPr>
              <w:rPr>
                <w:rFonts w:ascii="微软雅黑" w:hAnsi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val="en-US" w:eastAsia="zh-CN"/>
              </w:rPr>
              <w:t>M</w:t>
            </w:r>
          </w:p>
        </w:tc>
        <w:tc>
          <w:tcPr>
            <w:tcW w:w="3686" w:type="dxa"/>
            <w:tcBorders>
              <w:top w:val="single" w:sz="6" w:space="0" w:color="4AACC5"/>
              <w:bottom w:val="single" w:sz="4" w:space="0" w:color="4AACC5"/>
            </w:tcBorders>
            <w:shd w:val="clear" w:color="auto" w:fill="FFFFFF" w:themeFill="background1"/>
          </w:tcPr>
          <w:p w:rsidR="005F7AA1" w:rsidRPr="00A936DB" w:rsidRDefault="00516569" w:rsidP="00516569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使用快钱的私钥对HTTP Body中的内容进行签名， 商户平台可用快钱的公钥进行验签。签名方法参见</w:t>
            </w:r>
            <w:hyperlink w:anchor="_消息签名" w:history="1">
              <w:r w:rsidRPr="00516569">
                <w:rPr>
                  <w:rStyle w:val="af2"/>
                  <w:rFonts w:ascii="微软雅黑" w:hAnsi="微软雅黑" w:cs="微软雅黑" w:hint="eastAsia"/>
                  <w:sz w:val="18"/>
                  <w:szCs w:val="18"/>
                  <w:lang w:eastAsia="zh-CN"/>
                </w:rPr>
                <w:t>消息签名</w:t>
              </w:r>
            </w:hyperlink>
          </w:p>
        </w:tc>
      </w:tr>
    </w:tbl>
    <w:p w:rsidR="003D0E30" w:rsidRDefault="003D0E30" w:rsidP="003D0E30">
      <w:pPr>
        <w:rPr>
          <w:lang w:val="en-US" w:eastAsia="zh-CN"/>
        </w:rPr>
      </w:pPr>
    </w:p>
    <w:p w:rsidR="00745215" w:rsidRDefault="00745215" w:rsidP="00745215">
      <w:pPr>
        <w:pStyle w:val="4"/>
        <w:rPr>
          <w:lang w:val="en-US" w:eastAsia="zh-CN"/>
        </w:rPr>
      </w:pPr>
      <w:bookmarkStart w:id="28" w:name="_公共响应BODY属性"/>
      <w:bookmarkEnd w:id="28"/>
      <w:r>
        <w:rPr>
          <w:rFonts w:hint="eastAsia"/>
          <w:lang w:val="en-US" w:eastAsia="zh-CN"/>
        </w:rPr>
        <w:t>公共响应</w:t>
      </w:r>
      <w:r w:rsidR="00492E9D">
        <w:rPr>
          <w:rFonts w:hint="eastAsia"/>
          <w:lang w:val="en-US" w:eastAsia="zh-CN"/>
        </w:rPr>
        <w:t>BODY</w:t>
      </w:r>
      <w:r w:rsidR="00AD68D8">
        <w:rPr>
          <w:rFonts w:hint="eastAsia"/>
          <w:lang w:val="en-US" w:eastAsia="zh-CN"/>
        </w:rPr>
        <w:t>属性</w:t>
      </w:r>
    </w:p>
    <w:p w:rsidR="00496C6C" w:rsidRDefault="004A2E60" w:rsidP="00496C6C">
      <w:pPr>
        <w:rPr>
          <w:rFonts w:ascii="微软雅黑" w:hAnsi="微软雅黑" w:cs="微软雅黑"/>
          <w:sz w:val="18"/>
          <w:szCs w:val="18"/>
          <w:lang w:eastAsia="zh-CN"/>
        </w:rPr>
      </w:pPr>
      <w:r>
        <w:rPr>
          <w:rFonts w:ascii="微软雅黑" w:hAnsi="微软雅黑" w:cs="微软雅黑" w:hint="eastAsia"/>
          <w:sz w:val="18"/>
          <w:szCs w:val="18"/>
          <w:lang w:eastAsia="zh-CN"/>
        </w:rPr>
        <w:lastRenderedPageBreak/>
        <w:t>HAT</w:t>
      </w:r>
      <w:r w:rsidR="00496C6C">
        <w:rPr>
          <w:rFonts w:ascii="微软雅黑" w:hAnsi="微软雅黑" w:cs="微软雅黑" w:hint="eastAsia"/>
          <w:sz w:val="18"/>
          <w:szCs w:val="18"/>
          <w:lang w:eastAsia="zh-CN"/>
        </w:rPr>
        <w:t>平台返回的所有HTTP响应均会在BODY中包含如下属性：</w:t>
      </w:r>
    </w:p>
    <w:tbl>
      <w:tblPr>
        <w:tblW w:w="8897" w:type="dxa"/>
        <w:tblBorders>
          <w:top w:val="single" w:sz="4" w:space="0" w:color="4AACC5"/>
          <w:left w:val="single" w:sz="4" w:space="0" w:color="4AACC5"/>
          <w:bottom w:val="single" w:sz="4" w:space="0" w:color="4AACC5"/>
          <w:right w:val="single" w:sz="4" w:space="0" w:color="4AACC5"/>
          <w:insideH w:val="single" w:sz="6" w:space="0" w:color="4AACC5"/>
          <w:insideV w:val="single" w:sz="6" w:space="0" w:color="4AACC5"/>
        </w:tblBorders>
        <w:tblLayout w:type="fixed"/>
        <w:tblLook w:val="04A0" w:firstRow="1" w:lastRow="0" w:firstColumn="1" w:lastColumn="0" w:noHBand="0" w:noVBand="1"/>
      </w:tblPr>
      <w:tblGrid>
        <w:gridCol w:w="2235"/>
        <w:gridCol w:w="1417"/>
        <w:gridCol w:w="992"/>
        <w:gridCol w:w="567"/>
        <w:gridCol w:w="3686"/>
      </w:tblGrid>
      <w:tr w:rsidR="00B2698F" w:rsidTr="006172D4">
        <w:tc>
          <w:tcPr>
            <w:tcW w:w="2235" w:type="dxa"/>
            <w:tcBorders>
              <w:top w:val="single" w:sz="4" w:space="0" w:color="4AACC5"/>
              <w:bottom w:val="single" w:sz="6" w:space="0" w:color="4AACC5"/>
            </w:tcBorders>
            <w:shd w:val="clear" w:color="auto" w:fill="30849B"/>
            <w:vAlign w:val="center"/>
          </w:tcPr>
          <w:p w:rsidR="00B2698F" w:rsidRDefault="00CF79DA" w:rsidP="006172D4">
            <w:pPr>
              <w:rPr>
                <w:rFonts w:ascii="微软雅黑" w:hAnsi="微软雅黑" w:cs="微软雅黑"/>
                <w:color w:val="C7EDCC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  <w:lang w:eastAsia="zh-CN"/>
              </w:rPr>
              <w:t>属性名</w:t>
            </w:r>
          </w:p>
        </w:tc>
        <w:tc>
          <w:tcPr>
            <w:tcW w:w="1417" w:type="dxa"/>
            <w:tcBorders>
              <w:top w:val="single" w:sz="4" w:space="0" w:color="4AACC5"/>
              <w:bottom w:val="single" w:sz="6" w:space="0" w:color="4AACC5"/>
            </w:tcBorders>
            <w:shd w:val="clear" w:color="auto" w:fill="30849B"/>
            <w:vAlign w:val="center"/>
          </w:tcPr>
          <w:p w:rsidR="00B2698F" w:rsidRDefault="00B2698F" w:rsidP="006172D4">
            <w:pPr>
              <w:jc w:val="center"/>
              <w:rPr>
                <w:rFonts w:ascii="微软雅黑" w:hAnsi="微软雅黑" w:cs="微软雅黑"/>
                <w:color w:val="C7EDCC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  <w:lang w:eastAsia="zh-CN"/>
              </w:rPr>
              <w:t>定义</w:t>
            </w:r>
          </w:p>
        </w:tc>
        <w:tc>
          <w:tcPr>
            <w:tcW w:w="992" w:type="dxa"/>
            <w:tcBorders>
              <w:top w:val="single" w:sz="4" w:space="0" w:color="4AACC5"/>
              <w:bottom w:val="single" w:sz="6" w:space="0" w:color="4AACC5"/>
            </w:tcBorders>
            <w:shd w:val="clear" w:color="auto" w:fill="30849B"/>
            <w:vAlign w:val="center"/>
          </w:tcPr>
          <w:p w:rsidR="00B2698F" w:rsidRDefault="00B2698F" w:rsidP="006172D4">
            <w:pPr>
              <w:jc w:val="center"/>
              <w:rPr>
                <w:rFonts w:ascii="微软雅黑" w:hAnsi="微软雅黑" w:cs="微软雅黑"/>
                <w:b/>
                <w:color w:val="C7EDCC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</w:rPr>
              <w:t>类型</w:t>
            </w:r>
          </w:p>
          <w:p w:rsidR="00B2698F" w:rsidRDefault="00B2698F" w:rsidP="006172D4">
            <w:pPr>
              <w:jc w:val="center"/>
              <w:rPr>
                <w:rFonts w:ascii="微软雅黑" w:hAnsi="微软雅黑" w:cs="微软雅黑"/>
                <w:color w:val="C7EDCC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</w:rPr>
              <w:t>长度</w:t>
            </w:r>
          </w:p>
        </w:tc>
        <w:tc>
          <w:tcPr>
            <w:tcW w:w="567" w:type="dxa"/>
            <w:tcBorders>
              <w:top w:val="single" w:sz="4" w:space="0" w:color="4AACC5"/>
              <w:bottom w:val="single" w:sz="6" w:space="0" w:color="4AACC5"/>
            </w:tcBorders>
            <w:shd w:val="clear" w:color="auto" w:fill="30849B"/>
            <w:vAlign w:val="center"/>
          </w:tcPr>
          <w:p w:rsidR="00B2698F" w:rsidRDefault="00B2698F" w:rsidP="006172D4">
            <w:pPr>
              <w:jc w:val="center"/>
              <w:rPr>
                <w:rFonts w:ascii="微软雅黑" w:hAnsi="微软雅黑" w:cs="微软雅黑"/>
                <w:color w:val="C7EDCC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</w:rPr>
              <w:t>必填</w:t>
            </w:r>
          </w:p>
        </w:tc>
        <w:tc>
          <w:tcPr>
            <w:tcW w:w="3686" w:type="dxa"/>
            <w:tcBorders>
              <w:top w:val="single" w:sz="4" w:space="0" w:color="4AACC5"/>
              <w:bottom w:val="single" w:sz="6" w:space="0" w:color="4AACC5"/>
            </w:tcBorders>
            <w:shd w:val="clear" w:color="auto" w:fill="30849B"/>
            <w:vAlign w:val="center"/>
          </w:tcPr>
          <w:p w:rsidR="00B2698F" w:rsidRDefault="00B2698F" w:rsidP="006172D4">
            <w:pPr>
              <w:jc w:val="center"/>
              <w:rPr>
                <w:rFonts w:ascii="微软雅黑" w:hAnsi="微软雅黑" w:cs="微软雅黑"/>
                <w:color w:val="C7EDCC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</w:rPr>
              <w:t>参数说明/示例</w:t>
            </w:r>
          </w:p>
        </w:tc>
      </w:tr>
      <w:tr w:rsidR="00B2698F" w:rsidTr="006172D4">
        <w:tc>
          <w:tcPr>
            <w:tcW w:w="2235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B2698F" w:rsidRDefault="00CF79DA" w:rsidP="00CF79DA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rspCode</w:t>
            </w:r>
          </w:p>
        </w:tc>
        <w:tc>
          <w:tcPr>
            <w:tcW w:w="1417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B2698F" w:rsidRDefault="00AD68D8" w:rsidP="006172D4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结果码</w:t>
            </w:r>
          </w:p>
        </w:tc>
        <w:tc>
          <w:tcPr>
            <w:tcW w:w="992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B2698F" w:rsidRDefault="00B2698F" w:rsidP="006172D4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AN32</w:t>
            </w:r>
          </w:p>
        </w:tc>
        <w:tc>
          <w:tcPr>
            <w:tcW w:w="567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B2698F" w:rsidRDefault="00B2698F" w:rsidP="006172D4">
            <w:pPr>
              <w:rPr>
                <w:rFonts w:ascii="微软雅黑" w:hAnsi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val="en-US" w:eastAsia="zh-CN"/>
              </w:rPr>
              <w:t>M</w:t>
            </w:r>
          </w:p>
        </w:tc>
        <w:tc>
          <w:tcPr>
            <w:tcW w:w="3686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B2698F" w:rsidRPr="00A936DB" w:rsidRDefault="00FD1A6B" w:rsidP="006172D4">
            <w:pPr>
              <w:rPr>
                <w:rFonts w:ascii="微软雅黑" w:hAnsi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val="en-US" w:eastAsia="zh-CN"/>
              </w:rPr>
              <w:t>参见</w:t>
            </w:r>
            <w:hyperlink w:anchor="_公共结果码" w:history="1">
              <w:r w:rsidRPr="00FD1A6B">
                <w:rPr>
                  <w:rStyle w:val="af2"/>
                  <w:rFonts w:ascii="微软雅黑" w:hAnsi="微软雅黑" w:cs="微软雅黑" w:hint="eastAsia"/>
                  <w:sz w:val="18"/>
                  <w:szCs w:val="18"/>
                  <w:lang w:val="en-US" w:eastAsia="zh-CN"/>
                </w:rPr>
                <w:t>公共结果码</w:t>
              </w:r>
            </w:hyperlink>
            <w:r>
              <w:rPr>
                <w:rFonts w:ascii="微软雅黑" w:hAnsi="微软雅黑" w:cs="微软雅黑" w:hint="eastAsia"/>
                <w:sz w:val="18"/>
                <w:szCs w:val="18"/>
                <w:lang w:val="en-US" w:eastAsia="zh-CN"/>
              </w:rPr>
              <w:t>以及各接口定义的错误码</w:t>
            </w:r>
          </w:p>
        </w:tc>
      </w:tr>
      <w:tr w:rsidR="00B2698F" w:rsidTr="006172D4">
        <w:tc>
          <w:tcPr>
            <w:tcW w:w="2235" w:type="dxa"/>
            <w:tcBorders>
              <w:top w:val="single" w:sz="6" w:space="0" w:color="4AACC5"/>
              <w:bottom w:val="single" w:sz="4" w:space="0" w:color="4AACC5"/>
            </w:tcBorders>
            <w:shd w:val="clear" w:color="auto" w:fill="FFFFFF" w:themeFill="background1"/>
          </w:tcPr>
          <w:p w:rsidR="00B2698F" w:rsidRPr="000A20AA" w:rsidRDefault="00CF79DA" w:rsidP="006172D4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rspMsg</w:t>
            </w:r>
          </w:p>
        </w:tc>
        <w:tc>
          <w:tcPr>
            <w:tcW w:w="1417" w:type="dxa"/>
            <w:tcBorders>
              <w:top w:val="single" w:sz="6" w:space="0" w:color="4AACC5"/>
              <w:bottom w:val="single" w:sz="4" w:space="0" w:color="4AACC5"/>
            </w:tcBorders>
            <w:shd w:val="clear" w:color="auto" w:fill="FFFFFF" w:themeFill="background1"/>
          </w:tcPr>
          <w:p w:rsidR="00B2698F" w:rsidRPr="000A20AA" w:rsidRDefault="00AD68D8" w:rsidP="006172D4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结果码描述</w:t>
            </w:r>
          </w:p>
        </w:tc>
        <w:tc>
          <w:tcPr>
            <w:tcW w:w="992" w:type="dxa"/>
            <w:tcBorders>
              <w:top w:val="single" w:sz="6" w:space="0" w:color="4AACC5"/>
              <w:bottom w:val="single" w:sz="4" w:space="0" w:color="4AACC5"/>
            </w:tcBorders>
            <w:shd w:val="clear" w:color="auto" w:fill="FFFFFF" w:themeFill="background1"/>
          </w:tcPr>
          <w:p w:rsidR="00B2698F" w:rsidRPr="009E6C02" w:rsidRDefault="00B2698F" w:rsidP="006172D4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AN1024</w:t>
            </w:r>
          </w:p>
        </w:tc>
        <w:tc>
          <w:tcPr>
            <w:tcW w:w="567" w:type="dxa"/>
            <w:tcBorders>
              <w:top w:val="single" w:sz="6" w:space="0" w:color="4AACC5"/>
              <w:bottom w:val="single" w:sz="4" w:space="0" w:color="4AACC5"/>
            </w:tcBorders>
            <w:shd w:val="clear" w:color="auto" w:fill="FFFFFF" w:themeFill="background1"/>
          </w:tcPr>
          <w:p w:rsidR="00B2698F" w:rsidRDefault="00B2698F" w:rsidP="006172D4">
            <w:pPr>
              <w:rPr>
                <w:rFonts w:ascii="微软雅黑" w:hAnsi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val="en-US" w:eastAsia="zh-CN"/>
              </w:rPr>
              <w:t>M</w:t>
            </w:r>
          </w:p>
        </w:tc>
        <w:tc>
          <w:tcPr>
            <w:tcW w:w="3686" w:type="dxa"/>
            <w:tcBorders>
              <w:top w:val="single" w:sz="6" w:space="0" w:color="4AACC5"/>
              <w:bottom w:val="single" w:sz="4" w:space="0" w:color="4AACC5"/>
            </w:tcBorders>
            <w:shd w:val="clear" w:color="auto" w:fill="FFFFFF" w:themeFill="background1"/>
          </w:tcPr>
          <w:p w:rsidR="00B2698F" w:rsidRPr="00A936DB" w:rsidRDefault="00B2698F" w:rsidP="006172D4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</w:p>
        </w:tc>
      </w:tr>
    </w:tbl>
    <w:p w:rsidR="00745215" w:rsidRPr="00B2698F" w:rsidRDefault="00745215" w:rsidP="003D0E30">
      <w:pPr>
        <w:rPr>
          <w:lang w:eastAsia="zh-CN"/>
        </w:rPr>
      </w:pPr>
    </w:p>
    <w:p w:rsidR="00AE440F" w:rsidRPr="00AE440F" w:rsidRDefault="008547A1" w:rsidP="00AE440F">
      <w:pPr>
        <w:pStyle w:val="4"/>
        <w:rPr>
          <w:lang w:val="en-US" w:eastAsia="zh-CN"/>
        </w:rPr>
      </w:pPr>
      <w:r>
        <w:rPr>
          <w:rFonts w:hint="eastAsia"/>
          <w:lang w:val="en-US" w:eastAsia="zh-CN"/>
        </w:rPr>
        <w:t>响应</w:t>
      </w:r>
      <w:r w:rsidR="00B3206D">
        <w:rPr>
          <w:rFonts w:hint="eastAsia"/>
          <w:lang w:val="en-US" w:eastAsia="zh-CN"/>
        </w:rPr>
        <w:t>报文样例</w:t>
      </w:r>
    </w:p>
    <w:tbl>
      <w:tblPr>
        <w:tblW w:w="8897" w:type="dxa"/>
        <w:tblBorders>
          <w:top w:val="single" w:sz="4" w:space="0" w:color="4AACC5"/>
          <w:left w:val="single" w:sz="4" w:space="0" w:color="4AACC5"/>
          <w:bottom w:val="single" w:sz="4" w:space="0" w:color="4AACC5"/>
          <w:right w:val="single" w:sz="4" w:space="0" w:color="4AACC5"/>
          <w:insideV w:val="single" w:sz="4" w:space="0" w:color="4AACC5"/>
        </w:tblBorders>
        <w:shd w:val="clear" w:color="auto" w:fill="D2EAF0"/>
        <w:tblLayout w:type="fixed"/>
        <w:tblLook w:val="04A0" w:firstRow="1" w:lastRow="0" w:firstColumn="1" w:lastColumn="0" w:noHBand="0" w:noVBand="1"/>
      </w:tblPr>
      <w:tblGrid>
        <w:gridCol w:w="8897"/>
      </w:tblGrid>
      <w:tr w:rsidR="00AE440F" w:rsidRPr="00CD68B7" w:rsidTr="006172D4">
        <w:tc>
          <w:tcPr>
            <w:tcW w:w="8897" w:type="dxa"/>
            <w:shd w:val="clear" w:color="auto" w:fill="D2EAF0"/>
          </w:tcPr>
          <w:p w:rsidR="00491A23" w:rsidRPr="00491A23" w:rsidRDefault="00491A23" w:rsidP="00491A23">
            <w:pPr>
              <w:rPr>
                <w:rFonts w:ascii="Consolas" w:eastAsia="YaHei Consolas Hybrid" w:hAnsi="Consolas" w:cs="Consolas"/>
                <w:color w:val="008080"/>
                <w:sz w:val="18"/>
                <w:szCs w:val="18"/>
              </w:rPr>
            </w:pPr>
            <w:r w:rsidRPr="00491A23">
              <w:rPr>
                <w:rFonts w:ascii="Consolas" w:eastAsia="YaHei Consolas Hybrid" w:hAnsi="Consolas" w:cs="Consolas"/>
                <w:color w:val="008080"/>
                <w:sz w:val="18"/>
                <w:szCs w:val="18"/>
              </w:rPr>
              <w:t xml:space="preserve">HTTP/1.1 200 OK </w:t>
            </w:r>
          </w:p>
          <w:p w:rsidR="00491A23" w:rsidRPr="00491A23" w:rsidRDefault="00491A23" w:rsidP="00491A23">
            <w:pPr>
              <w:rPr>
                <w:rFonts w:ascii="Consolas" w:eastAsia="YaHei Consolas Hybrid" w:hAnsi="Consolas" w:cs="Consolas"/>
                <w:color w:val="008080"/>
                <w:sz w:val="18"/>
                <w:szCs w:val="18"/>
              </w:rPr>
            </w:pPr>
            <w:r w:rsidRPr="00491A23">
              <w:rPr>
                <w:rFonts w:ascii="Consolas" w:eastAsia="YaHei Consolas Hybrid" w:hAnsi="Consolas" w:cs="Consolas"/>
                <w:color w:val="008080"/>
                <w:sz w:val="18"/>
                <w:szCs w:val="18"/>
              </w:rPr>
              <w:t xml:space="preserve">Content-Type: application/json;charset=utf-8 </w:t>
            </w:r>
          </w:p>
          <w:p w:rsidR="00491A23" w:rsidRPr="00491A23" w:rsidRDefault="00491A23" w:rsidP="00491A23">
            <w:pPr>
              <w:rPr>
                <w:rFonts w:ascii="Consolas" w:eastAsia="YaHei Consolas Hybrid" w:hAnsi="Consolas" w:cs="Consolas"/>
                <w:color w:val="008080"/>
                <w:sz w:val="18"/>
                <w:szCs w:val="18"/>
              </w:rPr>
            </w:pPr>
            <w:r w:rsidRPr="00491A23">
              <w:rPr>
                <w:rFonts w:ascii="Consolas" w:eastAsia="YaHei Consolas Hybrid" w:hAnsi="Consolas" w:cs="Consolas"/>
                <w:color w:val="008080"/>
                <w:sz w:val="18"/>
                <w:szCs w:val="18"/>
              </w:rPr>
              <w:t xml:space="preserve">Content-Length: 45 </w:t>
            </w:r>
          </w:p>
          <w:p w:rsidR="00491A23" w:rsidRPr="00491A23" w:rsidRDefault="00491A23" w:rsidP="00491A23">
            <w:pPr>
              <w:rPr>
                <w:rFonts w:ascii="Consolas" w:eastAsia="YaHei Consolas Hybrid" w:hAnsi="Consolas" w:cs="Consolas"/>
                <w:color w:val="008080"/>
                <w:sz w:val="18"/>
                <w:szCs w:val="18"/>
              </w:rPr>
            </w:pPr>
            <w:r w:rsidRPr="00491A23">
              <w:rPr>
                <w:rFonts w:ascii="Consolas" w:eastAsia="YaHei Consolas Hybrid" w:hAnsi="Consolas" w:cs="Consolas"/>
                <w:color w:val="008080"/>
                <w:sz w:val="18"/>
                <w:szCs w:val="18"/>
              </w:rPr>
              <w:t>X-99Bill-TraceId: e74550a9-0b3c-4984-848f-07d6fa251709</w:t>
            </w:r>
          </w:p>
          <w:p w:rsidR="00491A23" w:rsidRPr="00491A23" w:rsidRDefault="00491A23" w:rsidP="00491A23">
            <w:pPr>
              <w:rPr>
                <w:rFonts w:ascii="Consolas" w:eastAsia="YaHei Consolas Hybrid" w:hAnsi="Consolas" w:cs="Consolas"/>
                <w:color w:val="008080"/>
                <w:sz w:val="18"/>
                <w:szCs w:val="18"/>
              </w:rPr>
            </w:pPr>
            <w:r w:rsidRPr="00491A23">
              <w:rPr>
                <w:rFonts w:ascii="Consolas" w:eastAsia="YaHei Consolas Hybrid" w:hAnsi="Consolas" w:cs="Consolas"/>
                <w:color w:val="008080"/>
                <w:sz w:val="18"/>
                <w:szCs w:val="18"/>
              </w:rPr>
              <w:t>X-99Bill-Signature: qj1TGx8HZfXsLmGMc9BOIcGp27E6JgnHlc89prUr34fVbjJoedMxZuZan6/E3zwir7muWOM39EDFapjXGQPd9cCUOjCKhYruq2S5HkG4AGtprMw98c4fo5wPzwC2VrR8u9xTn7dOU5IPrDTH4HIF36JHb/3KYPOV+4LvLxfyCcGO12pXexIhkxG82Be4hDTAamO92z64vjoz96d459djDaJyjzfM45jDEfBmEwrPIlhuGkJgK9mbVventgX5papanL+bd+uo2YZgDUeoQSVkAYTH/HnfftEg/J8IvzY3LdZCeubDc66opeVN+2SoWBzk7J++/qpVGdoWSTp/T4dTxg==</w:t>
            </w:r>
          </w:p>
          <w:p w:rsidR="00491A23" w:rsidRPr="00491A23" w:rsidRDefault="00491A23" w:rsidP="00491A23">
            <w:pPr>
              <w:rPr>
                <w:rFonts w:ascii="Consolas" w:eastAsia="YaHei Consolas Hybrid" w:hAnsi="Consolas" w:cs="Consolas"/>
                <w:color w:val="008080"/>
                <w:sz w:val="18"/>
                <w:szCs w:val="18"/>
              </w:rPr>
            </w:pPr>
          </w:p>
          <w:p w:rsidR="00491A23" w:rsidRPr="00491A23" w:rsidRDefault="00491A23" w:rsidP="00491A23">
            <w:pPr>
              <w:rPr>
                <w:rFonts w:ascii="Consolas" w:eastAsia="YaHei Consolas Hybrid" w:hAnsi="Consolas" w:cs="Consolas"/>
                <w:color w:val="008080"/>
                <w:sz w:val="18"/>
                <w:szCs w:val="18"/>
              </w:rPr>
            </w:pPr>
            <w:r w:rsidRPr="00491A23">
              <w:rPr>
                <w:rFonts w:ascii="Consolas" w:eastAsia="YaHei Consolas Hybrid" w:hAnsi="Consolas" w:cs="Consolas"/>
                <w:color w:val="008080"/>
                <w:sz w:val="18"/>
                <w:szCs w:val="18"/>
              </w:rPr>
              <w:t>{</w:t>
            </w:r>
          </w:p>
          <w:p w:rsidR="00491A23" w:rsidRPr="00491A23" w:rsidRDefault="00491A23" w:rsidP="00491A23">
            <w:pPr>
              <w:rPr>
                <w:rFonts w:ascii="Consolas" w:eastAsia="YaHei Consolas Hybrid" w:hAnsi="Consolas" w:cs="Consolas"/>
                <w:color w:val="008080"/>
                <w:sz w:val="18"/>
                <w:szCs w:val="18"/>
              </w:rPr>
            </w:pPr>
            <w:r w:rsidRPr="00491A23">
              <w:rPr>
                <w:rFonts w:ascii="Consolas" w:eastAsia="YaHei Consolas Hybrid" w:hAnsi="Consolas" w:cs="Consolas"/>
                <w:color w:val="008080"/>
                <w:sz w:val="18"/>
                <w:szCs w:val="18"/>
              </w:rPr>
              <w:t>"rspCode":"0000",</w:t>
            </w:r>
          </w:p>
          <w:p w:rsidR="00491A23" w:rsidRPr="00491A23" w:rsidRDefault="00491A23" w:rsidP="00491A23">
            <w:pPr>
              <w:rPr>
                <w:rFonts w:ascii="Consolas" w:eastAsia="YaHei Consolas Hybrid" w:hAnsi="Consolas" w:cs="Consolas"/>
                <w:color w:val="008080"/>
                <w:sz w:val="18"/>
                <w:szCs w:val="18"/>
              </w:rPr>
            </w:pPr>
            <w:r w:rsidRPr="00491A23">
              <w:rPr>
                <w:rFonts w:ascii="Consolas" w:eastAsia="YaHei Consolas Hybrid" w:hAnsi="Consolas" w:cs="Consolas" w:hint="eastAsia"/>
                <w:color w:val="008080"/>
                <w:sz w:val="18"/>
                <w:szCs w:val="18"/>
              </w:rPr>
              <w:t>"rspMsg":"</w:t>
            </w:r>
            <w:r w:rsidRPr="00491A23">
              <w:rPr>
                <w:rFonts w:ascii="Consolas" w:eastAsia="YaHei Consolas Hybrid" w:hAnsi="Consolas" w:cs="Consolas" w:hint="eastAsia"/>
                <w:color w:val="008080"/>
                <w:sz w:val="18"/>
                <w:szCs w:val="18"/>
              </w:rPr>
              <w:t>成功</w:t>
            </w:r>
            <w:r w:rsidRPr="00491A23">
              <w:rPr>
                <w:rFonts w:ascii="Consolas" w:eastAsia="YaHei Consolas Hybrid" w:hAnsi="Consolas" w:cs="Consolas" w:hint="eastAsia"/>
                <w:color w:val="008080"/>
                <w:sz w:val="18"/>
                <w:szCs w:val="18"/>
              </w:rPr>
              <w:t>",</w:t>
            </w:r>
          </w:p>
          <w:p w:rsidR="00491A23" w:rsidRPr="00491A23" w:rsidRDefault="00491A23" w:rsidP="00491A23">
            <w:pPr>
              <w:rPr>
                <w:rFonts w:ascii="Consolas" w:eastAsia="YaHei Consolas Hybrid" w:hAnsi="Consolas" w:cs="Consolas"/>
                <w:color w:val="008080"/>
                <w:sz w:val="18"/>
                <w:szCs w:val="18"/>
              </w:rPr>
            </w:pPr>
            <w:r w:rsidRPr="00491A23">
              <w:rPr>
                <w:rFonts w:ascii="Consolas" w:eastAsia="YaHei Consolas Hybrid" w:hAnsi="Consolas" w:cs="Consolas"/>
                <w:color w:val="008080"/>
                <w:sz w:val="18"/>
                <w:szCs w:val="18"/>
              </w:rPr>
              <w:t>"openId":"e6pamdrIbdemnxyHiRdNwwW7"</w:t>
            </w:r>
          </w:p>
          <w:p w:rsidR="00AE440F" w:rsidRPr="00491A23" w:rsidRDefault="00491A23" w:rsidP="00491A23">
            <w:pPr>
              <w:rPr>
                <w:rFonts w:ascii="Consolas" w:eastAsia="YaHei Consolas Hybrid" w:hAnsi="Consolas" w:cs="Consolas"/>
                <w:color w:val="008080"/>
                <w:sz w:val="18"/>
                <w:szCs w:val="18"/>
              </w:rPr>
            </w:pPr>
            <w:r w:rsidRPr="00491A23">
              <w:rPr>
                <w:rFonts w:ascii="Consolas" w:eastAsia="YaHei Consolas Hybrid" w:hAnsi="Consolas" w:cs="Consolas"/>
                <w:color w:val="008080"/>
                <w:sz w:val="18"/>
                <w:szCs w:val="18"/>
              </w:rPr>
              <w:t>}</w:t>
            </w:r>
          </w:p>
        </w:tc>
      </w:tr>
    </w:tbl>
    <w:p w:rsidR="00AE440F" w:rsidRPr="00AE440F" w:rsidRDefault="00AE440F" w:rsidP="00AE440F">
      <w:pPr>
        <w:rPr>
          <w:lang w:val="en-US" w:eastAsia="zh-CN"/>
        </w:rPr>
      </w:pPr>
    </w:p>
    <w:p w:rsidR="00E05ECE" w:rsidRDefault="00F75F2E" w:rsidP="00BE175A">
      <w:pPr>
        <w:pStyle w:val="2"/>
        <w:rPr>
          <w:rFonts w:ascii="微软雅黑" w:hAnsi="微软雅黑" w:cs="微软雅黑"/>
          <w:sz w:val="30"/>
          <w:szCs w:val="30"/>
          <w:lang w:val="en-US" w:eastAsia="zh-CN"/>
        </w:rPr>
      </w:pPr>
      <w:bookmarkStart w:id="29" w:name="_Toc513053716"/>
      <w:r>
        <w:rPr>
          <w:rFonts w:ascii="微软雅黑" w:hAnsi="微软雅黑" w:cs="微软雅黑" w:hint="eastAsia"/>
          <w:sz w:val="30"/>
          <w:szCs w:val="30"/>
          <w:lang w:val="en-US" w:eastAsia="zh-CN"/>
        </w:rPr>
        <w:t>安全要求</w:t>
      </w:r>
      <w:bookmarkEnd w:id="29"/>
    </w:p>
    <w:p w:rsidR="0003430F" w:rsidRDefault="0003430F" w:rsidP="0003430F">
      <w:pPr>
        <w:pStyle w:val="30"/>
        <w:rPr>
          <w:lang w:val="en-US" w:eastAsia="zh-CN"/>
        </w:rPr>
      </w:pPr>
      <w:bookmarkStart w:id="30" w:name="_Toc513053717"/>
      <w:r>
        <w:rPr>
          <w:rFonts w:hint="eastAsia"/>
          <w:lang w:val="en-US" w:eastAsia="zh-CN"/>
        </w:rPr>
        <w:t>安全传输协议</w:t>
      </w:r>
      <w:bookmarkEnd w:id="30"/>
    </w:p>
    <w:p w:rsidR="0003430F" w:rsidRPr="0003430F" w:rsidRDefault="0003430F" w:rsidP="0003430F">
      <w:pPr>
        <w:ind w:left="420"/>
        <w:rPr>
          <w:rFonts w:ascii="微软雅黑" w:hAnsi="微软雅黑" w:cs="微软雅黑"/>
          <w:sz w:val="18"/>
          <w:szCs w:val="18"/>
          <w:lang w:eastAsia="zh-CN"/>
        </w:rPr>
      </w:pPr>
      <w:r w:rsidRPr="0003430F">
        <w:rPr>
          <w:rFonts w:ascii="微软雅黑" w:hAnsi="微软雅黑" w:cs="微软雅黑" w:hint="eastAsia"/>
          <w:sz w:val="18"/>
          <w:szCs w:val="18"/>
          <w:lang w:eastAsia="zh-CN"/>
        </w:rPr>
        <w:t>使用HTTPS作为端到端的安全传输协议，保证消息在传输过程中不被窃听。</w:t>
      </w:r>
    </w:p>
    <w:p w:rsidR="00F75F2E" w:rsidRDefault="00F75F2E" w:rsidP="00F75F2E">
      <w:pPr>
        <w:pStyle w:val="30"/>
        <w:rPr>
          <w:lang w:val="en-US" w:eastAsia="zh-CN"/>
        </w:rPr>
      </w:pPr>
      <w:bookmarkStart w:id="31" w:name="_消息签名"/>
      <w:bookmarkStart w:id="32" w:name="_Toc513053718"/>
      <w:bookmarkEnd w:id="31"/>
      <w:r>
        <w:rPr>
          <w:rFonts w:hint="eastAsia"/>
          <w:lang w:val="en-US" w:eastAsia="zh-CN"/>
        </w:rPr>
        <w:t>消息签名</w:t>
      </w:r>
      <w:bookmarkEnd w:id="32"/>
    </w:p>
    <w:p w:rsidR="00E05ECE" w:rsidRPr="00405F38" w:rsidRDefault="00516569" w:rsidP="00405F38">
      <w:pPr>
        <w:ind w:firstLine="420"/>
        <w:rPr>
          <w:rFonts w:ascii="微软雅黑" w:hAnsi="微软雅黑" w:cs="微软雅黑"/>
          <w:sz w:val="18"/>
          <w:szCs w:val="18"/>
          <w:lang w:eastAsia="zh-CN"/>
        </w:rPr>
      </w:pPr>
      <w:r w:rsidRPr="00405F38">
        <w:rPr>
          <w:rFonts w:ascii="微软雅黑" w:hAnsi="微软雅黑" w:cs="微软雅黑" w:hint="eastAsia"/>
          <w:sz w:val="18"/>
          <w:szCs w:val="18"/>
          <w:lang w:eastAsia="zh-CN"/>
        </w:rPr>
        <w:t>报文发送方需要对</w:t>
      </w:r>
      <w:r w:rsidR="007D7BFB">
        <w:rPr>
          <w:rFonts w:ascii="微软雅黑" w:hAnsi="微软雅黑" w:cs="微软雅黑" w:hint="eastAsia"/>
          <w:sz w:val="18"/>
          <w:szCs w:val="18"/>
          <w:lang w:eastAsia="zh-CN"/>
        </w:rPr>
        <w:t>HTTP Body</w:t>
      </w:r>
      <w:r w:rsidRPr="00405F38">
        <w:rPr>
          <w:rFonts w:ascii="微软雅黑" w:hAnsi="微软雅黑" w:cs="微软雅黑" w:hint="eastAsia"/>
          <w:sz w:val="18"/>
          <w:szCs w:val="18"/>
          <w:lang w:eastAsia="zh-CN"/>
        </w:rPr>
        <w:t>的</w:t>
      </w:r>
      <w:r w:rsidR="007D0A42" w:rsidRPr="00405F38">
        <w:rPr>
          <w:rFonts w:ascii="微软雅黑" w:hAnsi="微软雅黑" w:cs="微软雅黑" w:hint="eastAsia"/>
          <w:sz w:val="18"/>
          <w:szCs w:val="18"/>
          <w:lang w:eastAsia="zh-CN"/>
        </w:rPr>
        <w:t>内容进行</w:t>
      </w:r>
      <w:r w:rsidRPr="00405F38">
        <w:rPr>
          <w:rFonts w:ascii="微软雅黑" w:hAnsi="微软雅黑" w:cs="微软雅黑" w:hint="eastAsia"/>
          <w:sz w:val="18"/>
          <w:szCs w:val="18"/>
          <w:lang w:eastAsia="zh-CN"/>
        </w:rPr>
        <w:t xml:space="preserve">签名， </w:t>
      </w:r>
      <w:r w:rsidR="007D0A42" w:rsidRPr="00405F38">
        <w:rPr>
          <w:rFonts w:ascii="微软雅黑" w:hAnsi="微软雅黑" w:cs="微软雅黑" w:hint="eastAsia"/>
          <w:sz w:val="18"/>
          <w:szCs w:val="18"/>
          <w:lang w:eastAsia="zh-CN"/>
        </w:rPr>
        <w:t>签名结果放在</w:t>
      </w:r>
      <w:r w:rsidR="00D7125A">
        <w:rPr>
          <w:rFonts w:ascii="微软雅黑" w:hAnsi="微软雅黑" w:cs="微软雅黑" w:hint="eastAsia"/>
          <w:sz w:val="18"/>
          <w:szCs w:val="18"/>
          <w:lang w:eastAsia="zh-CN"/>
        </w:rPr>
        <w:t>HTTP Header</w:t>
      </w:r>
      <w:r w:rsidR="007D0A42" w:rsidRPr="00405F38">
        <w:rPr>
          <w:rFonts w:ascii="微软雅黑" w:hAnsi="微软雅黑" w:cs="微软雅黑" w:hint="eastAsia"/>
          <w:sz w:val="18"/>
          <w:szCs w:val="18"/>
          <w:lang w:eastAsia="zh-CN"/>
        </w:rPr>
        <w:t>的</w:t>
      </w:r>
      <w:r w:rsidR="00360221" w:rsidRPr="00405F38">
        <w:rPr>
          <w:rFonts w:ascii="微软雅黑" w:hAnsi="微软雅黑" w:cs="微软雅黑" w:hint="eastAsia"/>
          <w:sz w:val="18"/>
          <w:szCs w:val="18"/>
          <w:lang w:eastAsia="zh-CN"/>
        </w:rPr>
        <w:t>X-99bill</w:t>
      </w:r>
      <w:r w:rsidR="007D0A42" w:rsidRPr="00405F38">
        <w:rPr>
          <w:rFonts w:ascii="微软雅黑" w:hAnsi="微软雅黑" w:cs="微软雅黑" w:hint="eastAsia"/>
          <w:sz w:val="18"/>
          <w:szCs w:val="18"/>
          <w:lang w:eastAsia="zh-CN"/>
        </w:rPr>
        <w:t>-Signature</w:t>
      </w:r>
      <w:r w:rsidRPr="00405F38">
        <w:rPr>
          <w:rFonts w:ascii="微软雅黑" w:hAnsi="微软雅黑" w:cs="微软雅黑" w:hint="eastAsia"/>
          <w:sz w:val="18"/>
          <w:szCs w:val="18"/>
          <w:lang w:eastAsia="zh-CN"/>
        </w:rPr>
        <w:t>字段</w:t>
      </w:r>
      <w:r w:rsidR="007D0A42" w:rsidRPr="00405F38">
        <w:rPr>
          <w:rFonts w:ascii="微软雅黑" w:hAnsi="微软雅黑" w:cs="微软雅黑" w:hint="eastAsia"/>
          <w:sz w:val="18"/>
          <w:szCs w:val="18"/>
          <w:lang w:eastAsia="zh-CN"/>
        </w:rPr>
        <w:t>中。</w:t>
      </w:r>
    </w:p>
    <w:p w:rsidR="003A5C7D" w:rsidRPr="00405F38" w:rsidRDefault="00B43275" w:rsidP="00405F38">
      <w:pPr>
        <w:rPr>
          <w:rFonts w:ascii="微软雅黑" w:hAnsi="微软雅黑" w:cs="微软雅黑"/>
          <w:sz w:val="18"/>
          <w:szCs w:val="18"/>
          <w:lang w:eastAsia="zh-CN"/>
        </w:rPr>
      </w:pPr>
      <w:r w:rsidRPr="00405F38">
        <w:rPr>
          <w:rFonts w:ascii="微软雅黑" w:hAnsi="微软雅黑" w:cs="微软雅黑" w:hint="eastAsia"/>
          <w:sz w:val="18"/>
          <w:szCs w:val="18"/>
          <w:lang w:eastAsia="zh-CN"/>
        </w:rPr>
        <w:tab/>
        <w:t>签名算法</w:t>
      </w:r>
      <w:r w:rsidR="006E49B4">
        <w:rPr>
          <w:rFonts w:ascii="微软雅黑" w:hAnsi="微软雅黑" w:cs="微软雅黑" w:hint="eastAsia"/>
          <w:sz w:val="18"/>
          <w:szCs w:val="18"/>
          <w:lang w:eastAsia="zh-CN"/>
        </w:rPr>
        <w:t>采用数字签名，指定算法为</w:t>
      </w:r>
      <w:r w:rsidRPr="00405F38">
        <w:rPr>
          <w:rFonts w:ascii="微软雅黑" w:hAnsi="微软雅黑" w:cs="微软雅黑" w:hint="eastAsia"/>
          <w:sz w:val="18"/>
          <w:szCs w:val="18"/>
          <w:lang w:eastAsia="zh-CN"/>
        </w:rPr>
        <w:t>：</w:t>
      </w:r>
      <w:r w:rsidRPr="006E49B4">
        <w:rPr>
          <w:rFonts w:ascii="微软雅黑" w:hAnsi="微软雅黑" w:cs="微软雅黑"/>
          <w:b/>
          <w:sz w:val="18"/>
          <w:szCs w:val="18"/>
          <w:lang w:eastAsia="zh-CN"/>
        </w:rPr>
        <w:t>SHA1withRSA</w:t>
      </w:r>
    </w:p>
    <w:p w:rsidR="00FB308D" w:rsidRDefault="00FB308D" w:rsidP="00405F38">
      <w:pPr>
        <w:rPr>
          <w:rFonts w:ascii="微软雅黑" w:hAnsi="微软雅黑" w:cs="微软雅黑"/>
          <w:sz w:val="18"/>
          <w:szCs w:val="18"/>
          <w:lang w:eastAsia="zh-CN"/>
        </w:rPr>
      </w:pPr>
      <w:r w:rsidRPr="00405F38">
        <w:rPr>
          <w:rFonts w:ascii="微软雅黑" w:hAnsi="微软雅黑" w:cs="微软雅黑" w:hint="eastAsia"/>
          <w:sz w:val="18"/>
          <w:szCs w:val="18"/>
          <w:lang w:eastAsia="zh-CN"/>
        </w:rPr>
        <w:tab/>
        <w:t>签名时用到的字符集与HTTP Head</w:t>
      </w:r>
      <w:r w:rsidR="00D7125A">
        <w:rPr>
          <w:rFonts w:ascii="微软雅黑" w:hAnsi="微软雅黑" w:cs="微软雅黑" w:hint="eastAsia"/>
          <w:sz w:val="18"/>
          <w:szCs w:val="18"/>
          <w:lang w:eastAsia="zh-CN"/>
        </w:rPr>
        <w:t>er</w:t>
      </w:r>
      <w:r w:rsidRPr="00405F38">
        <w:rPr>
          <w:rFonts w:ascii="微软雅黑" w:hAnsi="微软雅黑" w:cs="微软雅黑" w:hint="eastAsia"/>
          <w:sz w:val="18"/>
          <w:szCs w:val="18"/>
          <w:lang w:eastAsia="zh-CN"/>
        </w:rPr>
        <w:t xml:space="preserve"> Content-Type中指定的字符集保持一致。</w:t>
      </w:r>
    </w:p>
    <w:p w:rsidR="00D73FAB" w:rsidRDefault="00D73FAB" w:rsidP="00D73FAB">
      <w:pPr>
        <w:pStyle w:val="30"/>
        <w:rPr>
          <w:lang w:val="en-US" w:eastAsia="zh-CN"/>
        </w:rPr>
      </w:pPr>
      <w:bookmarkStart w:id="33" w:name="_Toc513053719"/>
      <w:r>
        <w:rPr>
          <w:rFonts w:hint="eastAsia"/>
          <w:lang w:val="en-US" w:eastAsia="zh-CN"/>
        </w:rPr>
        <w:lastRenderedPageBreak/>
        <w:t>敏感字段脱敏</w:t>
      </w:r>
      <w:bookmarkEnd w:id="33"/>
    </w:p>
    <w:p w:rsidR="00D73FAB" w:rsidRPr="00405F38" w:rsidRDefault="00D73FAB" w:rsidP="00D73FAB">
      <w:pPr>
        <w:ind w:left="420"/>
        <w:rPr>
          <w:rFonts w:ascii="微软雅黑" w:hAnsi="微软雅黑" w:cs="微软雅黑"/>
          <w:sz w:val="18"/>
          <w:szCs w:val="18"/>
          <w:lang w:eastAsia="zh-CN"/>
        </w:rPr>
      </w:pPr>
      <w:r>
        <w:rPr>
          <w:rFonts w:ascii="微软雅黑" w:hAnsi="微软雅黑" w:cs="微软雅黑" w:hint="eastAsia"/>
          <w:sz w:val="18"/>
          <w:szCs w:val="18"/>
          <w:lang w:eastAsia="zh-CN"/>
        </w:rPr>
        <w:t>HAT会对返回消息中包含的银行卡，身份证号进行脱敏，只返回银行卡、身份证的前六位和后四位，中间部分用</w:t>
      </w:r>
      <w:r>
        <w:rPr>
          <w:rFonts w:ascii="微软雅黑" w:hAnsi="微软雅黑" w:cs="微软雅黑"/>
          <w:sz w:val="18"/>
          <w:szCs w:val="18"/>
          <w:lang w:eastAsia="zh-CN"/>
        </w:rPr>
        <w:t>*</w:t>
      </w:r>
      <w:r>
        <w:rPr>
          <w:rFonts w:ascii="微软雅黑" w:hAnsi="微软雅黑" w:cs="微软雅黑" w:hint="eastAsia"/>
          <w:sz w:val="18"/>
          <w:szCs w:val="18"/>
          <w:lang w:eastAsia="zh-CN"/>
        </w:rPr>
        <w:t>号代替， 数据长度保持不变。签名的输入数据为脱敏后的信息。</w:t>
      </w:r>
    </w:p>
    <w:p w:rsidR="00E05ECE" w:rsidRDefault="00E05ECE" w:rsidP="007D0A42">
      <w:pPr>
        <w:adjustRightInd w:val="0"/>
        <w:snapToGrid w:val="0"/>
        <w:rPr>
          <w:rFonts w:ascii="微软雅黑" w:hAnsi="微软雅黑" w:cs="微软雅黑"/>
          <w:lang w:eastAsia="zh-CN"/>
        </w:rPr>
      </w:pPr>
    </w:p>
    <w:p w:rsidR="007B1846" w:rsidRDefault="007B1846" w:rsidP="007B1846">
      <w:pPr>
        <w:pStyle w:val="2"/>
        <w:rPr>
          <w:rFonts w:ascii="微软雅黑" w:hAnsi="微软雅黑" w:cs="微软雅黑"/>
          <w:sz w:val="30"/>
          <w:szCs w:val="30"/>
          <w:lang w:val="en-US" w:eastAsia="zh-CN"/>
        </w:rPr>
      </w:pPr>
      <w:bookmarkStart w:id="34" w:name="_Toc513053720"/>
      <w:r>
        <w:rPr>
          <w:rFonts w:ascii="微软雅黑" w:hAnsi="微软雅黑" w:cs="微软雅黑" w:hint="eastAsia"/>
          <w:sz w:val="30"/>
          <w:szCs w:val="30"/>
          <w:lang w:val="en-US" w:eastAsia="zh-CN"/>
        </w:rPr>
        <w:t>接入地址</w:t>
      </w:r>
      <w:bookmarkEnd w:id="34"/>
    </w:p>
    <w:p w:rsidR="007B1846" w:rsidRDefault="007B1846" w:rsidP="007B1846">
      <w:pPr>
        <w:autoSpaceDE w:val="0"/>
        <w:autoSpaceDN w:val="0"/>
        <w:adjustRightInd w:val="0"/>
        <w:snapToGrid w:val="0"/>
        <w:spacing w:line="0" w:lineRule="atLeast"/>
        <w:ind w:left="420"/>
        <w:rPr>
          <w:rFonts w:ascii="微软雅黑" w:hAnsi="微软雅黑" w:cs="微软雅黑"/>
          <w:szCs w:val="21"/>
          <w:lang w:eastAsia="zh-CN"/>
        </w:rPr>
      </w:pPr>
      <w:r>
        <w:rPr>
          <w:rFonts w:ascii="微软雅黑" w:hAnsi="微软雅黑" w:cs="微软雅黑" w:hint="eastAsia"/>
          <w:szCs w:val="21"/>
          <w:lang w:eastAsia="zh-CN"/>
        </w:rPr>
        <w:t xml:space="preserve">生产环境： </w:t>
      </w:r>
      <w:hyperlink r:id="rId11" w:history="1">
        <w:r w:rsidR="00A5456D" w:rsidRPr="00A5456D">
          <w:rPr>
            <w:rStyle w:val="af2"/>
            <w:rFonts w:ascii="微软雅黑" w:hAnsi="微软雅黑" w:cs="微软雅黑" w:hint="eastAsia"/>
            <w:szCs w:val="21"/>
            <w:lang w:eastAsia="zh-CN"/>
          </w:rPr>
          <w:t>https://opa.99bill.com/hat</w:t>
        </w:r>
      </w:hyperlink>
    </w:p>
    <w:p w:rsidR="00822B4C" w:rsidRDefault="00822B4C" w:rsidP="00822B4C">
      <w:pPr>
        <w:pStyle w:val="10"/>
        <w:rPr>
          <w:lang w:eastAsia="zh-CN"/>
        </w:rPr>
      </w:pPr>
      <w:bookmarkStart w:id="35" w:name="_Toc511143021"/>
      <w:bookmarkStart w:id="36" w:name="_Toc513053721"/>
      <w:r>
        <w:rPr>
          <w:rFonts w:hint="eastAsia"/>
          <w:lang w:eastAsia="zh-CN"/>
        </w:rPr>
        <w:lastRenderedPageBreak/>
        <w:t>业务流程</w:t>
      </w:r>
      <w:bookmarkEnd w:id="35"/>
      <w:bookmarkEnd w:id="36"/>
    </w:p>
    <w:p w:rsidR="00822B4C" w:rsidRDefault="00822B4C" w:rsidP="00822B4C">
      <w:pPr>
        <w:pStyle w:val="2"/>
        <w:rPr>
          <w:lang w:eastAsia="zh-CN"/>
        </w:rPr>
      </w:pPr>
      <w:bookmarkStart w:id="37" w:name="_Toc511143022"/>
      <w:bookmarkStart w:id="38" w:name="_Toc513053722"/>
      <w:r>
        <w:rPr>
          <w:rFonts w:hint="eastAsia"/>
          <w:lang w:eastAsia="zh-CN"/>
        </w:rPr>
        <w:t>个人开户</w:t>
      </w:r>
      <w:bookmarkEnd w:id="37"/>
      <w:bookmarkEnd w:id="38"/>
    </w:p>
    <w:p w:rsidR="00822B4C" w:rsidRPr="00D66EFB" w:rsidRDefault="00822B4C" w:rsidP="00822B4C">
      <w:pPr>
        <w:rPr>
          <w:lang w:eastAsia="zh-CN"/>
        </w:rPr>
      </w:pPr>
      <w:r>
        <w:rPr>
          <w:noProof/>
          <w:lang w:val="en-US" w:eastAsia="zh-CN"/>
        </w:rPr>
        <w:drawing>
          <wp:inline distT="0" distB="0" distL="0" distR="0" wp14:anchorId="7A043138" wp14:editId="0DE13811">
            <wp:extent cx="5295900" cy="46672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钱包账户开户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466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B4C" w:rsidRDefault="00822B4C" w:rsidP="00822B4C">
      <w:pPr>
        <w:adjustRightInd w:val="0"/>
        <w:snapToGrid w:val="0"/>
        <w:rPr>
          <w:rFonts w:ascii="微软雅黑" w:hAnsi="微软雅黑" w:cs="微软雅黑"/>
          <w:lang w:eastAsia="zh-CN"/>
        </w:rPr>
      </w:pPr>
    </w:p>
    <w:p w:rsidR="00822B4C" w:rsidRDefault="00822B4C" w:rsidP="00822B4C">
      <w:pPr>
        <w:adjustRightInd w:val="0"/>
        <w:snapToGrid w:val="0"/>
        <w:rPr>
          <w:rFonts w:ascii="微软雅黑" w:hAnsi="微软雅黑" w:cs="微软雅黑"/>
          <w:lang w:eastAsia="zh-CN"/>
        </w:rPr>
      </w:pPr>
    </w:p>
    <w:p w:rsidR="00822B4C" w:rsidRDefault="00822B4C" w:rsidP="00822B4C">
      <w:pPr>
        <w:adjustRightInd w:val="0"/>
        <w:snapToGrid w:val="0"/>
        <w:rPr>
          <w:rFonts w:ascii="微软雅黑" w:hAnsi="微软雅黑" w:cs="微软雅黑"/>
          <w:lang w:eastAsia="zh-CN"/>
        </w:rPr>
      </w:pPr>
    </w:p>
    <w:p w:rsidR="00822B4C" w:rsidRDefault="00822B4C" w:rsidP="00822B4C">
      <w:pPr>
        <w:pStyle w:val="2"/>
        <w:rPr>
          <w:lang w:eastAsia="zh-CN"/>
        </w:rPr>
      </w:pPr>
      <w:bookmarkStart w:id="39" w:name="_Toc511143023"/>
      <w:bookmarkStart w:id="40" w:name="_Toc513053723"/>
      <w:r>
        <w:rPr>
          <w:rFonts w:hint="eastAsia"/>
          <w:lang w:eastAsia="zh-CN"/>
        </w:rPr>
        <w:lastRenderedPageBreak/>
        <w:t>绑卡</w:t>
      </w:r>
      <w:bookmarkEnd w:id="39"/>
      <w:bookmarkEnd w:id="40"/>
    </w:p>
    <w:p w:rsidR="00822B4C" w:rsidRDefault="00822B4C" w:rsidP="00822B4C">
      <w:pPr>
        <w:rPr>
          <w:lang w:eastAsia="zh-CN"/>
        </w:rPr>
      </w:pPr>
      <w:r>
        <w:rPr>
          <w:rFonts w:hint="eastAsia"/>
          <w:noProof/>
          <w:lang w:val="en-US" w:eastAsia="zh-CN"/>
        </w:rPr>
        <w:drawing>
          <wp:inline distT="0" distB="0" distL="0" distR="0" wp14:anchorId="1430AE6F" wp14:editId="2AA08C07">
            <wp:extent cx="5362575" cy="50863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绑卡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508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B4C" w:rsidRDefault="00822B4C" w:rsidP="00822B4C">
      <w:pPr>
        <w:rPr>
          <w:lang w:eastAsia="zh-CN"/>
        </w:rPr>
      </w:pPr>
    </w:p>
    <w:p w:rsidR="00822B4C" w:rsidRPr="00D66EFB" w:rsidRDefault="00822B4C" w:rsidP="00822B4C">
      <w:pPr>
        <w:rPr>
          <w:lang w:eastAsia="zh-CN"/>
        </w:rPr>
      </w:pPr>
    </w:p>
    <w:p w:rsidR="00822B4C" w:rsidRDefault="00822B4C" w:rsidP="00822B4C">
      <w:pPr>
        <w:pStyle w:val="2"/>
        <w:rPr>
          <w:lang w:eastAsia="zh-CN"/>
        </w:rPr>
      </w:pPr>
      <w:bookmarkStart w:id="41" w:name="_Toc511143024"/>
      <w:bookmarkStart w:id="42" w:name="_Toc513053724"/>
      <w:r>
        <w:rPr>
          <w:rFonts w:hint="eastAsia"/>
          <w:lang w:eastAsia="zh-CN"/>
        </w:rPr>
        <w:lastRenderedPageBreak/>
        <w:t>账户充值</w:t>
      </w:r>
      <w:r>
        <w:rPr>
          <w:rFonts w:hint="eastAsia"/>
          <w:lang w:eastAsia="zh-CN"/>
        </w:rPr>
        <w:t>-</w:t>
      </w:r>
      <w:r>
        <w:rPr>
          <w:rFonts w:hint="eastAsia"/>
          <w:lang w:eastAsia="zh-CN"/>
        </w:rPr>
        <w:t>绑卡充值</w:t>
      </w:r>
      <w:bookmarkEnd w:id="41"/>
      <w:bookmarkEnd w:id="42"/>
    </w:p>
    <w:p w:rsidR="00822B4C" w:rsidRDefault="00822B4C" w:rsidP="00822B4C">
      <w:pPr>
        <w:adjustRightInd w:val="0"/>
        <w:snapToGrid w:val="0"/>
        <w:rPr>
          <w:rFonts w:ascii="微软雅黑" w:hAnsi="微软雅黑" w:cs="微软雅黑"/>
          <w:lang w:eastAsia="zh-CN"/>
        </w:rPr>
      </w:pPr>
      <w:r>
        <w:rPr>
          <w:rFonts w:ascii="微软雅黑" w:hAnsi="微软雅黑" w:cs="微软雅黑" w:hint="eastAsia"/>
          <w:noProof/>
          <w:lang w:val="en-US" w:eastAsia="zh-CN"/>
        </w:rPr>
        <w:drawing>
          <wp:inline distT="0" distB="0" distL="0" distR="0" wp14:anchorId="6C28A8C1" wp14:editId="6EDEE780">
            <wp:extent cx="5295900" cy="429577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账户充值-绑卡充值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B4C" w:rsidRDefault="00822B4C" w:rsidP="00822B4C">
      <w:pPr>
        <w:adjustRightInd w:val="0"/>
        <w:snapToGrid w:val="0"/>
        <w:rPr>
          <w:rFonts w:ascii="微软雅黑" w:hAnsi="微软雅黑" w:cs="微软雅黑"/>
          <w:lang w:eastAsia="zh-CN"/>
        </w:rPr>
      </w:pPr>
    </w:p>
    <w:p w:rsidR="00822B4C" w:rsidRDefault="00822B4C" w:rsidP="00822B4C">
      <w:pPr>
        <w:pStyle w:val="2"/>
        <w:rPr>
          <w:lang w:eastAsia="zh-CN"/>
        </w:rPr>
      </w:pPr>
      <w:bookmarkStart w:id="43" w:name="_Toc511143025"/>
      <w:bookmarkStart w:id="44" w:name="_Toc513053725"/>
      <w:r>
        <w:rPr>
          <w:rFonts w:hint="eastAsia"/>
          <w:lang w:eastAsia="zh-CN"/>
        </w:rPr>
        <w:lastRenderedPageBreak/>
        <w:t>账户充值</w:t>
      </w:r>
      <w:r>
        <w:rPr>
          <w:rFonts w:hint="eastAsia"/>
          <w:lang w:eastAsia="zh-CN"/>
        </w:rPr>
        <w:t>-</w:t>
      </w:r>
      <w:r>
        <w:rPr>
          <w:rFonts w:hint="eastAsia"/>
          <w:lang w:eastAsia="zh-CN"/>
        </w:rPr>
        <w:t>飞快付</w:t>
      </w:r>
      <w:bookmarkEnd w:id="43"/>
      <w:bookmarkEnd w:id="44"/>
    </w:p>
    <w:p w:rsidR="00822B4C" w:rsidRDefault="00822B4C" w:rsidP="00822B4C">
      <w:pPr>
        <w:rPr>
          <w:lang w:eastAsia="zh-CN"/>
        </w:rPr>
      </w:pPr>
      <w:r>
        <w:rPr>
          <w:rFonts w:hint="eastAsia"/>
          <w:noProof/>
          <w:lang w:val="en-US" w:eastAsia="zh-CN"/>
        </w:rPr>
        <w:drawing>
          <wp:inline distT="0" distB="0" distL="0" distR="0" wp14:anchorId="78640F36" wp14:editId="31A8723F">
            <wp:extent cx="5716905" cy="680021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账户充值-飞快付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6905" cy="680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B4C" w:rsidRDefault="00822B4C" w:rsidP="00822B4C">
      <w:pPr>
        <w:rPr>
          <w:lang w:eastAsia="zh-CN"/>
        </w:rPr>
      </w:pPr>
    </w:p>
    <w:p w:rsidR="00822B4C" w:rsidRPr="00D66EFB" w:rsidRDefault="00822B4C" w:rsidP="00822B4C">
      <w:pPr>
        <w:rPr>
          <w:lang w:eastAsia="zh-CN"/>
        </w:rPr>
      </w:pPr>
    </w:p>
    <w:p w:rsidR="00822B4C" w:rsidRDefault="00822B4C" w:rsidP="00822B4C">
      <w:pPr>
        <w:pStyle w:val="2"/>
        <w:rPr>
          <w:lang w:eastAsia="zh-CN"/>
        </w:rPr>
      </w:pPr>
      <w:bookmarkStart w:id="45" w:name="_Toc511143026"/>
      <w:bookmarkStart w:id="46" w:name="_Toc513053726"/>
      <w:r>
        <w:rPr>
          <w:rFonts w:hint="eastAsia"/>
          <w:lang w:eastAsia="zh-CN"/>
        </w:rPr>
        <w:lastRenderedPageBreak/>
        <w:t>提现</w:t>
      </w:r>
      <w:bookmarkEnd w:id="45"/>
      <w:bookmarkEnd w:id="46"/>
    </w:p>
    <w:p w:rsidR="00822B4C" w:rsidRDefault="00822B4C" w:rsidP="00822B4C">
      <w:pPr>
        <w:rPr>
          <w:lang w:eastAsia="zh-CN"/>
        </w:rPr>
      </w:pPr>
      <w:r>
        <w:rPr>
          <w:rFonts w:hint="eastAsia"/>
          <w:noProof/>
          <w:lang w:val="en-US" w:eastAsia="zh-CN"/>
        </w:rPr>
        <w:drawing>
          <wp:inline distT="0" distB="0" distL="0" distR="0" wp14:anchorId="26339675" wp14:editId="241FC97E">
            <wp:extent cx="5457825" cy="72199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提现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721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B4C" w:rsidRDefault="00822B4C" w:rsidP="00822B4C">
      <w:pPr>
        <w:rPr>
          <w:lang w:eastAsia="zh-CN"/>
        </w:rPr>
      </w:pPr>
    </w:p>
    <w:p w:rsidR="00822B4C" w:rsidRPr="00D66EFB" w:rsidRDefault="00822B4C" w:rsidP="00822B4C">
      <w:pPr>
        <w:rPr>
          <w:lang w:eastAsia="zh-CN"/>
        </w:rPr>
      </w:pPr>
    </w:p>
    <w:p w:rsidR="00822B4C" w:rsidRDefault="00822B4C" w:rsidP="00822B4C">
      <w:pPr>
        <w:pStyle w:val="2"/>
        <w:rPr>
          <w:lang w:eastAsia="zh-CN"/>
        </w:rPr>
      </w:pPr>
      <w:bookmarkStart w:id="47" w:name="_Toc511143027"/>
      <w:bookmarkStart w:id="48" w:name="_Toc513053727"/>
      <w:r>
        <w:rPr>
          <w:rFonts w:hint="eastAsia"/>
          <w:lang w:eastAsia="zh-CN"/>
        </w:rPr>
        <w:lastRenderedPageBreak/>
        <w:t>聚合支付</w:t>
      </w:r>
      <w:r>
        <w:rPr>
          <w:rFonts w:hint="eastAsia"/>
          <w:lang w:eastAsia="zh-CN"/>
        </w:rPr>
        <w:t>-</w:t>
      </w:r>
      <w:r>
        <w:rPr>
          <w:rFonts w:hint="eastAsia"/>
          <w:lang w:eastAsia="zh-CN"/>
        </w:rPr>
        <w:t>飞快付</w:t>
      </w:r>
      <w:bookmarkEnd w:id="47"/>
      <w:bookmarkEnd w:id="48"/>
    </w:p>
    <w:p w:rsidR="00822B4C" w:rsidRDefault="00822B4C" w:rsidP="00822B4C">
      <w:pPr>
        <w:adjustRightInd w:val="0"/>
        <w:snapToGrid w:val="0"/>
        <w:rPr>
          <w:rFonts w:ascii="微软雅黑" w:hAnsi="微软雅黑" w:cs="微软雅黑"/>
          <w:lang w:eastAsia="zh-CN"/>
        </w:rPr>
      </w:pPr>
      <w:r>
        <w:rPr>
          <w:rFonts w:ascii="微软雅黑" w:hAnsi="微软雅黑" w:cs="微软雅黑" w:hint="eastAsia"/>
          <w:noProof/>
          <w:lang w:val="en-US" w:eastAsia="zh-CN"/>
        </w:rPr>
        <w:drawing>
          <wp:inline distT="0" distB="0" distL="0" distR="0" wp14:anchorId="7281A915" wp14:editId="73408150">
            <wp:extent cx="5716905" cy="68707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聚合支付-飞快付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6905" cy="687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B4C" w:rsidRDefault="00822B4C" w:rsidP="00822B4C">
      <w:pPr>
        <w:adjustRightInd w:val="0"/>
        <w:snapToGrid w:val="0"/>
        <w:rPr>
          <w:rFonts w:ascii="微软雅黑" w:hAnsi="微软雅黑" w:cs="微软雅黑"/>
          <w:lang w:eastAsia="zh-CN"/>
        </w:rPr>
      </w:pPr>
    </w:p>
    <w:p w:rsidR="00822B4C" w:rsidRDefault="00822B4C" w:rsidP="00822B4C">
      <w:pPr>
        <w:adjustRightInd w:val="0"/>
        <w:snapToGrid w:val="0"/>
        <w:rPr>
          <w:rFonts w:ascii="微软雅黑" w:hAnsi="微软雅黑" w:cs="微软雅黑"/>
          <w:lang w:eastAsia="zh-CN"/>
        </w:rPr>
      </w:pPr>
    </w:p>
    <w:p w:rsidR="00822B4C" w:rsidRDefault="00822B4C" w:rsidP="00822B4C">
      <w:pPr>
        <w:pStyle w:val="2"/>
        <w:rPr>
          <w:lang w:eastAsia="zh-CN"/>
        </w:rPr>
      </w:pPr>
      <w:bookmarkStart w:id="49" w:name="_Toc511143028"/>
      <w:bookmarkStart w:id="50" w:name="_Toc513053728"/>
      <w:r>
        <w:rPr>
          <w:rFonts w:hint="eastAsia"/>
          <w:lang w:eastAsia="zh-CN"/>
        </w:rPr>
        <w:lastRenderedPageBreak/>
        <w:t>绑卡支付</w:t>
      </w:r>
      <w:bookmarkEnd w:id="49"/>
      <w:bookmarkEnd w:id="50"/>
    </w:p>
    <w:p w:rsidR="00822B4C" w:rsidRDefault="00822B4C" w:rsidP="00822B4C">
      <w:pPr>
        <w:rPr>
          <w:lang w:eastAsia="zh-CN"/>
        </w:rPr>
      </w:pPr>
      <w:r>
        <w:rPr>
          <w:rFonts w:hint="eastAsia"/>
          <w:noProof/>
          <w:lang w:val="en-US" w:eastAsia="zh-CN"/>
        </w:rPr>
        <w:drawing>
          <wp:inline distT="0" distB="0" distL="0" distR="0" wp14:anchorId="0CADCF7B" wp14:editId="02FD4714">
            <wp:extent cx="5010150" cy="429577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绑卡支付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B4C" w:rsidRDefault="00822B4C" w:rsidP="00822B4C">
      <w:pPr>
        <w:rPr>
          <w:lang w:eastAsia="zh-CN"/>
        </w:rPr>
      </w:pPr>
    </w:p>
    <w:p w:rsidR="00822B4C" w:rsidRPr="00D66EFB" w:rsidRDefault="00822B4C" w:rsidP="00822B4C">
      <w:pPr>
        <w:rPr>
          <w:lang w:eastAsia="zh-CN"/>
        </w:rPr>
      </w:pPr>
    </w:p>
    <w:p w:rsidR="00822B4C" w:rsidRDefault="00822B4C" w:rsidP="00822B4C">
      <w:pPr>
        <w:pStyle w:val="2"/>
        <w:rPr>
          <w:lang w:eastAsia="zh-CN"/>
        </w:rPr>
      </w:pPr>
      <w:bookmarkStart w:id="51" w:name="_Toc511143029"/>
      <w:bookmarkStart w:id="52" w:name="_Toc513053729"/>
      <w:r>
        <w:rPr>
          <w:rFonts w:hint="eastAsia"/>
          <w:lang w:eastAsia="zh-CN"/>
        </w:rPr>
        <w:lastRenderedPageBreak/>
        <w:t>账户余额</w:t>
      </w:r>
      <w:r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绑卡消费（</w:t>
      </w:r>
      <w:r>
        <w:rPr>
          <w:rFonts w:hint="eastAsia"/>
          <w:lang w:eastAsia="zh-CN"/>
        </w:rPr>
        <w:t>C-&gt;B</w:t>
      </w:r>
      <w:r>
        <w:rPr>
          <w:rFonts w:hint="eastAsia"/>
          <w:lang w:eastAsia="zh-CN"/>
        </w:rPr>
        <w:t>）</w:t>
      </w:r>
      <w:bookmarkEnd w:id="51"/>
      <w:bookmarkEnd w:id="52"/>
    </w:p>
    <w:p w:rsidR="00822B4C" w:rsidRDefault="00822B4C" w:rsidP="00822B4C">
      <w:pPr>
        <w:rPr>
          <w:lang w:eastAsia="zh-CN"/>
        </w:rPr>
      </w:pPr>
      <w:r>
        <w:rPr>
          <w:rFonts w:hint="eastAsia"/>
          <w:noProof/>
          <w:lang w:val="en-US" w:eastAsia="zh-CN"/>
        </w:rPr>
        <w:drawing>
          <wp:inline distT="0" distB="0" distL="0" distR="0" wp14:anchorId="499C6FE1" wp14:editId="117CEBA0">
            <wp:extent cx="5716905" cy="331597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账户余额绑卡消费（C→B）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6905" cy="331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B4C" w:rsidRPr="00D66EFB" w:rsidRDefault="00822B4C" w:rsidP="00822B4C">
      <w:pPr>
        <w:rPr>
          <w:lang w:eastAsia="zh-CN"/>
        </w:rPr>
      </w:pPr>
    </w:p>
    <w:p w:rsidR="00822B4C" w:rsidRDefault="00822B4C" w:rsidP="00822B4C">
      <w:pPr>
        <w:pStyle w:val="2"/>
        <w:rPr>
          <w:lang w:eastAsia="zh-CN"/>
        </w:rPr>
      </w:pPr>
      <w:bookmarkStart w:id="53" w:name="_Toc511143030"/>
      <w:bookmarkStart w:id="54" w:name="_Toc513053730"/>
      <w:r>
        <w:rPr>
          <w:rFonts w:hint="eastAsia"/>
          <w:lang w:eastAsia="zh-CN"/>
        </w:rPr>
        <w:lastRenderedPageBreak/>
        <w:t>退货</w:t>
      </w:r>
      <w:bookmarkEnd w:id="53"/>
      <w:bookmarkEnd w:id="54"/>
    </w:p>
    <w:p w:rsidR="00822B4C" w:rsidRPr="00A5456D" w:rsidRDefault="00822B4C" w:rsidP="00822B4C">
      <w:pPr>
        <w:adjustRightInd w:val="0"/>
        <w:snapToGrid w:val="0"/>
        <w:rPr>
          <w:rFonts w:ascii="微软雅黑" w:hAnsi="微软雅黑" w:cs="微软雅黑"/>
          <w:lang w:eastAsia="zh-CN"/>
        </w:rPr>
      </w:pPr>
      <w:r>
        <w:rPr>
          <w:rFonts w:ascii="微软雅黑" w:hAnsi="微软雅黑" w:cs="微软雅黑"/>
          <w:noProof/>
          <w:lang w:val="en-US" w:eastAsia="zh-CN"/>
        </w:rPr>
        <w:drawing>
          <wp:inline distT="0" distB="0" distL="0" distR="0" wp14:anchorId="00681E4A" wp14:editId="355EA319">
            <wp:extent cx="5172075" cy="4829175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退货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ECE" w:rsidRPr="00A5456D" w:rsidRDefault="00E05ECE" w:rsidP="007D0A42">
      <w:pPr>
        <w:adjustRightInd w:val="0"/>
        <w:snapToGrid w:val="0"/>
        <w:rPr>
          <w:rFonts w:ascii="微软雅黑" w:hAnsi="微软雅黑" w:cs="微软雅黑"/>
          <w:lang w:eastAsia="zh-CN"/>
        </w:rPr>
      </w:pPr>
    </w:p>
    <w:p w:rsidR="00245AFB" w:rsidRDefault="00245AFB" w:rsidP="00245AFB">
      <w:pPr>
        <w:pStyle w:val="10"/>
        <w:rPr>
          <w:lang w:eastAsia="zh-CN"/>
        </w:rPr>
      </w:pPr>
      <w:bookmarkStart w:id="55" w:name="_Toc513053731"/>
      <w:r>
        <w:rPr>
          <w:rFonts w:hint="eastAsia"/>
          <w:lang w:eastAsia="zh-CN"/>
        </w:rPr>
        <w:lastRenderedPageBreak/>
        <w:t>数据</w:t>
      </w:r>
      <w:r w:rsidR="00E24473">
        <w:rPr>
          <w:rFonts w:hint="eastAsia"/>
          <w:lang w:eastAsia="zh-CN"/>
        </w:rPr>
        <w:t>元</w:t>
      </w:r>
      <w:r>
        <w:rPr>
          <w:rFonts w:hint="eastAsia"/>
          <w:lang w:eastAsia="zh-CN"/>
        </w:rPr>
        <w:t>定义</w:t>
      </w:r>
      <w:bookmarkEnd w:id="55"/>
    </w:p>
    <w:p w:rsidR="00867424" w:rsidRPr="0048084E" w:rsidRDefault="00867424" w:rsidP="00867424">
      <w:pPr>
        <w:pStyle w:val="2"/>
        <w:rPr>
          <w:lang w:eastAsia="zh-CN"/>
        </w:rPr>
      </w:pPr>
      <w:bookmarkStart w:id="56" w:name="_Toc513053732"/>
      <w:bookmarkStart w:id="57" w:name="OLE_LINK134"/>
      <w:bookmarkStart w:id="58" w:name="OLE_LINK135"/>
      <w:r>
        <w:rPr>
          <w:lang w:eastAsia="zh-CN"/>
        </w:rPr>
        <w:t>B</w:t>
      </w:r>
      <w:r>
        <w:rPr>
          <w:rFonts w:hint="eastAsia"/>
          <w:lang w:eastAsia="zh-CN"/>
        </w:rPr>
        <w:t>indCardInfo</w:t>
      </w:r>
      <w:bookmarkEnd w:id="56"/>
    </w:p>
    <w:tbl>
      <w:tblPr>
        <w:tblW w:w="8897" w:type="dxa"/>
        <w:tblBorders>
          <w:top w:val="single" w:sz="4" w:space="0" w:color="4AACC5"/>
          <w:left w:val="single" w:sz="4" w:space="0" w:color="4AACC5"/>
          <w:bottom w:val="single" w:sz="4" w:space="0" w:color="4AACC5"/>
          <w:right w:val="single" w:sz="4" w:space="0" w:color="4AACC5"/>
          <w:insideH w:val="single" w:sz="6" w:space="0" w:color="4AACC5"/>
          <w:insideV w:val="single" w:sz="6" w:space="0" w:color="4AACC5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1559"/>
        <w:gridCol w:w="709"/>
        <w:gridCol w:w="709"/>
        <w:gridCol w:w="3969"/>
      </w:tblGrid>
      <w:tr w:rsidR="00867424" w:rsidTr="00796BA7">
        <w:tc>
          <w:tcPr>
            <w:tcW w:w="1951" w:type="dxa"/>
            <w:tcBorders>
              <w:top w:val="single" w:sz="4" w:space="0" w:color="4AACC5"/>
              <w:bottom w:val="single" w:sz="6" w:space="0" w:color="4AACC5"/>
            </w:tcBorders>
            <w:shd w:val="clear" w:color="auto" w:fill="30849B"/>
            <w:vAlign w:val="center"/>
          </w:tcPr>
          <w:p w:rsidR="00867424" w:rsidRDefault="00867424" w:rsidP="00796BA7">
            <w:pPr>
              <w:rPr>
                <w:rFonts w:ascii="微软雅黑" w:hAnsi="微软雅黑" w:cs="微软雅黑"/>
                <w:color w:val="C7EDCC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  <w:lang w:eastAsia="zh-CN"/>
              </w:rPr>
              <w:t>属性</w:t>
            </w:r>
          </w:p>
        </w:tc>
        <w:tc>
          <w:tcPr>
            <w:tcW w:w="1559" w:type="dxa"/>
            <w:tcBorders>
              <w:top w:val="single" w:sz="4" w:space="0" w:color="4AACC5"/>
              <w:bottom w:val="single" w:sz="6" w:space="0" w:color="4AACC5"/>
            </w:tcBorders>
            <w:shd w:val="clear" w:color="auto" w:fill="30849B"/>
            <w:vAlign w:val="center"/>
          </w:tcPr>
          <w:p w:rsidR="00867424" w:rsidRDefault="00867424" w:rsidP="00796BA7">
            <w:pPr>
              <w:jc w:val="center"/>
              <w:rPr>
                <w:rFonts w:ascii="微软雅黑" w:hAnsi="微软雅黑" w:cs="微软雅黑"/>
                <w:color w:val="C7EDCC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</w:rPr>
              <w:t>定义</w:t>
            </w:r>
          </w:p>
        </w:tc>
        <w:tc>
          <w:tcPr>
            <w:tcW w:w="709" w:type="dxa"/>
            <w:tcBorders>
              <w:top w:val="single" w:sz="4" w:space="0" w:color="4AACC5"/>
              <w:bottom w:val="single" w:sz="6" w:space="0" w:color="4AACC5"/>
            </w:tcBorders>
            <w:shd w:val="clear" w:color="auto" w:fill="30849B"/>
            <w:vAlign w:val="center"/>
          </w:tcPr>
          <w:p w:rsidR="00867424" w:rsidRDefault="00867424" w:rsidP="00796BA7">
            <w:pPr>
              <w:jc w:val="center"/>
              <w:rPr>
                <w:rFonts w:ascii="微软雅黑" w:hAnsi="微软雅黑" w:cs="微软雅黑"/>
                <w:b/>
                <w:color w:val="C7EDCC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</w:rPr>
              <w:t>类型</w:t>
            </w:r>
          </w:p>
          <w:p w:rsidR="00867424" w:rsidRDefault="00867424" w:rsidP="00796BA7">
            <w:pPr>
              <w:jc w:val="center"/>
              <w:rPr>
                <w:rFonts w:ascii="微软雅黑" w:hAnsi="微软雅黑" w:cs="微软雅黑"/>
                <w:color w:val="C7EDCC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</w:rPr>
              <w:t>长度</w:t>
            </w:r>
          </w:p>
        </w:tc>
        <w:tc>
          <w:tcPr>
            <w:tcW w:w="709" w:type="dxa"/>
            <w:tcBorders>
              <w:top w:val="single" w:sz="4" w:space="0" w:color="4AACC5"/>
              <w:bottom w:val="single" w:sz="6" w:space="0" w:color="4AACC5"/>
            </w:tcBorders>
            <w:shd w:val="clear" w:color="auto" w:fill="30849B"/>
            <w:vAlign w:val="center"/>
          </w:tcPr>
          <w:p w:rsidR="00867424" w:rsidRDefault="00867424" w:rsidP="00796BA7">
            <w:pPr>
              <w:jc w:val="center"/>
              <w:rPr>
                <w:rFonts w:ascii="微软雅黑" w:hAnsi="微软雅黑" w:cs="微软雅黑"/>
                <w:color w:val="C7EDCC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</w:rPr>
              <w:t>必填</w:t>
            </w:r>
          </w:p>
        </w:tc>
        <w:tc>
          <w:tcPr>
            <w:tcW w:w="3969" w:type="dxa"/>
            <w:tcBorders>
              <w:top w:val="single" w:sz="4" w:space="0" w:color="4AACC5"/>
              <w:bottom w:val="single" w:sz="6" w:space="0" w:color="4AACC5"/>
            </w:tcBorders>
            <w:shd w:val="clear" w:color="auto" w:fill="30849B"/>
            <w:vAlign w:val="center"/>
          </w:tcPr>
          <w:p w:rsidR="00867424" w:rsidRDefault="00867424" w:rsidP="00796BA7">
            <w:pPr>
              <w:jc w:val="center"/>
              <w:rPr>
                <w:rFonts w:ascii="微软雅黑" w:hAnsi="微软雅黑" w:cs="微软雅黑"/>
                <w:color w:val="C7EDCC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</w:rPr>
              <w:t>参数说明/示例</w:t>
            </w:r>
          </w:p>
        </w:tc>
      </w:tr>
      <w:tr w:rsidR="00867424" w:rsidTr="00796BA7">
        <w:tc>
          <w:tcPr>
            <w:tcW w:w="1951" w:type="dxa"/>
            <w:tcBorders>
              <w:top w:val="single" w:sz="4" w:space="0" w:color="4AACC5"/>
              <w:left w:val="single" w:sz="4" w:space="0" w:color="4AACC5"/>
              <w:bottom w:val="single" w:sz="6" w:space="0" w:color="4AACC5"/>
              <w:right w:val="single" w:sz="6" w:space="0" w:color="4AACC5"/>
            </w:tcBorders>
            <w:vAlign w:val="center"/>
            <w:hideMark/>
          </w:tcPr>
          <w:p w:rsidR="00867424" w:rsidRDefault="00867424" w:rsidP="00796BA7">
            <w:pPr>
              <w:jc w:val="both"/>
              <w:rPr>
                <w:rFonts w:ascii="微软雅黑" w:hAnsi="微软雅黑" w:cs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color w:val="000000"/>
                <w:sz w:val="18"/>
                <w:szCs w:val="18"/>
              </w:rPr>
              <w:t>memberBankAcctId</w:t>
            </w:r>
          </w:p>
        </w:tc>
        <w:tc>
          <w:tcPr>
            <w:tcW w:w="1559" w:type="dxa"/>
            <w:tcBorders>
              <w:top w:val="single" w:sz="4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vAlign w:val="center"/>
            <w:hideMark/>
          </w:tcPr>
          <w:p w:rsidR="00867424" w:rsidRDefault="00867424" w:rsidP="00796BA7">
            <w:pPr>
              <w:jc w:val="both"/>
              <w:rPr>
                <w:rFonts w:ascii="微软雅黑" w:hAnsi="微软雅黑" w:cs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银行卡主键Id信息</w:t>
            </w:r>
          </w:p>
        </w:tc>
        <w:tc>
          <w:tcPr>
            <w:tcW w:w="709" w:type="dxa"/>
            <w:tcBorders>
              <w:top w:val="single" w:sz="4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hideMark/>
          </w:tcPr>
          <w:p w:rsidR="00867424" w:rsidRDefault="00867424" w:rsidP="00796BA7">
            <w:pPr>
              <w:rPr>
                <w:rFonts w:ascii="微软雅黑" w:hAnsi="微软雅黑" w:cs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N</w:t>
            </w:r>
            <w:r>
              <w:rPr>
                <w:rFonts w:ascii="微软雅黑" w:hAnsi="微软雅黑" w:cs="微软雅黑"/>
                <w:sz w:val="18"/>
                <w:szCs w:val="18"/>
                <w:lang w:eastAsia="zh-CN"/>
              </w:rPr>
              <w:t>18</w:t>
            </w:r>
          </w:p>
        </w:tc>
        <w:tc>
          <w:tcPr>
            <w:tcW w:w="709" w:type="dxa"/>
            <w:tcBorders>
              <w:top w:val="single" w:sz="4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hideMark/>
          </w:tcPr>
          <w:p w:rsidR="00867424" w:rsidRDefault="00867424" w:rsidP="00796BA7">
            <w:pPr>
              <w:rPr>
                <w:rFonts w:ascii="微软雅黑" w:hAnsi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val="en-US" w:eastAsia="zh-CN"/>
              </w:rPr>
              <w:t>M</w:t>
            </w:r>
          </w:p>
        </w:tc>
        <w:tc>
          <w:tcPr>
            <w:tcW w:w="3969" w:type="dxa"/>
            <w:tcBorders>
              <w:top w:val="single" w:sz="4" w:space="0" w:color="4AACC5"/>
              <w:left w:val="single" w:sz="6" w:space="0" w:color="4AACC5"/>
              <w:bottom w:val="single" w:sz="6" w:space="0" w:color="4AACC5"/>
              <w:right w:val="single" w:sz="4" w:space="0" w:color="4AACC5"/>
            </w:tcBorders>
            <w:vAlign w:val="center"/>
          </w:tcPr>
          <w:p w:rsidR="00867424" w:rsidRDefault="00867424" w:rsidP="00796BA7">
            <w:pPr>
              <w:jc w:val="both"/>
              <w:rPr>
                <w:rFonts w:ascii="微软雅黑" w:hAnsi="微软雅黑" w:cs="微软雅黑"/>
                <w:color w:val="000000"/>
                <w:sz w:val="18"/>
                <w:szCs w:val="18"/>
                <w:lang w:eastAsia="zh-CN"/>
              </w:rPr>
            </w:pPr>
          </w:p>
        </w:tc>
      </w:tr>
      <w:tr w:rsidR="00867424" w:rsidTr="00796BA7">
        <w:tc>
          <w:tcPr>
            <w:tcW w:w="1951" w:type="dxa"/>
            <w:tcBorders>
              <w:top w:val="single" w:sz="6" w:space="0" w:color="4AACC5"/>
              <w:left w:val="single" w:sz="4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hideMark/>
          </w:tcPr>
          <w:p w:rsidR="00867424" w:rsidRDefault="00867424" w:rsidP="00796BA7">
            <w:pPr>
              <w:rPr>
                <w:rFonts w:ascii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color w:val="000000"/>
                <w:sz w:val="18"/>
                <w:szCs w:val="18"/>
                <w:lang w:eastAsia="zh-CN"/>
              </w:rPr>
              <w:t>bankAcctId</w:t>
            </w:r>
          </w:p>
        </w:tc>
        <w:tc>
          <w:tcPr>
            <w:tcW w:w="1559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vAlign w:val="center"/>
            <w:hideMark/>
          </w:tcPr>
          <w:p w:rsidR="00867424" w:rsidRDefault="00867424" w:rsidP="00796BA7">
            <w:pPr>
              <w:jc w:val="both"/>
              <w:rPr>
                <w:rFonts w:ascii="微软雅黑" w:hAnsi="微软雅黑" w:cs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银行账户</w:t>
            </w:r>
          </w:p>
        </w:tc>
        <w:tc>
          <w:tcPr>
            <w:tcW w:w="709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hideMark/>
          </w:tcPr>
          <w:p w:rsidR="00867424" w:rsidRDefault="00867424" w:rsidP="00796BA7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X24</w:t>
            </w:r>
          </w:p>
        </w:tc>
        <w:tc>
          <w:tcPr>
            <w:tcW w:w="709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hideMark/>
          </w:tcPr>
          <w:p w:rsidR="00867424" w:rsidRDefault="00867424" w:rsidP="00796BA7">
            <w:pPr>
              <w:rPr>
                <w:rFonts w:ascii="微软雅黑" w:hAnsi="微软雅黑" w:cs="微软雅黑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</w:rPr>
              <w:t>M</w:t>
            </w:r>
          </w:p>
        </w:tc>
        <w:tc>
          <w:tcPr>
            <w:tcW w:w="3969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4" w:space="0" w:color="4AACC5"/>
            </w:tcBorders>
            <w:shd w:val="clear" w:color="auto" w:fill="FFFFFF" w:themeFill="background1"/>
            <w:vAlign w:val="center"/>
            <w:hideMark/>
          </w:tcPr>
          <w:p w:rsidR="00867424" w:rsidRDefault="00867424" w:rsidP="00796BA7">
            <w:pPr>
              <w:jc w:val="both"/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</w:p>
        </w:tc>
      </w:tr>
      <w:tr w:rsidR="00867424" w:rsidTr="00796BA7">
        <w:tc>
          <w:tcPr>
            <w:tcW w:w="1951" w:type="dxa"/>
            <w:tcBorders>
              <w:top w:val="single" w:sz="6" w:space="0" w:color="4AACC5"/>
              <w:left w:val="single" w:sz="4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vAlign w:val="center"/>
            <w:hideMark/>
          </w:tcPr>
          <w:p w:rsidR="00867424" w:rsidRDefault="00867424" w:rsidP="00796BA7">
            <w:pPr>
              <w:jc w:val="both"/>
              <w:rPr>
                <w:rFonts w:ascii="微软雅黑" w:hAnsi="微软雅黑" w:cs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color w:val="000000"/>
                <w:sz w:val="18"/>
                <w:szCs w:val="18"/>
                <w:lang w:eastAsia="zh-CN"/>
              </w:rPr>
              <w:t>mobile</w:t>
            </w:r>
          </w:p>
        </w:tc>
        <w:tc>
          <w:tcPr>
            <w:tcW w:w="1559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vAlign w:val="center"/>
            <w:hideMark/>
          </w:tcPr>
          <w:p w:rsidR="00867424" w:rsidRDefault="00867424" w:rsidP="00796BA7">
            <w:pPr>
              <w:jc w:val="both"/>
              <w:rPr>
                <w:rFonts w:ascii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color w:val="000000"/>
                <w:sz w:val="18"/>
                <w:szCs w:val="18"/>
                <w:lang w:val="en-US"/>
              </w:rPr>
              <w:t>手机号</w:t>
            </w:r>
          </w:p>
        </w:tc>
        <w:tc>
          <w:tcPr>
            <w:tcW w:w="709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hideMark/>
          </w:tcPr>
          <w:p w:rsidR="00867424" w:rsidRDefault="00867424" w:rsidP="00796BA7">
            <w:pPr>
              <w:rPr>
                <w:rFonts w:ascii="微软雅黑" w:hAnsi="微软雅黑" w:cs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color w:val="000000"/>
                <w:sz w:val="18"/>
                <w:szCs w:val="18"/>
                <w:lang w:eastAsia="zh-CN"/>
              </w:rPr>
              <w:t>N11</w:t>
            </w:r>
          </w:p>
        </w:tc>
        <w:tc>
          <w:tcPr>
            <w:tcW w:w="709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hideMark/>
          </w:tcPr>
          <w:p w:rsidR="00867424" w:rsidRDefault="00867424" w:rsidP="00796BA7">
            <w:pPr>
              <w:rPr>
                <w:rFonts w:ascii="微软雅黑" w:hAnsi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ascii="微软雅黑" w:hAnsi="微软雅黑" w:cs="微软雅黑"/>
                <w:sz w:val="18"/>
                <w:szCs w:val="18"/>
                <w:lang w:val="en-US" w:eastAsia="zh-CN"/>
              </w:rPr>
              <w:t>O</w:t>
            </w:r>
          </w:p>
        </w:tc>
        <w:tc>
          <w:tcPr>
            <w:tcW w:w="3969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4" w:space="0" w:color="4AACC5"/>
            </w:tcBorders>
            <w:shd w:val="clear" w:color="auto" w:fill="FFFFFF" w:themeFill="background1"/>
            <w:vAlign w:val="center"/>
          </w:tcPr>
          <w:p w:rsidR="00867424" w:rsidRDefault="00867424" w:rsidP="00796BA7">
            <w:pPr>
              <w:jc w:val="both"/>
              <w:rPr>
                <w:rFonts w:ascii="微软雅黑" w:hAnsi="微软雅黑" w:cs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color w:val="000000"/>
                <w:sz w:val="18"/>
                <w:szCs w:val="18"/>
                <w:lang w:eastAsia="zh-CN"/>
              </w:rPr>
              <w:t>个人会员返回</w:t>
            </w:r>
          </w:p>
        </w:tc>
      </w:tr>
      <w:tr w:rsidR="00867424" w:rsidTr="00796BA7">
        <w:tc>
          <w:tcPr>
            <w:tcW w:w="1951" w:type="dxa"/>
            <w:tcBorders>
              <w:top w:val="single" w:sz="6" w:space="0" w:color="4AACC5"/>
              <w:left w:val="single" w:sz="4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vAlign w:val="center"/>
            <w:hideMark/>
          </w:tcPr>
          <w:p w:rsidR="00867424" w:rsidRDefault="00867424" w:rsidP="00796BA7">
            <w:pPr>
              <w:jc w:val="both"/>
              <w:rPr>
                <w:rFonts w:ascii="微软雅黑" w:hAnsi="微软雅黑" w:cs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color w:val="000000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559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vAlign w:val="center"/>
            <w:hideMark/>
          </w:tcPr>
          <w:p w:rsidR="00867424" w:rsidRDefault="00867424" w:rsidP="00796BA7">
            <w:pPr>
              <w:jc w:val="both"/>
              <w:rPr>
                <w:rFonts w:ascii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持卡人姓名</w:t>
            </w:r>
          </w:p>
        </w:tc>
        <w:tc>
          <w:tcPr>
            <w:tcW w:w="709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hideMark/>
          </w:tcPr>
          <w:p w:rsidR="00867424" w:rsidRDefault="00867424" w:rsidP="00796BA7">
            <w:pPr>
              <w:rPr>
                <w:rFonts w:ascii="微软雅黑" w:hAnsi="微软雅黑" w:cs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X100</w:t>
            </w:r>
          </w:p>
        </w:tc>
        <w:tc>
          <w:tcPr>
            <w:tcW w:w="709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hideMark/>
          </w:tcPr>
          <w:p w:rsidR="00867424" w:rsidRDefault="00867424" w:rsidP="00796BA7">
            <w:pPr>
              <w:rPr>
                <w:rFonts w:ascii="微软雅黑" w:hAnsi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val="en-US" w:eastAsia="zh-CN"/>
              </w:rPr>
              <w:t>M</w:t>
            </w:r>
          </w:p>
        </w:tc>
        <w:tc>
          <w:tcPr>
            <w:tcW w:w="3969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4" w:space="0" w:color="4AACC5"/>
            </w:tcBorders>
            <w:shd w:val="clear" w:color="auto" w:fill="FFFFFF" w:themeFill="background1"/>
            <w:vAlign w:val="center"/>
          </w:tcPr>
          <w:p w:rsidR="00867424" w:rsidRDefault="00867424" w:rsidP="00796BA7">
            <w:pPr>
              <w:jc w:val="both"/>
              <w:rPr>
                <w:rFonts w:ascii="微软雅黑" w:hAnsi="微软雅黑" w:cs="微软雅黑"/>
                <w:color w:val="000000"/>
                <w:sz w:val="18"/>
                <w:szCs w:val="18"/>
                <w:lang w:eastAsia="zh-CN"/>
              </w:rPr>
            </w:pPr>
          </w:p>
        </w:tc>
      </w:tr>
      <w:tr w:rsidR="00867424" w:rsidTr="00796BA7">
        <w:tc>
          <w:tcPr>
            <w:tcW w:w="1951" w:type="dxa"/>
            <w:tcBorders>
              <w:top w:val="single" w:sz="6" w:space="0" w:color="4AACC5"/>
              <w:left w:val="single" w:sz="4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vAlign w:val="center"/>
            <w:hideMark/>
          </w:tcPr>
          <w:p w:rsidR="00867424" w:rsidRDefault="00867424" w:rsidP="00796BA7">
            <w:pPr>
              <w:jc w:val="both"/>
              <w:rPr>
                <w:rFonts w:ascii="微软雅黑" w:hAnsi="微软雅黑" w:cs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color w:val="000000"/>
                <w:sz w:val="18"/>
                <w:szCs w:val="18"/>
                <w:lang w:eastAsia="zh-CN"/>
              </w:rPr>
              <w:t>bankId</w:t>
            </w:r>
          </w:p>
        </w:tc>
        <w:tc>
          <w:tcPr>
            <w:tcW w:w="1559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vAlign w:val="center"/>
            <w:hideMark/>
          </w:tcPr>
          <w:p w:rsidR="00867424" w:rsidRDefault="00867424" w:rsidP="00796BA7">
            <w:pPr>
              <w:jc w:val="both"/>
              <w:rPr>
                <w:rFonts w:ascii="微软雅黑" w:hAnsi="微软雅黑" w:cs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color w:val="000000"/>
                <w:sz w:val="18"/>
                <w:szCs w:val="18"/>
                <w:lang w:val="en-US"/>
              </w:rPr>
              <w:t>银行编号</w:t>
            </w:r>
          </w:p>
        </w:tc>
        <w:tc>
          <w:tcPr>
            <w:tcW w:w="709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hideMark/>
          </w:tcPr>
          <w:p w:rsidR="00867424" w:rsidRDefault="00867424" w:rsidP="00796BA7">
            <w:pPr>
              <w:rPr>
                <w:rFonts w:ascii="微软雅黑" w:hAnsi="微软雅黑" w:cs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color w:val="000000"/>
                <w:sz w:val="18"/>
                <w:szCs w:val="18"/>
                <w:lang w:eastAsia="zh-CN"/>
              </w:rPr>
              <w:t>AN6</w:t>
            </w:r>
          </w:p>
        </w:tc>
        <w:tc>
          <w:tcPr>
            <w:tcW w:w="709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hideMark/>
          </w:tcPr>
          <w:p w:rsidR="00867424" w:rsidRDefault="00867424" w:rsidP="00796BA7">
            <w:pPr>
              <w:rPr>
                <w:rFonts w:ascii="微软雅黑" w:hAnsi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val="en-US" w:eastAsia="zh-CN"/>
              </w:rPr>
              <w:t>M</w:t>
            </w:r>
          </w:p>
        </w:tc>
        <w:tc>
          <w:tcPr>
            <w:tcW w:w="3969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4" w:space="0" w:color="4AACC5"/>
            </w:tcBorders>
            <w:shd w:val="clear" w:color="auto" w:fill="FFFFFF" w:themeFill="background1"/>
            <w:vAlign w:val="center"/>
            <w:hideMark/>
          </w:tcPr>
          <w:p w:rsidR="00867424" w:rsidRDefault="00867424" w:rsidP="00796BA7">
            <w:pPr>
              <w:jc w:val="both"/>
              <w:rPr>
                <w:rFonts w:ascii="微软雅黑" w:hAnsi="微软雅黑" w:cs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参见</w:t>
            </w:r>
            <w:hyperlink w:anchor="_个人会员银行编号" w:history="1">
              <w:r w:rsidRPr="00DA50A2">
                <w:rPr>
                  <w:rStyle w:val="af2"/>
                  <w:rFonts w:ascii="微软雅黑" w:hAnsi="微软雅黑" w:cs="微软雅黑" w:hint="eastAsia"/>
                  <w:sz w:val="18"/>
                  <w:szCs w:val="18"/>
                  <w:lang w:eastAsia="zh-CN"/>
                </w:rPr>
                <w:t>个人</w:t>
              </w:r>
              <w:r w:rsidRPr="00DA50A2">
                <w:rPr>
                  <w:rStyle w:val="af2"/>
                  <w:rFonts w:ascii="微软雅黑" w:hAnsi="微软雅黑" w:cs="微软雅黑"/>
                  <w:sz w:val="18"/>
                  <w:szCs w:val="18"/>
                  <w:lang w:eastAsia="zh-CN"/>
                </w:rPr>
                <w:t>会员</w:t>
              </w:r>
              <w:r w:rsidRPr="00DA50A2">
                <w:rPr>
                  <w:rStyle w:val="af2"/>
                  <w:rFonts w:ascii="微软雅黑" w:hAnsi="微软雅黑" w:cs="微软雅黑" w:hint="eastAsia"/>
                  <w:sz w:val="18"/>
                  <w:szCs w:val="18"/>
                  <w:lang w:val="en-US" w:eastAsia="zh-CN"/>
                </w:rPr>
                <w:t>银行编号</w:t>
              </w:r>
            </w:hyperlink>
            <w:r>
              <w:rPr>
                <w:rFonts w:ascii="微软雅黑" w:hAnsi="微软雅黑" w:cs="微软雅黑" w:hint="eastAsia"/>
                <w:sz w:val="18"/>
                <w:szCs w:val="18"/>
                <w:lang w:val="en-US" w:eastAsia="zh-CN"/>
              </w:rPr>
              <w:t>/</w:t>
            </w:r>
            <w:hyperlink w:anchor="_账户类型" w:history="1">
              <w:r w:rsidRPr="00DA50A2">
                <w:rPr>
                  <w:rStyle w:val="af2"/>
                  <w:rFonts w:ascii="微软雅黑" w:hAnsi="微软雅黑" w:cs="微软雅黑" w:hint="eastAsia"/>
                  <w:sz w:val="18"/>
                  <w:szCs w:val="18"/>
                  <w:lang w:val="en-US" w:eastAsia="zh-CN"/>
                </w:rPr>
                <w:t>商户</w:t>
              </w:r>
              <w:r w:rsidRPr="00DA50A2">
                <w:rPr>
                  <w:rStyle w:val="af2"/>
                  <w:rFonts w:ascii="微软雅黑" w:hAnsi="微软雅黑" w:cs="微软雅黑"/>
                  <w:sz w:val="18"/>
                  <w:szCs w:val="18"/>
                  <w:lang w:val="en-US" w:eastAsia="zh-CN"/>
                </w:rPr>
                <w:t>会员银行编号</w:t>
              </w:r>
            </w:hyperlink>
          </w:p>
        </w:tc>
      </w:tr>
      <w:tr w:rsidR="00867424" w:rsidTr="00796BA7">
        <w:tc>
          <w:tcPr>
            <w:tcW w:w="1951" w:type="dxa"/>
            <w:tcBorders>
              <w:top w:val="single" w:sz="6" w:space="0" w:color="4AACC5"/>
              <w:left w:val="single" w:sz="4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hideMark/>
          </w:tcPr>
          <w:p w:rsidR="00867424" w:rsidRDefault="00867424" w:rsidP="00796BA7">
            <w:pPr>
              <w:rPr>
                <w:rFonts w:ascii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color w:val="000000"/>
                <w:sz w:val="18"/>
                <w:szCs w:val="18"/>
                <w:lang w:val="en-US" w:eastAsia="zh-CN"/>
              </w:rPr>
              <w:t>cardType</w:t>
            </w:r>
          </w:p>
        </w:tc>
        <w:tc>
          <w:tcPr>
            <w:tcW w:w="1559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vAlign w:val="center"/>
            <w:hideMark/>
          </w:tcPr>
          <w:p w:rsidR="00867424" w:rsidRDefault="00867424" w:rsidP="00796BA7">
            <w:pPr>
              <w:jc w:val="both"/>
              <w:rPr>
                <w:rFonts w:ascii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color w:val="000000"/>
                <w:sz w:val="18"/>
                <w:szCs w:val="18"/>
                <w:lang w:val="en-US" w:eastAsia="zh-CN"/>
              </w:rPr>
              <w:t>卡类型</w:t>
            </w:r>
          </w:p>
        </w:tc>
        <w:tc>
          <w:tcPr>
            <w:tcW w:w="709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hideMark/>
          </w:tcPr>
          <w:p w:rsidR="00867424" w:rsidRDefault="00867424" w:rsidP="00796BA7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N4</w:t>
            </w:r>
          </w:p>
        </w:tc>
        <w:tc>
          <w:tcPr>
            <w:tcW w:w="709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hideMark/>
          </w:tcPr>
          <w:p w:rsidR="00867424" w:rsidRDefault="00867424" w:rsidP="00796BA7">
            <w:pPr>
              <w:rPr>
                <w:rFonts w:ascii="微软雅黑" w:hAnsi="微软雅黑" w:cs="微软雅黑"/>
                <w:sz w:val="18"/>
                <w:szCs w:val="18"/>
              </w:rPr>
            </w:pPr>
            <w:r>
              <w:rPr>
                <w:rFonts w:ascii="微软雅黑" w:hAnsi="微软雅黑" w:cs="微软雅黑"/>
                <w:sz w:val="18"/>
                <w:szCs w:val="18"/>
              </w:rPr>
              <w:t>O</w:t>
            </w:r>
          </w:p>
        </w:tc>
        <w:tc>
          <w:tcPr>
            <w:tcW w:w="3969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4" w:space="0" w:color="4AACC5"/>
            </w:tcBorders>
            <w:shd w:val="clear" w:color="auto" w:fill="FFFFFF" w:themeFill="background1"/>
            <w:vAlign w:val="center"/>
            <w:hideMark/>
          </w:tcPr>
          <w:p w:rsidR="00867424" w:rsidRDefault="00867424" w:rsidP="00796BA7">
            <w:pPr>
              <w:jc w:val="both"/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参见</w:t>
            </w:r>
            <w:hyperlink r:id="rId21" w:anchor="_卡类型" w:history="1">
              <w:r>
                <w:rPr>
                  <w:rStyle w:val="af2"/>
                  <w:rFonts w:ascii="微软雅黑" w:hAnsi="微软雅黑" w:cs="微软雅黑" w:hint="eastAsia"/>
                  <w:sz w:val="18"/>
                  <w:szCs w:val="18"/>
                  <w:lang w:val="en-US" w:eastAsia="zh-CN"/>
                </w:rPr>
                <w:t>卡类型</w:t>
              </w:r>
            </w:hyperlink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，</w:t>
            </w:r>
            <w:r>
              <w:rPr>
                <w:rFonts w:ascii="微软雅黑" w:hAnsi="微软雅黑" w:cs="微软雅黑" w:hint="eastAsia"/>
                <w:color w:val="000000"/>
                <w:sz w:val="18"/>
                <w:szCs w:val="18"/>
                <w:lang w:eastAsia="zh-CN"/>
              </w:rPr>
              <w:t>个人会员返回</w:t>
            </w:r>
          </w:p>
        </w:tc>
      </w:tr>
      <w:tr w:rsidR="00867424" w:rsidTr="00796BA7">
        <w:tc>
          <w:tcPr>
            <w:tcW w:w="1951" w:type="dxa"/>
            <w:tcBorders>
              <w:top w:val="single" w:sz="6" w:space="0" w:color="4AACC5"/>
              <w:left w:val="single" w:sz="4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vAlign w:val="center"/>
            <w:hideMark/>
          </w:tcPr>
          <w:p w:rsidR="00867424" w:rsidRDefault="00867424" w:rsidP="00796BA7">
            <w:pPr>
              <w:rPr>
                <w:rFonts w:ascii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color w:val="000000"/>
                <w:sz w:val="18"/>
                <w:szCs w:val="18"/>
              </w:rPr>
              <w:t>bankName</w:t>
            </w:r>
          </w:p>
        </w:tc>
        <w:tc>
          <w:tcPr>
            <w:tcW w:w="1559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vAlign w:val="center"/>
            <w:hideMark/>
          </w:tcPr>
          <w:p w:rsidR="00867424" w:rsidRDefault="00867424" w:rsidP="00796BA7">
            <w:pPr>
              <w:rPr>
                <w:rFonts w:ascii="微软雅黑" w:hAnsi="微软雅黑" w:cs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color w:val="000000"/>
                <w:sz w:val="18"/>
                <w:szCs w:val="18"/>
                <w:lang w:eastAsia="zh-CN"/>
              </w:rPr>
              <w:t>银行名</w:t>
            </w:r>
          </w:p>
        </w:tc>
        <w:tc>
          <w:tcPr>
            <w:tcW w:w="709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hideMark/>
          </w:tcPr>
          <w:p w:rsidR="00867424" w:rsidRDefault="00867424" w:rsidP="00796BA7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X64</w:t>
            </w:r>
          </w:p>
        </w:tc>
        <w:tc>
          <w:tcPr>
            <w:tcW w:w="709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hideMark/>
          </w:tcPr>
          <w:p w:rsidR="00867424" w:rsidRDefault="00867424" w:rsidP="00796BA7">
            <w:pPr>
              <w:rPr>
                <w:rFonts w:ascii="微软雅黑" w:hAnsi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val="en-US" w:eastAsia="zh-CN"/>
              </w:rPr>
              <w:t>M</w:t>
            </w:r>
          </w:p>
        </w:tc>
        <w:tc>
          <w:tcPr>
            <w:tcW w:w="3969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4" w:space="0" w:color="4AACC5"/>
            </w:tcBorders>
            <w:shd w:val="clear" w:color="auto" w:fill="FFFFFF" w:themeFill="background1"/>
          </w:tcPr>
          <w:p w:rsidR="00867424" w:rsidRDefault="00867424" w:rsidP="00796BA7">
            <w:pPr>
              <w:rPr>
                <w:rFonts w:ascii="微软雅黑" w:hAnsi="微软雅黑" w:cs="微软雅黑"/>
                <w:sz w:val="18"/>
                <w:szCs w:val="18"/>
              </w:rPr>
            </w:pPr>
          </w:p>
        </w:tc>
      </w:tr>
      <w:tr w:rsidR="00867424" w:rsidRPr="007327F0" w:rsidTr="00796BA7">
        <w:tc>
          <w:tcPr>
            <w:tcW w:w="1951" w:type="dxa"/>
            <w:tcBorders>
              <w:top w:val="single" w:sz="6" w:space="0" w:color="4AACC5"/>
              <w:left w:val="single" w:sz="4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vAlign w:val="center"/>
            <w:hideMark/>
          </w:tcPr>
          <w:p w:rsidR="00867424" w:rsidRDefault="00867424" w:rsidP="00796BA7">
            <w:pPr>
              <w:rPr>
                <w:rFonts w:ascii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color w:val="000000"/>
                <w:sz w:val="18"/>
                <w:szCs w:val="18"/>
              </w:rPr>
              <w:t>status</w:t>
            </w:r>
          </w:p>
        </w:tc>
        <w:tc>
          <w:tcPr>
            <w:tcW w:w="1559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vAlign w:val="center"/>
            <w:hideMark/>
          </w:tcPr>
          <w:p w:rsidR="00867424" w:rsidRDefault="00867424" w:rsidP="00796BA7">
            <w:pPr>
              <w:rPr>
                <w:rFonts w:ascii="微软雅黑" w:hAnsi="微软雅黑" w:cs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color w:val="000000"/>
                <w:sz w:val="18"/>
                <w:szCs w:val="18"/>
                <w:lang w:eastAsia="zh-CN"/>
              </w:rPr>
              <w:t>银行卡状态</w:t>
            </w:r>
          </w:p>
        </w:tc>
        <w:tc>
          <w:tcPr>
            <w:tcW w:w="709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hideMark/>
          </w:tcPr>
          <w:p w:rsidR="00867424" w:rsidRDefault="00867424" w:rsidP="00796BA7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N1</w:t>
            </w:r>
          </w:p>
        </w:tc>
        <w:tc>
          <w:tcPr>
            <w:tcW w:w="709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hideMark/>
          </w:tcPr>
          <w:p w:rsidR="00867424" w:rsidRDefault="00867424" w:rsidP="00796BA7">
            <w:pPr>
              <w:rPr>
                <w:rFonts w:ascii="微软雅黑" w:hAnsi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val="en-US" w:eastAsia="zh-CN"/>
              </w:rPr>
              <w:t>M</w:t>
            </w:r>
          </w:p>
        </w:tc>
        <w:tc>
          <w:tcPr>
            <w:tcW w:w="3969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4" w:space="0" w:color="4AACC5"/>
            </w:tcBorders>
            <w:shd w:val="clear" w:color="auto" w:fill="FFFFFF" w:themeFill="background1"/>
            <w:hideMark/>
          </w:tcPr>
          <w:p w:rsidR="00867424" w:rsidRDefault="00867424" w:rsidP="00796BA7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1</w:t>
            </w:r>
            <w:r>
              <w:rPr>
                <w:rFonts w:ascii="微软雅黑" w:hAnsi="微软雅黑" w:cs="微软雅黑" w:hint="eastAsia"/>
                <w:sz w:val="18"/>
                <w:szCs w:val="18"/>
                <w:lang w:val="en-US" w:eastAsia="zh-CN"/>
              </w:rPr>
              <w:t>已验证，</w:t>
            </w: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0</w:t>
            </w:r>
            <w:r>
              <w:rPr>
                <w:rFonts w:ascii="微软雅黑" w:hAnsi="微软雅黑" w:cs="微软雅黑" w:hint="eastAsia"/>
                <w:sz w:val="18"/>
                <w:szCs w:val="18"/>
                <w:lang w:val="en-US" w:eastAsia="zh-CN"/>
              </w:rPr>
              <w:t>未验，</w:t>
            </w:r>
            <w:r w:rsidRPr="007327F0">
              <w:rPr>
                <w:rFonts w:ascii="微软雅黑" w:hAnsi="微软雅黑" w:cs="微软雅黑" w:hint="eastAsia"/>
                <w:sz w:val="18"/>
                <w:szCs w:val="18"/>
                <w:lang w:val="en-US" w:eastAsia="zh-CN"/>
              </w:rPr>
              <w:t>2-验证中(未打款</w:t>
            </w:r>
            <w:r>
              <w:rPr>
                <w:rFonts w:ascii="微软雅黑" w:hAnsi="微软雅黑" w:cs="微软雅黑" w:hint="eastAsia"/>
                <w:sz w:val="18"/>
                <w:szCs w:val="18"/>
                <w:lang w:val="en-US" w:eastAsia="zh-CN"/>
              </w:rPr>
              <w:t>)，</w:t>
            </w:r>
            <w:r w:rsidRPr="007327F0">
              <w:rPr>
                <w:rFonts w:ascii="微软雅黑" w:hAnsi="微软雅黑" w:cs="微软雅黑" w:hint="eastAsia"/>
                <w:sz w:val="18"/>
                <w:szCs w:val="18"/>
                <w:lang w:val="en-US" w:eastAsia="zh-CN"/>
              </w:rPr>
              <w:t>3-验证中</w:t>
            </w:r>
            <w:r>
              <w:rPr>
                <w:rFonts w:ascii="微软雅黑" w:hAnsi="微软雅黑" w:cs="微软雅黑" w:hint="eastAsia"/>
                <w:sz w:val="18"/>
                <w:szCs w:val="18"/>
                <w:lang w:val="en-US" w:eastAsia="zh-CN"/>
              </w:rPr>
              <w:t>，</w:t>
            </w:r>
            <w:r w:rsidRPr="007327F0">
              <w:rPr>
                <w:rFonts w:ascii="微软雅黑" w:hAnsi="微软雅黑" w:cs="微软雅黑" w:hint="eastAsia"/>
                <w:sz w:val="18"/>
                <w:szCs w:val="18"/>
                <w:lang w:val="en-US" w:eastAsia="zh-CN"/>
              </w:rPr>
              <w:t>4-鉴权验证中</w:t>
            </w:r>
            <w:r>
              <w:rPr>
                <w:rFonts w:ascii="微软雅黑" w:hAnsi="微软雅黑" w:cs="微软雅黑" w:hint="eastAsia"/>
                <w:sz w:val="18"/>
                <w:szCs w:val="18"/>
                <w:lang w:val="en-US" w:eastAsia="zh-CN"/>
              </w:rPr>
              <w:t>，</w:t>
            </w:r>
            <w:r w:rsidRPr="007327F0">
              <w:rPr>
                <w:rFonts w:ascii="微软雅黑" w:hAnsi="微软雅黑" w:cs="微软雅黑" w:hint="eastAsia"/>
                <w:sz w:val="18"/>
                <w:szCs w:val="18"/>
                <w:lang w:val="en-US" w:eastAsia="zh-CN"/>
              </w:rPr>
              <w:t>5-理财账户验证中</w:t>
            </w:r>
          </w:p>
        </w:tc>
      </w:tr>
      <w:tr w:rsidR="00867424" w:rsidTr="00796BA7">
        <w:tc>
          <w:tcPr>
            <w:tcW w:w="1951" w:type="dxa"/>
            <w:tcBorders>
              <w:top w:val="single" w:sz="6" w:space="0" w:color="4AACC5"/>
              <w:left w:val="single" w:sz="4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</w:tcPr>
          <w:p w:rsidR="00867424" w:rsidRDefault="00867424" w:rsidP="00796BA7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branchBankName</w:t>
            </w:r>
          </w:p>
        </w:tc>
        <w:tc>
          <w:tcPr>
            <w:tcW w:w="1559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</w:tcPr>
          <w:p w:rsidR="00867424" w:rsidRDefault="00867424" w:rsidP="00796BA7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分支行名称</w:t>
            </w:r>
          </w:p>
        </w:tc>
        <w:tc>
          <w:tcPr>
            <w:tcW w:w="709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</w:tcPr>
          <w:p w:rsidR="00867424" w:rsidRDefault="00867424" w:rsidP="00796BA7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X</w:t>
            </w:r>
            <w:r>
              <w:rPr>
                <w:rFonts w:ascii="微软雅黑" w:hAnsi="微软雅黑" w:cs="微软雅黑"/>
                <w:sz w:val="18"/>
                <w:szCs w:val="18"/>
                <w:lang w:eastAsia="zh-CN"/>
              </w:rPr>
              <w:t>100</w:t>
            </w:r>
          </w:p>
        </w:tc>
        <w:tc>
          <w:tcPr>
            <w:tcW w:w="709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</w:tcPr>
          <w:p w:rsidR="00867424" w:rsidRDefault="00867424" w:rsidP="00796BA7">
            <w:pPr>
              <w:rPr>
                <w:rFonts w:ascii="微软雅黑" w:hAnsi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ascii="微软雅黑" w:hAnsi="微软雅黑" w:cs="微软雅黑"/>
                <w:sz w:val="18"/>
                <w:szCs w:val="18"/>
                <w:lang w:val="en-US" w:eastAsia="zh-CN"/>
              </w:rPr>
              <w:t>O</w:t>
            </w:r>
          </w:p>
        </w:tc>
        <w:tc>
          <w:tcPr>
            <w:tcW w:w="3969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4" w:space="0" w:color="4AACC5"/>
            </w:tcBorders>
            <w:shd w:val="clear" w:color="auto" w:fill="FFFFFF" w:themeFill="background1"/>
          </w:tcPr>
          <w:p w:rsidR="00867424" w:rsidRDefault="00867424" w:rsidP="00796BA7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/>
                <w:sz w:val="18"/>
                <w:szCs w:val="18"/>
                <w:lang w:eastAsia="zh-CN"/>
              </w:rPr>
              <w:t>商户会员返回</w:t>
            </w:r>
          </w:p>
        </w:tc>
      </w:tr>
      <w:tr w:rsidR="00867424" w:rsidTr="00796BA7">
        <w:tc>
          <w:tcPr>
            <w:tcW w:w="1951" w:type="dxa"/>
            <w:tcBorders>
              <w:top w:val="single" w:sz="6" w:space="0" w:color="4AACC5"/>
              <w:left w:val="single" w:sz="4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</w:tcPr>
          <w:p w:rsidR="00867424" w:rsidDel="002B0171" w:rsidRDefault="00867424" w:rsidP="00796BA7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province</w:t>
            </w:r>
          </w:p>
        </w:tc>
        <w:tc>
          <w:tcPr>
            <w:tcW w:w="1559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</w:tcPr>
          <w:p w:rsidR="00867424" w:rsidDel="002B0171" w:rsidRDefault="00867424" w:rsidP="00796BA7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开户行省份</w:t>
            </w:r>
          </w:p>
        </w:tc>
        <w:tc>
          <w:tcPr>
            <w:tcW w:w="709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</w:tcPr>
          <w:p w:rsidR="00867424" w:rsidDel="002B0171" w:rsidRDefault="00867424" w:rsidP="00796BA7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01166C">
              <w:rPr>
                <w:rFonts w:ascii="微软雅黑" w:hAnsi="微软雅黑" w:cs="微软雅黑"/>
                <w:sz w:val="18"/>
                <w:szCs w:val="18"/>
                <w:lang w:eastAsia="zh-CN"/>
              </w:rPr>
              <w:t>N</w:t>
            </w:r>
            <w:r>
              <w:rPr>
                <w:rFonts w:ascii="微软雅黑" w:hAnsi="微软雅黑" w:cs="微软雅黑"/>
                <w:sz w:val="18"/>
                <w:szCs w:val="18"/>
                <w:lang w:eastAsia="zh-CN"/>
              </w:rPr>
              <w:t>6</w:t>
            </w:r>
          </w:p>
        </w:tc>
        <w:tc>
          <w:tcPr>
            <w:tcW w:w="709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</w:tcPr>
          <w:p w:rsidR="00867424" w:rsidDel="002B0171" w:rsidRDefault="00867424" w:rsidP="00796BA7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/>
                <w:sz w:val="18"/>
                <w:szCs w:val="18"/>
                <w:lang w:eastAsia="zh-CN"/>
              </w:rPr>
              <w:t>O</w:t>
            </w:r>
          </w:p>
        </w:tc>
        <w:tc>
          <w:tcPr>
            <w:tcW w:w="3969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4" w:space="0" w:color="4AACC5"/>
            </w:tcBorders>
            <w:shd w:val="clear" w:color="auto" w:fill="FFFFFF" w:themeFill="background1"/>
          </w:tcPr>
          <w:p w:rsidR="00867424" w:rsidDel="002B0171" w:rsidRDefault="00867424" w:rsidP="00796BA7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参见行政区划</w:t>
            </w:r>
            <w:r>
              <w:rPr>
                <w:rFonts w:ascii="微软雅黑" w:hAnsi="微软雅黑" w:cs="微软雅黑"/>
                <w:sz w:val="18"/>
                <w:szCs w:val="18"/>
                <w:lang w:eastAsia="zh-CN"/>
              </w:rPr>
              <w:t>国</w:t>
            </w: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标</w:t>
            </w:r>
            <w:r>
              <w:rPr>
                <w:rFonts w:ascii="微软雅黑" w:hAnsi="微软雅黑" w:cs="微软雅黑"/>
                <w:sz w:val="18"/>
                <w:szCs w:val="18"/>
                <w:lang w:eastAsia="zh-CN"/>
              </w:rPr>
              <w:t>代码</w:t>
            </w: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，</w:t>
            </w:r>
            <w:r>
              <w:rPr>
                <w:rFonts w:ascii="微软雅黑" w:hAnsi="微软雅黑" w:cs="微软雅黑"/>
                <w:sz w:val="18"/>
                <w:szCs w:val="18"/>
                <w:lang w:eastAsia="zh-CN"/>
              </w:rPr>
              <w:t>商户会员返回</w:t>
            </w:r>
          </w:p>
        </w:tc>
      </w:tr>
      <w:tr w:rsidR="00867424" w:rsidTr="00796BA7">
        <w:tc>
          <w:tcPr>
            <w:tcW w:w="1951" w:type="dxa"/>
            <w:tcBorders>
              <w:top w:val="single" w:sz="6" w:space="0" w:color="4AACC5"/>
              <w:left w:val="single" w:sz="4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</w:tcPr>
          <w:p w:rsidR="00867424" w:rsidDel="002B0171" w:rsidRDefault="00867424" w:rsidP="00796BA7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city</w:t>
            </w:r>
          </w:p>
        </w:tc>
        <w:tc>
          <w:tcPr>
            <w:tcW w:w="1559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</w:tcPr>
          <w:p w:rsidR="00867424" w:rsidDel="002B0171" w:rsidRDefault="00867424" w:rsidP="00796BA7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开户行城市</w:t>
            </w:r>
          </w:p>
        </w:tc>
        <w:tc>
          <w:tcPr>
            <w:tcW w:w="709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</w:tcPr>
          <w:p w:rsidR="00867424" w:rsidDel="002B0171" w:rsidRDefault="00867424" w:rsidP="00796BA7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890EE4">
              <w:rPr>
                <w:rFonts w:ascii="微软雅黑" w:hAnsi="微软雅黑" w:cs="微软雅黑"/>
                <w:color w:val="000000"/>
                <w:sz w:val="18"/>
                <w:szCs w:val="18"/>
                <w:lang w:eastAsia="zh-CN"/>
              </w:rPr>
              <w:t>N10</w:t>
            </w:r>
          </w:p>
        </w:tc>
        <w:tc>
          <w:tcPr>
            <w:tcW w:w="709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</w:tcPr>
          <w:p w:rsidR="00867424" w:rsidDel="002B0171" w:rsidRDefault="00867424" w:rsidP="00796BA7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/>
                <w:sz w:val="18"/>
                <w:szCs w:val="18"/>
                <w:lang w:eastAsia="zh-CN"/>
              </w:rPr>
              <w:t>O</w:t>
            </w:r>
          </w:p>
        </w:tc>
        <w:tc>
          <w:tcPr>
            <w:tcW w:w="3969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4" w:space="0" w:color="4AACC5"/>
            </w:tcBorders>
            <w:shd w:val="clear" w:color="auto" w:fill="FFFFFF" w:themeFill="background1"/>
          </w:tcPr>
          <w:p w:rsidR="00867424" w:rsidDel="002B0171" w:rsidRDefault="00867424" w:rsidP="00796BA7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参见行政区划</w:t>
            </w:r>
            <w:r>
              <w:rPr>
                <w:rFonts w:ascii="微软雅黑" w:hAnsi="微软雅黑" w:cs="微软雅黑"/>
                <w:sz w:val="18"/>
                <w:szCs w:val="18"/>
                <w:lang w:eastAsia="zh-CN"/>
              </w:rPr>
              <w:t>国</w:t>
            </w: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标</w:t>
            </w:r>
            <w:r>
              <w:rPr>
                <w:rFonts w:ascii="微软雅黑" w:hAnsi="微软雅黑" w:cs="微软雅黑"/>
                <w:sz w:val="18"/>
                <w:szCs w:val="18"/>
                <w:lang w:eastAsia="zh-CN"/>
              </w:rPr>
              <w:t>代码</w:t>
            </w: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，</w:t>
            </w:r>
            <w:r>
              <w:rPr>
                <w:rFonts w:ascii="微软雅黑" w:hAnsi="微软雅黑" w:cs="微软雅黑"/>
                <w:sz w:val="18"/>
                <w:szCs w:val="18"/>
                <w:lang w:eastAsia="zh-CN"/>
              </w:rPr>
              <w:t>商户会员返回</w:t>
            </w:r>
          </w:p>
        </w:tc>
      </w:tr>
      <w:tr w:rsidR="00867424" w:rsidTr="00796BA7">
        <w:tc>
          <w:tcPr>
            <w:tcW w:w="1951" w:type="dxa"/>
            <w:tcBorders>
              <w:top w:val="single" w:sz="6" w:space="0" w:color="4AACC5"/>
              <w:left w:val="single" w:sz="4" w:space="0" w:color="4AACC5"/>
              <w:bottom w:val="single" w:sz="4" w:space="0" w:color="4AACC5"/>
              <w:right w:val="single" w:sz="6" w:space="0" w:color="4AACC5"/>
            </w:tcBorders>
            <w:shd w:val="clear" w:color="auto" w:fill="FFFFFF" w:themeFill="background1"/>
            <w:vAlign w:val="center"/>
            <w:hideMark/>
          </w:tcPr>
          <w:p w:rsidR="00867424" w:rsidRDefault="00867424" w:rsidP="00796BA7">
            <w:pPr>
              <w:rPr>
                <w:rFonts w:ascii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color w:val="000000"/>
                <w:sz w:val="18"/>
                <w:szCs w:val="18"/>
              </w:rPr>
              <w:t>bindDateTime</w:t>
            </w:r>
          </w:p>
        </w:tc>
        <w:tc>
          <w:tcPr>
            <w:tcW w:w="1559" w:type="dxa"/>
            <w:tcBorders>
              <w:top w:val="single" w:sz="6" w:space="0" w:color="4AACC5"/>
              <w:left w:val="single" w:sz="6" w:space="0" w:color="4AACC5"/>
              <w:bottom w:val="single" w:sz="4" w:space="0" w:color="4AACC5"/>
              <w:right w:val="single" w:sz="6" w:space="0" w:color="4AACC5"/>
            </w:tcBorders>
            <w:shd w:val="clear" w:color="auto" w:fill="FFFFFF" w:themeFill="background1"/>
            <w:vAlign w:val="center"/>
            <w:hideMark/>
          </w:tcPr>
          <w:p w:rsidR="00867424" w:rsidRDefault="00867424" w:rsidP="00796BA7">
            <w:pPr>
              <w:rPr>
                <w:rFonts w:ascii="微软雅黑" w:hAnsi="微软雅黑" w:cs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color w:val="000000"/>
                <w:sz w:val="18"/>
                <w:szCs w:val="18"/>
                <w:lang w:eastAsia="zh-CN"/>
              </w:rPr>
              <w:t>绑卡时间</w:t>
            </w:r>
          </w:p>
        </w:tc>
        <w:tc>
          <w:tcPr>
            <w:tcW w:w="709" w:type="dxa"/>
            <w:tcBorders>
              <w:top w:val="single" w:sz="6" w:space="0" w:color="4AACC5"/>
              <w:left w:val="single" w:sz="6" w:space="0" w:color="4AACC5"/>
              <w:bottom w:val="single" w:sz="4" w:space="0" w:color="4AACC5"/>
              <w:right w:val="single" w:sz="6" w:space="0" w:color="4AACC5"/>
            </w:tcBorders>
            <w:shd w:val="clear" w:color="auto" w:fill="FFFFFF" w:themeFill="background1"/>
            <w:hideMark/>
          </w:tcPr>
          <w:p w:rsidR="00867424" w:rsidRDefault="00867424" w:rsidP="00796BA7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DT</w:t>
            </w:r>
          </w:p>
        </w:tc>
        <w:tc>
          <w:tcPr>
            <w:tcW w:w="709" w:type="dxa"/>
            <w:tcBorders>
              <w:top w:val="single" w:sz="6" w:space="0" w:color="4AACC5"/>
              <w:left w:val="single" w:sz="6" w:space="0" w:color="4AACC5"/>
              <w:bottom w:val="single" w:sz="4" w:space="0" w:color="4AACC5"/>
              <w:right w:val="single" w:sz="6" w:space="0" w:color="4AACC5"/>
            </w:tcBorders>
            <w:shd w:val="clear" w:color="auto" w:fill="FFFFFF" w:themeFill="background1"/>
            <w:hideMark/>
          </w:tcPr>
          <w:p w:rsidR="00867424" w:rsidRDefault="00867424" w:rsidP="00796BA7">
            <w:pPr>
              <w:rPr>
                <w:rFonts w:ascii="微软雅黑" w:hAnsi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val="en-US" w:eastAsia="zh-CN"/>
              </w:rPr>
              <w:t>O</w:t>
            </w:r>
          </w:p>
        </w:tc>
        <w:tc>
          <w:tcPr>
            <w:tcW w:w="3969" w:type="dxa"/>
            <w:tcBorders>
              <w:top w:val="single" w:sz="6" w:space="0" w:color="4AACC5"/>
              <w:left w:val="single" w:sz="6" w:space="0" w:color="4AACC5"/>
              <w:bottom w:val="single" w:sz="4" w:space="0" w:color="4AACC5"/>
              <w:right w:val="single" w:sz="4" w:space="0" w:color="4AACC5"/>
            </w:tcBorders>
            <w:shd w:val="clear" w:color="auto" w:fill="FFFFFF" w:themeFill="background1"/>
            <w:hideMark/>
          </w:tcPr>
          <w:p w:rsidR="00867424" w:rsidRDefault="00867424" w:rsidP="00796BA7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color w:val="000000"/>
                <w:sz w:val="18"/>
                <w:szCs w:val="18"/>
                <w:lang w:eastAsia="zh-CN"/>
              </w:rPr>
              <w:t>绑卡时间格式：yyyyMMddHHmmss同一张银行卡被重新绑定后，此时间为第一次绑卡的时间。</w:t>
            </w:r>
          </w:p>
        </w:tc>
      </w:tr>
    </w:tbl>
    <w:p w:rsidR="00245AFB" w:rsidRPr="0048084E" w:rsidRDefault="00867424" w:rsidP="00245AFB">
      <w:pPr>
        <w:pStyle w:val="2"/>
        <w:rPr>
          <w:lang w:eastAsia="zh-CN"/>
        </w:rPr>
      </w:pPr>
      <w:bookmarkStart w:id="59" w:name="_Toc513053733"/>
      <w:r w:rsidRPr="00867424">
        <w:rPr>
          <w:lang w:eastAsia="zh-CN"/>
        </w:rPr>
        <w:t>Quick</w:t>
      </w:r>
      <w:r w:rsidRPr="00867424">
        <w:rPr>
          <w:rFonts w:hint="eastAsia"/>
          <w:lang w:eastAsia="zh-CN"/>
        </w:rPr>
        <w:t>BindCardI</w:t>
      </w:r>
      <w:r w:rsidRPr="00867424">
        <w:rPr>
          <w:lang w:eastAsia="zh-CN"/>
        </w:rPr>
        <w:t>nfo</w:t>
      </w:r>
      <w:bookmarkEnd w:id="59"/>
    </w:p>
    <w:tbl>
      <w:tblPr>
        <w:tblW w:w="8897" w:type="dxa"/>
        <w:tblBorders>
          <w:top w:val="single" w:sz="4" w:space="0" w:color="4AACC5"/>
          <w:left w:val="single" w:sz="4" w:space="0" w:color="4AACC5"/>
          <w:bottom w:val="single" w:sz="4" w:space="0" w:color="4AACC5"/>
          <w:right w:val="single" w:sz="4" w:space="0" w:color="4AACC5"/>
          <w:insideH w:val="single" w:sz="6" w:space="0" w:color="4AACC5"/>
          <w:insideV w:val="single" w:sz="6" w:space="0" w:color="4AACC5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1559"/>
        <w:gridCol w:w="709"/>
        <w:gridCol w:w="709"/>
        <w:gridCol w:w="3969"/>
      </w:tblGrid>
      <w:tr w:rsidR="00245AFB" w:rsidTr="00245AFB">
        <w:tc>
          <w:tcPr>
            <w:tcW w:w="1951" w:type="dxa"/>
            <w:tcBorders>
              <w:top w:val="single" w:sz="4" w:space="0" w:color="4AACC5"/>
              <w:bottom w:val="single" w:sz="6" w:space="0" w:color="4AACC5"/>
            </w:tcBorders>
            <w:shd w:val="clear" w:color="auto" w:fill="30849B"/>
            <w:vAlign w:val="center"/>
          </w:tcPr>
          <w:bookmarkEnd w:id="57"/>
          <w:bookmarkEnd w:id="58"/>
          <w:p w:rsidR="00245AFB" w:rsidRDefault="00245AFB" w:rsidP="0084778E">
            <w:pPr>
              <w:rPr>
                <w:rFonts w:ascii="微软雅黑" w:hAnsi="微软雅黑" w:cs="微软雅黑"/>
                <w:color w:val="C7EDCC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  <w:lang w:eastAsia="zh-CN"/>
              </w:rPr>
              <w:t>属性</w:t>
            </w:r>
          </w:p>
        </w:tc>
        <w:tc>
          <w:tcPr>
            <w:tcW w:w="1559" w:type="dxa"/>
            <w:tcBorders>
              <w:top w:val="single" w:sz="4" w:space="0" w:color="4AACC5"/>
              <w:bottom w:val="single" w:sz="6" w:space="0" w:color="4AACC5"/>
            </w:tcBorders>
            <w:shd w:val="clear" w:color="auto" w:fill="30849B"/>
            <w:vAlign w:val="center"/>
          </w:tcPr>
          <w:p w:rsidR="00245AFB" w:rsidRDefault="00245AFB" w:rsidP="0084778E">
            <w:pPr>
              <w:jc w:val="center"/>
              <w:rPr>
                <w:rFonts w:ascii="微软雅黑" w:hAnsi="微软雅黑" w:cs="微软雅黑"/>
                <w:color w:val="C7EDCC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</w:rPr>
              <w:t>定义</w:t>
            </w:r>
          </w:p>
        </w:tc>
        <w:tc>
          <w:tcPr>
            <w:tcW w:w="709" w:type="dxa"/>
            <w:tcBorders>
              <w:top w:val="single" w:sz="4" w:space="0" w:color="4AACC5"/>
              <w:bottom w:val="single" w:sz="6" w:space="0" w:color="4AACC5"/>
            </w:tcBorders>
            <w:shd w:val="clear" w:color="auto" w:fill="30849B"/>
            <w:vAlign w:val="center"/>
          </w:tcPr>
          <w:p w:rsidR="00245AFB" w:rsidRDefault="00245AFB" w:rsidP="0084778E">
            <w:pPr>
              <w:jc w:val="center"/>
              <w:rPr>
                <w:rFonts w:ascii="微软雅黑" w:hAnsi="微软雅黑" w:cs="微软雅黑"/>
                <w:b/>
                <w:color w:val="C7EDCC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</w:rPr>
              <w:t>类型</w:t>
            </w:r>
          </w:p>
          <w:p w:rsidR="00245AFB" w:rsidRDefault="00245AFB" w:rsidP="0084778E">
            <w:pPr>
              <w:jc w:val="center"/>
              <w:rPr>
                <w:rFonts w:ascii="微软雅黑" w:hAnsi="微软雅黑" w:cs="微软雅黑"/>
                <w:color w:val="C7EDCC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</w:rPr>
              <w:t>长度</w:t>
            </w:r>
          </w:p>
        </w:tc>
        <w:tc>
          <w:tcPr>
            <w:tcW w:w="709" w:type="dxa"/>
            <w:tcBorders>
              <w:top w:val="single" w:sz="4" w:space="0" w:color="4AACC5"/>
              <w:bottom w:val="single" w:sz="6" w:space="0" w:color="4AACC5"/>
            </w:tcBorders>
            <w:shd w:val="clear" w:color="auto" w:fill="30849B"/>
            <w:vAlign w:val="center"/>
          </w:tcPr>
          <w:p w:rsidR="00245AFB" w:rsidRDefault="00245AFB" w:rsidP="0084778E">
            <w:pPr>
              <w:jc w:val="center"/>
              <w:rPr>
                <w:rFonts w:ascii="微软雅黑" w:hAnsi="微软雅黑" w:cs="微软雅黑"/>
                <w:color w:val="C7EDCC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</w:rPr>
              <w:t>必填</w:t>
            </w:r>
          </w:p>
        </w:tc>
        <w:tc>
          <w:tcPr>
            <w:tcW w:w="3969" w:type="dxa"/>
            <w:tcBorders>
              <w:top w:val="single" w:sz="4" w:space="0" w:color="4AACC5"/>
              <w:bottom w:val="single" w:sz="6" w:space="0" w:color="4AACC5"/>
            </w:tcBorders>
            <w:shd w:val="clear" w:color="auto" w:fill="30849B"/>
            <w:vAlign w:val="center"/>
          </w:tcPr>
          <w:p w:rsidR="00245AFB" w:rsidRDefault="00245AFB" w:rsidP="0084778E">
            <w:pPr>
              <w:jc w:val="center"/>
              <w:rPr>
                <w:rFonts w:ascii="微软雅黑" w:hAnsi="微软雅黑" w:cs="微软雅黑"/>
                <w:color w:val="C7EDCC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</w:rPr>
              <w:t>参数说明/示例</w:t>
            </w:r>
          </w:p>
        </w:tc>
      </w:tr>
      <w:tr w:rsidR="00B178D5" w:rsidTr="00796BA7">
        <w:tc>
          <w:tcPr>
            <w:tcW w:w="1951" w:type="dxa"/>
            <w:tcBorders>
              <w:top w:val="single" w:sz="4" w:space="0" w:color="4AACC5"/>
              <w:left w:val="single" w:sz="4" w:space="0" w:color="4AACC5"/>
              <w:bottom w:val="single" w:sz="6" w:space="0" w:color="4AACC5"/>
              <w:right w:val="single" w:sz="6" w:space="0" w:color="4AACC5"/>
            </w:tcBorders>
          </w:tcPr>
          <w:p w:rsidR="00B178D5" w:rsidRDefault="00B178D5">
            <w:pPr>
              <w:jc w:val="both"/>
              <w:rPr>
                <w:rFonts w:ascii="微软雅黑" w:hAnsi="微软雅黑" w:cs="微软雅黑"/>
                <w:color w:val="000000"/>
                <w:sz w:val="18"/>
                <w:szCs w:val="18"/>
                <w:lang w:eastAsia="zh-CN"/>
              </w:rPr>
            </w:pPr>
            <w:r w:rsidRPr="008B1F9A">
              <w:rPr>
                <w:rFonts w:ascii="微软雅黑" w:hAnsi="微软雅黑" w:cs="宋体"/>
                <w:color w:val="000000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559" w:type="dxa"/>
            <w:tcBorders>
              <w:top w:val="single" w:sz="4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</w:tcPr>
          <w:p w:rsidR="00B178D5" w:rsidRDefault="00B178D5">
            <w:pPr>
              <w:jc w:val="both"/>
              <w:rPr>
                <w:rFonts w:ascii="微软雅黑" w:hAnsi="微软雅黑" w:cs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持卡人姓名</w:t>
            </w:r>
          </w:p>
        </w:tc>
        <w:tc>
          <w:tcPr>
            <w:tcW w:w="709" w:type="dxa"/>
            <w:tcBorders>
              <w:top w:val="single" w:sz="4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</w:tcPr>
          <w:p w:rsidR="00B178D5" w:rsidRDefault="00B178D5">
            <w:pPr>
              <w:rPr>
                <w:rFonts w:ascii="微软雅黑" w:hAnsi="微软雅黑" w:cs="微软雅黑"/>
                <w:color w:val="000000"/>
                <w:sz w:val="18"/>
                <w:szCs w:val="18"/>
                <w:lang w:eastAsia="zh-CN"/>
              </w:rPr>
            </w:pPr>
            <w:r w:rsidRPr="000C5CF6">
              <w:rPr>
                <w:rFonts w:ascii="微软雅黑" w:hAnsi="微软雅黑" w:cs="宋体" w:hint="eastAsia"/>
                <w:color w:val="000000"/>
                <w:sz w:val="18"/>
                <w:szCs w:val="18"/>
              </w:rPr>
              <w:t>X3</w:t>
            </w:r>
            <w:r w:rsidRPr="000C5CF6">
              <w:rPr>
                <w:rFonts w:ascii="微软雅黑" w:hAnsi="微软雅黑" w:cs="宋体"/>
                <w:color w:val="000000"/>
                <w:sz w:val="18"/>
                <w:szCs w:val="18"/>
              </w:rPr>
              <w:t>0</w:t>
            </w:r>
          </w:p>
        </w:tc>
        <w:tc>
          <w:tcPr>
            <w:tcW w:w="709" w:type="dxa"/>
            <w:tcBorders>
              <w:top w:val="single" w:sz="4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</w:tcPr>
          <w:p w:rsidR="00B178D5" w:rsidRDefault="00B178D5">
            <w:pPr>
              <w:rPr>
                <w:rFonts w:ascii="微软雅黑" w:hAnsi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val="en-US" w:eastAsia="zh-CN"/>
              </w:rPr>
              <w:t>O</w:t>
            </w:r>
          </w:p>
        </w:tc>
        <w:tc>
          <w:tcPr>
            <w:tcW w:w="3969" w:type="dxa"/>
            <w:tcBorders>
              <w:top w:val="single" w:sz="4" w:space="0" w:color="4AACC5"/>
              <w:left w:val="single" w:sz="6" w:space="0" w:color="4AACC5"/>
              <w:bottom w:val="single" w:sz="6" w:space="0" w:color="4AACC5"/>
              <w:right w:val="single" w:sz="4" w:space="0" w:color="4AACC5"/>
            </w:tcBorders>
          </w:tcPr>
          <w:p w:rsidR="00B178D5" w:rsidRDefault="00B178D5">
            <w:pPr>
              <w:jc w:val="both"/>
              <w:rPr>
                <w:rFonts w:ascii="微软雅黑" w:hAnsi="微软雅黑" w:cs="微软雅黑"/>
                <w:color w:val="000000"/>
                <w:sz w:val="18"/>
                <w:szCs w:val="18"/>
                <w:lang w:eastAsia="zh-CN"/>
              </w:rPr>
            </w:pPr>
          </w:p>
        </w:tc>
      </w:tr>
      <w:tr w:rsidR="00B178D5" w:rsidTr="00796BA7">
        <w:tc>
          <w:tcPr>
            <w:tcW w:w="1951" w:type="dxa"/>
            <w:tcBorders>
              <w:top w:val="single" w:sz="6" w:space="0" w:color="4AACC5"/>
              <w:left w:val="single" w:sz="4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</w:tcPr>
          <w:p w:rsidR="00B178D5" w:rsidRDefault="00B178D5">
            <w:pPr>
              <w:rPr>
                <w:rFonts w:ascii="微软雅黑" w:hAnsi="微软雅黑" w:cs="微软雅黑"/>
                <w:color w:val="000000"/>
                <w:sz w:val="18"/>
                <w:szCs w:val="18"/>
              </w:rPr>
            </w:pPr>
            <w:r w:rsidRPr="008B1F9A">
              <w:rPr>
                <w:rFonts w:ascii="微软雅黑" w:hAnsi="微软雅黑" w:cs="宋体"/>
                <w:color w:val="000000"/>
                <w:sz w:val="18"/>
                <w:szCs w:val="18"/>
                <w:lang w:eastAsia="zh-CN"/>
              </w:rPr>
              <w:t>idCardType</w:t>
            </w:r>
          </w:p>
        </w:tc>
        <w:tc>
          <w:tcPr>
            <w:tcW w:w="1559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</w:tcPr>
          <w:p w:rsidR="00B178D5" w:rsidRDefault="00B178D5">
            <w:pPr>
              <w:jc w:val="both"/>
              <w:rPr>
                <w:rFonts w:ascii="微软雅黑" w:hAnsi="微软雅黑" w:cs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证件类型</w:t>
            </w:r>
          </w:p>
        </w:tc>
        <w:tc>
          <w:tcPr>
            <w:tcW w:w="709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</w:tcPr>
          <w:p w:rsidR="00B178D5" w:rsidRDefault="00B178D5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N3</w:t>
            </w:r>
          </w:p>
        </w:tc>
        <w:tc>
          <w:tcPr>
            <w:tcW w:w="709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</w:tcPr>
          <w:p w:rsidR="00B178D5" w:rsidRDefault="00B178D5">
            <w:pPr>
              <w:rPr>
                <w:rFonts w:ascii="微软雅黑" w:hAnsi="微软雅黑" w:cs="微软雅黑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val="en-US" w:eastAsia="zh-CN"/>
              </w:rPr>
              <w:t>O</w:t>
            </w:r>
          </w:p>
        </w:tc>
        <w:tc>
          <w:tcPr>
            <w:tcW w:w="3969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4" w:space="0" w:color="4AACC5"/>
            </w:tcBorders>
            <w:shd w:val="clear" w:color="auto" w:fill="FFFFFF" w:themeFill="background1"/>
          </w:tcPr>
          <w:p w:rsidR="00B178D5" w:rsidRDefault="00B178D5">
            <w:pPr>
              <w:jc w:val="both"/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0C5CF6">
              <w:rPr>
                <w:rFonts w:ascii="微软雅黑" w:hAnsi="微软雅黑" w:cs="宋体" w:hint="eastAsia"/>
                <w:color w:val="000000"/>
                <w:sz w:val="18"/>
                <w:szCs w:val="18"/>
                <w:lang w:eastAsia="zh-CN"/>
              </w:rPr>
              <w:t>参见</w:t>
            </w:r>
            <w:r w:rsidRPr="000C5CF6">
              <w:rPr>
                <w:rFonts w:ascii="微软雅黑" w:hAnsi="微软雅黑" w:cs="宋体"/>
                <w:color w:val="000000"/>
                <w:sz w:val="18"/>
                <w:szCs w:val="18"/>
                <w:lang w:eastAsia="zh-CN"/>
              </w:rPr>
              <w:t xml:space="preserve"> </w:t>
            </w:r>
            <w:r w:rsidRPr="000C5CF6">
              <w:rPr>
                <w:rFonts w:ascii="微软雅黑" w:hAnsi="微软雅黑" w:cs="宋体" w:hint="eastAsia"/>
                <w:color w:val="000000"/>
                <w:sz w:val="18"/>
                <w:szCs w:val="18"/>
                <w:lang w:eastAsia="zh-CN"/>
              </w:rPr>
              <w:t>证件类型</w:t>
            </w:r>
          </w:p>
        </w:tc>
      </w:tr>
      <w:tr w:rsidR="00B178D5" w:rsidTr="00796BA7">
        <w:tc>
          <w:tcPr>
            <w:tcW w:w="1951" w:type="dxa"/>
            <w:tcBorders>
              <w:top w:val="single" w:sz="6" w:space="0" w:color="4AACC5"/>
              <w:left w:val="single" w:sz="4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</w:tcPr>
          <w:p w:rsidR="00B178D5" w:rsidRDefault="00B178D5">
            <w:pPr>
              <w:jc w:val="both"/>
              <w:rPr>
                <w:rFonts w:ascii="微软雅黑" w:hAnsi="微软雅黑" w:cs="微软雅黑"/>
                <w:color w:val="000000"/>
                <w:sz w:val="18"/>
                <w:szCs w:val="18"/>
                <w:lang w:eastAsia="zh-CN"/>
              </w:rPr>
            </w:pPr>
            <w:r w:rsidRPr="008B1F9A">
              <w:rPr>
                <w:rFonts w:ascii="微软雅黑" w:hAnsi="微软雅黑" w:cs="宋体"/>
                <w:color w:val="000000"/>
                <w:sz w:val="18"/>
                <w:szCs w:val="18"/>
              </w:rPr>
              <w:t>idCardNumber</w:t>
            </w:r>
          </w:p>
        </w:tc>
        <w:tc>
          <w:tcPr>
            <w:tcW w:w="1559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</w:tcPr>
          <w:p w:rsidR="00B178D5" w:rsidRDefault="00B178D5">
            <w:pPr>
              <w:jc w:val="both"/>
              <w:rPr>
                <w:rFonts w:ascii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证件号</w:t>
            </w:r>
          </w:p>
        </w:tc>
        <w:tc>
          <w:tcPr>
            <w:tcW w:w="709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</w:tcPr>
          <w:p w:rsidR="00B178D5" w:rsidRDefault="00B178D5">
            <w:pPr>
              <w:rPr>
                <w:rFonts w:ascii="微软雅黑" w:hAnsi="微软雅黑" w:cs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X50</w:t>
            </w:r>
          </w:p>
        </w:tc>
        <w:tc>
          <w:tcPr>
            <w:tcW w:w="709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</w:tcPr>
          <w:p w:rsidR="00B178D5" w:rsidRDefault="00B178D5">
            <w:pPr>
              <w:rPr>
                <w:rFonts w:ascii="微软雅黑" w:hAnsi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val="en-US" w:eastAsia="zh-CN"/>
              </w:rPr>
              <w:t>O</w:t>
            </w:r>
          </w:p>
        </w:tc>
        <w:tc>
          <w:tcPr>
            <w:tcW w:w="3969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4" w:space="0" w:color="4AACC5"/>
            </w:tcBorders>
            <w:shd w:val="clear" w:color="auto" w:fill="FFFFFF" w:themeFill="background1"/>
          </w:tcPr>
          <w:p w:rsidR="00B178D5" w:rsidRDefault="00B178D5">
            <w:pPr>
              <w:jc w:val="both"/>
              <w:rPr>
                <w:rFonts w:ascii="微软雅黑" w:hAnsi="微软雅黑" w:cs="微软雅黑"/>
                <w:color w:val="000000"/>
                <w:sz w:val="18"/>
                <w:szCs w:val="18"/>
                <w:lang w:eastAsia="zh-CN"/>
              </w:rPr>
            </w:pPr>
          </w:p>
        </w:tc>
      </w:tr>
      <w:tr w:rsidR="00B178D5" w:rsidTr="00796BA7">
        <w:tc>
          <w:tcPr>
            <w:tcW w:w="1951" w:type="dxa"/>
            <w:tcBorders>
              <w:top w:val="single" w:sz="6" w:space="0" w:color="4AACC5"/>
              <w:left w:val="single" w:sz="4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</w:tcPr>
          <w:p w:rsidR="00B178D5" w:rsidRDefault="00B178D5">
            <w:pPr>
              <w:jc w:val="both"/>
              <w:rPr>
                <w:rFonts w:ascii="微软雅黑" w:hAnsi="微软雅黑" w:cs="微软雅黑"/>
                <w:color w:val="000000"/>
                <w:sz w:val="18"/>
                <w:szCs w:val="18"/>
                <w:lang w:eastAsia="zh-CN"/>
              </w:rPr>
            </w:pPr>
            <w:r w:rsidRPr="008B1F9A">
              <w:rPr>
                <w:rFonts w:ascii="微软雅黑" w:hAnsi="微软雅黑" w:cs="宋体"/>
                <w:color w:val="000000"/>
                <w:sz w:val="18"/>
                <w:szCs w:val="18"/>
              </w:rPr>
              <w:t>shortBankAcctId</w:t>
            </w:r>
          </w:p>
        </w:tc>
        <w:tc>
          <w:tcPr>
            <w:tcW w:w="1559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</w:tcPr>
          <w:p w:rsidR="00B178D5" w:rsidRDefault="00B178D5">
            <w:pPr>
              <w:jc w:val="both"/>
              <w:rPr>
                <w:rFonts w:ascii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短卡号</w:t>
            </w:r>
          </w:p>
        </w:tc>
        <w:tc>
          <w:tcPr>
            <w:tcW w:w="709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</w:tcPr>
          <w:p w:rsidR="00B178D5" w:rsidRDefault="00B178D5">
            <w:pPr>
              <w:rPr>
                <w:rFonts w:ascii="微软雅黑" w:hAnsi="微软雅黑" w:cs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N10</w:t>
            </w:r>
          </w:p>
        </w:tc>
        <w:tc>
          <w:tcPr>
            <w:tcW w:w="709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</w:tcPr>
          <w:p w:rsidR="00B178D5" w:rsidRDefault="00B178D5">
            <w:pPr>
              <w:rPr>
                <w:rFonts w:ascii="微软雅黑" w:hAnsi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val="en-US" w:eastAsia="zh-CN"/>
              </w:rPr>
              <w:t>O</w:t>
            </w:r>
          </w:p>
        </w:tc>
        <w:tc>
          <w:tcPr>
            <w:tcW w:w="3969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4" w:space="0" w:color="4AACC5"/>
            </w:tcBorders>
            <w:shd w:val="clear" w:color="auto" w:fill="FFFFFF" w:themeFill="background1"/>
          </w:tcPr>
          <w:p w:rsidR="00B178D5" w:rsidRDefault="00B178D5">
            <w:pPr>
              <w:jc w:val="both"/>
              <w:rPr>
                <w:rFonts w:ascii="微软雅黑" w:hAnsi="微软雅黑" w:cs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 xml:space="preserve"> </w:t>
            </w:r>
          </w:p>
        </w:tc>
      </w:tr>
      <w:tr w:rsidR="00B178D5" w:rsidTr="00796BA7">
        <w:tc>
          <w:tcPr>
            <w:tcW w:w="1951" w:type="dxa"/>
            <w:tcBorders>
              <w:top w:val="single" w:sz="6" w:space="0" w:color="4AACC5"/>
              <w:left w:val="single" w:sz="4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</w:tcPr>
          <w:p w:rsidR="00B178D5" w:rsidRDefault="00B178D5">
            <w:pPr>
              <w:jc w:val="both"/>
              <w:rPr>
                <w:rFonts w:ascii="微软雅黑" w:hAnsi="微软雅黑" w:cs="微软雅黑"/>
                <w:color w:val="000000"/>
                <w:sz w:val="18"/>
                <w:szCs w:val="18"/>
                <w:lang w:eastAsia="zh-CN"/>
              </w:rPr>
            </w:pPr>
            <w:r w:rsidRPr="008B1F9A">
              <w:rPr>
                <w:rFonts w:ascii="微软雅黑" w:hAnsi="微软雅黑" w:cs="宋体"/>
                <w:color w:val="000000"/>
                <w:sz w:val="18"/>
                <w:szCs w:val="18"/>
              </w:rPr>
              <w:t>mobile</w:t>
            </w:r>
          </w:p>
        </w:tc>
        <w:tc>
          <w:tcPr>
            <w:tcW w:w="1559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</w:tcPr>
          <w:p w:rsidR="00B178D5" w:rsidRDefault="00B178D5">
            <w:pPr>
              <w:jc w:val="both"/>
              <w:rPr>
                <w:rFonts w:ascii="微软雅黑" w:hAnsi="微软雅黑" w:cs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银行预留手机号</w:t>
            </w:r>
          </w:p>
        </w:tc>
        <w:tc>
          <w:tcPr>
            <w:tcW w:w="709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</w:tcPr>
          <w:p w:rsidR="00B178D5" w:rsidRDefault="00B178D5">
            <w:pPr>
              <w:rPr>
                <w:rFonts w:ascii="微软雅黑" w:hAnsi="微软雅黑" w:cs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宋体" w:hint="eastAsia"/>
                <w:color w:val="000000"/>
                <w:sz w:val="18"/>
                <w:szCs w:val="18"/>
                <w:lang w:eastAsia="zh-CN"/>
              </w:rPr>
              <w:t>N11</w:t>
            </w:r>
          </w:p>
        </w:tc>
        <w:tc>
          <w:tcPr>
            <w:tcW w:w="709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</w:tcPr>
          <w:p w:rsidR="00B178D5" w:rsidRDefault="00B178D5">
            <w:pPr>
              <w:rPr>
                <w:rFonts w:ascii="微软雅黑" w:hAnsi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val="en-US" w:eastAsia="zh-CN"/>
              </w:rPr>
              <w:t>O</w:t>
            </w:r>
          </w:p>
        </w:tc>
        <w:tc>
          <w:tcPr>
            <w:tcW w:w="3969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4" w:space="0" w:color="4AACC5"/>
            </w:tcBorders>
            <w:shd w:val="clear" w:color="auto" w:fill="FFFFFF" w:themeFill="background1"/>
          </w:tcPr>
          <w:p w:rsidR="00B178D5" w:rsidRDefault="00B178D5" w:rsidP="009E43F8">
            <w:pPr>
              <w:jc w:val="both"/>
              <w:rPr>
                <w:rFonts w:ascii="微软雅黑" w:hAnsi="微软雅黑" w:cs="微软雅黑"/>
                <w:color w:val="000000"/>
                <w:sz w:val="18"/>
                <w:szCs w:val="18"/>
                <w:lang w:eastAsia="zh-CN"/>
              </w:rPr>
            </w:pPr>
          </w:p>
        </w:tc>
      </w:tr>
      <w:tr w:rsidR="00B178D5" w:rsidTr="00796BA7">
        <w:tc>
          <w:tcPr>
            <w:tcW w:w="1951" w:type="dxa"/>
            <w:tcBorders>
              <w:top w:val="single" w:sz="6" w:space="0" w:color="4AACC5"/>
              <w:left w:val="single" w:sz="4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vAlign w:val="center"/>
          </w:tcPr>
          <w:p w:rsidR="00B178D5" w:rsidRDefault="00B178D5">
            <w:pPr>
              <w:rPr>
                <w:rFonts w:ascii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color w:val="000000"/>
                <w:sz w:val="18"/>
                <w:szCs w:val="18"/>
                <w:lang w:eastAsia="zh-CN"/>
              </w:rPr>
              <w:t>bankId</w:t>
            </w:r>
          </w:p>
        </w:tc>
        <w:tc>
          <w:tcPr>
            <w:tcW w:w="1559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vAlign w:val="center"/>
          </w:tcPr>
          <w:p w:rsidR="00B178D5" w:rsidRDefault="00B178D5">
            <w:pPr>
              <w:jc w:val="both"/>
              <w:rPr>
                <w:rFonts w:ascii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color w:val="000000"/>
                <w:sz w:val="18"/>
                <w:szCs w:val="18"/>
                <w:lang w:val="en-US"/>
              </w:rPr>
              <w:t>银行编号</w:t>
            </w:r>
          </w:p>
        </w:tc>
        <w:tc>
          <w:tcPr>
            <w:tcW w:w="709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</w:tcPr>
          <w:p w:rsidR="00B178D5" w:rsidRDefault="00B178D5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color w:val="000000"/>
                <w:sz w:val="18"/>
                <w:szCs w:val="18"/>
                <w:lang w:eastAsia="zh-CN"/>
              </w:rPr>
              <w:t>AN6</w:t>
            </w:r>
          </w:p>
        </w:tc>
        <w:tc>
          <w:tcPr>
            <w:tcW w:w="709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</w:tcPr>
          <w:p w:rsidR="00B178D5" w:rsidRDefault="00B178D5">
            <w:pPr>
              <w:rPr>
                <w:rFonts w:ascii="微软雅黑" w:hAnsi="微软雅黑" w:cs="微软雅黑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val="en-US" w:eastAsia="zh-CN"/>
              </w:rPr>
              <w:t>O</w:t>
            </w:r>
          </w:p>
        </w:tc>
        <w:tc>
          <w:tcPr>
            <w:tcW w:w="3969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4" w:space="0" w:color="4AACC5"/>
            </w:tcBorders>
            <w:shd w:val="clear" w:color="auto" w:fill="FFFFFF" w:themeFill="background1"/>
            <w:vAlign w:val="center"/>
          </w:tcPr>
          <w:p w:rsidR="00B178D5" w:rsidRDefault="00B178D5">
            <w:pPr>
              <w:jc w:val="both"/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参见</w:t>
            </w:r>
            <w:hyperlink w:anchor="_个人会员银行编号" w:history="1">
              <w:r w:rsidRPr="00DA50A2">
                <w:rPr>
                  <w:rStyle w:val="af2"/>
                  <w:rFonts w:ascii="微软雅黑" w:hAnsi="微软雅黑" w:cs="微软雅黑" w:hint="eastAsia"/>
                  <w:sz w:val="18"/>
                  <w:szCs w:val="18"/>
                  <w:lang w:eastAsia="zh-CN"/>
                </w:rPr>
                <w:t>个人</w:t>
              </w:r>
              <w:r w:rsidRPr="00DA50A2">
                <w:rPr>
                  <w:rStyle w:val="af2"/>
                  <w:rFonts w:ascii="微软雅黑" w:hAnsi="微软雅黑" w:cs="微软雅黑"/>
                  <w:sz w:val="18"/>
                  <w:szCs w:val="18"/>
                  <w:lang w:eastAsia="zh-CN"/>
                </w:rPr>
                <w:t>会员</w:t>
              </w:r>
              <w:r w:rsidRPr="00DA50A2">
                <w:rPr>
                  <w:rStyle w:val="af2"/>
                  <w:rFonts w:ascii="微软雅黑" w:hAnsi="微软雅黑" w:cs="微软雅黑" w:hint="eastAsia"/>
                  <w:sz w:val="18"/>
                  <w:szCs w:val="18"/>
                  <w:lang w:val="en-US" w:eastAsia="zh-CN"/>
                </w:rPr>
                <w:t>银行编号</w:t>
              </w:r>
            </w:hyperlink>
            <w:r>
              <w:rPr>
                <w:rFonts w:ascii="微软雅黑" w:hAnsi="微软雅黑" w:cs="微软雅黑" w:hint="eastAsia"/>
                <w:sz w:val="18"/>
                <w:szCs w:val="18"/>
                <w:lang w:val="en-US" w:eastAsia="zh-CN"/>
              </w:rPr>
              <w:t>/</w:t>
            </w:r>
            <w:hyperlink w:anchor="_账户类型" w:history="1">
              <w:r w:rsidRPr="00DA50A2">
                <w:rPr>
                  <w:rStyle w:val="af2"/>
                  <w:rFonts w:ascii="微软雅黑" w:hAnsi="微软雅黑" w:cs="微软雅黑" w:hint="eastAsia"/>
                  <w:sz w:val="18"/>
                  <w:szCs w:val="18"/>
                  <w:lang w:val="en-US" w:eastAsia="zh-CN"/>
                </w:rPr>
                <w:t>商户</w:t>
              </w:r>
              <w:r w:rsidRPr="00DA50A2">
                <w:rPr>
                  <w:rStyle w:val="af2"/>
                  <w:rFonts w:ascii="微软雅黑" w:hAnsi="微软雅黑" w:cs="微软雅黑"/>
                  <w:sz w:val="18"/>
                  <w:szCs w:val="18"/>
                  <w:lang w:val="en-US" w:eastAsia="zh-CN"/>
                </w:rPr>
                <w:t>会员银行编号</w:t>
              </w:r>
            </w:hyperlink>
          </w:p>
        </w:tc>
      </w:tr>
      <w:tr w:rsidR="00B178D5" w:rsidTr="00796BA7">
        <w:tc>
          <w:tcPr>
            <w:tcW w:w="1951" w:type="dxa"/>
            <w:tcBorders>
              <w:top w:val="single" w:sz="6" w:space="0" w:color="4AACC5"/>
              <w:left w:val="single" w:sz="4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</w:tcPr>
          <w:p w:rsidR="00B178D5" w:rsidRDefault="00B178D5">
            <w:pPr>
              <w:rPr>
                <w:rFonts w:ascii="微软雅黑" w:hAnsi="微软雅黑" w:cs="微软雅黑"/>
                <w:color w:val="000000"/>
                <w:sz w:val="18"/>
                <w:szCs w:val="18"/>
              </w:rPr>
            </w:pPr>
            <w:r w:rsidRPr="008B1F9A">
              <w:rPr>
                <w:rFonts w:ascii="微软雅黑" w:hAnsi="微软雅黑" w:cs="宋体"/>
                <w:color w:val="000000"/>
                <w:sz w:val="18"/>
                <w:szCs w:val="18"/>
              </w:rPr>
              <w:t>cardType</w:t>
            </w:r>
          </w:p>
        </w:tc>
        <w:tc>
          <w:tcPr>
            <w:tcW w:w="1559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</w:tcPr>
          <w:p w:rsidR="00B178D5" w:rsidRDefault="00B178D5">
            <w:pPr>
              <w:rPr>
                <w:rFonts w:ascii="微软雅黑" w:hAnsi="微软雅黑" w:cs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卡类型</w:t>
            </w:r>
          </w:p>
        </w:tc>
        <w:tc>
          <w:tcPr>
            <w:tcW w:w="709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</w:tcPr>
          <w:p w:rsidR="00B178D5" w:rsidRDefault="00B178D5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N4</w:t>
            </w:r>
          </w:p>
        </w:tc>
        <w:tc>
          <w:tcPr>
            <w:tcW w:w="709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</w:tcPr>
          <w:p w:rsidR="00B178D5" w:rsidRDefault="00B178D5">
            <w:pPr>
              <w:rPr>
                <w:rFonts w:ascii="微软雅黑" w:hAnsi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val="en-US" w:eastAsia="zh-CN"/>
              </w:rPr>
              <w:t>O</w:t>
            </w:r>
          </w:p>
        </w:tc>
        <w:tc>
          <w:tcPr>
            <w:tcW w:w="3969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4" w:space="0" w:color="4AACC5"/>
            </w:tcBorders>
            <w:shd w:val="clear" w:color="auto" w:fill="FFFFFF" w:themeFill="background1"/>
            <w:vAlign w:val="center"/>
          </w:tcPr>
          <w:p w:rsidR="00B178D5" w:rsidRDefault="00B178D5">
            <w:pPr>
              <w:rPr>
                <w:rFonts w:ascii="微软雅黑" w:hAnsi="微软雅黑" w:cs="微软雅黑"/>
                <w:sz w:val="18"/>
                <w:szCs w:val="18"/>
              </w:rPr>
            </w:pPr>
            <w:r w:rsidRPr="000C5CF6">
              <w:rPr>
                <w:rFonts w:ascii="微软雅黑" w:hAnsi="微软雅黑" w:cs="宋体" w:hint="eastAsia"/>
                <w:color w:val="000000"/>
                <w:sz w:val="18"/>
                <w:szCs w:val="18"/>
              </w:rPr>
              <w:t>参见 卡类型</w:t>
            </w:r>
          </w:p>
        </w:tc>
      </w:tr>
      <w:tr w:rsidR="00B178D5" w:rsidRPr="007327F0" w:rsidTr="00796BA7">
        <w:tc>
          <w:tcPr>
            <w:tcW w:w="1951" w:type="dxa"/>
            <w:tcBorders>
              <w:top w:val="single" w:sz="6" w:space="0" w:color="4AACC5"/>
              <w:left w:val="single" w:sz="4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</w:tcPr>
          <w:p w:rsidR="00B178D5" w:rsidRDefault="00B178D5">
            <w:pPr>
              <w:rPr>
                <w:rFonts w:ascii="微软雅黑" w:hAnsi="微软雅黑" w:cs="微软雅黑"/>
                <w:color w:val="000000"/>
                <w:sz w:val="18"/>
                <w:szCs w:val="18"/>
              </w:rPr>
            </w:pPr>
            <w:r w:rsidRPr="008B1F9A">
              <w:rPr>
                <w:rFonts w:ascii="微软雅黑" w:hAnsi="微软雅黑" w:cs="宋体"/>
                <w:color w:val="000000"/>
                <w:sz w:val="18"/>
                <w:szCs w:val="18"/>
              </w:rPr>
              <w:t>createTime</w:t>
            </w:r>
          </w:p>
        </w:tc>
        <w:tc>
          <w:tcPr>
            <w:tcW w:w="1559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</w:tcPr>
          <w:p w:rsidR="00B178D5" w:rsidRDefault="00B178D5">
            <w:pPr>
              <w:rPr>
                <w:rFonts w:ascii="微软雅黑" w:hAnsi="微软雅黑" w:cs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绑卡时间</w:t>
            </w:r>
          </w:p>
        </w:tc>
        <w:tc>
          <w:tcPr>
            <w:tcW w:w="709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</w:tcPr>
          <w:p w:rsidR="00B178D5" w:rsidRDefault="00B178D5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/>
                <w:sz w:val="18"/>
                <w:szCs w:val="18"/>
                <w:lang w:eastAsia="zh-CN"/>
              </w:rPr>
              <w:t>D</w:t>
            </w: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T</w:t>
            </w:r>
          </w:p>
        </w:tc>
        <w:tc>
          <w:tcPr>
            <w:tcW w:w="709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</w:tcPr>
          <w:p w:rsidR="00B178D5" w:rsidRDefault="00B178D5">
            <w:pPr>
              <w:rPr>
                <w:rFonts w:ascii="微软雅黑" w:hAnsi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val="en-US" w:eastAsia="zh-CN"/>
              </w:rPr>
              <w:t>O</w:t>
            </w:r>
          </w:p>
        </w:tc>
        <w:tc>
          <w:tcPr>
            <w:tcW w:w="3969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4" w:space="0" w:color="4AACC5"/>
            </w:tcBorders>
            <w:shd w:val="clear" w:color="auto" w:fill="FFFFFF" w:themeFill="background1"/>
          </w:tcPr>
          <w:p w:rsidR="00B178D5" w:rsidRDefault="00B178D5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</w:p>
        </w:tc>
      </w:tr>
      <w:tr w:rsidR="00B178D5" w:rsidTr="00E60CA9">
        <w:tc>
          <w:tcPr>
            <w:tcW w:w="1951" w:type="dxa"/>
            <w:tcBorders>
              <w:top w:val="single" w:sz="6" w:space="0" w:color="4AACC5"/>
              <w:left w:val="single" w:sz="4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</w:tcPr>
          <w:p w:rsidR="00B178D5" w:rsidRDefault="00B178D5" w:rsidP="00DF7F9D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8B1F9A">
              <w:rPr>
                <w:rFonts w:ascii="微软雅黑" w:hAnsi="微软雅黑" w:cs="宋体"/>
                <w:color w:val="000000"/>
                <w:sz w:val="18"/>
                <w:szCs w:val="18"/>
              </w:rPr>
              <w:t>updateTime</w:t>
            </w:r>
          </w:p>
        </w:tc>
        <w:tc>
          <w:tcPr>
            <w:tcW w:w="1559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</w:tcPr>
          <w:p w:rsidR="00B178D5" w:rsidRDefault="00B178D5" w:rsidP="00DF7F9D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变更时间</w:t>
            </w:r>
          </w:p>
        </w:tc>
        <w:tc>
          <w:tcPr>
            <w:tcW w:w="709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</w:tcPr>
          <w:p w:rsidR="00B178D5" w:rsidRDefault="00B178D5" w:rsidP="00DF7F9D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/>
                <w:sz w:val="18"/>
                <w:szCs w:val="18"/>
                <w:lang w:eastAsia="zh-CN"/>
              </w:rPr>
              <w:t>D</w:t>
            </w: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T</w:t>
            </w:r>
          </w:p>
        </w:tc>
        <w:tc>
          <w:tcPr>
            <w:tcW w:w="709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</w:tcPr>
          <w:p w:rsidR="00B178D5" w:rsidRDefault="00B178D5" w:rsidP="00DF7F9D">
            <w:pPr>
              <w:rPr>
                <w:rFonts w:ascii="微软雅黑" w:hAnsi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val="en-US" w:eastAsia="zh-CN"/>
              </w:rPr>
              <w:t>O</w:t>
            </w:r>
          </w:p>
        </w:tc>
        <w:tc>
          <w:tcPr>
            <w:tcW w:w="3969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4" w:space="0" w:color="4AACC5"/>
            </w:tcBorders>
            <w:shd w:val="clear" w:color="auto" w:fill="FFFFFF" w:themeFill="background1"/>
          </w:tcPr>
          <w:p w:rsidR="00B178D5" w:rsidRDefault="00B178D5" w:rsidP="00DF7F9D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</w:p>
        </w:tc>
      </w:tr>
    </w:tbl>
    <w:p w:rsidR="00E64EFB" w:rsidRPr="00E64EFB" w:rsidRDefault="00E64EFB" w:rsidP="00E64EFB">
      <w:pPr>
        <w:pStyle w:val="2"/>
        <w:rPr>
          <w:lang w:eastAsia="zh-CN"/>
        </w:rPr>
      </w:pPr>
      <w:bookmarkStart w:id="60" w:name="_Toc513053734"/>
      <w:bookmarkStart w:id="61" w:name="OLE_LINK136"/>
      <w:bookmarkStart w:id="62" w:name="OLE_LINK137"/>
      <w:bookmarkStart w:id="63" w:name="OLE_LINK140"/>
      <w:r>
        <w:rPr>
          <w:lang w:eastAsia="zh-CN"/>
        </w:rPr>
        <w:t>B</w:t>
      </w:r>
      <w:r>
        <w:rPr>
          <w:rFonts w:hint="eastAsia"/>
          <w:lang w:eastAsia="zh-CN"/>
        </w:rPr>
        <w:t>ank</w:t>
      </w:r>
      <w:r w:rsidR="00CF7711">
        <w:rPr>
          <w:rFonts w:hint="eastAsia"/>
          <w:lang w:eastAsia="zh-CN"/>
        </w:rPr>
        <w:t>Accept</w:t>
      </w:r>
      <w:r>
        <w:rPr>
          <w:rFonts w:hint="eastAsia"/>
          <w:lang w:eastAsia="zh-CN"/>
        </w:rPr>
        <w:t>Info</w:t>
      </w:r>
      <w:bookmarkEnd w:id="60"/>
    </w:p>
    <w:tbl>
      <w:tblPr>
        <w:tblW w:w="8897" w:type="dxa"/>
        <w:tblBorders>
          <w:top w:val="single" w:sz="4" w:space="0" w:color="4AACC5"/>
          <w:left w:val="single" w:sz="4" w:space="0" w:color="4AACC5"/>
          <w:bottom w:val="single" w:sz="4" w:space="0" w:color="4AACC5"/>
          <w:right w:val="single" w:sz="4" w:space="0" w:color="4AACC5"/>
          <w:insideH w:val="single" w:sz="6" w:space="0" w:color="4AACC5"/>
          <w:insideV w:val="single" w:sz="6" w:space="0" w:color="4AACC5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1701"/>
        <w:gridCol w:w="850"/>
        <w:gridCol w:w="11"/>
        <w:gridCol w:w="690"/>
        <w:gridCol w:w="8"/>
        <w:gridCol w:w="3969"/>
      </w:tblGrid>
      <w:tr w:rsidR="00E64EFB" w:rsidTr="00DE392F">
        <w:tc>
          <w:tcPr>
            <w:tcW w:w="1668" w:type="dxa"/>
            <w:tcBorders>
              <w:top w:val="single" w:sz="4" w:space="0" w:color="4AACC5"/>
              <w:bottom w:val="single" w:sz="6" w:space="0" w:color="4AACC5"/>
            </w:tcBorders>
            <w:shd w:val="clear" w:color="auto" w:fill="30849B"/>
            <w:vAlign w:val="center"/>
          </w:tcPr>
          <w:p w:rsidR="00E64EFB" w:rsidRDefault="00E64EFB" w:rsidP="00DE392F">
            <w:pPr>
              <w:rPr>
                <w:rFonts w:ascii="微软雅黑" w:hAnsi="微软雅黑" w:cs="微软雅黑"/>
                <w:color w:val="C7EDCC"/>
                <w:sz w:val="18"/>
                <w:szCs w:val="18"/>
                <w:lang w:eastAsia="zh-CN"/>
              </w:rPr>
            </w:pPr>
            <w:bookmarkStart w:id="64" w:name="OLE_LINK132"/>
            <w:bookmarkStart w:id="65" w:name="OLE_LINK133"/>
            <w:bookmarkEnd w:id="61"/>
            <w:bookmarkEnd w:id="62"/>
            <w:bookmarkEnd w:id="63"/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  <w:lang w:eastAsia="zh-CN"/>
              </w:rPr>
              <w:t>属性</w:t>
            </w:r>
          </w:p>
        </w:tc>
        <w:tc>
          <w:tcPr>
            <w:tcW w:w="1701" w:type="dxa"/>
            <w:tcBorders>
              <w:top w:val="single" w:sz="4" w:space="0" w:color="4AACC5"/>
              <w:bottom w:val="single" w:sz="6" w:space="0" w:color="4AACC5"/>
            </w:tcBorders>
            <w:shd w:val="clear" w:color="auto" w:fill="30849B"/>
            <w:vAlign w:val="center"/>
          </w:tcPr>
          <w:p w:rsidR="00E64EFB" w:rsidRDefault="00E64EFB" w:rsidP="00DE392F">
            <w:pPr>
              <w:jc w:val="center"/>
              <w:rPr>
                <w:rFonts w:ascii="微软雅黑" w:hAnsi="微软雅黑" w:cs="微软雅黑"/>
                <w:color w:val="C7EDCC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</w:rPr>
              <w:t>定义</w:t>
            </w:r>
          </w:p>
        </w:tc>
        <w:tc>
          <w:tcPr>
            <w:tcW w:w="850" w:type="dxa"/>
            <w:tcBorders>
              <w:top w:val="single" w:sz="4" w:space="0" w:color="4AACC5"/>
              <w:bottom w:val="single" w:sz="6" w:space="0" w:color="4AACC5"/>
            </w:tcBorders>
            <w:shd w:val="clear" w:color="auto" w:fill="30849B"/>
            <w:vAlign w:val="center"/>
          </w:tcPr>
          <w:p w:rsidR="00E64EFB" w:rsidRDefault="00E64EFB" w:rsidP="00DE392F">
            <w:pPr>
              <w:jc w:val="center"/>
              <w:rPr>
                <w:rFonts w:ascii="微软雅黑" w:hAnsi="微软雅黑" w:cs="微软雅黑"/>
                <w:b/>
                <w:color w:val="C7EDCC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</w:rPr>
              <w:t>类型</w:t>
            </w:r>
          </w:p>
          <w:p w:rsidR="00E64EFB" w:rsidRDefault="00E64EFB" w:rsidP="00DE392F">
            <w:pPr>
              <w:jc w:val="center"/>
              <w:rPr>
                <w:rFonts w:ascii="微软雅黑" w:hAnsi="微软雅黑" w:cs="微软雅黑"/>
                <w:color w:val="C7EDCC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</w:rPr>
              <w:t>长度</w:t>
            </w:r>
          </w:p>
        </w:tc>
        <w:tc>
          <w:tcPr>
            <w:tcW w:w="709" w:type="dxa"/>
            <w:gridSpan w:val="3"/>
            <w:tcBorders>
              <w:top w:val="single" w:sz="4" w:space="0" w:color="4AACC5"/>
              <w:bottom w:val="single" w:sz="6" w:space="0" w:color="4AACC5"/>
            </w:tcBorders>
            <w:shd w:val="clear" w:color="auto" w:fill="30849B"/>
            <w:vAlign w:val="center"/>
          </w:tcPr>
          <w:p w:rsidR="00E64EFB" w:rsidRDefault="00E64EFB" w:rsidP="00DE392F">
            <w:pPr>
              <w:jc w:val="center"/>
              <w:rPr>
                <w:rFonts w:ascii="微软雅黑" w:hAnsi="微软雅黑" w:cs="微软雅黑"/>
                <w:color w:val="C7EDCC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</w:rPr>
              <w:t>必填</w:t>
            </w:r>
          </w:p>
        </w:tc>
        <w:tc>
          <w:tcPr>
            <w:tcW w:w="3969" w:type="dxa"/>
            <w:tcBorders>
              <w:top w:val="single" w:sz="4" w:space="0" w:color="4AACC5"/>
              <w:bottom w:val="single" w:sz="6" w:space="0" w:color="4AACC5"/>
            </w:tcBorders>
            <w:shd w:val="clear" w:color="auto" w:fill="30849B"/>
            <w:vAlign w:val="center"/>
          </w:tcPr>
          <w:p w:rsidR="00E64EFB" w:rsidRDefault="00E64EFB" w:rsidP="00DE392F">
            <w:pPr>
              <w:jc w:val="center"/>
              <w:rPr>
                <w:rFonts w:ascii="微软雅黑" w:hAnsi="微软雅黑" w:cs="微软雅黑"/>
                <w:color w:val="C7EDCC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</w:rPr>
              <w:t>参数说明/示例</w:t>
            </w:r>
          </w:p>
        </w:tc>
      </w:tr>
      <w:tr w:rsidR="00E64EFB" w:rsidRPr="002A2817" w:rsidTr="00DE392F">
        <w:tc>
          <w:tcPr>
            <w:tcW w:w="1668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  <w:vAlign w:val="center"/>
          </w:tcPr>
          <w:p w:rsidR="00E64EFB" w:rsidRPr="002A2817" w:rsidRDefault="00E64EFB" w:rsidP="00DE392F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2A2817">
              <w:rPr>
                <w:rFonts w:ascii="微软雅黑" w:hAnsi="微软雅黑" w:cs="微软雅黑"/>
                <w:sz w:val="18"/>
                <w:szCs w:val="18"/>
                <w:lang w:eastAsia="zh-CN"/>
              </w:rPr>
              <w:t>cardType</w:t>
            </w:r>
          </w:p>
        </w:tc>
        <w:tc>
          <w:tcPr>
            <w:tcW w:w="1701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  <w:vAlign w:val="center"/>
          </w:tcPr>
          <w:p w:rsidR="00E64EFB" w:rsidRPr="002A2817" w:rsidRDefault="00E64EFB" w:rsidP="00DE392F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2A2817"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卡</w:t>
            </w:r>
            <w:r w:rsidRPr="002A2817">
              <w:rPr>
                <w:rFonts w:ascii="微软雅黑" w:hAnsi="微软雅黑" w:cs="微软雅黑"/>
                <w:sz w:val="18"/>
                <w:szCs w:val="18"/>
                <w:lang w:eastAsia="zh-CN"/>
              </w:rPr>
              <w:t>类型</w:t>
            </w:r>
          </w:p>
        </w:tc>
        <w:tc>
          <w:tcPr>
            <w:tcW w:w="861" w:type="dxa"/>
            <w:gridSpan w:val="2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  <w:vAlign w:val="center"/>
          </w:tcPr>
          <w:p w:rsidR="00E64EFB" w:rsidRPr="002A2817" w:rsidRDefault="00E64EFB" w:rsidP="00DE392F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2A2817"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N</w:t>
            </w:r>
            <w:r w:rsidRPr="002A2817">
              <w:rPr>
                <w:rFonts w:ascii="微软雅黑" w:hAnsi="微软雅黑" w:cs="微软雅黑"/>
                <w:sz w:val="18"/>
                <w:szCs w:val="18"/>
                <w:lang w:eastAsia="zh-CN"/>
              </w:rPr>
              <w:t>4</w:t>
            </w:r>
          </w:p>
        </w:tc>
        <w:tc>
          <w:tcPr>
            <w:tcW w:w="690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  <w:vAlign w:val="center"/>
          </w:tcPr>
          <w:p w:rsidR="00E64EFB" w:rsidRPr="002A2817" w:rsidRDefault="00E64EFB" w:rsidP="00DE392F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2A2817"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O</w:t>
            </w:r>
          </w:p>
        </w:tc>
        <w:tc>
          <w:tcPr>
            <w:tcW w:w="3977" w:type="dxa"/>
            <w:gridSpan w:val="2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  <w:vAlign w:val="center"/>
          </w:tcPr>
          <w:p w:rsidR="00E64EFB" w:rsidRPr="002A2817" w:rsidRDefault="00E64EFB" w:rsidP="00DE392F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2A2817"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参见</w:t>
            </w:r>
            <w:r w:rsidRPr="002A2817">
              <w:rPr>
                <w:rFonts w:ascii="微软雅黑" w:hAnsi="微软雅黑" w:cs="微软雅黑"/>
                <w:sz w:val="18"/>
                <w:szCs w:val="18"/>
                <w:lang w:eastAsia="zh-CN"/>
              </w:rPr>
              <w:t>卡类型</w:t>
            </w:r>
          </w:p>
        </w:tc>
      </w:tr>
      <w:tr w:rsidR="00E64EFB" w:rsidRPr="002A2817" w:rsidTr="00DE392F">
        <w:tc>
          <w:tcPr>
            <w:tcW w:w="1668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  <w:vAlign w:val="center"/>
          </w:tcPr>
          <w:p w:rsidR="00E64EFB" w:rsidRPr="002A2817" w:rsidRDefault="00E64EFB" w:rsidP="00DE392F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2A2817">
              <w:rPr>
                <w:rFonts w:ascii="微软雅黑" w:hAnsi="微软雅黑" w:cs="微软雅黑"/>
                <w:sz w:val="18"/>
                <w:szCs w:val="18"/>
                <w:lang w:eastAsia="zh-CN"/>
              </w:rPr>
              <w:lastRenderedPageBreak/>
              <w:t>b</w:t>
            </w:r>
            <w:r w:rsidRPr="002A2817"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ank</w:t>
            </w:r>
            <w:r w:rsidRPr="002A2817">
              <w:rPr>
                <w:rFonts w:ascii="微软雅黑" w:hAnsi="微软雅黑" w:cs="微软雅黑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701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  <w:vAlign w:val="center"/>
          </w:tcPr>
          <w:p w:rsidR="00E64EFB" w:rsidRPr="002A2817" w:rsidRDefault="00E64EFB" w:rsidP="00DE392F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2A2817"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银行编号</w:t>
            </w:r>
          </w:p>
        </w:tc>
        <w:tc>
          <w:tcPr>
            <w:tcW w:w="861" w:type="dxa"/>
            <w:gridSpan w:val="2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  <w:vAlign w:val="center"/>
          </w:tcPr>
          <w:p w:rsidR="00E64EFB" w:rsidRPr="002A2817" w:rsidRDefault="00E64EFB" w:rsidP="00DE392F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2A2817"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AN6</w:t>
            </w:r>
          </w:p>
        </w:tc>
        <w:tc>
          <w:tcPr>
            <w:tcW w:w="690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  <w:vAlign w:val="center"/>
          </w:tcPr>
          <w:p w:rsidR="00E64EFB" w:rsidRPr="002A2817" w:rsidRDefault="00E64EFB" w:rsidP="00DE392F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2A2817"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O</w:t>
            </w:r>
          </w:p>
        </w:tc>
        <w:tc>
          <w:tcPr>
            <w:tcW w:w="3977" w:type="dxa"/>
            <w:gridSpan w:val="2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  <w:vAlign w:val="center"/>
          </w:tcPr>
          <w:p w:rsidR="00E64EFB" w:rsidRPr="002A2817" w:rsidRDefault="00E64EFB" w:rsidP="00DE392F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2A2817"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参见</w:t>
            </w:r>
            <w:r w:rsidRPr="002A2817">
              <w:rPr>
                <w:rFonts w:ascii="微软雅黑" w:hAnsi="微软雅黑" w:cs="微软雅黑"/>
                <w:sz w:val="18"/>
                <w:szCs w:val="18"/>
                <w:lang w:eastAsia="zh-CN"/>
              </w:rPr>
              <w:t>银行编号</w:t>
            </w:r>
          </w:p>
        </w:tc>
      </w:tr>
      <w:tr w:rsidR="00E64EFB" w:rsidRPr="002A2817" w:rsidTr="00DE392F">
        <w:tc>
          <w:tcPr>
            <w:tcW w:w="1668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  <w:vAlign w:val="center"/>
          </w:tcPr>
          <w:p w:rsidR="00E64EFB" w:rsidRPr="002A2817" w:rsidRDefault="00E64EFB" w:rsidP="00DE392F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2A2817"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bankName</w:t>
            </w:r>
          </w:p>
        </w:tc>
        <w:tc>
          <w:tcPr>
            <w:tcW w:w="1701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  <w:vAlign w:val="center"/>
          </w:tcPr>
          <w:p w:rsidR="00E64EFB" w:rsidRPr="002A2817" w:rsidRDefault="00E64EFB" w:rsidP="00DE392F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2A2817"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银行名称</w:t>
            </w:r>
          </w:p>
        </w:tc>
        <w:tc>
          <w:tcPr>
            <w:tcW w:w="861" w:type="dxa"/>
            <w:gridSpan w:val="2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  <w:vAlign w:val="center"/>
          </w:tcPr>
          <w:p w:rsidR="00E64EFB" w:rsidRPr="002A2817" w:rsidRDefault="00126AC1" w:rsidP="00DE392F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/>
                <w:sz w:val="18"/>
                <w:szCs w:val="18"/>
                <w:lang w:eastAsia="zh-CN"/>
              </w:rPr>
              <w:t>X</w:t>
            </w:r>
            <w:r w:rsidR="00E64EFB" w:rsidRPr="002A2817">
              <w:rPr>
                <w:rFonts w:ascii="微软雅黑" w:hAnsi="微软雅黑" w:cs="微软雅黑"/>
                <w:sz w:val="18"/>
                <w:szCs w:val="18"/>
                <w:lang w:eastAsia="zh-CN"/>
              </w:rPr>
              <w:t>64</w:t>
            </w:r>
          </w:p>
        </w:tc>
        <w:tc>
          <w:tcPr>
            <w:tcW w:w="690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  <w:vAlign w:val="center"/>
          </w:tcPr>
          <w:p w:rsidR="00E64EFB" w:rsidRPr="002A2817" w:rsidRDefault="00E64EFB" w:rsidP="00DE392F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2A2817"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O</w:t>
            </w:r>
          </w:p>
        </w:tc>
        <w:tc>
          <w:tcPr>
            <w:tcW w:w="3977" w:type="dxa"/>
            <w:gridSpan w:val="2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  <w:vAlign w:val="center"/>
          </w:tcPr>
          <w:p w:rsidR="00E64EFB" w:rsidRPr="002A2817" w:rsidRDefault="00E64EFB" w:rsidP="00DE392F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</w:p>
        </w:tc>
      </w:tr>
      <w:bookmarkEnd w:id="64"/>
      <w:bookmarkEnd w:id="65"/>
    </w:tbl>
    <w:p w:rsidR="00E64EFB" w:rsidRDefault="00E64EFB">
      <w:pPr>
        <w:rPr>
          <w:rFonts w:ascii="微软雅黑" w:hAnsi="微软雅黑" w:cs="微软雅黑"/>
          <w:lang w:val="en-US" w:eastAsia="zh-CN"/>
        </w:rPr>
      </w:pPr>
    </w:p>
    <w:p w:rsidR="00176AB9" w:rsidRPr="00176AB9" w:rsidRDefault="00176AB9" w:rsidP="00176AB9">
      <w:pPr>
        <w:pStyle w:val="2"/>
        <w:rPr>
          <w:lang w:eastAsia="zh-CN"/>
        </w:rPr>
      </w:pPr>
      <w:bookmarkStart w:id="66" w:name="_Toc513053735"/>
      <w:bookmarkStart w:id="67" w:name="OLE_LINK141"/>
      <w:bookmarkStart w:id="68" w:name="OLE_LINK142"/>
      <w:r>
        <w:rPr>
          <w:rFonts w:hint="eastAsia"/>
          <w:lang w:eastAsia="zh-CN"/>
        </w:rPr>
        <w:t>AccountStatus</w:t>
      </w:r>
      <w:bookmarkEnd w:id="66"/>
    </w:p>
    <w:tbl>
      <w:tblPr>
        <w:tblW w:w="8895" w:type="dxa"/>
        <w:tblBorders>
          <w:top w:val="single" w:sz="4" w:space="0" w:color="4AACC5"/>
          <w:left w:val="single" w:sz="4" w:space="0" w:color="4AACC5"/>
          <w:bottom w:val="single" w:sz="4" w:space="0" w:color="4AACC5"/>
          <w:right w:val="single" w:sz="4" w:space="0" w:color="4AACC5"/>
          <w:insideH w:val="single" w:sz="6" w:space="0" w:color="4AACC5"/>
          <w:insideV w:val="single" w:sz="6" w:space="0" w:color="4AACC5"/>
        </w:tblBorders>
        <w:tblLayout w:type="fixed"/>
        <w:tblLook w:val="04A0" w:firstRow="1" w:lastRow="0" w:firstColumn="1" w:lastColumn="0" w:noHBand="0" w:noVBand="1"/>
      </w:tblPr>
      <w:tblGrid>
        <w:gridCol w:w="1667"/>
        <w:gridCol w:w="1701"/>
        <w:gridCol w:w="850"/>
        <w:gridCol w:w="11"/>
        <w:gridCol w:w="690"/>
        <w:gridCol w:w="8"/>
        <w:gridCol w:w="3968"/>
      </w:tblGrid>
      <w:tr w:rsidR="00176AB9" w:rsidTr="00176AB9">
        <w:tc>
          <w:tcPr>
            <w:tcW w:w="1667" w:type="dxa"/>
            <w:tcBorders>
              <w:top w:val="single" w:sz="4" w:space="0" w:color="4AACC5"/>
              <w:left w:val="single" w:sz="4" w:space="0" w:color="4AACC5"/>
              <w:bottom w:val="single" w:sz="6" w:space="0" w:color="4AACC5"/>
              <w:right w:val="single" w:sz="6" w:space="0" w:color="4AACC5"/>
            </w:tcBorders>
            <w:shd w:val="clear" w:color="auto" w:fill="30849B"/>
            <w:vAlign w:val="center"/>
            <w:hideMark/>
          </w:tcPr>
          <w:bookmarkEnd w:id="67"/>
          <w:bookmarkEnd w:id="68"/>
          <w:p w:rsidR="00176AB9" w:rsidRDefault="00176AB9" w:rsidP="00DE392F">
            <w:pPr>
              <w:rPr>
                <w:rFonts w:ascii="微软雅黑" w:hAnsi="微软雅黑" w:cs="微软雅黑"/>
                <w:color w:val="C7EDCC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  <w:lang w:eastAsia="zh-CN"/>
              </w:rPr>
              <w:t>属性</w:t>
            </w:r>
          </w:p>
        </w:tc>
        <w:tc>
          <w:tcPr>
            <w:tcW w:w="1701" w:type="dxa"/>
            <w:tcBorders>
              <w:top w:val="single" w:sz="4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30849B"/>
            <w:vAlign w:val="center"/>
            <w:hideMark/>
          </w:tcPr>
          <w:p w:rsidR="00176AB9" w:rsidRDefault="00176AB9" w:rsidP="00DE392F">
            <w:pPr>
              <w:jc w:val="center"/>
              <w:rPr>
                <w:rFonts w:ascii="微软雅黑" w:hAnsi="微软雅黑" w:cs="微软雅黑"/>
                <w:color w:val="C7EDCC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  <w:lang w:val="en-US"/>
              </w:rPr>
              <w:t>定义</w:t>
            </w:r>
          </w:p>
        </w:tc>
        <w:tc>
          <w:tcPr>
            <w:tcW w:w="850" w:type="dxa"/>
            <w:tcBorders>
              <w:top w:val="single" w:sz="4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30849B"/>
            <w:vAlign w:val="center"/>
            <w:hideMark/>
          </w:tcPr>
          <w:p w:rsidR="00176AB9" w:rsidRDefault="00176AB9" w:rsidP="00DE392F">
            <w:pPr>
              <w:jc w:val="center"/>
              <w:rPr>
                <w:rFonts w:ascii="微软雅黑" w:hAnsi="微软雅黑" w:cs="微软雅黑"/>
                <w:b/>
                <w:color w:val="C7EDCC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  <w:lang w:val="en-US"/>
              </w:rPr>
              <w:t>类型</w:t>
            </w:r>
          </w:p>
          <w:p w:rsidR="00176AB9" w:rsidRDefault="00176AB9" w:rsidP="00DE392F">
            <w:pPr>
              <w:jc w:val="center"/>
              <w:rPr>
                <w:rFonts w:ascii="微软雅黑" w:hAnsi="微软雅黑" w:cs="微软雅黑"/>
                <w:color w:val="C7EDCC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  <w:lang w:val="en-US"/>
              </w:rPr>
              <w:t>长度</w:t>
            </w:r>
          </w:p>
        </w:tc>
        <w:tc>
          <w:tcPr>
            <w:tcW w:w="709" w:type="dxa"/>
            <w:gridSpan w:val="3"/>
            <w:tcBorders>
              <w:top w:val="single" w:sz="4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30849B"/>
            <w:vAlign w:val="center"/>
            <w:hideMark/>
          </w:tcPr>
          <w:p w:rsidR="00176AB9" w:rsidRDefault="00176AB9" w:rsidP="00DE392F">
            <w:pPr>
              <w:jc w:val="center"/>
              <w:rPr>
                <w:rFonts w:ascii="微软雅黑" w:hAnsi="微软雅黑" w:cs="微软雅黑"/>
                <w:color w:val="C7EDCC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  <w:lang w:val="en-US"/>
              </w:rPr>
              <w:t>必填</w:t>
            </w:r>
          </w:p>
        </w:tc>
        <w:tc>
          <w:tcPr>
            <w:tcW w:w="3968" w:type="dxa"/>
            <w:tcBorders>
              <w:top w:val="single" w:sz="4" w:space="0" w:color="4AACC5"/>
              <w:left w:val="single" w:sz="6" w:space="0" w:color="4AACC5"/>
              <w:bottom w:val="single" w:sz="6" w:space="0" w:color="4AACC5"/>
              <w:right w:val="single" w:sz="4" w:space="0" w:color="4AACC5"/>
            </w:tcBorders>
            <w:shd w:val="clear" w:color="auto" w:fill="30849B"/>
            <w:vAlign w:val="center"/>
            <w:hideMark/>
          </w:tcPr>
          <w:p w:rsidR="00176AB9" w:rsidRDefault="00176AB9" w:rsidP="00DE392F">
            <w:pPr>
              <w:jc w:val="center"/>
              <w:rPr>
                <w:rFonts w:ascii="微软雅黑" w:hAnsi="微软雅黑" w:cs="微软雅黑"/>
                <w:color w:val="C7EDCC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  <w:lang w:val="en-US"/>
              </w:rPr>
              <w:t>参数说明</w:t>
            </w: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</w:rPr>
              <w:t>/</w:t>
            </w: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  <w:lang w:val="en-US"/>
              </w:rPr>
              <w:t>示例</w:t>
            </w:r>
          </w:p>
        </w:tc>
      </w:tr>
      <w:tr w:rsidR="00176AB9" w:rsidTr="00176AB9">
        <w:tc>
          <w:tcPr>
            <w:tcW w:w="1667" w:type="dxa"/>
            <w:tcBorders>
              <w:top w:val="single" w:sz="6" w:space="0" w:color="4AACC5"/>
              <w:left w:val="single" w:sz="4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hideMark/>
          </w:tcPr>
          <w:p w:rsidR="00176AB9" w:rsidRDefault="00176AB9" w:rsidP="00176AB9">
            <w:pPr>
              <w:rPr>
                <w:rFonts w:ascii="微软雅黑" w:hAnsi="微软雅黑" w:cs="微软雅黑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color w:val="000000" w:themeColor="text1"/>
                <w:sz w:val="18"/>
                <w:szCs w:val="18"/>
                <w:lang w:eastAsia="zh-CN"/>
              </w:rPr>
              <w:t>accountType</w:t>
            </w:r>
          </w:p>
        </w:tc>
        <w:tc>
          <w:tcPr>
            <w:tcW w:w="1701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hideMark/>
          </w:tcPr>
          <w:p w:rsidR="00176AB9" w:rsidRDefault="00176AB9" w:rsidP="00DE392F">
            <w:pPr>
              <w:rPr>
                <w:rFonts w:ascii="微软雅黑" w:hAnsi="微软雅黑" w:cs="微软雅黑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color w:val="000000" w:themeColor="text1"/>
                <w:sz w:val="18"/>
                <w:szCs w:val="18"/>
                <w:lang w:eastAsia="zh-CN"/>
              </w:rPr>
              <w:t>账户类型</w:t>
            </w:r>
          </w:p>
        </w:tc>
        <w:tc>
          <w:tcPr>
            <w:tcW w:w="861" w:type="dxa"/>
            <w:gridSpan w:val="2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hideMark/>
          </w:tcPr>
          <w:p w:rsidR="00176AB9" w:rsidRDefault="00176AB9" w:rsidP="00DE392F">
            <w:pPr>
              <w:rPr>
                <w:rFonts w:ascii="微软雅黑" w:hAnsi="微软雅黑" w:cs="微软雅黑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color w:val="000000" w:themeColor="text1"/>
                <w:sz w:val="18"/>
                <w:szCs w:val="18"/>
                <w:lang w:eastAsia="zh-CN"/>
              </w:rPr>
              <w:t>AN24</w:t>
            </w:r>
          </w:p>
        </w:tc>
        <w:tc>
          <w:tcPr>
            <w:tcW w:w="690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hideMark/>
          </w:tcPr>
          <w:p w:rsidR="00176AB9" w:rsidRDefault="00176AB9" w:rsidP="00DE392F">
            <w:pPr>
              <w:rPr>
                <w:rFonts w:ascii="微软雅黑" w:hAnsi="微软雅黑" w:cs="微软雅黑"/>
                <w:color w:val="000000" w:themeColor="text1"/>
                <w:sz w:val="18"/>
                <w:szCs w:val="18"/>
                <w:lang w:val="en-US" w:eastAsia="zh-CN"/>
              </w:rPr>
            </w:pPr>
            <w:r>
              <w:rPr>
                <w:rFonts w:ascii="微软雅黑" w:hAnsi="微软雅黑" w:cs="微软雅黑" w:hint="eastAsia"/>
                <w:color w:val="000000" w:themeColor="text1"/>
                <w:sz w:val="18"/>
                <w:szCs w:val="18"/>
                <w:lang w:val="en-US" w:eastAsia="zh-CN"/>
              </w:rPr>
              <w:t>M</w:t>
            </w:r>
          </w:p>
        </w:tc>
        <w:tc>
          <w:tcPr>
            <w:tcW w:w="3976" w:type="dxa"/>
            <w:gridSpan w:val="2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4" w:space="0" w:color="4AACC5"/>
            </w:tcBorders>
            <w:shd w:val="clear" w:color="auto" w:fill="FFFFFF" w:themeFill="background1"/>
          </w:tcPr>
          <w:p w:rsidR="00176AB9" w:rsidRDefault="00061F05" w:rsidP="00DE392F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参见 账户类型 定义</w:t>
            </w:r>
          </w:p>
        </w:tc>
      </w:tr>
      <w:tr w:rsidR="00176AB9" w:rsidTr="00176AB9">
        <w:tc>
          <w:tcPr>
            <w:tcW w:w="1667" w:type="dxa"/>
            <w:tcBorders>
              <w:top w:val="single" w:sz="6" w:space="0" w:color="4AACC5"/>
              <w:left w:val="single" w:sz="4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hideMark/>
          </w:tcPr>
          <w:p w:rsidR="00176AB9" w:rsidRDefault="00176AB9" w:rsidP="00176AB9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isFrozen</w:t>
            </w:r>
          </w:p>
        </w:tc>
        <w:tc>
          <w:tcPr>
            <w:tcW w:w="1701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hideMark/>
          </w:tcPr>
          <w:p w:rsidR="00176AB9" w:rsidRDefault="00176AB9" w:rsidP="00DE392F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账户是否冻结</w:t>
            </w:r>
          </w:p>
        </w:tc>
        <w:tc>
          <w:tcPr>
            <w:tcW w:w="861" w:type="dxa"/>
            <w:gridSpan w:val="2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hideMark/>
          </w:tcPr>
          <w:p w:rsidR="00176AB9" w:rsidRDefault="00176AB9" w:rsidP="00DE392F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N1</w:t>
            </w:r>
          </w:p>
        </w:tc>
        <w:tc>
          <w:tcPr>
            <w:tcW w:w="690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hideMark/>
          </w:tcPr>
          <w:p w:rsidR="00176AB9" w:rsidRDefault="00176AB9" w:rsidP="00DE392F">
            <w:pPr>
              <w:rPr>
                <w:rFonts w:ascii="微软雅黑" w:hAnsi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val="en-US" w:eastAsia="zh-CN"/>
              </w:rPr>
              <w:t>M</w:t>
            </w:r>
          </w:p>
        </w:tc>
        <w:tc>
          <w:tcPr>
            <w:tcW w:w="3976" w:type="dxa"/>
            <w:gridSpan w:val="2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4" w:space="0" w:color="4AACC5"/>
            </w:tcBorders>
            <w:shd w:val="clear" w:color="auto" w:fill="FFFFFF" w:themeFill="background1"/>
            <w:hideMark/>
          </w:tcPr>
          <w:p w:rsidR="00176AB9" w:rsidRDefault="00176AB9" w:rsidP="00DE392F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0-正常，1-冻结</w:t>
            </w:r>
          </w:p>
        </w:tc>
      </w:tr>
      <w:tr w:rsidR="00176AB9" w:rsidTr="00176AB9">
        <w:tc>
          <w:tcPr>
            <w:tcW w:w="1667" w:type="dxa"/>
            <w:tcBorders>
              <w:top w:val="single" w:sz="6" w:space="0" w:color="4AACC5"/>
              <w:left w:val="single" w:sz="4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hideMark/>
          </w:tcPr>
          <w:p w:rsidR="00176AB9" w:rsidRDefault="00176AB9" w:rsidP="00176AB9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forbidIn</w:t>
            </w:r>
          </w:p>
        </w:tc>
        <w:tc>
          <w:tcPr>
            <w:tcW w:w="1701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hideMark/>
          </w:tcPr>
          <w:p w:rsidR="00176AB9" w:rsidRDefault="00176AB9" w:rsidP="00DE392F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账户是否止入</w:t>
            </w:r>
          </w:p>
        </w:tc>
        <w:tc>
          <w:tcPr>
            <w:tcW w:w="861" w:type="dxa"/>
            <w:gridSpan w:val="2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hideMark/>
          </w:tcPr>
          <w:p w:rsidR="00176AB9" w:rsidRDefault="00176AB9" w:rsidP="00DE392F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N1</w:t>
            </w:r>
          </w:p>
        </w:tc>
        <w:tc>
          <w:tcPr>
            <w:tcW w:w="690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hideMark/>
          </w:tcPr>
          <w:p w:rsidR="00176AB9" w:rsidRDefault="00176AB9" w:rsidP="00DE392F">
            <w:pPr>
              <w:rPr>
                <w:rFonts w:ascii="微软雅黑" w:hAnsi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val="en-US" w:eastAsia="zh-CN"/>
              </w:rPr>
              <w:t>M</w:t>
            </w:r>
          </w:p>
        </w:tc>
        <w:tc>
          <w:tcPr>
            <w:tcW w:w="3976" w:type="dxa"/>
            <w:gridSpan w:val="2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4" w:space="0" w:color="4AACC5"/>
            </w:tcBorders>
            <w:shd w:val="clear" w:color="auto" w:fill="FFFFFF" w:themeFill="background1"/>
            <w:hideMark/>
          </w:tcPr>
          <w:p w:rsidR="00176AB9" w:rsidRDefault="00176AB9" w:rsidP="00DE392F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0-正常，1-止入</w:t>
            </w:r>
          </w:p>
        </w:tc>
      </w:tr>
      <w:tr w:rsidR="00176AB9" w:rsidTr="00176AB9">
        <w:tc>
          <w:tcPr>
            <w:tcW w:w="1667" w:type="dxa"/>
            <w:tcBorders>
              <w:top w:val="single" w:sz="6" w:space="0" w:color="4AACC5"/>
              <w:left w:val="single" w:sz="4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hideMark/>
          </w:tcPr>
          <w:p w:rsidR="00176AB9" w:rsidRDefault="00176AB9" w:rsidP="00176AB9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forbidOut</w:t>
            </w:r>
          </w:p>
        </w:tc>
        <w:tc>
          <w:tcPr>
            <w:tcW w:w="1701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hideMark/>
          </w:tcPr>
          <w:p w:rsidR="00176AB9" w:rsidRDefault="00176AB9" w:rsidP="00DE392F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账户是否止出</w:t>
            </w:r>
          </w:p>
        </w:tc>
        <w:tc>
          <w:tcPr>
            <w:tcW w:w="861" w:type="dxa"/>
            <w:gridSpan w:val="2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hideMark/>
          </w:tcPr>
          <w:p w:rsidR="00176AB9" w:rsidRDefault="00176AB9" w:rsidP="00DE392F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N1</w:t>
            </w:r>
          </w:p>
        </w:tc>
        <w:tc>
          <w:tcPr>
            <w:tcW w:w="690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hideMark/>
          </w:tcPr>
          <w:p w:rsidR="00176AB9" w:rsidRDefault="00176AB9" w:rsidP="00DE392F">
            <w:pPr>
              <w:rPr>
                <w:rFonts w:ascii="微软雅黑" w:hAnsi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val="en-US" w:eastAsia="zh-CN"/>
              </w:rPr>
              <w:t>M</w:t>
            </w:r>
          </w:p>
        </w:tc>
        <w:tc>
          <w:tcPr>
            <w:tcW w:w="3976" w:type="dxa"/>
            <w:gridSpan w:val="2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4" w:space="0" w:color="4AACC5"/>
            </w:tcBorders>
            <w:shd w:val="clear" w:color="auto" w:fill="FFFFFF" w:themeFill="background1"/>
            <w:hideMark/>
          </w:tcPr>
          <w:p w:rsidR="00176AB9" w:rsidRDefault="00176AB9" w:rsidP="00DE392F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0-正常，1-止出</w:t>
            </w:r>
          </w:p>
        </w:tc>
      </w:tr>
    </w:tbl>
    <w:p w:rsidR="00176AB9" w:rsidRPr="00AE2B2A" w:rsidRDefault="00AE2B2A" w:rsidP="00AE2B2A">
      <w:pPr>
        <w:pStyle w:val="2"/>
        <w:rPr>
          <w:lang w:eastAsia="zh-CN"/>
        </w:rPr>
      </w:pPr>
      <w:bookmarkStart w:id="69" w:name="_Toc513053736"/>
      <w:bookmarkStart w:id="70" w:name="OLE_LINK145"/>
      <w:bookmarkStart w:id="71" w:name="OLE_LINK146"/>
      <w:bookmarkStart w:id="72" w:name="OLE_LINK147"/>
      <w:r>
        <w:rPr>
          <w:rFonts w:hint="eastAsia"/>
          <w:lang w:eastAsia="zh-CN"/>
        </w:rPr>
        <w:t>AccountBalance</w:t>
      </w:r>
      <w:bookmarkEnd w:id="69"/>
    </w:p>
    <w:tbl>
      <w:tblPr>
        <w:tblW w:w="8897" w:type="dxa"/>
        <w:tblBorders>
          <w:top w:val="single" w:sz="4" w:space="0" w:color="4AACC5"/>
          <w:left w:val="single" w:sz="4" w:space="0" w:color="4AACC5"/>
          <w:bottom w:val="single" w:sz="4" w:space="0" w:color="4AACC5"/>
          <w:right w:val="single" w:sz="4" w:space="0" w:color="4AACC5"/>
          <w:insideH w:val="single" w:sz="6" w:space="0" w:color="4AACC5"/>
          <w:insideV w:val="single" w:sz="6" w:space="0" w:color="4AACC5"/>
        </w:tblBorders>
        <w:tblLayout w:type="fixed"/>
        <w:tblLook w:val="04A0" w:firstRow="1" w:lastRow="0" w:firstColumn="1" w:lastColumn="0" w:noHBand="0" w:noVBand="1"/>
      </w:tblPr>
      <w:tblGrid>
        <w:gridCol w:w="1664"/>
        <w:gridCol w:w="1702"/>
        <w:gridCol w:w="851"/>
        <w:gridCol w:w="710"/>
        <w:gridCol w:w="3970"/>
      </w:tblGrid>
      <w:tr w:rsidR="00AE2B2A" w:rsidTr="00AE2B2A">
        <w:tc>
          <w:tcPr>
            <w:tcW w:w="1664" w:type="dxa"/>
            <w:tcBorders>
              <w:top w:val="single" w:sz="4" w:space="0" w:color="4AACC5"/>
              <w:left w:val="single" w:sz="4" w:space="0" w:color="4AACC5"/>
              <w:bottom w:val="single" w:sz="6" w:space="0" w:color="4AACC5"/>
              <w:right w:val="single" w:sz="6" w:space="0" w:color="4AACC5"/>
            </w:tcBorders>
            <w:shd w:val="clear" w:color="auto" w:fill="30849B"/>
            <w:vAlign w:val="center"/>
            <w:hideMark/>
          </w:tcPr>
          <w:bookmarkEnd w:id="70"/>
          <w:bookmarkEnd w:id="71"/>
          <w:bookmarkEnd w:id="72"/>
          <w:p w:rsidR="00AE2B2A" w:rsidRDefault="00AE2B2A" w:rsidP="00DE392F">
            <w:pPr>
              <w:rPr>
                <w:rFonts w:ascii="微软雅黑" w:hAnsi="微软雅黑" w:cs="微软雅黑"/>
                <w:color w:val="C7EDCC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  <w:lang w:eastAsia="zh-CN"/>
              </w:rPr>
              <w:t>属性</w:t>
            </w:r>
          </w:p>
        </w:tc>
        <w:tc>
          <w:tcPr>
            <w:tcW w:w="1702" w:type="dxa"/>
            <w:tcBorders>
              <w:top w:val="single" w:sz="4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30849B"/>
            <w:vAlign w:val="center"/>
            <w:hideMark/>
          </w:tcPr>
          <w:p w:rsidR="00AE2B2A" w:rsidRDefault="00AE2B2A" w:rsidP="00DE392F">
            <w:pPr>
              <w:jc w:val="center"/>
              <w:rPr>
                <w:rFonts w:ascii="微软雅黑" w:hAnsi="微软雅黑" w:cs="微软雅黑"/>
                <w:color w:val="C7EDCC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  <w:lang w:val="en-US"/>
              </w:rPr>
              <w:t>定义</w:t>
            </w:r>
          </w:p>
        </w:tc>
        <w:tc>
          <w:tcPr>
            <w:tcW w:w="851" w:type="dxa"/>
            <w:tcBorders>
              <w:top w:val="single" w:sz="4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30849B"/>
            <w:vAlign w:val="center"/>
            <w:hideMark/>
          </w:tcPr>
          <w:p w:rsidR="00AE2B2A" w:rsidRDefault="00AE2B2A" w:rsidP="00DE392F">
            <w:pPr>
              <w:jc w:val="center"/>
              <w:rPr>
                <w:rFonts w:ascii="微软雅黑" w:hAnsi="微软雅黑" w:cs="微软雅黑"/>
                <w:b/>
                <w:color w:val="C7EDCC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  <w:lang w:val="en-US"/>
              </w:rPr>
              <w:t>类型</w:t>
            </w:r>
          </w:p>
          <w:p w:rsidR="00AE2B2A" w:rsidRDefault="00AE2B2A" w:rsidP="00DE392F">
            <w:pPr>
              <w:jc w:val="center"/>
              <w:rPr>
                <w:rFonts w:ascii="微软雅黑" w:hAnsi="微软雅黑" w:cs="微软雅黑"/>
                <w:color w:val="C7EDCC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  <w:lang w:val="en-US"/>
              </w:rPr>
              <w:t>长度</w:t>
            </w:r>
          </w:p>
        </w:tc>
        <w:tc>
          <w:tcPr>
            <w:tcW w:w="710" w:type="dxa"/>
            <w:tcBorders>
              <w:top w:val="single" w:sz="4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30849B"/>
            <w:vAlign w:val="center"/>
            <w:hideMark/>
          </w:tcPr>
          <w:p w:rsidR="00AE2B2A" w:rsidRDefault="00AE2B2A" w:rsidP="00DE392F">
            <w:pPr>
              <w:jc w:val="center"/>
              <w:rPr>
                <w:rFonts w:ascii="微软雅黑" w:hAnsi="微软雅黑" w:cs="微软雅黑"/>
                <w:color w:val="C7EDCC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  <w:lang w:val="en-US"/>
              </w:rPr>
              <w:t>必填</w:t>
            </w:r>
          </w:p>
        </w:tc>
        <w:tc>
          <w:tcPr>
            <w:tcW w:w="3968" w:type="dxa"/>
            <w:tcBorders>
              <w:top w:val="single" w:sz="4" w:space="0" w:color="4AACC5"/>
              <w:left w:val="single" w:sz="6" w:space="0" w:color="4AACC5"/>
              <w:bottom w:val="single" w:sz="6" w:space="0" w:color="4AACC5"/>
              <w:right w:val="single" w:sz="4" w:space="0" w:color="4AACC5"/>
            </w:tcBorders>
            <w:shd w:val="clear" w:color="auto" w:fill="30849B"/>
            <w:vAlign w:val="center"/>
            <w:hideMark/>
          </w:tcPr>
          <w:p w:rsidR="00AE2B2A" w:rsidRDefault="00AE2B2A" w:rsidP="00DE392F">
            <w:pPr>
              <w:jc w:val="center"/>
              <w:rPr>
                <w:rFonts w:ascii="微软雅黑" w:hAnsi="微软雅黑" w:cs="微软雅黑"/>
                <w:color w:val="C7EDCC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  <w:lang w:val="en-US"/>
              </w:rPr>
              <w:t>参数说明</w:t>
            </w: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</w:rPr>
              <w:t>/</w:t>
            </w: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  <w:lang w:val="en-US"/>
              </w:rPr>
              <w:t>示例</w:t>
            </w:r>
          </w:p>
        </w:tc>
      </w:tr>
      <w:tr w:rsidR="00AE2B2A" w:rsidTr="00AE2B2A">
        <w:tc>
          <w:tcPr>
            <w:tcW w:w="1664" w:type="dxa"/>
            <w:tcBorders>
              <w:top w:val="single" w:sz="6" w:space="0" w:color="4AACC5"/>
              <w:left w:val="single" w:sz="4" w:space="0" w:color="auto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</w:tcPr>
          <w:p w:rsidR="00AE2B2A" w:rsidRDefault="00AE2B2A" w:rsidP="00DE392F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accountType</w:t>
            </w:r>
          </w:p>
        </w:tc>
        <w:tc>
          <w:tcPr>
            <w:tcW w:w="1702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</w:tcPr>
          <w:p w:rsidR="00AE2B2A" w:rsidRDefault="00AE2B2A" w:rsidP="00DE392F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账户类型</w:t>
            </w:r>
          </w:p>
        </w:tc>
        <w:tc>
          <w:tcPr>
            <w:tcW w:w="851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</w:tcPr>
          <w:p w:rsidR="00AE2B2A" w:rsidRDefault="00AE2B2A" w:rsidP="00DE392F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5C3D25"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AN24</w:t>
            </w:r>
          </w:p>
        </w:tc>
        <w:tc>
          <w:tcPr>
            <w:tcW w:w="710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</w:tcPr>
          <w:p w:rsidR="00AE2B2A" w:rsidRPr="005C3D25" w:rsidRDefault="00AE2B2A" w:rsidP="00DE392F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5C3D25"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M</w:t>
            </w:r>
          </w:p>
        </w:tc>
        <w:tc>
          <w:tcPr>
            <w:tcW w:w="3970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4" w:space="0" w:color="4AACC5"/>
            </w:tcBorders>
            <w:shd w:val="clear" w:color="auto" w:fill="FFFFFF" w:themeFill="background1"/>
          </w:tcPr>
          <w:p w:rsidR="00AE2B2A" w:rsidRDefault="00AE2B2A" w:rsidP="00DE392F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5C3D25"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参考账户类型</w:t>
            </w:r>
          </w:p>
        </w:tc>
      </w:tr>
      <w:tr w:rsidR="00AE2B2A" w:rsidTr="00AE2B2A">
        <w:tc>
          <w:tcPr>
            <w:tcW w:w="1664" w:type="dxa"/>
            <w:tcBorders>
              <w:top w:val="single" w:sz="6" w:space="0" w:color="4AACC5"/>
              <w:left w:val="single" w:sz="4" w:space="0" w:color="auto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</w:tcPr>
          <w:p w:rsidR="00AE2B2A" w:rsidRDefault="00AE2B2A" w:rsidP="00DE392F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accountName</w:t>
            </w:r>
          </w:p>
        </w:tc>
        <w:tc>
          <w:tcPr>
            <w:tcW w:w="1702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</w:tcPr>
          <w:p w:rsidR="00AE2B2A" w:rsidRDefault="00AE2B2A" w:rsidP="00DE392F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账户名</w:t>
            </w:r>
          </w:p>
        </w:tc>
        <w:tc>
          <w:tcPr>
            <w:tcW w:w="851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</w:tcPr>
          <w:p w:rsidR="00AE2B2A" w:rsidRDefault="00AE2B2A" w:rsidP="00DE392F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X32</w:t>
            </w:r>
          </w:p>
        </w:tc>
        <w:tc>
          <w:tcPr>
            <w:tcW w:w="710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</w:tcPr>
          <w:p w:rsidR="00AE2B2A" w:rsidRDefault="00AE2B2A" w:rsidP="00DE392F">
            <w:pPr>
              <w:rPr>
                <w:rFonts w:ascii="微软雅黑" w:hAnsi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val="en-US" w:eastAsia="zh-CN"/>
              </w:rPr>
              <w:t>M</w:t>
            </w:r>
          </w:p>
        </w:tc>
        <w:tc>
          <w:tcPr>
            <w:tcW w:w="3970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4" w:space="0" w:color="4AACC5"/>
            </w:tcBorders>
            <w:shd w:val="clear" w:color="auto" w:fill="FFFFFF" w:themeFill="background1"/>
          </w:tcPr>
          <w:p w:rsidR="00AE2B2A" w:rsidRDefault="006A480A" w:rsidP="00DE392F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个人余额账户</w:t>
            </w:r>
          </w:p>
        </w:tc>
      </w:tr>
      <w:tr w:rsidR="00AE2B2A" w:rsidTr="00AE2B2A">
        <w:tc>
          <w:tcPr>
            <w:tcW w:w="1664" w:type="dxa"/>
            <w:tcBorders>
              <w:top w:val="single" w:sz="6" w:space="0" w:color="4AACC5"/>
              <w:left w:val="single" w:sz="4" w:space="0" w:color="auto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</w:tcPr>
          <w:p w:rsidR="00AE2B2A" w:rsidRDefault="00AE2B2A" w:rsidP="00DE392F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balance</w:t>
            </w:r>
          </w:p>
        </w:tc>
        <w:tc>
          <w:tcPr>
            <w:tcW w:w="1702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hideMark/>
          </w:tcPr>
          <w:p w:rsidR="00AE2B2A" w:rsidRDefault="00AE2B2A" w:rsidP="00DE392F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可用余额</w:t>
            </w:r>
          </w:p>
        </w:tc>
        <w:tc>
          <w:tcPr>
            <w:tcW w:w="851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hideMark/>
          </w:tcPr>
          <w:p w:rsidR="00AE2B2A" w:rsidRDefault="00AE2B2A" w:rsidP="00DE392F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AMT</w:t>
            </w:r>
          </w:p>
        </w:tc>
        <w:tc>
          <w:tcPr>
            <w:tcW w:w="710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hideMark/>
          </w:tcPr>
          <w:p w:rsidR="00AE2B2A" w:rsidRDefault="00AE2B2A" w:rsidP="00DE392F">
            <w:pPr>
              <w:rPr>
                <w:rFonts w:ascii="微软雅黑" w:hAnsi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val="en-US" w:eastAsia="zh-CN"/>
              </w:rPr>
              <w:t>M</w:t>
            </w:r>
          </w:p>
        </w:tc>
        <w:tc>
          <w:tcPr>
            <w:tcW w:w="3970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4" w:space="0" w:color="4AACC5"/>
            </w:tcBorders>
            <w:shd w:val="clear" w:color="auto" w:fill="FFFFFF" w:themeFill="background1"/>
            <w:hideMark/>
          </w:tcPr>
          <w:p w:rsidR="00AE2B2A" w:rsidRDefault="00AE2B2A" w:rsidP="00DE392F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单位为分</w:t>
            </w:r>
          </w:p>
        </w:tc>
      </w:tr>
    </w:tbl>
    <w:p w:rsidR="00AE2B2A" w:rsidRDefault="00AE2B2A">
      <w:pPr>
        <w:rPr>
          <w:rFonts w:ascii="微软雅黑" w:hAnsi="微软雅黑" w:cs="微软雅黑"/>
          <w:b/>
          <w:lang w:val="en-US" w:eastAsia="zh-CN"/>
        </w:rPr>
      </w:pPr>
    </w:p>
    <w:p w:rsidR="00C35149" w:rsidRPr="00C35149" w:rsidRDefault="00184E06" w:rsidP="00C35149">
      <w:pPr>
        <w:pStyle w:val="2"/>
        <w:rPr>
          <w:lang w:eastAsia="zh-CN"/>
        </w:rPr>
      </w:pPr>
      <w:bookmarkStart w:id="73" w:name="_Toc513053737"/>
      <w:bookmarkStart w:id="74" w:name="OLE_LINK165"/>
      <w:bookmarkStart w:id="75" w:name="OLE_LINK166"/>
      <w:r w:rsidRPr="00184E06">
        <w:rPr>
          <w:rFonts w:hint="eastAsia"/>
          <w:lang w:eastAsia="zh-CN"/>
        </w:rPr>
        <w:t>AccountBalanceItem</w:t>
      </w:r>
      <w:bookmarkEnd w:id="73"/>
    </w:p>
    <w:tbl>
      <w:tblPr>
        <w:tblW w:w="8895" w:type="dxa"/>
        <w:tblBorders>
          <w:top w:val="single" w:sz="4" w:space="0" w:color="4AACC5"/>
          <w:left w:val="single" w:sz="4" w:space="0" w:color="4AACC5"/>
          <w:bottom w:val="single" w:sz="4" w:space="0" w:color="4AACC5"/>
          <w:right w:val="single" w:sz="4" w:space="0" w:color="4AACC5"/>
          <w:insideH w:val="single" w:sz="6" w:space="0" w:color="4AACC5"/>
          <w:insideV w:val="single" w:sz="6" w:space="0" w:color="4AACC5"/>
        </w:tblBorders>
        <w:tblLayout w:type="fixed"/>
        <w:tblLook w:val="04A0" w:firstRow="1" w:lastRow="0" w:firstColumn="1" w:lastColumn="0" w:noHBand="0" w:noVBand="1"/>
      </w:tblPr>
      <w:tblGrid>
        <w:gridCol w:w="1667"/>
        <w:gridCol w:w="1701"/>
        <w:gridCol w:w="850"/>
        <w:gridCol w:w="11"/>
        <w:gridCol w:w="690"/>
        <w:gridCol w:w="8"/>
        <w:gridCol w:w="3968"/>
      </w:tblGrid>
      <w:tr w:rsidR="00C35149" w:rsidTr="00C35149">
        <w:tc>
          <w:tcPr>
            <w:tcW w:w="1667" w:type="dxa"/>
            <w:tcBorders>
              <w:top w:val="single" w:sz="4" w:space="0" w:color="4AACC5"/>
              <w:left w:val="single" w:sz="4" w:space="0" w:color="4AACC5"/>
              <w:bottom w:val="single" w:sz="6" w:space="0" w:color="4AACC5"/>
              <w:right w:val="single" w:sz="6" w:space="0" w:color="4AACC5"/>
            </w:tcBorders>
            <w:shd w:val="clear" w:color="auto" w:fill="30849B"/>
            <w:vAlign w:val="center"/>
            <w:hideMark/>
          </w:tcPr>
          <w:p w:rsidR="00C35149" w:rsidRDefault="00C35149">
            <w:pPr>
              <w:rPr>
                <w:rFonts w:ascii="微软雅黑" w:hAnsi="微软雅黑" w:cs="微软雅黑"/>
                <w:color w:val="C7EDCC"/>
                <w:sz w:val="18"/>
                <w:szCs w:val="18"/>
                <w:lang w:eastAsia="zh-CN"/>
              </w:rPr>
            </w:pPr>
            <w:bookmarkStart w:id="76" w:name="OLE_LINK154"/>
            <w:bookmarkStart w:id="77" w:name="OLE_LINK155"/>
            <w:bookmarkEnd w:id="74"/>
            <w:bookmarkEnd w:id="75"/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  <w:lang w:eastAsia="zh-CN"/>
              </w:rPr>
              <w:t>属性</w:t>
            </w:r>
          </w:p>
        </w:tc>
        <w:tc>
          <w:tcPr>
            <w:tcW w:w="1701" w:type="dxa"/>
            <w:tcBorders>
              <w:top w:val="single" w:sz="4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30849B"/>
            <w:vAlign w:val="center"/>
            <w:hideMark/>
          </w:tcPr>
          <w:p w:rsidR="00C35149" w:rsidRDefault="00C35149">
            <w:pPr>
              <w:jc w:val="center"/>
              <w:rPr>
                <w:rFonts w:ascii="微软雅黑" w:hAnsi="微软雅黑" w:cs="微软雅黑"/>
                <w:color w:val="C7EDCC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  <w:lang w:val="en-US"/>
              </w:rPr>
              <w:t>定义</w:t>
            </w:r>
          </w:p>
        </w:tc>
        <w:tc>
          <w:tcPr>
            <w:tcW w:w="850" w:type="dxa"/>
            <w:tcBorders>
              <w:top w:val="single" w:sz="4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30849B"/>
            <w:vAlign w:val="center"/>
            <w:hideMark/>
          </w:tcPr>
          <w:p w:rsidR="00C35149" w:rsidRDefault="00C35149">
            <w:pPr>
              <w:jc w:val="center"/>
              <w:rPr>
                <w:rFonts w:ascii="微软雅黑" w:hAnsi="微软雅黑" w:cs="微软雅黑"/>
                <w:b/>
                <w:color w:val="C7EDCC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  <w:lang w:val="en-US"/>
              </w:rPr>
              <w:t>类型</w:t>
            </w:r>
          </w:p>
          <w:p w:rsidR="00C35149" w:rsidRDefault="00C35149">
            <w:pPr>
              <w:jc w:val="center"/>
              <w:rPr>
                <w:rFonts w:ascii="微软雅黑" w:hAnsi="微软雅黑" w:cs="微软雅黑"/>
                <w:color w:val="C7EDCC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  <w:lang w:val="en-US"/>
              </w:rPr>
              <w:t>长度</w:t>
            </w:r>
          </w:p>
        </w:tc>
        <w:tc>
          <w:tcPr>
            <w:tcW w:w="709" w:type="dxa"/>
            <w:gridSpan w:val="3"/>
            <w:tcBorders>
              <w:top w:val="single" w:sz="4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30849B"/>
            <w:vAlign w:val="center"/>
            <w:hideMark/>
          </w:tcPr>
          <w:p w:rsidR="00C35149" w:rsidRDefault="00C35149">
            <w:pPr>
              <w:jc w:val="center"/>
              <w:rPr>
                <w:rFonts w:ascii="微软雅黑" w:hAnsi="微软雅黑" w:cs="微软雅黑"/>
                <w:color w:val="C7EDCC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  <w:lang w:val="en-US"/>
              </w:rPr>
              <w:t>必填</w:t>
            </w:r>
          </w:p>
        </w:tc>
        <w:tc>
          <w:tcPr>
            <w:tcW w:w="3968" w:type="dxa"/>
            <w:tcBorders>
              <w:top w:val="single" w:sz="4" w:space="0" w:color="4AACC5"/>
              <w:left w:val="single" w:sz="6" w:space="0" w:color="4AACC5"/>
              <w:bottom w:val="single" w:sz="6" w:space="0" w:color="4AACC5"/>
              <w:right w:val="single" w:sz="4" w:space="0" w:color="4AACC5"/>
            </w:tcBorders>
            <w:shd w:val="clear" w:color="auto" w:fill="30849B"/>
            <w:vAlign w:val="center"/>
            <w:hideMark/>
          </w:tcPr>
          <w:p w:rsidR="00C35149" w:rsidRDefault="00C35149">
            <w:pPr>
              <w:jc w:val="center"/>
              <w:rPr>
                <w:rFonts w:ascii="微软雅黑" w:hAnsi="微软雅黑" w:cs="微软雅黑"/>
                <w:color w:val="C7EDCC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  <w:lang w:val="en-US"/>
              </w:rPr>
              <w:t>参数说明</w:t>
            </w: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</w:rPr>
              <w:t>/</w:t>
            </w: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  <w:lang w:val="en-US"/>
              </w:rPr>
              <w:t>示例</w:t>
            </w:r>
          </w:p>
        </w:tc>
      </w:tr>
      <w:bookmarkEnd w:id="76"/>
      <w:bookmarkEnd w:id="77"/>
      <w:tr w:rsidR="00C35149" w:rsidTr="00C35149">
        <w:tc>
          <w:tcPr>
            <w:tcW w:w="1667" w:type="dxa"/>
            <w:tcBorders>
              <w:top w:val="single" w:sz="6" w:space="0" w:color="4AACC5"/>
              <w:left w:val="single" w:sz="4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hideMark/>
          </w:tcPr>
          <w:p w:rsidR="00C35149" w:rsidRDefault="00C35149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tradeType</w:t>
            </w:r>
          </w:p>
        </w:tc>
        <w:tc>
          <w:tcPr>
            <w:tcW w:w="1701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hideMark/>
          </w:tcPr>
          <w:p w:rsidR="00C35149" w:rsidRDefault="00C35149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交易类型</w:t>
            </w:r>
          </w:p>
        </w:tc>
        <w:tc>
          <w:tcPr>
            <w:tcW w:w="861" w:type="dxa"/>
            <w:gridSpan w:val="2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hideMark/>
          </w:tcPr>
          <w:p w:rsidR="00C35149" w:rsidRDefault="00C35149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AN6</w:t>
            </w:r>
          </w:p>
        </w:tc>
        <w:tc>
          <w:tcPr>
            <w:tcW w:w="690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hideMark/>
          </w:tcPr>
          <w:p w:rsidR="00C35149" w:rsidRDefault="00C35149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M</w:t>
            </w:r>
          </w:p>
        </w:tc>
        <w:tc>
          <w:tcPr>
            <w:tcW w:w="3976" w:type="dxa"/>
            <w:gridSpan w:val="2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4" w:space="0" w:color="4AACC5"/>
            </w:tcBorders>
            <w:shd w:val="clear" w:color="auto" w:fill="FFFFFF" w:themeFill="background1"/>
            <w:hideMark/>
          </w:tcPr>
          <w:p w:rsidR="00C35149" w:rsidRDefault="00D14631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参考余额明细类型</w:t>
            </w:r>
          </w:p>
        </w:tc>
      </w:tr>
      <w:tr w:rsidR="00C35149" w:rsidTr="00C35149">
        <w:tc>
          <w:tcPr>
            <w:tcW w:w="1667" w:type="dxa"/>
            <w:tcBorders>
              <w:top w:val="single" w:sz="6" w:space="0" w:color="4AACC5"/>
              <w:left w:val="single" w:sz="4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hideMark/>
          </w:tcPr>
          <w:p w:rsidR="00C35149" w:rsidRDefault="00C35149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tradeTime</w:t>
            </w:r>
          </w:p>
        </w:tc>
        <w:tc>
          <w:tcPr>
            <w:tcW w:w="1701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hideMark/>
          </w:tcPr>
          <w:p w:rsidR="00C35149" w:rsidRDefault="00C35149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交易时间</w:t>
            </w:r>
          </w:p>
        </w:tc>
        <w:tc>
          <w:tcPr>
            <w:tcW w:w="861" w:type="dxa"/>
            <w:gridSpan w:val="2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hideMark/>
          </w:tcPr>
          <w:p w:rsidR="00C35149" w:rsidRDefault="00C35149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DT</w:t>
            </w:r>
          </w:p>
        </w:tc>
        <w:tc>
          <w:tcPr>
            <w:tcW w:w="690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hideMark/>
          </w:tcPr>
          <w:p w:rsidR="00C35149" w:rsidRDefault="00C35149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M</w:t>
            </w:r>
          </w:p>
        </w:tc>
        <w:tc>
          <w:tcPr>
            <w:tcW w:w="3976" w:type="dxa"/>
            <w:gridSpan w:val="2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4" w:space="0" w:color="4AACC5"/>
            </w:tcBorders>
            <w:shd w:val="clear" w:color="auto" w:fill="FFFFFF" w:themeFill="background1"/>
          </w:tcPr>
          <w:p w:rsidR="00C35149" w:rsidRDefault="00C35149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</w:p>
        </w:tc>
      </w:tr>
      <w:tr w:rsidR="00C35149" w:rsidTr="00C35149">
        <w:tc>
          <w:tcPr>
            <w:tcW w:w="1667" w:type="dxa"/>
            <w:tcBorders>
              <w:top w:val="single" w:sz="6" w:space="0" w:color="4AACC5"/>
              <w:left w:val="single" w:sz="4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hideMark/>
          </w:tcPr>
          <w:p w:rsidR="00C35149" w:rsidRDefault="00C35149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amount</w:t>
            </w:r>
          </w:p>
        </w:tc>
        <w:tc>
          <w:tcPr>
            <w:tcW w:w="1701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hideMark/>
          </w:tcPr>
          <w:p w:rsidR="00C35149" w:rsidRDefault="00C35149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发生金额</w:t>
            </w:r>
          </w:p>
        </w:tc>
        <w:tc>
          <w:tcPr>
            <w:tcW w:w="861" w:type="dxa"/>
            <w:gridSpan w:val="2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hideMark/>
          </w:tcPr>
          <w:p w:rsidR="00C35149" w:rsidRDefault="00C35149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AMT</w:t>
            </w:r>
          </w:p>
        </w:tc>
        <w:tc>
          <w:tcPr>
            <w:tcW w:w="690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hideMark/>
          </w:tcPr>
          <w:p w:rsidR="00C35149" w:rsidRDefault="00C35149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M</w:t>
            </w:r>
          </w:p>
        </w:tc>
        <w:tc>
          <w:tcPr>
            <w:tcW w:w="3976" w:type="dxa"/>
            <w:gridSpan w:val="2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4" w:space="0" w:color="4AACC5"/>
            </w:tcBorders>
            <w:shd w:val="clear" w:color="auto" w:fill="FFFFFF" w:themeFill="background1"/>
          </w:tcPr>
          <w:p w:rsidR="00C35149" w:rsidRDefault="00C35149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</w:p>
        </w:tc>
      </w:tr>
      <w:tr w:rsidR="00C35149" w:rsidTr="00C35149">
        <w:tc>
          <w:tcPr>
            <w:tcW w:w="1667" w:type="dxa"/>
            <w:tcBorders>
              <w:top w:val="single" w:sz="6" w:space="0" w:color="4AACC5"/>
              <w:left w:val="single" w:sz="4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hideMark/>
          </w:tcPr>
          <w:p w:rsidR="00C35149" w:rsidRDefault="00C35149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direction</w:t>
            </w:r>
          </w:p>
        </w:tc>
        <w:tc>
          <w:tcPr>
            <w:tcW w:w="1701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hideMark/>
          </w:tcPr>
          <w:p w:rsidR="00C35149" w:rsidRDefault="00C35149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方向</w:t>
            </w:r>
          </w:p>
        </w:tc>
        <w:tc>
          <w:tcPr>
            <w:tcW w:w="861" w:type="dxa"/>
            <w:gridSpan w:val="2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hideMark/>
          </w:tcPr>
          <w:p w:rsidR="00C35149" w:rsidRDefault="00C35149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N1</w:t>
            </w:r>
          </w:p>
        </w:tc>
        <w:tc>
          <w:tcPr>
            <w:tcW w:w="690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hideMark/>
          </w:tcPr>
          <w:p w:rsidR="00C35149" w:rsidRDefault="00C35149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M</w:t>
            </w:r>
          </w:p>
        </w:tc>
        <w:tc>
          <w:tcPr>
            <w:tcW w:w="3976" w:type="dxa"/>
            <w:gridSpan w:val="2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4" w:space="0" w:color="4AACC5"/>
            </w:tcBorders>
            <w:shd w:val="clear" w:color="auto" w:fill="FFFFFF" w:themeFill="background1"/>
            <w:hideMark/>
          </w:tcPr>
          <w:p w:rsidR="00C35149" w:rsidRDefault="00C35149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-1 支出， 1 收入</w:t>
            </w:r>
          </w:p>
        </w:tc>
      </w:tr>
      <w:tr w:rsidR="00C35149" w:rsidTr="00C35149">
        <w:tc>
          <w:tcPr>
            <w:tcW w:w="1667" w:type="dxa"/>
            <w:tcBorders>
              <w:top w:val="single" w:sz="6" w:space="0" w:color="4AACC5"/>
              <w:left w:val="single" w:sz="4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hideMark/>
          </w:tcPr>
          <w:p w:rsidR="00C35149" w:rsidRDefault="00C35149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memo</w:t>
            </w:r>
          </w:p>
        </w:tc>
        <w:tc>
          <w:tcPr>
            <w:tcW w:w="1701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hideMark/>
          </w:tcPr>
          <w:p w:rsidR="00C35149" w:rsidRDefault="00C35149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备注</w:t>
            </w:r>
          </w:p>
        </w:tc>
        <w:tc>
          <w:tcPr>
            <w:tcW w:w="861" w:type="dxa"/>
            <w:gridSpan w:val="2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hideMark/>
          </w:tcPr>
          <w:p w:rsidR="00C35149" w:rsidRDefault="00C35149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X255</w:t>
            </w:r>
          </w:p>
        </w:tc>
        <w:tc>
          <w:tcPr>
            <w:tcW w:w="690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hideMark/>
          </w:tcPr>
          <w:p w:rsidR="00C35149" w:rsidRDefault="00C35149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O</w:t>
            </w:r>
          </w:p>
        </w:tc>
        <w:tc>
          <w:tcPr>
            <w:tcW w:w="3976" w:type="dxa"/>
            <w:gridSpan w:val="2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4" w:space="0" w:color="4AACC5"/>
            </w:tcBorders>
            <w:shd w:val="clear" w:color="auto" w:fill="FFFFFF" w:themeFill="background1"/>
          </w:tcPr>
          <w:p w:rsidR="00C35149" w:rsidRDefault="00C35149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</w:p>
        </w:tc>
      </w:tr>
      <w:tr w:rsidR="00C35149" w:rsidTr="00C35149">
        <w:tc>
          <w:tcPr>
            <w:tcW w:w="1667" w:type="dxa"/>
            <w:tcBorders>
              <w:top w:val="single" w:sz="6" w:space="0" w:color="4AACC5"/>
              <w:left w:val="single" w:sz="4" w:space="0" w:color="4AACC5"/>
              <w:bottom w:val="single" w:sz="4" w:space="0" w:color="4AACC5"/>
              <w:right w:val="single" w:sz="6" w:space="0" w:color="4AACC5"/>
            </w:tcBorders>
            <w:shd w:val="clear" w:color="auto" w:fill="FFFFFF" w:themeFill="background1"/>
            <w:hideMark/>
          </w:tcPr>
          <w:p w:rsidR="00C35149" w:rsidRDefault="00C35149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tradeNo</w:t>
            </w:r>
          </w:p>
        </w:tc>
        <w:tc>
          <w:tcPr>
            <w:tcW w:w="1701" w:type="dxa"/>
            <w:tcBorders>
              <w:top w:val="single" w:sz="6" w:space="0" w:color="4AACC5"/>
              <w:left w:val="single" w:sz="6" w:space="0" w:color="4AACC5"/>
              <w:bottom w:val="single" w:sz="4" w:space="0" w:color="4AACC5"/>
              <w:right w:val="single" w:sz="6" w:space="0" w:color="4AACC5"/>
            </w:tcBorders>
            <w:shd w:val="clear" w:color="auto" w:fill="FFFFFF" w:themeFill="background1"/>
            <w:hideMark/>
          </w:tcPr>
          <w:p w:rsidR="00C35149" w:rsidRDefault="00C35149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交易流水号</w:t>
            </w:r>
          </w:p>
        </w:tc>
        <w:tc>
          <w:tcPr>
            <w:tcW w:w="861" w:type="dxa"/>
            <w:gridSpan w:val="2"/>
            <w:tcBorders>
              <w:top w:val="single" w:sz="6" w:space="0" w:color="4AACC5"/>
              <w:left w:val="single" w:sz="6" w:space="0" w:color="4AACC5"/>
              <w:bottom w:val="single" w:sz="4" w:space="0" w:color="4AACC5"/>
              <w:right w:val="single" w:sz="6" w:space="0" w:color="4AACC5"/>
            </w:tcBorders>
            <w:shd w:val="clear" w:color="auto" w:fill="FFFFFF" w:themeFill="background1"/>
            <w:hideMark/>
          </w:tcPr>
          <w:p w:rsidR="00C35149" w:rsidRDefault="00C35149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AN32</w:t>
            </w:r>
          </w:p>
        </w:tc>
        <w:tc>
          <w:tcPr>
            <w:tcW w:w="690" w:type="dxa"/>
            <w:tcBorders>
              <w:top w:val="single" w:sz="6" w:space="0" w:color="4AACC5"/>
              <w:left w:val="single" w:sz="6" w:space="0" w:color="4AACC5"/>
              <w:bottom w:val="single" w:sz="4" w:space="0" w:color="4AACC5"/>
              <w:right w:val="single" w:sz="6" w:space="0" w:color="4AACC5"/>
            </w:tcBorders>
            <w:shd w:val="clear" w:color="auto" w:fill="FFFFFF" w:themeFill="background1"/>
            <w:hideMark/>
          </w:tcPr>
          <w:p w:rsidR="00C35149" w:rsidRDefault="00C35149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M</w:t>
            </w:r>
          </w:p>
        </w:tc>
        <w:tc>
          <w:tcPr>
            <w:tcW w:w="3976" w:type="dxa"/>
            <w:gridSpan w:val="2"/>
            <w:tcBorders>
              <w:top w:val="single" w:sz="6" w:space="0" w:color="4AACC5"/>
              <w:left w:val="single" w:sz="6" w:space="0" w:color="4AACC5"/>
              <w:bottom w:val="single" w:sz="4" w:space="0" w:color="4AACC5"/>
              <w:right w:val="single" w:sz="4" w:space="0" w:color="4AACC5"/>
            </w:tcBorders>
            <w:shd w:val="clear" w:color="auto" w:fill="FFFFFF" w:themeFill="background1"/>
          </w:tcPr>
          <w:p w:rsidR="00C35149" w:rsidRDefault="00C35149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</w:p>
        </w:tc>
      </w:tr>
    </w:tbl>
    <w:p w:rsidR="00C35149" w:rsidRDefault="00C35149">
      <w:pPr>
        <w:rPr>
          <w:rFonts w:ascii="微软雅黑" w:hAnsi="微软雅黑" w:cs="微软雅黑"/>
          <w:b/>
          <w:lang w:val="en-US" w:eastAsia="zh-CN"/>
        </w:rPr>
      </w:pPr>
    </w:p>
    <w:p w:rsidR="00692C12" w:rsidRPr="00692C12" w:rsidRDefault="00692C12" w:rsidP="00692C12">
      <w:pPr>
        <w:pStyle w:val="2"/>
        <w:rPr>
          <w:lang w:eastAsia="zh-CN"/>
        </w:rPr>
      </w:pPr>
      <w:bookmarkStart w:id="78" w:name="_Toc513053738"/>
      <w:bookmarkStart w:id="79" w:name="OLE_LINK167"/>
      <w:bookmarkStart w:id="80" w:name="OLE_LINK168"/>
      <w:r>
        <w:rPr>
          <w:rFonts w:hint="eastAsia"/>
          <w:lang w:eastAsia="zh-CN"/>
        </w:rPr>
        <w:t>Contact</w:t>
      </w:r>
      <w:bookmarkEnd w:id="78"/>
    </w:p>
    <w:tbl>
      <w:tblPr>
        <w:tblW w:w="8895" w:type="dxa"/>
        <w:tblBorders>
          <w:top w:val="single" w:sz="4" w:space="0" w:color="4AACC5"/>
          <w:left w:val="single" w:sz="4" w:space="0" w:color="4AACC5"/>
          <w:bottom w:val="single" w:sz="4" w:space="0" w:color="4AACC5"/>
          <w:right w:val="single" w:sz="4" w:space="0" w:color="4AACC5"/>
          <w:insideH w:val="single" w:sz="6" w:space="0" w:color="4AACC5"/>
          <w:insideV w:val="single" w:sz="6" w:space="0" w:color="4AACC5"/>
        </w:tblBorders>
        <w:tblLayout w:type="fixed"/>
        <w:tblLook w:val="04A0" w:firstRow="1" w:lastRow="0" w:firstColumn="1" w:lastColumn="0" w:noHBand="0" w:noVBand="1"/>
      </w:tblPr>
      <w:tblGrid>
        <w:gridCol w:w="1667"/>
        <w:gridCol w:w="1701"/>
        <w:gridCol w:w="850"/>
        <w:gridCol w:w="709"/>
        <w:gridCol w:w="3968"/>
      </w:tblGrid>
      <w:tr w:rsidR="00692C12" w:rsidRPr="0092250F" w:rsidTr="00692C12">
        <w:tc>
          <w:tcPr>
            <w:tcW w:w="1667" w:type="dxa"/>
            <w:tcBorders>
              <w:top w:val="single" w:sz="4" w:space="0" w:color="4AACC5"/>
              <w:left w:val="single" w:sz="4" w:space="0" w:color="4AACC5"/>
              <w:bottom w:val="single" w:sz="4" w:space="0" w:color="4AACC5"/>
              <w:right w:val="single" w:sz="6" w:space="0" w:color="4AACC5"/>
            </w:tcBorders>
            <w:shd w:val="clear" w:color="auto" w:fill="30849B"/>
            <w:vAlign w:val="center"/>
            <w:hideMark/>
          </w:tcPr>
          <w:p w:rsidR="00692C12" w:rsidRPr="0092250F" w:rsidRDefault="00692C12" w:rsidP="00DE392F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bookmarkStart w:id="81" w:name="OLE_LINK156"/>
            <w:bookmarkStart w:id="82" w:name="OLE_LINK157"/>
            <w:bookmarkStart w:id="83" w:name="OLE_LINK158"/>
            <w:bookmarkEnd w:id="79"/>
            <w:bookmarkEnd w:id="80"/>
            <w:r w:rsidRPr="0092250F"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属性</w:t>
            </w:r>
          </w:p>
        </w:tc>
        <w:tc>
          <w:tcPr>
            <w:tcW w:w="1701" w:type="dxa"/>
            <w:tcBorders>
              <w:top w:val="single" w:sz="4" w:space="0" w:color="4AACC5"/>
              <w:left w:val="single" w:sz="6" w:space="0" w:color="4AACC5"/>
              <w:bottom w:val="single" w:sz="4" w:space="0" w:color="4AACC5"/>
              <w:right w:val="single" w:sz="6" w:space="0" w:color="4AACC5"/>
            </w:tcBorders>
            <w:shd w:val="clear" w:color="auto" w:fill="30849B"/>
            <w:vAlign w:val="center"/>
            <w:hideMark/>
          </w:tcPr>
          <w:p w:rsidR="00692C12" w:rsidRPr="0092250F" w:rsidRDefault="00692C12" w:rsidP="0092250F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92250F"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定义</w:t>
            </w:r>
          </w:p>
        </w:tc>
        <w:tc>
          <w:tcPr>
            <w:tcW w:w="850" w:type="dxa"/>
            <w:tcBorders>
              <w:top w:val="single" w:sz="4" w:space="0" w:color="4AACC5"/>
              <w:left w:val="single" w:sz="6" w:space="0" w:color="4AACC5"/>
              <w:bottom w:val="single" w:sz="4" w:space="0" w:color="4AACC5"/>
              <w:right w:val="single" w:sz="6" w:space="0" w:color="4AACC5"/>
            </w:tcBorders>
            <w:shd w:val="clear" w:color="auto" w:fill="30849B"/>
            <w:vAlign w:val="center"/>
            <w:hideMark/>
          </w:tcPr>
          <w:p w:rsidR="00692C12" w:rsidRPr="0092250F" w:rsidRDefault="00692C12" w:rsidP="0092250F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92250F"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类型</w:t>
            </w:r>
          </w:p>
          <w:p w:rsidR="00692C12" w:rsidRPr="0092250F" w:rsidRDefault="00692C12" w:rsidP="0092250F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92250F"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长度</w:t>
            </w:r>
          </w:p>
        </w:tc>
        <w:tc>
          <w:tcPr>
            <w:tcW w:w="709" w:type="dxa"/>
            <w:tcBorders>
              <w:top w:val="single" w:sz="4" w:space="0" w:color="4AACC5"/>
              <w:left w:val="single" w:sz="6" w:space="0" w:color="4AACC5"/>
              <w:bottom w:val="single" w:sz="4" w:space="0" w:color="4AACC5"/>
              <w:right w:val="single" w:sz="6" w:space="0" w:color="4AACC5"/>
            </w:tcBorders>
            <w:shd w:val="clear" w:color="auto" w:fill="30849B"/>
            <w:vAlign w:val="center"/>
            <w:hideMark/>
          </w:tcPr>
          <w:p w:rsidR="00692C12" w:rsidRPr="0092250F" w:rsidRDefault="00692C12" w:rsidP="0092250F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92250F"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必填</w:t>
            </w:r>
          </w:p>
        </w:tc>
        <w:tc>
          <w:tcPr>
            <w:tcW w:w="3968" w:type="dxa"/>
            <w:tcBorders>
              <w:top w:val="single" w:sz="4" w:space="0" w:color="4AACC5"/>
              <w:left w:val="single" w:sz="6" w:space="0" w:color="4AACC5"/>
              <w:bottom w:val="single" w:sz="4" w:space="0" w:color="4AACC5"/>
              <w:right w:val="single" w:sz="4" w:space="0" w:color="4AACC5"/>
            </w:tcBorders>
            <w:shd w:val="clear" w:color="auto" w:fill="30849B"/>
            <w:vAlign w:val="center"/>
            <w:hideMark/>
          </w:tcPr>
          <w:p w:rsidR="00692C12" w:rsidRPr="0092250F" w:rsidRDefault="00692C12" w:rsidP="0092250F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92250F"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参数说明/示例</w:t>
            </w:r>
          </w:p>
        </w:tc>
      </w:tr>
    </w:tbl>
    <w:tbl>
      <w:tblPr>
        <w:tblpPr w:leftFromText="180" w:rightFromText="180" w:vertAnchor="text" w:tblpY="1"/>
        <w:tblOverlap w:val="never"/>
        <w:tblW w:w="8895" w:type="dxa"/>
        <w:tblBorders>
          <w:top w:val="single" w:sz="4" w:space="0" w:color="4AACC5"/>
          <w:left w:val="single" w:sz="4" w:space="0" w:color="4AACC5"/>
          <w:bottom w:val="single" w:sz="4" w:space="0" w:color="4AACC5"/>
          <w:right w:val="single" w:sz="4" w:space="0" w:color="4AACC5"/>
          <w:insideH w:val="single" w:sz="6" w:space="0" w:color="4AACC5"/>
          <w:insideV w:val="single" w:sz="6" w:space="0" w:color="4AACC5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1701"/>
        <w:gridCol w:w="850"/>
        <w:gridCol w:w="709"/>
        <w:gridCol w:w="3967"/>
      </w:tblGrid>
      <w:tr w:rsidR="00692C12" w:rsidRPr="0092250F" w:rsidTr="00692C12">
        <w:tc>
          <w:tcPr>
            <w:tcW w:w="1668" w:type="dxa"/>
            <w:tcBorders>
              <w:top w:val="single" w:sz="6" w:space="0" w:color="4AACC5"/>
              <w:left w:val="single" w:sz="4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vAlign w:val="center"/>
          </w:tcPr>
          <w:p w:rsidR="00692C12" w:rsidRPr="0092250F" w:rsidRDefault="00692C12" w:rsidP="0092250F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92250F"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role</w:t>
            </w:r>
          </w:p>
        </w:tc>
        <w:tc>
          <w:tcPr>
            <w:tcW w:w="1701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vAlign w:val="center"/>
          </w:tcPr>
          <w:p w:rsidR="00692C12" w:rsidRPr="0092250F" w:rsidRDefault="00692C12" w:rsidP="0092250F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92250F"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联系人类型</w:t>
            </w:r>
          </w:p>
        </w:tc>
        <w:tc>
          <w:tcPr>
            <w:tcW w:w="850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vAlign w:val="center"/>
          </w:tcPr>
          <w:p w:rsidR="00692C12" w:rsidRPr="0092250F" w:rsidRDefault="00692C12" w:rsidP="0092250F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92250F"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X50</w:t>
            </w:r>
          </w:p>
        </w:tc>
        <w:tc>
          <w:tcPr>
            <w:tcW w:w="709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vAlign w:val="center"/>
          </w:tcPr>
          <w:p w:rsidR="00692C12" w:rsidRPr="0092250F" w:rsidRDefault="00692C12" w:rsidP="0092250F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92250F"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M</w:t>
            </w:r>
          </w:p>
        </w:tc>
        <w:tc>
          <w:tcPr>
            <w:tcW w:w="3967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4" w:space="0" w:color="4AACC5"/>
            </w:tcBorders>
            <w:shd w:val="clear" w:color="auto" w:fill="FFFFFF" w:themeFill="background1"/>
            <w:vAlign w:val="center"/>
          </w:tcPr>
          <w:p w:rsidR="00692C12" w:rsidRPr="0092250F" w:rsidRDefault="00692C12" w:rsidP="0092250F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92250F"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商务联系人/调单联系人/合同收件人</w:t>
            </w:r>
          </w:p>
        </w:tc>
      </w:tr>
      <w:tr w:rsidR="00692C12" w:rsidRPr="0092250F" w:rsidTr="00692C12">
        <w:tc>
          <w:tcPr>
            <w:tcW w:w="1668" w:type="dxa"/>
            <w:tcBorders>
              <w:top w:val="single" w:sz="6" w:space="0" w:color="4AACC5"/>
              <w:left w:val="single" w:sz="4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vAlign w:val="center"/>
          </w:tcPr>
          <w:p w:rsidR="00692C12" w:rsidRPr="0092250F" w:rsidRDefault="00692C12" w:rsidP="0092250F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92250F"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701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vAlign w:val="center"/>
          </w:tcPr>
          <w:p w:rsidR="00692C12" w:rsidRPr="0092250F" w:rsidRDefault="00692C12" w:rsidP="0092250F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92250F"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姓名</w:t>
            </w:r>
          </w:p>
        </w:tc>
        <w:tc>
          <w:tcPr>
            <w:tcW w:w="850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vAlign w:val="center"/>
          </w:tcPr>
          <w:p w:rsidR="00692C12" w:rsidRPr="0092250F" w:rsidRDefault="00692C12" w:rsidP="0092250F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92250F"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X100</w:t>
            </w:r>
          </w:p>
        </w:tc>
        <w:tc>
          <w:tcPr>
            <w:tcW w:w="709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vAlign w:val="center"/>
          </w:tcPr>
          <w:p w:rsidR="00692C12" w:rsidRPr="0092250F" w:rsidRDefault="00692C12" w:rsidP="0092250F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92250F"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M</w:t>
            </w:r>
          </w:p>
        </w:tc>
        <w:tc>
          <w:tcPr>
            <w:tcW w:w="3967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4" w:space="0" w:color="4AACC5"/>
            </w:tcBorders>
            <w:shd w:val="clear" w:color="auto" w:fill="FFFFFF" w:themeFill="background1"/>
            <w:vAlign w:val="center"/>
          </w:tcPr>
          <w:p w:rsidR="00692C12" w:rsidRPr="0092250F" w:rsidRDefault="00692C12" w:rsidP="0092250F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</w:p>
        </w:tc>
      </w:tr>
      <w:tr w:rsidR="00692C12" w:rsidRPr="0092250F" w:rsidTr="00692C12">
        <w:tc>
          <w:tcPr>
            <w:tcW w:w="1668" w:type="dxa"/>
            <w:tcBorders>
              <w:top w:val="single" w:sz="6" w:space="0" w:color="4AACC5"/>
              <w:left w:val="single" w:sz="4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vAlign w:val="center"/>
          </w:tcPr>
          <w:p w:rsidR="00692C12" w:rsidRPr="0092250F" w:rsidRDefault="00692C12" w:rsidP="0092250F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92250F"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mobile</w:t>
            </w:r>
          </w:p>
        </w:tc>
        <w:tc>
          <w:tcPr>
            <w:tcW w:w="1701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vAlign w:val="center"/>
          </w:tcPr>
          <w:p w:rsidR="00692C12" w:rsidRPr="0092250F" w:rsidRDefault="00692C12" w:rsidP="0092250F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92250F"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移动电话</w:t>
            </w:r>
          </w:p>
        </w:tc>
        <w:tc>
          <w:tcPr>
            <w:tcW w:w="850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vAlign w:val="center"/>
          </w:tcPr>
          <w:p w:rsidR="00692C12" w:rsidRPr="0092250F" w:rsidRDefault="00692C12" w:rsidP="0092250F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92250F"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N11</w:t>
            </w:r>
          </w:p>
        </w:tc>
        <w:tc>
          <w:tcPr>
            <w:tcW w:w="709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vAlign w:val="center"/>
          </w:tcPr>
          <w:p w:rsidR="00692C12" w:rsidRPr="0092250F" w:rsidRDefault="00692C12" w:rsidP="0092250F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92250F"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M</w:t>
            </w:r>
          </w:p>
        </w:tc>
        <w:tc>
          <w:tcPr>
            <w:tcW w:w="3967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4" w:space="0" w:color="4AACC5"/>
            </w:tcBorders>
            <w:shd w:val="clear" w:color="auto" w:fill="FFFFFF" w:themeFill="background1"/>
            <w:vAlign w:val="center"/>
          </w:tcPr>
          <w:p w:rsidR="00692C12" w:rsidRPr="0092250F" w:rsidRDefault="00692C12" w:rsidP="0092250F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</w:p>
        </w:tc>
      </w:tr>
      <w:bookmarkEnd w:id="81"/>
      <w:bookmarkEnd w:id="82"/>
      <w:bookmarkEnd w:id="83"/>
    </w:tbl>
    <w:p w:rsidR="00692C12" w:rsidRDefault="00692C12">
      <w:pPr>
        <w:rPr>
          <w:rFonts w:ascii="微软雅黑" w:hAnsi="微软雅黑" w:cs="微软雅黑"/>
          <w:b/>
          <w:color w:val="C7EDCC"/>
          <w:sz w:val="18"/>
          <w:szCs w:val="18"/>
          <w:lang w:eastAsia="zh-CN"/>
        </w:rPr>
      </w:pPr>
    </w:p>
    <w:p w:rsidR="001460F6" w:rsidRPr="001460F6" w:rsidRDefault="001460F6" w:rsidP="001460F6">
      <w:pPr>
        <w:pStyle w:val="2"/>
        <w:rPr>
          <w:lang w:eastAsia="zh-CN"/>
        </w:rPr>
      </w:pPr>
      <w:bookmarkStart w:id="84" w:name="_Toc513053739"/>
      <w:bookmarkStart w:id="85" w:name="OLE_LINK169"/>
      <w:bookmarkStart w:id="86" w:name="OLE_LINK170"/>
      <w:r>
        <w:rPr>
          <w:rFonts w:hint="eastAsia"/>
          <w:lang w:eastAsia="zh-CN"/>
        </w:rPr>
        <w:t>File</w:t>
      </w:r>
      <w:bookmarkEnd w:id="84"/>
    </w:p>
    <w:tbl>
      <w:tblPr>
        <w:tblpPr w:leftFromText="180" w:rightFromText="180" w:vertAnchor="text" w:tblpY="1"/>
        <w:tblOverlap w:val="never"/>
        <w:tblW w:w="8895" w:type="dxa"/>
        <w:tblBorders>
          <w:top w:val="single" w:sz="4" w:space="0" w:color="4AACC5"/>
          <w:left w:val="single" w:sz="4" w:space="0" w:color="4AACC5"/>
          <w:bottom w:val="single" w:sz="4" w:space="0" w:color="4AACC5"/>
          <w:right w:val="single" w:sz="4" w:space="0" w:color="4AACC5"/>
          <w:insideH w:val="single" w:sz="6" w:space="0" w:color="4AACC5"/>
          <w:insideV w:val="single" w:sz="6" w:space="0" w:color="4AACC5"/>
        </w:tblBorders>
        <w:tblLayout w:type="fixed"/>
        <w:tblLook w:val="04A0" w:firstRow="1" w:lastRow="0" w:firstColumn="1" w:lastColumn="0" w:noHBand="0" w:noVBand="1"/>
      </w:tblPr>
      <w:tblGrid>
        <w:gridCol w:w="2092"/>
        <w:gridCol w:w="1559"/>
        <w:gridCol w:w="992"/>
        <w:gridCol w:w="426"/>
        <w:gridCol w:w="3826"/>
      </w:tblGrid>
      <w:tr w:rsidR="001460F6" w:rsidTr="00DE392F">
        <w:tc>
          <w:tcPr>
            <w:tcW w:w="2092" w:type="dxa"/>
            <w:tcBorders>
              <w:top w:val="single" w:sz="4" w:space="0" w:color="4AACC5"/>
              <w:left w:val="single" w:sz="4" w:space="0" w:color="4AACC5"/>
              <w:bottom w:val="single" w:sz="6" w:space="0" w:color="4AACC5"/>
              <w:right w:val="single" w:sz="6" w:space="0" w:color="4AACC5"/>
            </w:tcBorders>
            <w:shd w:val="clear" w:color="auto" w:fill="30849B"/>
            <w:vAlign w:val="center"/>
            <w:hideMark/>
          </w:tcPr>
          <w:p w:rsidR="001460F6" w:rsidRDefault="001460F6" w:rsidP="00DE392F">
            <w:pPr>
              <w:adjustRightInd w:val="0"/>
              <w:snapToGrid w:val="0"/>
              <w:rPr>
                <w:rFonts w:ascii="微软雅黑" w:hAnsi="微软雅黑" w:cs="微软雅黑"/>
                <w:color w:val="C7EDCC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  <w:lang w:eastAsia="zh-CN"/>
              </w:rPr>
              <w:t>属性</w:t>
            </w:r>
          </w:p>
        </w:tc>
        <w:tc>
          <w:tcPr>
            <w:tcW w:w="1559" w:type="dxa"/>
            <w:tcBorders>
              <w:top w:val="single" w:sz="4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30849B"/>
            <w:vAlign w:val="center"/>
            <w:hideMark/>
          </w:tcPr>
          <w:p w:rsidR="001460F6" w:rsidRDefault="001460F6" w:rsidP="00DE392F">
            <w:pPr>
              <w:adjustRightInd w:val="0"/>
              <w:snapToGrid w:val="0"/>
              <w:jc w:val="center"/>
              <w:rPr>
                <w:rFonts w:ascii="微软雅黑" w:hAnsi="微软雅黑" w:cs="微软雅黑"/>
                <w:color w:val="C7EDCC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  <w:lang w:val="en-US"/>
              </w:rPr>
              <w:t>定义</w:t>
            </w:r>
          </w:p>
        </w:tc>
        <w:tc>
          <w:tcPr>
            <w:tcW w:w="992" w:type="dxa"/>
            <w:tcBorders>
              <w:top w:val="single" w:sz="4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30849B"/>
            <w:vAlign w:val="center"/>
            <w:hideMark/>
          </w:tcPr>
          <w:p w:rsidR="001460F6" w:rsidRDefault="001460F6" w:rsidP="00DE392F">
            <w:pPr>
              <w:adjustRightInd w:val="0"/>
              <w:snapToGrid w:val="0"/>
              <w:jc w:val="center"/>
              <w:rPr>
                <w:rFonts w:ascii="微软雅黑" w:hAnsi="微软雅黑" w:cs="微软雅黑"/>
                <w:b/>
                <w:color w:val="C7EDCC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  <w:lang w:val="en-US"/>
              </w:rPr>
              <w:t>类型</w:t>
            </w:r>
          </w:p>
          <w:p w:rsidR="001460F6" w:rsidRDefault="001460F6" w:rsidP="00DE392F">
            <w:pPr>
              <w:adjustRightInd w:val="0"/>
              <w:snapToGrid w:val="0"/>
              <w:jc w:val="center"/>
              <w:rPr>
                <w:rFonts w:ascii="微软雅黑" w:hAnsi="微软雅黑" w:cs="微软雅黑"/>
                <w:color w:val="C7EDCC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  <w:lang w:val="en-US"/>
              </w:rPr>
              <w:t>长度</w:t>
            </w:r>
          </w:p>
        </w:tc>
        <w:tc>
          <w:tcPr>
            <w:tcW w:w="426" w:type="dxa"/>
            <w:tcBorders>
              <w:top w:val="single" w:sz="4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30849B"/>
            <w:vAlign w:val="center"/>
            <w:hideMark/>
          </w:tcPr>
          <w:p w:rsidR="001460F6" w:rsidRDefault="001460F6" w:rsidP="00DE392F">
            <w:pPr>
              <w:adjustRightInd w:val="0"/>
              <w:snapToGrid w:val="0"/>
              <w:jc w:val="center"/>
              <w:rPr>
                <w:rFonts w:ascii="微软雅黑" w:hAnsi="微软雅黑" w:cs="微软雅黑"/>
                <w:color w:val="C7EDCC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  <w:lang w:val="en-US"/>
              </w:rPr>
              <w:t>必填</w:t>
            </w:r>
          </w:p>
        </w:tc>
        <w:tc>
          <w:tcPr>
            <w:tcW w:w="3826" w:type="dxa"/>
            <w:tcBorders>
              <w:top w:val="single" w:sz="4" w:space="0" w:color="4AACC5"/>
              <w:left w:val="single" w:sz="6" w:space="0" w:color="4AACC5"/>
              <w:bottom w:val="single" w:sz="6" w:space="0" w:color="4AACC5"/>
              <w:right w:val="single" w:sz="4" w:space="0" w:color="4AACC5"/>
            </w:tcBorders>
            <w:shd w:val="clear" w:color="auto" w:fill="30849B"/>
            <w:vAlign w:val="center"/>
            <w:hideMark/>
          </w:tcPr>
          <w:p w:rsidR="001460F6" w:rsidRDefault="001460F6" w:rsidP="00DE392F">
            <w:pPr>
              <w:adjustRightInd w:val="0"/>
              <w:snapToGrid w:val="0"/>
              <w:jc w:val="center"/>
              <w:rPr>
                <w:rFonts w:ascii="微软雅黑" w:hAnsi="微软雅黑" w:cs="微软雅黑"/>
                <w:color w:val="C7EDCC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  <w:lang w:val="en-US"/>
              </w:rPr>
              <w:t>参数说明</w:t>
            </w: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</w:rPr>
              <w:t>/</w:t>
            </w: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  <w:lang w:val="en-US"/>
              </w:rPr>
              <w:t>示例</w:t>
            </w:r>
          </w:p>
        </w:tc>
      </w:tr>
      <w:bookmarkEnd w:id="85"/>
      <w:bookmarkEnd w:id="86"/>
      <w:tr w:rsidR="001460F6" w:rsidTr="00DE392F">
        <w:tc>
          <w:tcPr>
            <w:tcW w:w="2092" w:type="dxa"/>
            <w:tcBorders>
              <w:top w:val="single" w:sz="6" w:space="0" w:color="4AACC5"/>
              <w:left w:val="single" w:sz="4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vAlign w:val="center"/>
            <w:hideMark/>
          </w:tcPr>
          <w:p w:rsidR="001460F6" w:rsidRPr="0092250F" w:rsidRDefault="001460F6" w:rsidP="0092250F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92250F"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fileType</w:t>
            </w:r>
          </w:p>
        </w:tc>
        <w:tc>
          <w:tcPr>
            <w:tcW w:w="1559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vAlign w:val="center"/>
            <w:hideMark/>
          </w:tcPr>
          <w:p w:rsidR="001460F6" w:rsidRPr="0092250F" w:rsidRDefault="001460F6" w:rsidP="0092250F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92250F"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资质类型</w:t>
            </w:r>
          </w:p>
        </w:tc>
        <w:tc>
          <w:tcPr>
            <w:tcW w:w="992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vAlign w:val="center"/>
            <w:hideMark/>
          </w:tcPr>
          <w:p w:rsidR="001460F6" w:rsidRPr="0092250F" w:rsidRDefault="001460F6" w:rsidP="0092250F">
            <w:pPr>
              <w:jc w:val="center"/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92250F"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N2</w:t>
            </w:r>
          </w:p>
        </w:tc>
        <w:tc>
          <w:tcPr>
            <w:tcW w:w="426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vAlign w:val="center"/>
            <w:hideMark/>
          </w:tcPr>
          <w:p w:rsidR="001460F6" w:rsidRPr="0092250F" w:rsidRDefault="001460F6" w:rsidP="0092250F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92250F"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M</w:t>
            </w:r>
          </w:p>
        </w:tc>
        <w:tc>
          <w:tcPr>
            <w:tcW w:w="3826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4" w:space="0" w:color="4AACC5"/>
            </w:tcBorders>
            <w:shd w:val="clear" w:color="auto" w:fill="FFFFFF" w:themeFill="background1"/>
            <w:vAlign w:val="center"/>
            <w:hideMark/>
          </w:tcPr>
          <w:p w:rsidR="001460F6" w:rsidRPr="0092250F" w:rsidRDefault="001460F6" w:rsidP="0092250F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92250F"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数据字典：资质类型</w:t>
            </w:r>
          </w:p>
        </w:tc>
      </w:tr>
      <w:tr w:rsidR="001460F6" w:rsidTr="00DE392F">
        <w:tc>
          <w:tcPr>
            <w:tcW w:w="2092" w:type="dxa"/>
            <w:tcBorders>
              <w:top w:val="single" w:sz="6" w:space="0" w:color="4AACC5"/>
              <w:left w:val="single" w:sz="4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vAlign w:val="center"/>
            <w:hideMark/>
          </w:tcPr>
          <w:p w:rsidR="001460F6" w:rsidRPr="0092250F" w:rsidRDefault="001460F6" w:rsidP="0092250F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92250F"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documentNo</w:t>
            </w:r>
          </w:p>
        </w:tc>
        <w:tc>
          <w:tcPr>
            <w:tcW w:w="1559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vAlign w:val="center"/>
            <w:hideMark/>
          </w:tcPr>
          <w:p w:rsidR="001460F6" w:rsidRPr="0092250F" w:rsidRDefault="001460F6" w:rsidP="0092250F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92250F"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证件号码</w:t>
            </w:r>
          </w:p>
        </w:tc>
        <w:tc>
          <w:tcPr>
            <w:tcW w:w="992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vAlign w:val="center"/>
            <w:hideMark/>
          </w:tcPr>
          <w:p w:rsidR="001460F6" w:rsidRPr="0092250F" w:rsidRDefault="001460F6" w:rsidP="0092250F">
            <w:pPr>
              <w:jc w:val="center"/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92250F"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X50</w:t>
            </w:r>
          </w:p>
        </w:tc>
        <w:tc>
          <w:tcPr>
            <w:tcW w:w="426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vAlign w:val="center"/>
            <w:hideMark/>
          </w:tcPr>
          <w:p w:rsidR="001460F6" w:rsidRPr="0092250F" w:rsidRDefault="001460F6" w:rsidP="0092250F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92250F"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M</w:t>
            </w:r>
          </w:p>
        </w:tc>
        <w:tc>
          <w:tcPr>
            <w:tcW w:w="3826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4" w:space="0" w:color="4AACC5"/>
            </w:tcBorders>
            <w:shd w:val="clear" w:color="auto" w:fill="FFFFFF" w:themeFill="background1"/>
            <w:vAlign w:val="center"/>
            <w:hideMark/>
          </w:tcPr>
          <w:p w:rsidR="001460F6" w:rsidRPr="0092250F" w:rsidRDefault="001460F6" w:rsidP="0092250F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92250F"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有则填写</w:t>
            </w:r>
          </w:p>
        </w:tc>
      </w:tr>
      <w:tr w:rsidR="001460F6" w:rsidTr="00DE392F">
        <w:tc>
          <w:tcPr>
            <w:tcW w:w="2092" w:type="dxa"/>
            <w:tcBorders>
              <w:top w:val="single" w:sz="6" w:space="0" w:color="4AACC5"/>
              <w:left w:val="single" w:sz="4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vAlign w:val="center"/>
            <w:hideMark/>
          </w:tcPr>
          <w:p w:rsidR="001460F6" w:rsidRPr="0092250F" w:rsidRDefault="001460F6" w:rsidP="0092250F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92250F"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startDate</w:t>
            </w:r>
          </w:p>
        </w:tc>
        <w:tc>
          <w:tcPr>
            <w:tcW w:w="1559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vAlign w:val="center"/>
            <w:hideMark/>
          </w:tcPr>
          <w:p w:rsidR="001460F6" w:rsidRPr="0092250F" w:rsidRDefault="001460F6" w:rsidP="0092250F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92250F"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有效期开始时间</w:t>
            </w:r>
          </w:p>
        </w:tc>
        <w:tc>
          <w:tcPr>
            <w:tcW w:w="992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vAlign w:val="center"/>
            <w:hideMark/>
          </w:tcPr>
          <w:p w:rsidR="001460F6" w:rsidRPr="0092250F" w:rsidRDefault="001460F6" w:rsidP="0092250F">
            <w:pPr>
              <w:jc w:val="center"/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92250F"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D</w:t>
            </w:r>
          </w:p>
        </w:tc>
        <w:tc>
          <w:tcPr>
            <w:tcW w:w="426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vAlign w:val="center"/>
            <w:hideMark/>
          </w:tcPr>
          <w:p w:rsidR="001460F6" w:rsidRPr="0092250F" w:rsidRDefault="001460F6" w:rsidP="0092250F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92250F"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M</w:t>
            </w:r>
          </w:p>
        </w:tc>
        <w:tc>
          <w:tcPr>
            <w:tcW w:w="3826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4" w:space="0" w:color="4AACC5"/>
            </w:tcBorders>
            <w:shd w:val="clear" w:color="auto" w:fill="FFFFFF" w:themeFill="background1"/>
            <w:vAlign w:val="center"/>
            <w:hideMark/>
          </w:tcPr>
          <w:p w:rsidR="001460F6" w:rsidRPr="0092250F" w:rsidRDefault="001460F6" w:rsidP="0092250F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92250F"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有则填写</w:t>
            </w:r>
          </w:p>
        </w:tc>
      </w:tr>
      <w:tr w:rsidR="001460F6" w:rsidTr="00DE392F">
        <w:tc>
          <w:tcPr>
            <w:tcW w:w="2092" w:type="dxa"/>
            <w:tcBorders>
              <w:top w:val="single" w:sz="6" w:space="0" w:color="4AACC5"/>
              <w:left w:val="single" w:sz="4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vAlign w:val="center"/>
            <w:hideMark/>
          </w:tcPr>
          <w:p w:rsidR="001460F6" w:rsidRPr="0092250F" w:rsidRDefault="001460F6" w:rsidP="0092250F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92250F"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endDate</w:t>
            </w:r>
          </w:p>
        </w:tc>
        <w:tc>
          <w:tcPr>
            <w:tcW w:w="1559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vAlign w:val="center"/>
            <w:hideMark/>
          </w:tcPr>
          <w:p w:rsidR="001460F6" w:rsidRPr="0092250F" w:rsidRDefault="001460F6" w:rsidP="0092250F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92250F"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有效期结束时</w:t>
            </w:r>
          </w:p>
        </w:tc>
        <w:tc>
          <w:tcPr>
            <w:tcW w:w="992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vAlign w:val="center"/>
            <w:hideMark/>
          </w:tcPr>
          <w:p w:rsidR="001460F6" w:rsidRPr="0092250F" w:rsidRDefault="001460F6" w:rsidP="0092250F">
            <w:pPr>
              <w:jc w:val="center"/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92250F"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D</w:t>
            </w:r>
          </w:p>
        </w:tc>
        <w:tc>
          <w:tcPr>
            <w:tcW w:w="426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vAlign w:val="center"/>
            <w:hideMark/>
          </w:tcPr>
          <w:p w:rsidR="001460F6" w:rsidRPr="0092250F" w:rsidRDefault="001460F6" w:rsidP="0092250F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92250F"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M</w:t>
            </w:r>
          </w:p>
        </w:tc>
        <w:tc>
          <w:tcPr>
            <w:tcW w:w="3826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4" w:space="0" w:color="4AACC5"/>
            </w:tcBorders>
            <w:shd w:val="clear" w:color="auto" w:fill="FFFFFF" w:themeFill="background1"/>
            <w:vAlign w:val="center"/>
            <w:hideMark/>
          </w:tcPr>
          <w:p w:rsidR="001460F6" w:rsidRPr="0092250F" w:rsidRDefault="001460F6" w:rsidP="0092250F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92250F"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期限类型=永久，则99991231  ，结束时间大于开始时间</w:t>
            </w:r>
          </w:p>
        </w:tc>
      </w:tr>
      <w:tr w:rsidR="001460F6" w:rsidTr="00DE392F">
        <w:tc>
          <w:tcPr>
            <w:tcW w:w="2092" w:type="dxa"/>
            <w:tcBorders>
              <w:top w:val="single" w:sz="6" w:space="0" w:color="4AACC5"/>
              <w:left w:val="single" w:sz="4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vAlign w:val="center"/>
            <w:hideMark/>
          </w:tcPr>
          <w:p w:rsidR="001460F6" w:rsidRPr="0092250F" w:rsidRDefault="001460F6" w:rsidP="0092250F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92250F"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filePath</w:t>
            </w:r>
          </w:p>
        </w:tc>
        <w:tc>
          <w:tcPr>
            <w:tcW w:w="1559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vAlign w:val="center"/>
            <w:hideMark/>
          </w:tcPr>
          <w:p w:rsidR="001460F6" w:rsidRPr="0092250F" w:rsidRDefault="001460F6" w:rsidP="0092250F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92250F"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资质附件</w:t>
            </w:r>
          </w:p>
        </w:tc>
        <w:tc>
          <w:tcPr>
            <w:tcW w:w="992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vAlign w:val="center"/>
            <w:hideMark/>
          </w:tcPr>
          <w:p w:rsidR="001460F6" w:rsidRPr="0092250F" w:rsidRDefault="001460F6" w:rsidP="0092250F">
            <w:pPr>
              <w:jc w:val="center"/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92250F"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X</w:t>
            </w:r>
          </w:p>
        </w:tc>
        <w:tc>
          <w:tcPr>
            <w:tcW w:w="426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vAlign w:val="center"/>
            <w:hideMark/>
          </w:tcPr>
          <w:p w:rsidR="001460F6" w:rsidRPr="0092250F" w:rsidRDefault="001460F6" w:rsidP="0092250F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92250F"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M</w:t>
            </w:r>
          </w:p>
        </w:tc>
        <w:tc>
          <w:tcPr>
            <w:tcW w:w="3826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4" w:space="0" w:color="4AACC5"/>
            </w:tcBorders>
            <w:shd w:val="clear" w:color="auto" w:fill="FFFFFF" w:themeFill="background1"/>
            <w:vAlign w:val="center"/>
            <w:hideMark/>
          </w:tcPr>
          <w:p w:rsidR="001460F6" w:rsidRPr="0092250F" w:rsidRDefault="001460F6" w:rsidP="0092250F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92250F"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资质附件，以下图片相同</w:t>
            </w:r>
          </w:p>
          <w:p w:rsidR="001460F6" w:rsidRPr="0092250F" w:rsidRDefault="001460F6" w:rsidP="0092250F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92250F"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base64</w:t>
            </w:r>
          </w:p>
        </w:tc>
      </w:tr>
      <w:tr w:rsidR="001460F6" w:rsidTr="00DE392F">
        <w:tc>
          <w:tcPr>
            <w:tcW w:w="2092" w:type="dxa"/>
            <w:tcBorders>
              <w:top w:val="single" w:sz="6" w:space="0" w:color="4AACC5"/>
              <w:left w:val="single" w:sz="4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vAlign w:val="center"/>
            <w:hideMark/>
          </w:tcPr>
          <w:p w:rsidR="001460F6" w:rsidRPr="0092250F" w:rsidRDefault="001460F6" w:rsidP="0092250F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92250F"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memo</w:t>
            </w:r>
          </w:p>
        </w:tc>
        <w:tc>
          <w:tcPr>
            <w:tcW w:w="1559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vAlign w:val="center"/>
            <w:hideMark/>
          </w:tcPr>
          <w:p w:rsidR="001460F6" w:rsidRPr="0092250F" w:rsidRDefault="001460F6" w:rsidP="0092250F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92250F"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备注</w:t>
            </w:r>
          </w:p>
        </w:tc>
        <w:tc>
          <w:tcPr>
            <w:tcW w:w="992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vAlign w:val="center"/>
            <w:hideMark/>
          </w:tcPr>
          <w:p w:rsidR="001460F6" w:rsidRPr="0092250F" w:rsidRDefault="001460F6" w:rsidP="0092250F">
            <w:pPr>
              <w:jc w:val="center"/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92250F"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X200</w:t>
            </w:r>
          </w:p>
        </w:tc>
        <w:tc>
          <w:tcPr>
            <w:tcW w:w="426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vAlign w:val="center"/>
            <w:hideMark/>
          </w:tcPr>
          <w:p w:rsidR="001460F6" w:rsidRPr="0092250F" w:rsidRDefault="001460F6" w:rsidP="0092250F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92250F"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O</w:t>
            </w:r>
          </w:p>
        </w:tc>
        <w:tc>
          <w:tcPr>
            <w:tcW w:w="3826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4" w:space="0" w:color="4AACC5"/>
            </w:tcBorders>
            <w:shd w:val="clear" w:color="auto" w:fill="FFFFFF" w:themeFill="background1"/>
            <w:vAlign w:val="center"/>
          </w:tcPr>
          <w:p w:rsidR="001460F6" w:rsidRPr="0092250F" w:rsidRDefault="001460F6" w:rsidP="0092250F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</w:p>
        </w:tc>
      </w:tr>
    </w:tbl>
    <w:p w:rsidR="00692C12" w:rsidRDefault="00692C12">
      <w:pPr>
        <w:rPr>
          <w:rFonts w:ascii="微软雅黑" w:hAnsi="微软雅黑" w:cs="微软雅黑"/>
          <w:b/>
          <w:lang w:val="en-US" w:eastAsia="zh-CN"/>
        </w:rPr>
      </w:pPr>
    </w:p>
    <w:p w:rsidR="001460F6" w:rsidRPr="001460F6" w:rsidRDefault="001460F6" w:rsidP="001460F6">
      <w:pPr>
        <w:pStyle w:val="2"/>
        <w:rPr>
          <w:lang w:eastAsia="zh-CN"/>
        </w:rPr>
      </w:pPr>
      <w:bookmarkStart w:id="87" w:name="_Toc513053740"/>
      <w:r>
        <w:rPr>
          <w:rFonts w:hint="eastAsia"/>
          <w:lang w:eastAsia="zh-CN"/>
        </w:rPr>
        <w:t>Product</w:t>
      </w:r>
      <w:bookmarkEnd w:id="87"/>
    </w:p>
    <w:tbl>
      <w:tblPr>
        <w:tblpPr w:leftFromText="180" w:rightFromText="180" w:vertAnchor="text" w:tblpY="1"/>
        <w:tblOverlap w:val="never"/>
        <w:tblW w:w="8895" w:type="dxa"/>
        <w:tblBorders>
          <w:top w:val="single" w:sz="4" w:space="0" w:color="4AACC5"/>
          <w:left w:val="single" w:sz="4" w:space="0" w:color="4AACC5"/>
          <w:bottom w:val="single" w:sz="4" w:space="0" w:color="4AACC5"/>
          <w:right w:val="single" w:sz="4" w:space="0" w:color="4AACC5"/>
          <w:insideH w:val="single" w:sz="6" w:space="0" w:color="4AACC5"/>
          <w:insideV w:val="single" w:sz="6" w:space="0" w:color="4AACC5"/>
        </w:tblBorders>
        <w:tblLayout w:type="fixed"/>
        <w:tblLook w:val="04A0" w:firstRow="1" w:lastRow="0" w:firstColumn="1" w:lastColumn="0" w:noHBand="0" w:noVBand="1"/>
      </w:tblPr>
      <w:tblGrid>
        <w:gridCol w:w="2092"/>
        <w:gridCol w:w="1559"/>
        <w:gridCol w:w="992"/>
        <w:gridCol w:w="426"/>
        <w:gridCol w:w="3826"/>
      </w:tblGrid>
      <w:tr w:rsidR="001460F6" w:rsidTr="00DE392F">
        <w:tc>
          <w:tcPr>
            <w:tcW w:w="2092" w:type="dxa"/>
            <w:tcBorders>
              <w:top w:val="single" w:sz="4" w:space="0" w:color="4AACC5"/>
              <w:left w:val="single" w:sz="4" w:space="0" w:color="4AACC5"/>
              <w:bottom w:val="single" w:sz="6" w:space="0" w:color="4AACC5"/>
              <w:right w:val="single" w:sz="6" w:space="0" w:color="4AACC5"/>
            </w:tcBorders>
            <w:shd w:val="clear" w:color="auto" w:fill="30849B"/>
            <w:vAlign w:val="center"/>
            <w:hideMark/>
          </w:tcPr>
          <w:p w:rsidR="001460F6" w:rsidRDefault="001460F6" w:rsidP="0092250F">
            <w:pPr>
              <w:adjustRightInd w:val="0"/>
              <w:snapToGrid w:val="0"/>
              <w:rPr>
                <w:rFonts w:ascii="微软雅黑" w:hAnsi="微软雅黑" w:cs="微软雅黑"/>
                <w:color w:val="C7EDCC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  <w:lang w:eastAsia="zh-CN"/>
              </w:rPr>
              <w:t>属性</w:t>
            </w:r>
          </w:p>
        </w:tc>
        <w:tc>
          <w:tcPr>
            <w:tcW w:w="1559" w:type="dxa"/>
            <w:tcBorders>
              <w:top w:val="single" w:sz="4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30849B"/>
            <w:vAlign w:val="center"/>
            <w:hideMark/>
          </w:tcPr>
          <w:p w:rsidR="001460F6" w:rsidRDefault="001460F6" w:rsidP="0092250F">
            <w:pPr>
              <w:adjustRightInd w:val="0"/>
              <w:snapToGrid w:val="0"/>
              <w:jc w:val="center"/>
              <w:rPr>
                <w:rFonts w:ascii="微软雅黑" w:hAnsi="微软雅黑" w:cs="微软雅黑"/>
                <w:color w:val="C7EDCC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  <w:lang w:val="en-US"/>
              </w:rPr>
              <w:t>定义</w:t>
            </w:r>
          </w:p>
        </w:tc>
        <w:tc>
          <w:tcPr>
            <w:tcW w:w="992" w:type="dxa"/>
            <w:tcBorders>
              <w:top w:val="single" w:sz="4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30849B"/>
            <w:vAlign w:val="center"/>
            <w:hideMark/>
          </w:tcPr>
          <w:p w:rsidR="001460F6" w:rsidRDefault="001460F6" w:rsidP="0092250F">
            <w:pPr>
              <w:adjustRightInd w:val="0"/>
              <w:snapToGrid w:val="0"/>
              <w:jc w:val="center"/>
              <w:rPr>
                <w:rFonts w:ascii="微软雅黑" w:hAnsi="微软雅黑" w:cs="微软雅黑"/>
                <w:b/>
                <w:color w:val="C7EDCC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  <w:lang w:val="en-US"/>
              </w:rPr>
              <w:t>类型</w:t>
            </w:r>
          </w:p>
          <w:p w:rsidR="001460F6" w:rsidRDefault="001460F6" w:rsidP="0092250F">
            <w:pPr>
              <w:adjustRightInd w:val="0"/>
              <w:snapToGrid w:val="0"/>
              <w:jc w:val="center"/>
              <w:rPr>
                <w:rFonts w:ascii="微软雅黑" w:hAnsi="微软雅黑" w:cs="微软雅黑"/>
                <w:color w:val="C7EDCC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  <w:lang w:val="en-US"/>
              </w:rPr>
              <w:t>长度</w:t>
            </w:r>
          </w:p>
        </w:tc>
        <w:tc>
          <w:tcPr>
            <w:tcW w:w="426" w:type="dxa"/>
            <w:tcBorders>
              <w:top w:val="single" w:sz="4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30849B"/>
            <w:vAlign w:val="center"/>
            <w:hideMark/>
          </w:tcPr>
          <w:p w:rsidR="001460F6" w:rsidRDefault="001460F6" w:rsidP="0092250F">
            <w:pPr>
              <w:adjustRightInd w:val="0"/>
              <w:snapToGrid w:val="0"/>
              <w:jc w:val="center"/>
              <w:rPr>
                <w:rFonts w:ascii="微软雅黑" w:hAnsi="微软雅黑" w:cs="微软雅黑"/>
                <w:color w:val="C7EDCC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  <w:lang w:val="en-US"/>
              </w:rPr>
              <w:t>必填</w:t>
            </w:r>
          </w:p>
        </w:tc>
        <w:tc>
          <w:tcPr>
            <w:tcW w:w="3826" w:type="dxa"/>
            <w:tcBorders>
              <w:top w:val="single" w:sz="4" w:space="0" w:color="4AACC5"/>
              <w:left w:val="single" w:sz="6" w:space="0" w:color="4AACC5"/>
              <w:bottom w:val="single" w:sz="6" w:space="0" w:color="4AACC5"/>
              <w:right w:val="single" w:sz="4" w:space="0" w:color="4AACC5"/>
            </w:tcBorders>
            <w:shd w:val="clear" w:color="auto" w:fill="30849B"/>
            <w:vAlign w:val="center"/>
            <w:hideMark/>
          </w:tcPr>
          <w:p w:rsidR="001460F6" w:rsidRDefault="001460F6" w:rsidP="0092250F">
            <w:pPr>
              <w:adjustRightInd w:val="0"/>
              <w:snapToGrid w:val="0"/>
              <w:jc w:val="center"/>
              <w:rPr>
                <w:rFonts w:ascii="微软雅黑" w:hAnsi="微软雅黑" w:cs="微软雅黑"/>
                <w:color w:val="C7EDCC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  <w:lang w:val="en-US"/>
              </w:rPr>
              <w:t>参数说明</w:t>
            </w: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</w:rPr>
              <w:t>/</w:t>
            </w: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  <w:lang w:val="en-US"/>
              </w:rPr>
              <w:t>示例</w:t>
            </w:r>
          </w:p>
        </w:tc>
      </w:tr>
      <w:tr w:rsidR="001460F6" w:rsidTr="00DE392F">
        <w:tc>
          <w:tcPr>
            <w:tcW w:w="2092" w:type="dxa"/>
            <w:tcBorders>
              <w:top w:val="single" w:sz="6" w:space="0" w:color="4AACC5"/>
              <w:left w:val="single" w:sz="4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vAlign w:val="center"/>
            <w:hideMark/>
          </w:tcPr>
          <w:p w:rsidR="001460F6" w:rsidRPr="0092250F" w:rsidRDefault="001460F6" w:rsidP="0092250F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92250F"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productCode</w:t>
            </w:r>
          </w:p>
        </w:tc>
        <w:tc>
          <w:tcPr>
            <w:tcW w:w="1559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vAlign w:val="center"/>
            <w:hideMark/>
          </w:tcPr>
          <w:p w:rsidR="001460F6" w:rsidRPr="0092250F" w:rsidRDefault="001460F6" w:rsidP="0092250F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92250F"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产品名称</w:t>
            </w:r>
          </w:p>
        </w:tc>
        <w:tc>
          <w:tcPr>
            <w:tcW w:w="992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vAlign w:val="center"/>
            <w:hideMark/>
          </w:tcPr>
          <w:p w:rsidR="001460F6" w:rsidRPr="0092250F" w:rsidRDefault="001460F6" w:rsidP="0092250F">
            <w:pPr>
              <w:jc w:val="center"/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92250F"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A20</w:t>
            </w:r>
          </w:p>
        </w:tc>
        <w:tc>
          <w:tcPr>
            <w:tcW w:w="426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vAlign w:val="center"/>
            <w:hideMark/>
          </w:tcPr>
          <w:p w:rsidR="001460F6" w:rsidRPr="0092250F" w:rsidRDefault="001460F6" w:rsidP="0092250F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92250F"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M</w:t>
            </w:r>
          </w:p>
        </w:tc>
        <w:tc>
          <w:tcPr>
            <w:tcW w:w="3826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4" w:space="0" w:color="4AACC5"/>
            </w:tcBorders>
            <w:shd w:val="clear" w:color="auto" w:fill="FFFFFF" w:themeFill="background1"/>
            <w:vAlign w:val="center"/>
            <w:hideMark/>
          </w:tcPr>
          <w:p w:rsidR="001460F6" w:rsidRPr="0092250F" w:rsidRDefault="001460F6" w:rsidP="0092250F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92250F"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FFFO、FFMPW、FFCP、FFTM</w:t>
            </w:r>
          </w:p>
        </w:tc>
      </w:tr>
      <w:tr w:rsidR="001460F6" w:rsidTr="00DE392F">
        <w:tc>
          <w:tcPr>
            <w:tcW w:w="2092" w:type="dxa"/>
            <w:tcBorders>
              <w:top w:val="single" w:sz="6" w:space="0" w:color="4AACC5"/>
              <w:left w:val="single" w:sz="4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vAlign w:val="center"/>
            <w:hideMark/>
          </w:tcPr>
          <w:p w:rsidR="001460F6" w:rsidRPr="0092250F" w:rsidRDefault="001460F6" w:rsidP="0092250F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92250F"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bankType</w:t>
            </w:r>
          </w:p>
        </w:tc>
        <w:tc>
          <w:tcPr>
            <w:tcW w:w="1559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vAlign w:val="center"/>
            <w:hideMark/>
          </w:tcPr>
          <w:p w:rsidR="001460F6" w:rsidRPr="0092250F" w:rsidRDefault="001460F6" w:rsidP="0092250F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92250F"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账户类型</w:t>
            </w:r>
          </w:p>
        </w:tc>
        <w:tc>
          <w:tcPr>
            <w:tcW w:w="992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vAlign w:val="center"/>
            <w:hideMark/>
          </w:tcPr>
          <w:p w:rsidR="001460F6" w:rsidRPr="0092250F" w:rsidRDefault="001460F6" w:rsidP="0092250F">
            <w:pPr>
              <w:jc w:val="center"/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92250F"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N2</w:t>
            </w:r>
          </w:p>
        </w:tc>
        <w:tc>
          <w:tcPr>
            <w:tcW w:w="426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vAlign w:val="center"/>
            <w:hideMark/>
          </w:tcPr>
          <w:p w:rsidR="001460F6" w:rsidRPr="0092250F" w:rsidRDefault="001460F6" w:rsidP="0092250F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92250F"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M</w:t>
            </w:r>
          </w:p>
        </w:tc>
        <w:tc>
          <w:tcPr>
            <w:tcW w:w="3826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4" w:space="0" w:color="4AACC5"/>
            </w:tcBorders>
            <w:shd w:val="clear" w:color="auto" w:fill="FFFFFF" w:themeFill="background1"/>
            <w:vAlign w:val="center"/>
            <w:hideMark/>
          </w:tcPr>
          <w:p w:rsidR="001460F6" w:rsidRPr="0092250F" w:rsidRDefault="001460F6" w:rsidP="0092250F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92250F"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0:对公;1:法人;2:授权人3:授权对公</w:t>
            </w:r>
          </w:p>
        </w:tc>
      </w:tr>
      <w:tr w:rsidR="001460F6" w:rsidTr="00DE392F">
        <w:tc>
          <w:tcPr>
            <w:tcW w:w="2092" w:type="dxa"/>
            <w:tcBorders>
              <w:top w:val="single" w:sz="6" w:space="0" w:color="4AACC5"/>
              <w:left w:val="single" w:sz="4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vAlign w:val="center"/>
            <w:hideMark/>
          </w:tcPr>
          <w:p w:rsidR="001460F6" w:rsidRPr="0092250F" w:rsidRDefault="001460F6" w:rsidP="0092250F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92250F"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accountName</w:t>
            </w:r>
          </w:p>
        </w:tc>
        <w:tc>
          <w:tcPr>
            <w:tcW w:w="1559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vAlign w:val="center"/>
            <w:hideMark/>
          </w:tcPr>
          <w:p w:rsidR="001460F6" w:rsidRPr="0092250F" w:rsidRDefault="001460F6" w:rsidP="0092250F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92250F"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开户名</w:t>
            </w:r>
          </w:p>
        </w:tc>
        <w:tc>
          <w:tcPr>
            <w:tcW w:w="992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vAlign w:val="center"/>
            <w:hideMark/>
          </w:tcPr>
          <w:p w:rsidR="001460F6" w:rsidRPr="0092250F" w:rsidRDefault="001460F6" w:rsidP="0092250F">
            <w:pPr>
              <w:jc w:val="center"/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92250F"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X300</w:t>
            </w:r>
          </w:p>
        </w:tc>
        <w:tc>
          <w:tcPr>
            <w:tcW w:w="426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vAlign w:val="center"/>
            <w:hideMark/>
          </w:tcPr>
          <w:p w:rsidR="001460F6" w:rsidRPr="0092250F" w:rsidRDefault="001460F6" w:rsidP="0092250F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92250F"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M</w:t>
            </w:r>
          </w:p>
        </w:tc>
        <w:tc>
          <w:tcPr>
            <w:tcW w:w="3826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4" w:space="0" w:color="4AACC5"/>
            </w:tcBorders>
            <w:shd w:val="clear" w:color="auto" w:fill="FFFFFF" w:themeFill="background1"/>
            <w:vAlign w:val="center"/>
            <w:hideMark/>
          </w:tcPr>
          <w:p w:rsidR="001460F6" w:rsidRPr="0092250F" w:rsidRDefault="001460F6" w:rsidP="0092250F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92250F"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校验对公则和客户名称一致，法人则和法人名称一致</w:t>
            </w:r>
          </w:p>
        </w:tc>
      </w:tr>
      <w:tr w:rsidR="001460F6" w:rsidTr="00DE392F">
        <w:tc>
          <w:tcPr>
            <w:tcW w:w="2092" w:type="dxa"/>
            <w:tcBorders>
              <w:top w:val="single" w:sz="6" w:space="0" w:color="4AACC5"/>
              <w:left w:val="single" w:sz="4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vAlign w:val="center"/>
            <w:hideMark/>
          </w:tcPr>
          <w:p w:rsidR="001460F6" w:rsidRPr="0092250F" w:rsidRDefault="001460F6" w:rsidP="0092250F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92250F"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bankAcctId</w:t>
            </w:r>
          </w:p>
        </w:tc>
        <w:tc>
          <w:tcPr>
            <w:tcW w:w="1559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vAlign w:val="center"/>
            <w:hideMark/>
          </w:tcPr>
          <w:p w:rsidR="001460F6" w:rsidRPr="0092250F" w:rsidRDefault="001460F6" w:rsidP="0092250F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92250F"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银行卡号</w:t>
            </w:r>
          </w:p>
        </w:tc>
        <w:tc>
          <w:tcPr>
            <w:tcW w:w="992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vAlign w:val="center"/>
            <w:hideMark/>
          </w:tcPr>
          <w:p w:rsidR="001460F6" w:rsidRPr="0092250F" w:rsidRDefault="001460F6" w:rsidP="0092250F">
            <w:pPr>
              <w:jc w:val="center"/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92250F"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N100</w:t>
            </w:r>
          </w:p>
        </w:tc>
        <w:tc>
          <w:tcPr>
            <w:tcW w:w="426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vAlign w:val="center"/>
            <w:hideMark/>
          </w:tcPr>
          <w:p w:rsidR="001460F6" w:rsidRPr="0092250F" w:rsidRDefault="001460F6" w:rsidP="0092250F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92250F"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M</w:t>
            </w:r>
          </w:p>
        </w:tc>
        <w:tc>
          <w:tcPr>
            <w:tcW w:w="3826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4" w:space="0" w:color="4AACC5"/>
            </w:tcBorders>
            <w:shd w:val="clear" w:color="auto" w:fill="FFFFFF" w:themeFill="background1"/>
            <w:vAlign w:val="center"/>
          </w:tcPr>
          <w:p w:rsidR="001460F6" w:rsidRPr="0092250F" w:rsidRDefault="001460F6" w:rsidP="0092250F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</w:p>
        </w:tc>
      </w:tr>
      <w:tr w:rsidR="001460F6" w:rsidTr="00DE392F">
        <w:tc>
          <w:tcPr>
            <w:tcW w:w="2092" w:type="dxa"/>
            <w:tcBorders>
              <w:top w:val="single" w:sz="6" w:space="0" w:color="4AACC5"/>
              <w:left w:val="single" w:sz="4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vAlign w:val="center"/>
            <w:hideMark/>
          </w:tcPr>
          <w:p w:rsidR="001460F6" w:rsidRPr="0092250F" w:rsidRDefault="001460F6" w:rsidP="0092250F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92250F"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bankName</w:t>
            </w:r>
          </w:p>
        </w:tc>
        <w:tc>
          <w:tcPr>
            <w:tcW w:w="1559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vAlign w:val="center"/>
            <w:hideMark/>
          </w:tcPr>
          <w:p w:rsidR="001460F6" w:rsidRPr="0092250F" w:rsidRDefault="001460F6" w:rsidP="0092250F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92250F"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银行名称</w:t>
            </w:r>
          </w:p>
        </w:tc>
        <w:tc>
          <w:tcPr>
            <w:tcW w:w="992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vAlign w:val="center"/>
            <w:hideMark/>
          </w:tcPr>
          <w:p w:rsidR="001460F6" w:rsidRPr="0092250F" w:rsidRDefault="001460F6" w:rsidP="0092250F">
            <w:pPr>
              <w:jc w:val="center"/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92250F"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X200</w:t>
            </w:r>
          </w:p>
        </w:tc>
        <w:tc>
          <w:tcPr>
            <w:tcW w:w="426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vAlign w:val="center"/>
            <w:hideMark/>
          </w:tcPr>
          <w:p w:rsidR="001460F6" w:rsidRPr="0092250F" w:rsidRDefault="001460F6" w:rsidP="0092250F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92250F"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M</w:t>
            </w:r>
          </w:p>
        </w:tc>
        <w:tc>
          <w:tcPr>
            <w:tcW w:w="3826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4" w:space="0" w:color="4AACC5"/>
            </w:tcBorders>
            <w:shd w:val="clear" w:color="auto" w:fill="FFFFFF" w:themeFill="background1"/>
            <w:vAlign w:val="center"/>
          </w:tcPr>
          <w:p w:rsidR="001460F6" w:rsidRPr="0092250F" w:rsidRDefault="001460F6" w:rsidP="0092250F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</w:p>
        </w:tc>
      </w:tr>
      <w:tr w:rsidR="001460F6" w:rsidTr="00DE392F">
        <w:tc>
          <w:tcPr>
            <w:tcW w:w="2092" w:type="dxa"/>
            <w:tcBorders>
              <w:top w:val="single" w:sz="6" w:space="0" w:color="4AACC5"/>
              <w:left w:val="single" w:sz="4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vAlign w:val="center"/>
            <w:hideMark/>
          </w:tcPr>
          <w:p w:rsidR="001460F6" w:rsidRPr="0092250F" w:rsidRDefault="001460F6" w:rsidP="0092250F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92250F"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province</w:t>
            </w:r>
          </w:p>
        </w:tc>
        <w:tc>
          <w:tcPr>
            <w:tcW w:w="1559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vAlign w:val="center"/>
            <w:hideMark/>
          </w:tcPr>
          <w:p w:rsidR="001460F6" w:rsidRPr="0092250F" w:rsidRDefault="001460F6" w:rsidP="0092250F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92250F"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省份</w:t>
            </w:r>
          </w:p>
        </w:tc>
        <w:tc>
          <w:tcPr>
            <w:tcW w:w="992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vAlign w:val="center"/>
            <w:hideMark/>
          </w:tcPr>
          <w:p w:rsidR="001460F6" w:rsidRPr="0092250F" w:rsidRDefault="001460F6" w:rsidP="0092250F">
            <w:pPr>
              <w:jc w:val="center"/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92250F"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N6</w:t>
            </w:r>
          </w:p>
        </w:tc>
        <w:tc>
          <w:tcPr>
            <w:tcW w:w="426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vAlign w:val="center"/>
            <w:hideMark/>
          </w:tcPr>
          <w:p w:rsidR="001460F6" w:rsidRPr="0092250F" w:rsidRDefault="001460F6" w:rsidP="0092250F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92250F"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M</w:t>
            </w:r>
          </w:p>
        </w:tc>
        <w:tc>
          <w:tcPr>
            <w:tcW w:w="3826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4" w:space="0" w:color="4AACC5"/>
            </w:tcBorders>
            <w:shd w:val="clear" w:color="auto" w:fill="FFFFFF" w:themeFill="background1"/>
            <w:vAlign w:val="center"/>
            <w:hideMark/>
          </w:tcPr>
          <w:p w:rsidR="001460F6" w:rsidRPr="0092250F" w:rsidRDefault="001460F6" w:rsidP="0092250F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92250F"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参照行政区划国标代码</w:t>
            </w:r>
          </w:p>
        </w:tc>
      </w:tr>
      <w:tr w:rsidR="001460F6" w:rsidTr="00DE392F">
        <w:tc>
          <w:tcPr>
            <w:tcW w:w="2092" w:type="dxa"/>
            <w:tcBorders>
              <w:top w:val="single" w:sz="6" w:space="0" w:color="4AACC5"/>
              <w:left w:val="single" w:sz="4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vAlign w:val="center"/>
            <w:hideMark/>
          </w:tcPr>
          <w:p w:rsidR="001460F6" w:rsidRPr="0092250F" w:rsidRDefault="001460F6" w:rsidP="0092250F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92250F"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city</w:t>
            </w:r>
          </w:p>
        </w:tc>
        <w:tc>
          <w:tcPr>
            <w:tcW w:w="1559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vAlign w:val="center"/>
            <w:hideMark/>
          </w:tcPr>
          <w:p w:rsidR="001460F6" w:rsidRPr="0092250F" w:rsidRDefault="001460F6" w:rsidP="0092250F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92250F"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城市</w:t>
            </w:r>
          </w:p>
        </w:tc>
        <w:tc>
          <w:tcPr>
            <w:tcW w:w="992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vAlign w:val="center"/>
            <w:hideMark/>
          </w:tcPr>
          <w:p w:rsidR="001460F6" w:rsidRPr="0092250F" w:rsidRDefault="001460F6" w:rsidP="0092250F">
            <w:pPr>
              <w:jc w:val="center"/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92250F"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N</w:t>
            </w:r>
            <w:r w:rsidR="00126AC1">
              <w:rPr>
                <w:rFonts w:ascii="微软雅黑" w:hAnsi="微软雅黑" w:cs="微软雅黑"/>
                <w:sz w:val="18"/>
                <w:szCs w:val="18"/>
                <w:lang w:eastAsia="zh-CN"/>
              </w:rPr>
              <w:t>10</w:t>
            </w:r>
          </w:p>
        </w:tc>
        <w:tc>
          <w:tcPr>
            <w:tcW w:w="426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vAlign w:val="center"/>
            <w:hideMark/>
          </w:tcPr>
          <w:p w:rsidR="001460F6" w:rsidRPr="0092250F" w:rsidRDefault="001460F6" w:rsidP="0092250F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92250F"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M</w:t>
            </w:r>
          </w:p>
        </w:tc>
        <w:tc>
          <w:tcPr>
            <w:tcW w:w="3826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4" w:space="0" w:color="4AACC5"/>
            </w:tcBorders>
            <w:shd w:val="clear" w:color="auto" w:fill="FFFFFF" w:themeFill="background1"/>
            <w:vAlign w:val="center"/>
            <w:hideMark/>
          </w:tcPr>
          <w:p w:rsidR="001460F6" w:rsidRPr="0092250F" w:rsidRDefault="001460F6" w:rsidP="0092250F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92250F"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参照行政区划国标代码</w:t>
            </w:r>
          </w:p>
        </w:tc>
      </w:tr>
      <w:tr w:rsidR="001460F6" w:rsidTr="00DE392F">
        <w:tc>
          <w:tcPr>
            <w:tcW w:w="2092" w:type="dxa"/>
            <w:tcBorders>
              <w:top w:val="single" w:sz="6" w:space="0" w:color="4AACC5"/>
              <w:left w:val="single" w:sz="4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vAlign w:val="center"/>
            <w:hideMark/>
          </w:tcPr>
          <w:p w:rsidR="001460F6" w:rsidRPr="0092250F" w:rsidRDefault="001460F6" w:rsidP="0092250F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92250F"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bankBranch</w:t>
            </w:r>
          </w:p>
        </w:tc>
        <w:tc>
          <w:tcPr>
            <w:tcW w:w="1559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vAlign w:val="center"/>
            <w:hideMark/>
          </w:tcPr>
          <w:p w:rsidR="001460F6" w:rsidRPr="0092250F" w:rsidRDefault="001460F6" w:rsidP="0092250F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92250F"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开户行</w:t>
            </w:r>
          </w:p>
        </w:tc>
        <w:tc>
          <w:tcPr>
            <w:tcW w:w="992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vAlign w:val="center"/>
            <w:hideMark/>
          </w:tcPr>
          <w:p w:rsidR="001460F6" w:rsidRPr="0092250F" w:rsidRDefault="001460F6" w:rsidP="0092250F">
            <w:pPr>
              <w:jc w:val="center"/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92250F"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X200</w:t>
            </w:r>
          </w:p>
        </w:tc>
        <w:tc>
          <w:tcPr>
            <w:tcW w:w="426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vAlign w:val="center"/>
            <w:hideMark/>
          </w:tcPr>
          <w:p w:rsidR="001460F6" w:rsidRPr="0092250F" w:rsidRDefault="001460F6" w:rsidP="0092250F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92250F"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M</w:t>
            </w:r>
          </w:p>
        </w:tc>
        <w:tc>
          <w:tcPr>
            <w:tcW w:w="3826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4" w:space="0" w:color="4AACC5"/>
            </w:tcBorders>
            <w:shd w:val="clear" w:color="auto" w:fill="FFFFFF" w:themeFill="background1"/>
            <w:vAlign w:val="center"/>
            <w:hideMark/>
          </w:tcPr>
          <w:p w:rsidR="001460F6" w:rsidRPr="0092250F" w:rsidRDefault="001460F6" w:rsidP="0092250F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92250F"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必须汉字</w:t>
            </w:r>
          </w:p>
        </w:tc>
      </w:tr>
      <w:tr w:rsidR="001460F6" w:rsidTr="00DE392F">
        <w:tc>
          <w:tcPr>
            <w:tcW w:w="2092" w:type="dxa"/>
            <w:tcBorders>
              <w:top w:val="single" w:sz="6" w:space="0" w:color="4AACC5"/>
              <w:left w:val="single" w:sz="4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vAlign w:val="center"/>
            <w:hideMark/>
          </w:tcPr>
          <w:p w:rsidR="001460F6" w:rsidRPr="0092250F" w:rsidRDefault="001460F6" w:rsidP="0092250F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92250F"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idCardType</w:t>
            </w:r>
          </w:p>
        </w:tc>
        <w:tc>
          <w:tcPr>
            <w:tcW w:w="1559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vAlign w:val="center"/>
            <w:hideMark/>
          </w:tcPr>
          <w:p w:rsidR="001460F6" w:rsidRPr="0092250F" w:rsidRDefault="001460F6" w:rsidP="0092250F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92250F"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证件类型</w:t>
            </w:r>
          </w:p>
        </w:tc>
        <w:tc>
          <w:tcPr>
            <w:tcW w:w="992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vAlign w:val="center"/>
            <w:hideMark/>
          </w:tcPr>
          <w:p w:rsidR="001460F6" w:rsidRPr="0092250F" w:rsidRDefault="001460F6" w:rsidP="0092250F">
            <w:pPr>
              <w:jc w:val="center"/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92250F"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N2</w:t>
            </w:r>
          </w:p>
        </w:tc>
        <w:tc>
          <w:tcPr>
            <w:tcW w:w="426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vAlign w:val="center"/>
            <w:hideMark/>
          </w:tcPr>
          <w:p w:rsidR="001460F6" w:rsidRPr="0092250F" w:rsidRDefault="001460F6" w:rsidP="0092250F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92250F"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O</w:t>
            </w:r>
          </w:p>
        </w:tc>
        <w:tc>
          <w:tcPr>
            <w:tcW w:w="3826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4" w:space="0" w:color="4AACC5"/>
            </w:tcBorders>
            <w:shd w:val="clear" w:color="auto" w:fill="FFFFFF" w:themeFill="background1"/>
            <w:vAlign w:val="center"/>
            <w:hideMark/>
          </w:tcPr>
          <w:p w:rsidR="001460F6" w:rsidRPr="0092250F" w:rsidRDefault="001460F6" w:rsidP="0092250F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92250F"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参见数据字典：证件类型</w:t>
            </w:r>
          </w:p>
        </w:tc>
      </w:tr>
      <w:tr w:rsidR="001460F6" w:rsidTr="00DE392F">
        <w:tc>
          <w:tcPr>
            <w:tcW w:w="2092" w:type="dxa"/>
            <w:tcBorders>
              <w:top w:val="single" w:sz="6" w:space="0" w:color="4AACC5"/>
              <w:left w:val="single" w:sz="4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vAlign w:val="center"/>
            <w:hideMark/>
          </w:tcPr>
          <w:p w:rsidR="001460F6" w:rsidRPr="0092250F" w:rsidRDefault="001460F6" w:rsidP="0092250F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92250F"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idCardNumber</w:t>
            </w:r>
          </w:p>
        </w:tc>
        <w:tc>
          <w:tcPr>
            <w:tcW w:w="1559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vAlign w:val="center"/>
            <w:hideMark/>
          </w:tcPr>
          <w:p w:rsidR="001460F6" w:rsidRPr="0092250F" w:rsidRDefault="001460F6" w:rsidP="0092250F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92250F"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证件号码</w:t>
            </w:r>
          </w:p>
        </w:tc>
        <w:tc>
          <w:tcPr>
            <w:tcW w:w="992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vAlign w:val="center"/>
            <w:hideMark/>
          </w:tcPr>
          <w:p w:rsidR="001460F6" w:rsidRPr="0092250F" w:rsidRDefault="001460F6" w:rsidP="0092250F">
            <w:pPr>
              <w:jc w:val="center"/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92250F"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X50</w:t>
            </w:r>
          </w:p>
        </w:tc>
        <w:tc>
          <w:tcPr>
            <w:tcW w:w="426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vAlign w:val="center"/>
            <w:hideMark/>
          </w:tcPr>
          <w:p w:rsidR="001460F6" w:rsidRPr="0092250F" w:rsidRDefault="001460F6" w:rsidP="0092250F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92250F"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O</w:t>
            </w:r>
          </w:p>
        </w:tc>
        <w:tc>
          <w:tcPr>
            <w:tcW w:w="3826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4" w:space="0" w:color="4AACC5"/>
            </w:tcBorders>
            <w:shd w:val="clear" w:color="auto" w:fill="FFFFFF" w:themeFill="background1"/>
            <w:vAlign w:val="center"/>
            <w:hideMark/>
          </w:tcPr>
          <w:p w:rsidR="001460F6" w:rsidRPr="0092250F" w:rsidRDefault="001460F6" w:rsidP="0092250F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92250F"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对私-必填</w:t>
            </w:r>
          </w:p>
        </w:tc>
      </w:tr>
      <w:tr w:rsidR="001460F6" w:rsidTr="00DE392F">
        <w:tc>
          <w:tcPr>
            <w:tcW w:w="2092" w:type="dxa"/>
            <w:tcBorders>
              <w:top w:val="single" w:sz="6" w:space="0" w:color="4AACC5"/>
              <w:left w:val="single" w:sz="4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vAlign w:val="center"/>
            <w:hideMark/>
          </w:tcPr>
          <w:p w:rsidR="001460F6" w:rsidRPr="0092250F" w:rsidRDefault="001460F6" w:rsidP="0092250F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92250F"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mobile</w:t>
            </w:r>
          </w:p>
        </w:tc>
        <w:tc>
          <w:tcPr>
            <w:tcW w:w="1559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vAlign w:val="center"/>
            <w:hideMark/>
          </w:tcPr>
          <w:p w:rsidR="001460F6" w:rsidRPr="0092250F" w:rsidRDefault="001460F6" w:rsidP="0092250F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92250F"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预留手机号</w:t>
            </w:r>
          </w:p>
        </w:tc>
        <w:tc>
          <w:tcPr>
            <w:tcW w:w="992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vAlign w:val="center"/>
            <w:hideMark/>
          </w:tcPr>
          <w:p w:rsidR="001460F6" w:rsidRPr="0092250F" w:rsidRDefault="001460F6" w:rsidP="0092250F">
            <w:pPr>
              <w:jc w:val="center"/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92250F"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N11</w:t>
            </w:r>
          </w:p>
        </w:tc>
        <w:tc>
          <w:tcPr>
            <w:tcW w:w="426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vAlign w:val="center"/>
            <w:hideMark/>
          </w:tcPr>
          <w:p w:rsidR="001460F6" w:rsidRPr="0092250F" w:rsidRDefault="001460F6" w:rsidP="0092250F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92250F"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O</w:t>
            </w:r>
          </w:p>
        </w:tc>
        <w:tc>
          <w:tcPr>
            <w:tcW w:w="3826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4" w:space="0" w:color="4AACC5"/>
            </w:tcBorders>
            <w:shd w:val="clear" w:color="auto" w:fill="FFFFFF" w:themeFill="background1"/>
            <w:vAlign w:val="center"/>
            <w:hideMark/>
          </w:tcPr>
          <w:p w:rsidR="001460F6" w:rsidRPr="0092250F" w:rsidRDefault="001460F6" w:rsidP="0092250F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92250F"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对私-必填</w:t>
            </w:r>
          </w:p>
        </w:tc>
      </w:tr>
    </w:tbl>
    <w:p w:rsidR="001460F6" w:rsidRPr="001460F6" w:rsidRDefault="001460F6" w:rsidP="001460F6">
      <w:pPr>
        <w:pStyle w:val="2"/>
        <w:rPr>
          <w:lang w:eastAsia="zh-CN"/>
        </w:rPr>
      </w:pPr>
      <w:bookmarkStart w:id="88" w:name="_Toc513053741"/>
      <w:bookmarkStart w:id="89" w:name="OLE_LINK73"/>
      <w:bookmarkStart w:id="90" w:name="OLE_LINK75"/>
      <w:r>
        <w:rPr>
          <w:rFonts w:hint="eastAsia"/>
          <w:lang w:eastAsia="zh-CN"/>
        </w:rPr>
        <w:t>Store</w:t>
      </w:r>
      <w:bookmarkEnd w:id="88"/>
    </w:p>
    <w:tbl>
      <w:tblPr>
        <w:tblpPr w:leftFromText="180" w:rightFromText="180" w:vertAnchor="text" w:tblpY="1"/>
        <w:tblOverlap w:val="never"/>
        <w:tblW w:w="8895" w:type="dxa"/>
        <w:tblBorders>
          <w:top w:val="single" w:sz="4" w:space="0" w:color="4AACC5"/>
          <w:left w:val="single" w:sz="4" w:space="0" w:color="4AACC5"/>
          <w:bottom w:val="single" w:sz="4" w:space="0" w:color="4AACC5"/>
          <w:right w:val="single" w:sz="4" w:space="0" w:color="4AACC5"/>
          <w:insideH w:val="single" w:sz="6" w:space="0" w:color="4AACC5"/>
          <w:insideV w:val="single" w:sz="6" w:space="0" w:color="4AACC5"/>
        </w:tblBorders>
        <w:tblLayout w:type="fixed"/>
        <w:tblLook w:val="04A0" w:firstRow="1" w:lastRow="0" w:firstColumn="1" w:lastColumn="0" w:noHBand="0" w:noVBand="1"/>
      </w:tblPr>
      <w:tblGrid>
        <w:gridCol w:w="2092"/>
        <w:gridCol w:w="1559"/>
        <w:gridCol w:w="992"/>
        <w:gridCol w:w="426"/>
        <w:gridCol w:w="3826"/>
      </w:tblGrid>
      <w:tr w:rsidR="001460F6" w:rsidTr="00DE392F">
        <w:tc>
          <w:tcPr>
            <w:tcW w:w="2092" w:type="dxa"/>
            <w:tcBorders>
              <w:top w:val="single" w:sz="4" w:space="0" w:color="4AACC5"/>
              <w:left w:val="single" w:sz="4" w:space="0" w:color="4AACC5"/>
              <w:bottom w:val="single" w:sz="6" w:space="0" w:color="4AACC5"/>
              <w:right w:val="single" w:sz="6" w:space="0" w:color="4AACC5"/>
            </w:tcBorders>
            <w:shd w:val="clear" w:color="auto" w:fill="30849B"/>
            <w:vAlign w:val="center"/>
            <w:hideMark/>
          </w:tcPr>
          <w:p w:rsidR="001460F6" w:rsidRDefault="001460F6" w:rsidP="00DE392F">
            <w:pPr>
              <w:adjustRightInd w:val="0"/>
              <w:snapToGrid w:val="0"/>
              <w:rPr>
                <w:rFonts w:ascii="微软雅黑" w:hAnsi="微软雅黑" w:cs="微软雅黑"/>
                <w:color w:val="C7EDCC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  <w:lang w:eastAsia="zh-CN"/>
              </w:rPr>
              <w:t>属性</w:t>
            </w:r>
          </w:p>
        </w:tc>
        <w:tc>
          <w:tcPr>
            <w:tcW w:w="1559" w:type="dxa"/>
            <w:tcBorders>
              <w:top w:val="single" w:sz="4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30849B"/>
            <w:vAlign w:val="center"/>
            <w:hideMark/>
          </w:tcPr>
          <w:p w:rsidR="001460F6" w:rsidRDefault="001460F6" w:rsidP="00DE392F">
            <w:pPr>
              <w:adjustRightInd w:val="0"/>
              <w:snapToGrid w:val="0"/>
              <w:jc w:val="center"/>
              <w:rPr>
                <w:rFonts w:ascii="微软雅黑" w:hAnsi="微软雅黑" w:cs="微软雅黑"/>
                <w:color w:val="C7EDCC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  <w:lang w:val="en-US"/>
              </w:rPr>
              <w:t>定义</w:t>
            </w:r>
          </w:p>
        </w:tc>
        <w:tc>
          <w:tcPr>
            <w:tcW w:w="992" w:type="dxa"/>
            <w:tcBorders>
              <w:top w:val="single" w:sz="4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30849B"/>
            <w:vAlign w:val="center"/>
            <w:hideMark/>
          </w:tcPr>
          <w:p w:rsidR="001460F6" w:rsidRDefault="001460F6" w:rsidP="00DE392F">
            <w:pPr>
              <w:adjustRightInd w:val="0"/>
              <w:snapToGrid w:val="0"/>
              <w:jc w:val="center"/>
              <w:rPr>
                <w:rFonts w:ascii="微软雅黑" w:hAnsi="微软雅黑" w:cs="微软雅黑"/>
                <w:b/>
                <w:color w:val="C7EDCC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  <w:lang w:val="en-US"/>
              </w:rPr>
              <w:t>类型</w:t>
            </w:r>
          </w:p>
          <w:p w:rsidR="001460F6" w:rsidRDefault="001460F6" w:rsidP="00DE392F">
            <w:pPr>
              <w:adjustRightInd w:val="0"/>
              <w:snapToGrid w:val="0"/>
              <w:jc w:val="center"/>
              <w:rPr>
                <w:rFonts w:ascii="微软雅黑" w:hAnsi="微软雅黑" w:cs="微软雅黑"/>
                <w:color w:val="C7EDCC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  <w:lang w:val="en-US"/>
              </w:rPr>
              <w:t>长度</w:t>
            </w:r>
          </w:p>
        </w:tc>
        <w:tc>
          <w:tcPr>
            <w:tcW w:w="426" w:type="dxa"/>
            <w:tcBorders>
              <w:top w:val="single" w:sz="4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30849B"/>
            <w:vAlign w:val="center"/>
            <w:hideMark/>
          </w:tcPr>
          <w:p w:rsidR="001460F6" w:rsidRDefault="001460F6" w:rsidP="00DE392F">
            <w:pPr>
              <w:adjustRightInd w:val="0"/>
              <w:snapToGrid w:val="0"/>
              <w:jc w:val="center"/>
              <w:rPr>
                <w:rFonts w:ascii="微软雅黑" w:hAnsi="微软雅黑" w:cs="微软雅黑"/>
                <w:color w:val="C7EDCC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  <w:lang w:val="en-US"/>
              </w:rPr>
              <w:t>必填</w:t>
            </w:r>
          </w:p>
        </w:tc>
        <w:tc>
          <w:tcPr>
            <w:tcW w:w="3826" w:type="dxa"/>
            <w:tcBorders>
              <w:top w:val="single" w:sz="4" w:space="0" w:color="4AACC5"/>
              <w:left w:val="single" w:sz="6" w:space="0" w:color="4AACC5"/>
              <w:bottom w:val="single" w:sz="6" w:space="0" w:color="4AACC5"/>
              <w:right w:val="single" w:sz="4" w:space="0" w:color="4AACC5"/>
            </w:tcBorders>
            <w:shd w:val="clear" w:color="auto" w:fill="30849B"/>
            <w:vAlign w:val="center"/>
            <w:hideMark/>
          </w:tcPr>
          <w:p w:rsidR="001460F6" w:rsidRDefault="001460F6" w:rsidP="00DE392F">
            <w:pPr>
              <w:adjustRightInd w:val="0"/>
              <w:snapToGrid w:val="0"/>
              <w:jc w:val="center"/>
              <w:rPr>
                <w:rFonts w:ascii="微软雅黑" w:hAnsi="微软雅黑" w:cs="微软雅黑"/>
                <w:color w:val="C7EDCC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  <w:lang w:val="en-US"/>
              </w:rPr>
              <w:t>参数说明</w:t>
            </w: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</w:rPr>
              <w:t>/</w:t>
            </w: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  <w:lang w:val="en-US"/>
              </w:rPr>
              <w:t>示例</w:t>
            </w:r>
          </w:p>
        </w:tc>
      </w:tr>
      <w:bookmarkEnd w:id="89"/>
      <w:bookmarkEnd w:id="90"/>
      <w:tr w:rsidR="001460F6" w:rsidTr="00DE392F">
        <w:tc>
          <w:tcPr>
            <w:tcW w:w="2092" w:type="dxa"/>
            <w:tcBorders>
              <w:top w:val="single" w:sz="6" w:space="0" w:color="4AACC5"/>
              <w:left w:val="single" w:sz="4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vAlign w:val="center"/>
            <w:hideMark/>
          </w:tcPr>
          <w:p w:rsidR="001460F6" w:rsidRPr="0092250F" w:rsidRDefault="001460F6" w:rsidP="0092250F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92250F"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storeId</w:t>
            </w:r>
          </w:p>
        </w:tc>
        <w:tc>
          <w:tcPr>
            <w:tcW w:w="1559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vAlign w:val="center"/>
            <w:hideMark/>
          </w:tcPr>
          <w:p w:rsidR="001460F6" w:rsidRPr="0092250F" w:rsidRDefault="001460F6" w:rsidP="0092250F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92250F"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门店ID</w:t>
            </w:r>
          </w:p>
        </w:tc>
        <w:tc>
          <w:tcPr>
            <w:tcW w:w="992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vAlign w:val="center"/>
            <w:hideMark/>
          </w:tcPr>
          <w:p w:rsidR="001460F6" w:rsidRPr="0092250F" w:rsidRDefault="001460F6" w:rsidP="0092250F">
            <w:pPr>
              <w:jc w:val="center"/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92250F"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AN128</w:t>
            </w:r>
          </w:p>
        </w:tc>
        <w:tc>
          <w:tcPr>
            <w:tcW w:w="426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vAlign w:val="center"/>
            <w:hideMark/>
          </w:tcPr>
          <w:p w:rsidR="001460F6" w:rsidRPr="0092250F" w:rsidRDefault="001460F6" w:rsidP="0092250F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92250F"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M</w:t>
            </w:r>
          </w:p>
        </w:tc>
        <w:tc>
          <w:tcPr>
            <w:tcW w:w="3826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4" w:space="0" w:color="4AACC5"/>
            </w:tcBorders>
            <w:shd w:val="clear" w:color="auto" w:fill="FFFFFF" w:themeFill="background1"/>
            <w:vAlign w:val="center"/>
            <w:hideMark/>
          </w:tcPr>
          <w:p w:rsidR="001460F6" w:rsidRPr="0092250F" w:rsidRDefault="001460F6" w:rsidP="0092250F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</w:p>
        </w:tc>
      </w:tr>
      <w:tr w:rsidR="001460F6" w:rsidTr="00DE392F">
        <w:tc>
          <w:tcPr>
            <w:tcW w:w="2092" w:type="dxa"/>
            <w:tcBorders>
              <w:top w:val="single" w:sz="6" w:space="0" w:color="4AACC5"/>
              <w:left w:val="single" w:sz="4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vAlign w:val="center"/>
            <w:hideMark/>
          </w:tcPr>
          <w:p w:rsidR="001460F6" w:rsidRPr="0092250F" w:rsidRDefault="001460F6" w:rsidP="0092250F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92250F"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storeName</w:t>
            </w:r>
          </w:p>
        </w:tc>
        <w:tc>
          <w:tcPr>
            <w:tcW w:w="1559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vAlign w:val="center"/>
            <w:hideMark/>
          </w:tcPr>
          <w:p w:rsidR="001460F6" w:rsidRPr="0092250F" w:rsidRDefault="001460F6" w:rsidP="0092250F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92250F"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门店名称</w:t>
            </w:r>
          </w:p>
        </w:tc>
        <w:tc>
          <w:tcPr>
            <w:tcW w:w="992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vAlign w:val="center"/>
            <w:hideMark/>
          </w:tcPr>
          <w:p w:rsidR="001460F6" w:rsidRPr="0092250F" w:rsidRDefault="001460F6" w:rsidP="0092250F">
            <w:pPr>
              <w:jc w:val="center"/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92250F"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X200</w:t>
            </w:r>
          </w:p>
        </w:tc>
        <w:tc>
          <w:tcPr>
            <w:tcW w:w="426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vAlign w:val="center"/>
            <w:hideMark/>
          </w:tcPr>
          <w:p w:rsidR="001460F6" w:rsidRPr="0092250F" w:rsidRDefault="001460F6" w:rsidP="0092250F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92250F"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M</w:t>
            </w:r>
          </w:p>
        </w:tc>
        <w:tc>
          <w:tcPr>
            <w:tcW w:w="3826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4" w:space="0" w:color="4AACC5"/>
            </w:tcBorders>
            <w:shd w:val="clear" w:color="auto" w:fill="FFFFFF" w:themeFill="background1"/>
            <w:vAlign w:val="center"/>
            <w:hideMark/>
          </w:tcPr>
          <w:p w:rsidR="001460F6" w:rsidRPr="0092250F" w:rsidRDefault="001460F6" w:rsidP="0092250F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</w:p>
        </w:tc>
      </w:tr>
      <w:tr w:rsidR="001460F6" w:rsidTr="00DE392F">
        <w:tc>
          <w:tcPr>
            <w:tcW w:w="2092" w:type="dxa"/>
            <w:tcBorders>
              <w:top w:val="single" w:sz="6" w:space="0" w:color="4AACC5"/>
              <w:left w:val="single" w:sz="4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vAlign w:val="center"/>
            <w:hideMark/>
          </w:tcPr>
          <w:p w:rsidR="001460F6" w:rsidRPr="0092250F" w:rsidRDefault="001460F6" w:rsidP="0092250F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92250F"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businessCircleName</w:t>
            </w:r>
          </w:p>
        </w:tc>
        <w:tc>
          <w:tcPr>
            <w:tcW w:w="1559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vAlign w:val="center"/>
            <w:hideMark/>
          </w:tcPr>
          <w:p w:rsidR="001460F6" w:rsidRPr="0092250F" w:rsidRDefault="001460F6" w:rsidP="0092250F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92250F"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商圈名称</w:t>
            </w:r>
          </w:p>
        </w:tc>
        <w:tc>
          <w:tcPr>
            <w:tcW w:w="992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vAlign w:val="center"/>
            <w:hideMark/>
          </w:tcPr>
          <w:p w:rsidR="001460F6" w:rsidRPr="0092250F" w:rsidRDefault="001460F6" w:rsidP="0092250F">
            <w:pPr>
              <w:jc w:val="center"/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92250F"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X200</w:t>
            </w:r>
          </w:p>
        </w:tc>
        <w:tc>
          <w:tcPr>
            <w:tcW w:w="426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vAlign w:val="center"/>
            <w:hideMark/>
          </w:tcPr>
          <w:p w:rsidR="001460F6" w:rsidRPr="0092250F" w:rsidRDefault="001460F6" w:rsidP="0092250F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92250F"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M</w:t>
            </w:r>
          </w:p>
        </w:tc>
        <w:tc>
          <w:tcPr>
            <w:tcW w:w="3826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4" w:space="0" w:color="4AACC5"/>
            </w:tcBorders>
            <w:shd w:val="clear" w:color="auto" w:fill="FFFFFF" w:themeFill="background1"/>
            <w:vAlign w:val="center"/>
            <w:hideMark/>
          </w:tcPr>
          <w:p w:rsidR="001460F6" w:rsidRPr="0092250F" w:rsidRDefault="001460F6" w:rsidP="0092250F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</w:p>
        </w:tc>
      </w:tr>
      <w:tr w:rsidR="001460F6" w:rsidTr="00DE392F">
        <w:tc>
          <w:tcPr>
            <w:tcW w:w="2092" w:type="dxa"/>
            <w:tcBorders>
              <w:top w:val="single" w:sz="6" w:space="0" w:color="4AACC5"/>
              <w:left w:val="single" w:sz="4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vAlign w:val="center"/>
            <w:hideMark/>
          </w:tcPr>
          <w:p w:rsidR="001460F6" w:rsidRPr="0092250F" w:rsidRDefault="001460F6" w:rsidP="0092250F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92250F"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location</w:t>
            </w:r>
          </w:p>
        </w:tc>
        <w:tc>
          <w:tcPr>
            <w:tcW w:w="1559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vAlign w:val="center"/>
            <w:hideMark/>
          </w:tcPr>
          <w:p w:rsidR="001460F6" w:rsidRPr="0092250F" w:rsidRDefault="001460F6" w:rsidP="0092250F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92250F"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安装地址</w:t>
            </w:r>
          </w:p>
        </w:tc>
        <w:tc>
          <w:tcPr>
            <w:tcW w:w="992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vAlign w:val="center"/>
            <w:hideMark/>
          </w:tcPr>
          <w:p w:rsidR="001460F6" w:rsidRPr="0092250F" w:rsidRDefault="001460F6" w:rsidP="0092250F">
            <w:pPr>
              <w:jc w:val="center"/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92250F"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X200</w:t>
            </w:r>
          </w:p>
        </w:tc>
        <w:tc>
          <w:tcPr>
            <w:tcW w:w="426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vAlign w:val="center"/>
            <w:hideMark/>
          </w:tcPr>
          <w:p w:rsidR="001460F6" w:rsidRPr="0092250F" w:rsidRDefault="001460F6" w:rsidP="0092250F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92250F"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M</w:t>
            </w:r>
          </w:p>
        </w:tc>
        <w:tc>
          <w:tcPr>
            <w:tcW w:w="3826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4" w:space="0" w:color="4AACC5"/>
            </w:tcBorders>
            <w:shd w:val="clear" w:color="auto" w:fill="FFFFFF" w:themeFill="background1"/>
            <w:vAlign w:val="center"/>
            <w:hideMark/>
          </w:tcPr>
          <w:p w:rsidR="001460F6" w:rsidRPr="0092250F" w:rsidRDefault="001460F6" w:rsidP="0092250F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</w:p>
        </w:tc>
      </w:tr>
      <w:tr w:rsidR="001460F6" w:rsidTr="00DE392F">
        <w:tc>
          <w:tcPr>
            <w:tcW w:w="2092" w:type="dxa"/>
            <w:tcBorders>
              <w:top w:val="single" w:sz="6" w:space="0" w:color="4AACC5"/>
              <w:left w:val="single" w:sz="4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vAlign w:val="center"/>
            <w:hideMark/>
          </w:tcPr>
          <w:p w:rsidR="001460F6" w:rsidRPr="0092250F" w:rsidRDefault="001460F6" w:rsidP="0092250F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92250F"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contact</w:t>
            </w:r>
          </w:p>
        </w:tc>
        <w:tc>
          <w:tcPr>
            <w:tcW w:w="1559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vAlign w:val="center"/>
            <w:hideMark/>
          </w:tcPr>
          <w:p w:rsidR="001460F6" w:rsidRPr="0092250F" w:rsidRDefault="001460F6" w:rsidP="0092250F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92250F"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联系人</w:t>
            </w:r>
          </w:p>
        </w:tc>
        <w:tc>
          <w:tcPr>
            <w:tcW w:w="992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vAlign w:val="center"/>
            <w:hideMark/>
          </w:tcPr>
          <w:p w:rsidR="001460F6" w:rsidRPr="0092250F" w:rsidRDefault="001460F6" w:rsidP="0092250F">
            <w:pPr>
              <w:jc w:val="center"/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92250F"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X100</w:t>
            </w:r>
          </w:p>
        </w:tc>
        <w:tc>
          <w:tcPr>
            <w:tcW w:w="426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vAlign w:val="center"/>
            <w:hideMark/>
          </w:tcPr>
          <w:p w:rsidR="001460F6" w:rsidRPr="0092250F" w:rsidRDefault="001460F6" w:rsidP="0092250F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92250F"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M</w:t>
            </w:r>
          </w:p>
        </w:tc>
        <w:tc>
          <w:tcPr>
            <w:tcW w:w="3826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4" w:space="0" w:color="4AACC5"/>
            </w:tcBorders>
            <w:shd w:val="clear" w:color="auto" w:fill="FFFFFF" w:themeFill="background1"/>
            <w:vAlign w:val="center"/>
            <w:hideMark/>
          </w:tcPr>
          <w:p w:rsidR="001460F6" w:rsidRPr="0092250F" w:rsidRDefault="001460F6" w:rsidP="0092250F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</w:p>
        </w:tc>
      </w:tr>
      <w:tr w:rsidR="001460F6" w:rsidTr="00DE392F">
        <w:tc>
          <w:tcPr>
            <w:tcW w:w="2092" w:type="dxa"/>
            <w:tcBorders>
              <w:top w:val="single" w:sz="6" w:space="0" w:color="4AACC5"/>
              <w:left w:val="single" w:sz="4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vAlign w:val="center"/>
            <w:hideMark/>
          </w:tcPr>
          <w:p w:rsidR="001460F6" w:rsidRPr="0092250F" w:rsidRDefault="001460F6" w:rsidP="0092250F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92250F"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contactWay</w:t>
            </w:r>
          </w:p>
        </w:tc>
        <w:tc>
          <w:tcPr>
            <w:tcW w:w="1559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vAlign w:val="center"/>
            <w:hideMark/>
          </w:tcPr>
          <w:p w:rsidR="001460F6" w:rsidRPr="0092250F" w:rsidRDefault="001460F6" w:rsidP="0092250F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92250F"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联系电话</w:t>
            </w:r>
          </w:p>
        </w:tc>
        <w:tc>
          <w:tcPr>
            <w:tcW w:w="992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vAlign w:val="center"/>
            <w:hideMark/>
          </w:tcPr>
          <w:p w:rsidR="001460F6" w:rsidRPr="0092250F" w:rsidRDefault="001460F6" w:rsidP="0092250F">
            <w:pPr>
              <w:jc w:val="center"/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92250F"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N20</w:t>
            </w:r>
          </w:p>
        </w:tc>
        <w:tc>
          <w:tcPr>
            <w:tcW w:w="426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vAlign w:val="center"/>
            <w:hideMark/>
          </w:tcPr>
          <w:p w:rsidR="001460F6" w:rsidRPr="0092250F" w:rsidRDefault="001460F6" w:rsidP="0092250F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92250F"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M</w:t>
            </w:r>
          </w:p>
        </w:tc>
        <w:tc>
          <w:tcPr>
            <w:tcW w:w="3826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4" w:space="0" w:color="4AACC5"/>
            </w:tcBorders>
            <w:shd w:val="clear" w:color="auto" w:fill="FFFFFF" w:themeFill="background1"/>
            <w:vAlign w:val="center"/>
            <w:hideMark/>
          </w:tcPr>
          <w:p w:rsidR="001460F6" w:rsidRPr="0092250F" w:rsidRDefault="001460F6" w:rsidP="0092250F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</w:p>
        </w:tc>
      </w:tr>
      <w:tr w:rsidR="001460F6" w:rsidTr="00DE392F">
        <w:tc>
          <w:tcPr>
            <w:tcW w:w="2092" w:type="dxa"/>
            <w:tcBorders>
              <w:top w:val="single" w:sz="6" w:space="0" w:color="4AACC5"/>
              <w:left w:val="single" w:sz="4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vAlign w:val="center"/>
            <w:hideMark/>
          </w:tcPr>
          <w:p w:rsidR="001460F6" w:rsidRPr="0092250F" w:rsidRDefault="001460F6" w:rsidP="0092250F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92250F"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lastRenderedPageBreak/>
              <w:t>storeEntityType</w:t>
            </w:r>
          </w:p>
        </w:tc>
        <w:tc>
          <w:tcPr>
            <w:tcW w:w="1559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vAlign w:val="center"/>
            <w:hideMark/>
          </w:tcPr>
          <w:p w:rsidR="001460F6" w:rsidRPr="0092250F" w:rsidRDefault="001460F6" w:rsidP="0092250F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92250F"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门店实体类型</w:t>
            </w:r>
          </w:p>
        </w:tc>
        <w:tc>
          <w:tcPr>
            <w:tcW w:w="992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vAlign w:val="center"/>
            <w:hideMark/>
          </w:tcPr>
          <w:p w:rsidR="001460F6" w:rsidRPr="0092250F" w:rsidRDefault="001460F6" w:rsidP="0092250F">
            <w:pPr>
              <w:jc w:val="center"/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92250F"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N1</w:t>
            </w:r>
          </w:p>
        </w:tc>
        <w:tc>
          <w:tcPr>
            <w:tcW w:w="426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vAlign w:val="center"/>
            <w:hideMark/>
          </w:tcPr>
          <w:p w:rsidR="001460F6" w:rsidRPr="0092250F" w:rsidRDefault="001460F6" w:rsidP="0092250F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92250F"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O</w:t>
            </w:r>
          </w:p>
        </w:tc>
        <w:tc>
          <w:tcPr>
            <w:tcW w:w="3826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4" w:space="0" w:color="4AACC5"/>
            </w:tcBorders>
            <w:shd w:val="clear" w:color="auto" w:fill="FFFFFF" w:themeFill="background1"/>
            <w:vAlign w:val="center"/>
            <w:hideMark/>
          </w:tcPr>
          <w:p w:rsidR="001460F6" w:rsidRPr="0092250F" w:rsidRDefault="001460F6" w:rsidP="0092250F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92250F"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0-虚拟店 1-实体店</w:t>
            </w:r>
          </w:p>
        </w:tc>
      </w:tr>
      <w:tr w:rsidR="001460F6" w:rsidTr="00DE392F">
        <w:tc>
          <w:tcPr>
            <w:tcW w:w="2092" w:type="dxa"/>
            <w:tcBorders>
              <w:top w:val="single" w:sz="6" w:space="0" w:color="4AACC5"/>
              <w:left w:val="single" w:sz="4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vAlign w:val="center"/>
            <w:hideMark/>
          </w:tcPr>
          <w:p w:rsidR="001460F6" w:rsidRPr="0092250F" w:rsidRDefault="001460F6" w:rsidP="0092250F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92250F"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storeType</w:t>
            </w:r>
          </w:p>
        </w:tc>
        <w:tc>
          <w:tcPr>
            <w:tcW w:w="1559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vAlign w:val="center"/>
            <w:hideMark/>
          </w:tcPr>
          <w:p w:rsidR="001460F6" w:rsidRPr="0092250F" w:rsidRDefault="001460F6" w:rsidP="0092250F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92250F"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门店业态类型</w:t>
            </w:r>
          </w:p>
        </w:tc>
        <w:tc>
          <w:tcPr>
            <w:tcW w:w="992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vAlign w:val="center"/>
            <w:hideMark/>
          </w:tcPr>
          <w:p w:rsidR="001460F6" w:rsidRPr="0092250F" w:rsidRDefault="001460F6" w:rsidP="0092250F">
            <w:pPr>
              <w:jc w:val="center"/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92250F"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X100</w:t>
            </w:r>
          </w:p>
        </w:tc>
        <w:tc>
          <w:tcPr>
            <w:tcW w:w="426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vAlign w:val="center"/>
            <w:hideMark/>
          </w:tcPr>
          <w:p w:rsidR="001460F6" w:rsidRPr="0092250F" w:rsidRDefault="001460F6" w:rsidP="0092250F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92250F"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O</w:t>
            </w:r>
          </w:p>
        </w:tc>
        <w:tc>
          <w:tcPr>
            <w:tcW w:w="3826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4" w:space="0" w:color="4AACC5"/>
            </w:tcBorders>
            <w:shd w:val="clear" w:color="auto" w:fill="FFFFFF" w:themeFill="background1"/>
            <w:vAlign w:val="center"/>
          </w:tcPr>
          <w:p w:rsidR="001460F6" w:rsidRPr="0092250F" w:rsidRDefault="001460F6" w:rsidP="0092250F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</w:p>
        </w:tc>
      </w:tr>
      <w:tr w:rsidR="001460F6" w:rsidTr="00DE392F">
        <w:tc>
          <w:tcPr>
            <w:tcW w:w="2092" w:type="dxa"/>
            <w:tcBorders>
              <w:top w:val="single" w:sz="6" w:space="0" w:color="4AACC5"/>
              <w:left w:val="single" w:sz="4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vAlign w:val="center"/>
            <w:hideMark/>
          </w:tcPr>
          <w:p w:rsidR="001460F6" w:rsidRPr="0092250F" w:rsidRDefault="001460F6" w:rsidP="0092250F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92250F"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merchantId</w:t>
            </w:r>
          </w:p>
        </w:tc>
        <w:tc>
          <w:tcPr>
            <w:tcW w:w="1559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vAlign w:val="center"/>
            <w:hideMark/>
          </w:tcPr>
          <w:p w:rsidR="001460F6" w:rsidRPr="0092250F" w:rsidRDefault="001460F6" w:rsidP="0092250F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92250F"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门店所属商户ID</w:t>
            </w:r>
          </w:p>
        </w:tc>
        <w:tc>
          <w:tcPr>
            <w:tcW w:w="992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vAlign w:val="center"/>
            <w:hideMark/>
          </w:tcPr>
          <w:p w:rsidR="001460F6" w:rsidRPr="0092250F" w:rsidRDefault="001460F6" w:rsidP="0092250F">
            <w:pPr>
              <w:jc w:val="center"/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92250F"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AN128</w:t>
            </w:r>
          </w:p>
        </w:tc>
        <w:tc>
          <w:tcPr>
            <w:tcW w:w="426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vAlign w:val="center"/>
            <w:hideMark/>
          </w:tcPr>
          <w:p w:rsidR="001460F6" w:rsidRPr="0092250F" w:rsidRDefault="001460F6" w:rsidP="0092250F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92250F"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O</w:t>
            </w:r>
          </w:p>
        </w:tc>
        <w:tc>
          <w:tcPr>
            <w:tcW w:w="3826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4" w:space="0" w:color="4AACC5"/>
            </w:tcBorders>
            <w:shd w:val="clear" w:color="auto" w:fill="FFFFFF" w:themeFill="background1"/>
            <w:vAlign w:val="center"/>
          </w:tcPr>
          <w:p w:rsidR="001460F6" w:rsidRPr="0092250F" w:rsidRDefault="001460F6" w:rsidP="0092250F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</w:p>
        </w:tc>
      </w:tr>
      <w:tr w:rsidR="001460F6" w:rsidTr="00DE392F">
        <w:tc>
          <w:tcPr>
            <w:tcW w:w="2092" w:type="dxa"/>
            <w:tcBorders>
              <w:top w:val="single" w:sz="6" w:space="0" w:color="4AACC5"/>
              <w:left w:val="single" w:sz="4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vAlign w:val="center"/>
            <w:hideMark/>
          </w:tcPr>
          <w:p w:rsidR="001460F6" w:rsidRPr="0092250F" w:rsidRDefault="001460F6" w:rsidP="0092250F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92250F"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storeAbstract</w:t>
            </w:r>
          </w:p>
        </w:tc>
        <w:tc>
          <w:tcPr>
            <w:tcW w:w="1559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vAlign w:val="center"/>
            <w:hideMark/>
          </w:tcPr>
          <w:p w:rsidR="001460F6" w:rsidRPr="0092250F" w:rsidRDefault="001460F6" w:rsidP="0092250F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92250F"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门店简介</w:t>
            </w:r>
          </w:p>
        </w:tc>
        <w:tc>
          <w:tcPr>
            <w:tcW w:w="992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vAlign w:val="center"/>
            <w:hideMark/>
          </w:tcPr>
          <w:p w:rsidR="001460F6" w:rsidRPr="0092250F" w:rsidRDefault="001460F6" w:rsidP="0092250F">
            <w:pPr>
              <w:jc w:val="center"/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92250F"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X1000</w:t>
            </w:r>
          </w:p>
        </w:tc>
        <w:tc>
          <w:tcPr>
            <w:tcW w:w="426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vAlign w:val="center"/>
            <w:hideMark/>
          </w:tcPr>
          <w:p w:rsidR="001460F6" w:rsidRPr="0092250F" w:rsidRDefault="001460F6" w:rsidP="0092250F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92250F"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O</w:t>
            </w:r>
          </w:p>
        </w:tc>
        <w:tc>
          <w:tcPr>
            <w:tcW w:w="3826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4" w:space="0" w:color="4AACC5"/>
            </w:tcBorders>
            <w:shd w:val="clear" w:color="auto" w:fill="FFFFFF" w:themeFill="background1"/>
            <w:vAlign w:val="center"/>
          </w:tcPr>
          <w:p w:rsidR="001460F6" w:rsidRPr="0092250F" w:rsidRDefault="001460F6" w:rsidP="0092250F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</w:p>
        </w:tc>
      </w:tr>
      <w:tr w:rsidR="001460F6" w:rsidTr="00DE392F">
        <w:tc>
          <w:tcPr>
            <w:tcW w:w="2092" w:type="dxa"/>
            <w:tcBorders>
              <w:top w:val="single" w:sz="6" w:space="0" w:color="4AACC5"/>
              <w:left w:val="single" w:sz="4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vAlign w:val="center"/>
            <w:hideMark/>
          </w:tcPr>
          <w:p w:rsidR="001460F6" w:rsidRPr="0092250F" w:rsidRDefault="001460F6" w:rsidP="0092250F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92250F"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storeOutPhoto</w:t>
            </w:r>
          </w:p>
        </w:tc>
        <w:tc>
          <w:tcPr>
            <w:tcW w:w="1559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vAlign w:val="center"/>
            <w:hideMark/>
          </w:tcPr>
          <w:p w:rsidR="001460F6" w:rsidRPr="0092250F" w:rsidRDefault="001460F6" w:rsidP="0092250F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92250F"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门头照片</w:t>
            </w:r>
          </w:p>
        </w:tc>
        <w:tc>
          <w:tcPr>
            <w:tcW w:w="992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vAlign w:val="center"/>
            <w:hideMark/>
          </w:tcPr>
          <w:p w:rsidR="001460F6" w:rsidRPr="0092250F" w:rsidRDefault="001460F6" w:rsidP="0092250F">
            <w:pPr>
              <w:jc w:val="center"/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92250F"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X</w:t>
            </w:r>
          </w:p>
        </w:tc>
        <w:tc>
          <w:tcPr>
            <w:tcW w:w="426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vAlign w:val="center"/>
            <w:hideMark/>
          </w:tcPr>
          <w:p w:rsidR="001460F6" w:rsidRPr="0092250F" w:rsidRDefault="001460F6" w:rsidP="0092250F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92250F"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M</w:t>
            </w:r>
          </w:p>
        </w:tc>
        <w:tc>
          <w:tcPr>
            <w:tcW w:w="3826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4" w:space="0" w:color="4AACC5"/>
            </w:tcBorders>
            <w:shd w:val="clear" w:color="auto" w:fill="FFFFFF" w:themeFill="background1"/>
            <w:vAlign w:val="center"/>
            <w:hideMark/>
          </w:tcPr>
          <w:p w:rsidR="001460F6" w:rsidRPr="0092250F" w:rsidRDefault="001460F6" w:rsidP="0092250F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92250F"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base64</w:t>
            </w:r>
          </w:p>
        </w:tc>
      </w:tr>
      <w:tr w:rsidR="001460F6" w:rsidTr="00DE392F">
        <w:tc>
          <w:tcPr>
            <w:tcW w:w="2092" w:type="dxa"/>
            <w:tcBorders>
              <w:top w:val="single" w:sz="6" w:space="0" w:color="4AACC5"/>
              <w:left w:val="single" w:sz="4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vAlign w:val="center"/>
            <w:hideMark/>
          </w:tcPr>
          <w:p w:rsidR="001460F6" w:rsidRPr="0092250F" w:rsidRDefault="001460F6" w:rsidP="0092250F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92250F"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storeInPhoto</w:t>
            </w:r>
          </w:p>
        </w:tc>
        <w:tc>
          <w:tcPr>
            <w:tcW w:w="1559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vAlign w:val="center"/>
            <w:hideMark/>
          </w:tcPr>
          <w:p w:rsidR="001460F6" w:rsidRPr="0092250F" w:rsidRDefault="001460F6" w:rsidP="0092250F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92250F"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收银台照片</w:t>
            </w:r>
          </w:p>
        </w:tc>
        <w:tc>
          <w:tcPr>
            <w:tcW w:w="992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vAlign w:val="center"/>
            <w:hideMark/>
          </w:tcPr>
          <w:p w:rsidR="001460F6" w:rsidRPr="0092250F" w:rsidRDefault="001460F6" w:rsidP="0092250F">
            <w:pPr>
              <w:jc w:val="center"/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92250F"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X</w:t>
            </w:r>
          </w:p>
        </w:tc>
        <w:tc>
          <w:tcPr>
            <w:tcW w:w="426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vAlign w:val="center"/>
            <w:hideMark/>
          </w:tcPr>
          <w:p w:rsidR="001460F6" w:rsidRPr="0092250F" w:rsidRDefault="001460F6" w:rsidP="0092250F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92250F"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M</w:t>
            </w:r>
          </w:p>
        </w:tc>
        <w:tc>
          <w:tcPr>
            <w:tcW w:w="3826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4" w:space="0" w:color="4AACC5"/>
            </w:tcBorders>
            <w:shd w:val="clear" w:color="auto" w:fill="FFFFFF" w:themeFill="background1"/>
            <w:vAlign w:val="center"/>
            <w:hideMark/>
          </w:tcPr>
          <w:p w:rsidR="001460F6" w:rsidRPr="0092250F" w:rsidRDefault="001460F6" w:rsidP="0092250F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92250F"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base64</w:t>
            </w:r>
          </w:p>
        </w:tc>
      </w:tr>
      <w:tr w:rsidR="001460F6" w:rsidTr="00DE392F">
        <w:tc>
          <w:tcPr>
            <w:tcW w:w="2092" w:type="dxa"/>
            <w:tcBorders>
              <w:top w:val="single" w:sz="6" w:space="0" w:color="4AACC5"/>
              <w:left w:val="single" w:sz="4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vAlign w:val="center"/>
            <w:hideMark/>
          </w:tcPr>
          <w:p w:rsidR="001460F6" w:rsidRPr="0092250F" w:rsidRDefault="001460F6" w:rsidP="0092250F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92250F"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storeLogo</w:t>
            </w:r>
          </w:p>
        </w:tc>
        <w:tc>
          <w:tcPr>
            <w:tcW w:w="1559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vAlign w:val="center"/>
            <w:hideMark/>
          </w:tcPr>
          <w:p w:rsidR="001460F6" w:rsidRPr="0092250F" w:rsidRDefault="001460F6" w:rsidP="0092250F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92250F"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logo</w:t>
            </w:r>
          </w:p>
        </w:tc>
        <w:tc>
          <w:tcPr>
            <w:tcW w:w="992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vAlign w:val="center"/>
            <w:hideMark/>
          </w:tcPr>
          <w:p w:rsidR="001460F6" w:rsidRPr="0092250F" w:rsidRDefault="001460F6" w:rsidP="0092250F">
            <w:pPr>
              <w:jc w:val="center"/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92250F"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X</w:t>
            </w:r>
          </w:p>
        </w:tc>
        <w:tc>
          <w:tcPr>
            <w:tcW w:w="426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vAlign w:val="center"/>
            <w:hideMark/>
          </w:tcPr>
          <w:p w:rsidR="001460F6" w:rsidRPr="0092250F" w:rsidRDefault="001460F6" w:rsidP="0092250F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92250F"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O</w:t>
            </w:r>
          </w:p>
        </w:tc>
        <w:tc>
          <w:tcPr>
            <w:tcW w:w="3826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4" w:space="0" w:color="4AACC5"/>
            </w:tcBorders>
            <w:shd w:val="clear" w:color="auto" w:fill="FFFFFF" w:themeFill="background1"/>
            <w:vAlign w:val="center"/>
            <w:hideMark/>
          </w:tcPr>
          <w:p w:rsidR="001460F6" w:rsidRPr="0092250F" w:rsidRDefault="001460F6" w:rsidP="0092250F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92250F"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base64</w:t>
            </w:r>
          </w:p>
        </w:tc>
      </w:tr>
    </w:tbl>
    <w:p w:rsidR="001460F6" w:rsidRPr="00AE2B2A" w:rsidRDefault="001460F6" w:rsidP="001460F6">
      <w:pPr>
        <w:rPr>
          <w:rFonts w:ascii="微软雅黑" w:hAnsi="微软雅黑" w:cs="微软雅黑"/>
          <w:b/>
          <w:lang w:val="en-US" w:eastAsia="zh-CN"/>
        </w:rPr>
      </w:pPr>
    </w:p>
    <w:p w:rsidR="00DE392F" w:rsidRPr="001460F6" w:rsidRDefault="00DE392F" w:rsidP="00DE392F">
      <w:pPr>
        <w:pStyle w:val="2"/>
        <w:rPr>
          <w:lang w:eastAsia="zh-CN"/>
        </w:rPr>
      </w:pPr>
      <w:bookmarkStart w:id="91" w:name="_Toc513053742"/>
      <w:bookmarkStart w:id="92" w:name="OLE_LINK25"/>
      <w:bookmarkStart w:id="93" w:name="OLE_LINK46"/>
      <w:r>
        <w:rPr>
          <w:rFonts w:hint="eastAsia"/>
          <w:lang w:eastAsia="zh-CN"/>
        </w:rPr>
        <w:t>SharingResult</w:t>
      </w:r>
      <w:bookmarkEnd w:id="91"/>
    </w:p>
    <w:tbl>
      <w:tblPr>
        <w:tblpPr w:leftFromText="180" w:rightFromText="180" w:vertAnchor="text" w:tblpX="-34" w:tblpY="1"/>
        <w:tblOverlap w:val="never"/>
        <w:tblW w:w="8929" w:type="dxa"/>
        <w:tblBorders>
          <w:top w:val="single" w:sz="4" w:space="0" w:color="4AACC5"/>
          <w:left w:val="single" w:sz="4" w:space="0" w:color="4AACC5"/>
          <w:bottom w:val="single" w:sz="4" w:space="0" w:color="4AACC5"/>
          <w:right w:val="single" w:sz="4" w:space="0" w:color="4AACC5"/>
          <w:insideH w:val="single" w:sz="6" w:space="0" w:color="4AACC5"/>
          <w:insideV w:val="single" w:sz="6" w:space="0" w:color="4AACC5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1734"/>
        <w:gridCol w:w="992"/>
        <w:gridCol w:w="426"/>
        <w:gridCol w:w="3826"/>
      </w:tblGrid>
      <w:tr w:rsidR="00DE392F" w:rsidTr="00DE392F">
        <w:tc>
          <w:tcPr>
            <w:tcW w:w="1951" w:type="dxa"/>
            <w:tcBorders>
              <w:top w:val="single" w:sz="4" w:space="0" w:color="4AACC5"/>
              <w:left w:val="single" w:sz="4" w:space="0" w:color="4AACC5"/>
              <w:bottom w:val="single" w:sz="6" w:space="0" w:color="4AACC5"/>
              <w:right w:val="single" w:sz="6" w:space="0" w:color="4AACC5"/>
            </w:tcBorders>
            <w:shd w:val="clear" w:color="auto" w:fill="30849B"/>
            <w:vAlign w:val="center"/>
            <w:hideMark/>
          </w:tcPr>
          <w:bookmarkEnd w:id="92"/>
          <w:bookmarkEnd w:id="93"/>
          <w:p w:rsidR="00DE392F" w:rsidRDefault="00DE392F" w:rsidP="00DE392F">
            <w:pPr>
              <w:adjustRightInd w:val="0"/>
              <w:snapToGrid w:val="0"/>
              <w:rPr>
                <w:rFonts w:ascii="微软雅黑" w:hAnsi="微软雅黑" w:cs="微软雅黑"/>
                <w:color w:val="C7EDCC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  <w:lang w:eastAsia="zh-CN"/>
              </w:rPr>
              <w:t>属性</w:t>
            </w:r>
          </w:p>
        </w:tc>
        <w:tc>
          <w:tcPr>
            <w:tcW w:w="1734" w:type="dxa"/>
            <w:tcBorders>
              <w:top w:val="single" w:sz="4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30849B"/>
            <w:vAlign w:val="center"/>
            <w:hideMark/>
          </w:tcPr>
          <w:p w:rsidR="00DE392F" w:rsidRDefault="00DE392F" w:rsidP="00DE392F">
            <w:pPr>
              <w:adjustRightInd w:val="0"/>
              <w:snapToGrid w:val="0"/>
              <w:jc w:val="center"/>
              <w:rPr>
                <w:rFonts w:ascii="微软雅黑" w:hAnsi="微软雅黑" w:cs="微软雅黑"/>
                <w:color w:val="C7EDCC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  <w:lang w:val="en-US"/>
              </w:rPr>
              <w:t>定义</w:t>
            </w:r>
          </w:p>
        </w:tc>
        <w:tc>
          <w:tcPr>
            <w:tcW w:w="992" w:type="dxa"/>
            <w:tcBorders>
              <w:top w:val="single" w:sz="4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30849B"/>
            <w:vAlign w:val="center"/>
            <w:hideMark/>
          </w:tcPr>
          <w:p w:rsidR="00DE392F" w:rsidRDefault="00DE392F" w:rsidP="00DE392F">
            <w:pPr>
              <w:adjustRightInd w:val="0"/>
              <w:snapToGrid w:val="0"/>
              <w:jc w:val="center"/>
              <w:rPr>
                <w:rFonts w:ascii="微软雅黑" w:hAnsi="微软雅黑" w:cs="微软雅黑"/>
                <w:b/>
                <w:color w:val="C7EDCC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  <w:lang w:val="en-US"/>
              </w:rPr>
              <w:t>类型</w:t>
            </w:r>
          </w:p>
          <w:p w:rsidR="00DE392F" w:rsidRDefault="00DE392F" w:rsidP="00DE392F">
            <w:pPr>
              <w:adjustRightInd w:val="0"/>
              <w:snapToGrid w:val="0"/>
              <w:jc w:val="center"/>
              <w:rPr>
                <w:rFonts w:ascii="微软雅黑" w:hAnsi="微软雅黑" w:cs="微软雅黑"/>
                <w:color w:val="C7EDCC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  <w:lang w:val="en-US"/>
              </w:rPr>
              <w:t>长度</w:t>
            </w:r>
          </w:p>
        </w:tc>
        <w:tc>
          <w:tcPr>
            <w:tcW w:w="426" w:type="dxa"/>
            <w:tcBorders>
              <w:top w:val="single" w:sz="4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30849B"/>
            <w:vAlign w:val="center"/>
            <w:hideMark/>
          </w:tcPr>
          <w:p w:rsidR="00DE392F" w:rsidRDefault="00DE392F" w:rsidP="00DE392F">
            <w:pPr>
              <w:adjustRightInd w:val="0"/>
              <w:snapToGrid w:val="0"/>
              <w:jc w:val="center"/>
              <w:rPr>
                <w:rFonts w:ascii="微软雅黑" w:hAnsi="微软雅黑" w:cs="微软雅黑"/>
                <w:color w:val="C7EDCC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  <w:lang w:val="en-US"/>
              </w:rPr>
              <w:t>必填</w:t>
            </w:r>
          </w:p>
        </w:tc>
        <w:tc>
          <w:tcPr>
            <w:tcW w:w="3826" w:type="dxa"/>
            <w:tcBorders>
              <w:top w:val="single" w:sz="4" w:space="0" w:color="4AACC5"/>
              <w:left w:val="single" w:sz="6" w:space="0" w:color="4AACC5"/>
              <w:bottom w:val="single" w:sz="6" w:space="0" w:color="4AACC5"/>
              <w:right w:val="single" w:sz="4" w:space="0" w:color="4AACC5"/>
            </w:tcBorders>
            <w:shd w:val="clear" w:color="auto" w:fill="30849B"/>
            <w:vAlign w:val="center"/>
            <w:hideMark/>
          </w:tcPr>
          <w:p w:rsidR="00DE392F" w:rsidRDefault="00DE392F" w:rsidP="00DE392F">
            <w:pPr>
              <w:adjustRightInd w:val="0"/>
              <w:snapToGrid w:val="0"/>
              <w:jc w:val="center"/>
              <w:rPr>
                <w:rFonts w:ascii="微软雅黑" w:hAnsi="微软雅黑" w:cs="微软雅黑"/>
                <w:color w:val="C7EDCC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  <w:lang w:val="en-US"/>
              </w:rPr>
              <w:t>参数说明</w:t>
            </w: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</w:rPr>
              <w:t>/</w:t>
            </w: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  <w:lang w:val="en-US"/>
              </w:rPr>
              <w:t>示例</w:t>
            </w:r>
          </w:p>
        </w:tc>
      </w:tr>
    </w:tbl>
    <w:tbl>
      <w:tblPr>
        <w:tblW w:w="8941" w:type="dxa"/>
        <w:tblInd w:w="-34" w:type="dxa"/>
        <w:tblBorders>
          <w:top w:val="single" w:sz="4" w:space="0" w:color="4AACC5"/>
          <w:left w:val="single" w:sz="4" w:space="0" w:color="4AACC5"/>
          <w:bottom w:val="single" w:sz="4" w:space="0" w:color="4AACC5"/>
          <w:right w:val="single" w:sz="4" w:space="0" w:color="4AACC5"/>
          <w:insideH w:val="single" w:sz="6" w:space="0" w:color="4AACC5"/>
          <w:insideV w:val="single" w:sz="6" w:space="0" w:color="4AACC5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701"/>
        <w:gridCol w:w="991"/>
        <w:gridCol w:w="427"/>
        <w:gridCol w:w="3837"/>
      </w:tblGrid>
      <w:tr w:rsidR="00DE392F" w:rsidTr="00724BAD">
        <w:trPr>
          <w:trHeight w:val="390"/>
        </w:trPr>
        <w:tc>
          <w:tcPr>
            <w:tcW w:w="1985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vAlign w:val="center"/>
            <w:hideMark/>
          </w:tcPr>
          <w:p w:rsidR="00DE392F" w:rsidRDefault="007C229A" w:rsidP="00DE392F">
            <w:pPr>
              <w:jc w:val="both"/>
              <w:rPr>
                <w:rFonts w:ascii="微软雅黑" w:hAnsi="微软雅黑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ascii="微软雅黑" w:hAnsi="微软雅黑" w:cs="宋体" w:hint="eastAsia"/>
                <w:color w:val="000000"/>
                <w:sz w:val="18"/>
                <w:szCs w:val="18"/>
              </w:rPr>
              <w:t>subMerchant</w:t>
            </w:r>
            <w:r>
              <w:rPr>
                <w:rFonts w:ascii="微软雅黑" w:hAnsi="微软雅黑" w:cs="宋体" w:hint="eastAsia"/>
                <w:color w:val="000000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701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hideMark/>
          </w:tcPr>
          <w:p w:rsidR="00DE392F" w:rsidRDefault="001B542A" w:rsidP="00DE392F">
            <w:pPr>
              <w:jc w:val="both"/>
              <w:rPr>
                <w:rFonts w:ascii="MS Mincho" w:eastAsia="MS Mincho" w:hAnsi="MS Mincho" w:cs="MS Mincho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平台</w:t>
            </w:r>
            <w:r w:rsidR="00BF636E"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子</w:t>
            </w:r>
            <w:r w:rsidR="00DE392F"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商户号</w:t>
            </w:r>
          </w:p>
        </w:tc>
        <w:tc>
          <w:tcPr>
            <w:tcW w:w="991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hideMark/>
          </w:tcPr>
          <w:p w:rsidR="00DE392F" w:rsidRDefault="00DE392F" w:rsidP="00DE392F">
            <w:pPr>
              <w:jc w:val="both"/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N30</w:t>
            </w:r>
          </w:p>
        </w:tc>
        <w:tc>
          <w:tcPr>
            <w:tcW w:w="427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hideMark/>
          </w:tcPr>
          <w:p w:rsidR="00DE392F" w:rsidRDefault="00DE392F" w:rsidP="00DE392F">
            <w:pPr>
              <w:rPr>
                <w:rFonts w:ascii="微软雅黑" w:hAnsi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val="en-US" w:eastAsia="zh-CN"/>
              </w:rPr>
              <w:t>M</w:t>
            </w:r>
          </w:p>
        </w:tc>
        <w:tc>
          <w:tcPr>
            <w:tcW w:w="3837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4" w:space="0" w:color="4AACC5"/>
            </w:tcBorders>
            <w:shd w:val="clear" w:color="auto" w:fill="FFFFFF" w:themeFill="background1"/>
            <w:vAlign w:val="center"/>
          </w:tcPr>
          <w:p w:rsidR="004C1EC1" w:rsidRDefault="004C1EC1" w:rsidP="004C1EC1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宋体"/>
                <w:sz w:val="18"/>
                <w:szCs w:val="18"/>
                <w:lang w:val="en-US" w:eastAsia="zh-CN"/>
              </w:rPr>
              <w:t>is</w:t>
            </w:r>
            <w:r>
              <w:rPr>
                <w:rFonts w:ascii="微软雅黑" w:hAnsi="微软雅黑" w:cs="宋体" w:hint="eastAsia"/>
                <w:sz w:val="18"/>
                <w:szCs w:val="18"/>
                <w:lang w:val="en-US" w:eastAsia="zh-CN"/>
              </w:rPr>
              <w:t>P</w:t>
            </w:r>
            <w:r>
              <w:rPr>
                <w:rFonts w:ascii="微软雅黑" w:hAnsi="微软雅黑" w:cs="宋体"/>
                <w:sz w:val="18"/>
                <w:szCs w:val="18"/>
                <w:lang w:val="en-US" w:eastAsia="zh-CN"/>
              </w:rPr>
              <w:t>latform</w:t>
            </w:r>
            <w:r>
              <w:rPr>
                <w:rFonts w:ascii="微软雅黑" w:hAnsi="微软雅黑" w:cs="宋体" w:hint="eastAsia"/>
                <w:color w:val="000000"/>
                <w:sz w:val="18"/>
                <w:szCs w:val="18"/>
              </w:rPr>
              <w:t>SubMerchant</w:t>
            </w:r>
            <w:r>
              <w:rPr>
                <w:rFonts w:ascii="微软雅黑" w:hAnsi="微软雅黑" w:cs="宋体" w:hint="eastAsia"/>
                <w:sz w:val="18"/>
                <w:szCs w:val="18"/>
                <w:lang w:val="en-US" w:eastAsia="zh-CN"/>
              </w:rPr>
              <w:t xml:space="preserve"> =0 时，</w:t>
            </w: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平台用户id；</w:t>
            </w:r>
          </w:p>
          <w:p w:rsidR="00DE392F" w:rsidRDefault="004C1EC1" w:rsidP="004C1EC1">
            <w:pPr>
              <w:jc w:val="both"/>
              <w:rPr>
                <w:rFonts w:ascii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宋体"/>
                <w:sz w:val="18"/>
                <w:szCs w:val="18"/>
                <w:lang w:val="en-US" w:eastAsia="zh-CN"/>
              </w:rPr>
              <w:t>is</w:t>
            </w:r>
            <w:r>
              <w:rPr>
                <w:rFonts w:ascii="微软雅黑" w:hAnsi="微软雅黑" w:cs="宋体" w:hint="eastAsia"/>
                <w:sz w:val="18"/>
                <w:szCs w:val="18"/>
                <w:lang w:val="en-US" w:eastAsia="zh-CN"/>
              </w:rPr>
              <w:t>P</w:t>
            </w:r>
            <w:r>
              <w:rPr>
                <w:rFonts w:ascii="微软雅黑" w:hAnsi="微软雅黑" w:cs="宋体"/>
                <w:sz w:val="18"/>
                <w:szCs w:val="18"/>
                <w:lang w:val="en-US" w:eastAsia="zh-CN"/>
              </w:rPr>
              <w:t>latform</w:t>
            </w:r>
            <w:r>
              <w:rPr>
                <w:rFonts w:ascii="微软雅黑" w:hAnsi="微软雅黑" w:cs="宋体" w:hint="eastAsia"/>
                <w:color w:val="000000"/>
                <w:sz w:val="18"/>
                <w:szCs w:val="18"/>
              </w:rPr>
              <w:t>SubMerchant</w:t>
            </w:r>
            <w:r>
              <w:rPr>
                <w:rFonts w:ascii="微软雅黑" w:hAnsi="微软雅黑" w:cs="宋体" w:hint="eastAsia"/>
                <w:sz w:val="18"/>
                <w:szCs w:val="18"/>
                <w:lang w:val="en-US" w:eastAsia="zh-CN"/>
              </w:rPr>
              <w:t xml:space="preserve"> =1 时，</w:t>
            </w:r>
            <w:r w:rsidRPr="00DF3AFB">
              <w:rPr>
                <w:rFonts w:ascii="微软雅黑" w:hAnsi="微软雅黑" w:cs="宋体" w:hint="eastAsia"/>
                <w:sz w:val="18"/>
                <w:szCs w:val="18"/>
                <w:lang w:val="en-US" w:eastAsia="zh-CN"/>
              </w:rPr>
              <w:t>商户平台代码（和X-99Bill-PlatformCode相同）</w:t>
            </w:r>
          </w:p>
        </w:tc>
      </w:tr>
      <w:tr w:rsidR="00572BBD" w:rsidTr="00724BAD">
        <w:trPr>
          <w:trHeight w:val="390"/>
        </w:trPr>
        <w:tc>
          <w:tcPr>
            <w:tcW w:w="1985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</w:tcPr>
          <w:p w:rsidR="00572BBD" w:rsidRDefault="00572BBD" w:rsidP="00DE392F">
            <w:pPr>
              <w:jc w:val="both"/>
              <w:rPr>
                <w:rFonts w:ascii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宋体"/>
                <w:sz w:val="18"/>
                <w:szCs w:val="18"/>
                <w:lang w:val="en-US" w:eastAsia="zh-CN"/>
              </w:rPr>
              <w:t>is</w:t>
            </w:r>
            <w:r>
              <w:rPr>
                <w:rFonts w:ascii="微软雅黑" w:hAnsi="微软雅黑" w:cs="宋体" w:hint="eastAsia"/>
                <w:sz w:val="18"/>
                <w:szCs w:val="18"/>
                <w:lang w:val="en-US" w:eastAsia="zh-CN"/>
              </w:rPr>
              <w:t>P</w:t>
            </w:r>
            <w:r>
              <w:rPr>
                <w:rFonts w:ascii="微软雅黑" w:hAnsi="微软雅黑" w:cs="宋体"/>
                <w:sz w:val="18"/>
                <w:szCs w:val="18"/>
                <w:lang w:val="en-US" w:eastAsia="zh-CN"/>
              </w:rPr>
              <w:t>latform</w:t>
            </w:r>
            <w:r>
              <w:rPr>
                <w:rFonts w:ascii="微软雅黑" w:hAnsi="微软雅黑" w:cs="宋体" w:hint="eastAsia"/>
                <w:color w:val="000000"/>
                <w:sz w:val="18"/>
                <w:szCs w:val="18"/>
              </w:rPr>
              <w:t>SubMerchant</w:t>
            </w:r>
          </w:p>
        </w:tc>
        <w:tc>
          <w:tcPr>
            <w:tcW w:w="1701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</w:tcPr>
          <w:p w:rsidR="00572BBD" w:rsidRDefault="00572BBD" w:rsidP="0031300D">
            <w:pPr>
              <w:ind w:leftChars="86" w:left="181"/>
              <w:jc w:val="both"/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子商户是否平台</w:t>
            </w:r>
          </w:p>
        </w:tc>
        <w:tc>
          <w:tcPr>
            <w:tcW w:w="991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</w:tcPr>
          <w:p w:rsidR="00572BBD" w:rsidRPr="00724BAD" w:rsidRDefault="00572BBD" w:rsidP="00724BAD">
            <w:pPr>
              <w:jc w:val="both"/>
              <w:rPr>
                <w:rFonts w:ascii="微软雅黑" w:hAnsi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ascii="微软雅黑" w:hAnsi="微软雅黑" w:cs="Courier" w:hint="eastAsia"/>
                <w:sz w:val="18"/>
                <w:szCs w:val="18"/>
                <w:lang w:eastAsia="zh-CN"/>
              </w:rPr>
              <w:t>N1</w:t>
            </w:r>
          </w:p>
        </w:tc>
        <w:tc>
          <w:tcPr>
            <w:tcW w:w="427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</w:tcPr>
          <w:p w:rsidR="00572BBD" w:rsidRDefault="00572BBD" w:rsidP="00724BAD">
            <w:pPr>
              <w:rPr>
                <w:rFonts w:ascii="微软雅黑" w:hAnsi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val="en-US" w:eastAsia="zh-CN"/>
              </w:rPr>
              <w:t>M</w:t>
            </w:r>
          </w:p>
        </w:tc>
        <w:tc>
          <w:tcPr>
            <w:tcW w:w="3837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4" w:space="0" w:color="4AACC5"/>
            </w:tcBorders>
            <w:shd w:val="clear" w:color="auto" w:fill="FFFFFF" w:themeFill="background1"/>
          </w:tcPr>
          <w:p w:rsidR="00572BBD" w:rsidRDefault="00572BBD" w:rsidP="00724BAD">
            <w:pPr>
              <w:jc w:val="both"/>
              <w:rPr>
                <w:rFonts w:ascii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Courier" w:hint="eastAsia"/>
                <w:sz w:val="18"/>
                <w:szCs w:val="18"/>
                <w:lang w:eastAsia="zh-CN"/>
              </w:rPr>
              <w:t>0.否  1.是</w:t>
            </w:r>
          </w:p>
        </w:tc>
      </w:tr>
      <w:tr w:rsidR="00E67875" w:rsidTr="00724BAD">
        <w:trPr>
          <w:trHeight w:val="390"/>
        </w:trPr>
        <w:tc>
          <w:tcPr>
            <w:tcW w:w="1985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hideMark/>
          </w:tcPr>
          <w:p w:rsidR="00E67875" w:rsidRDefault="00E67875" w:rsidP="00DE392F">
            <w:pPr>
              <w:jc w:val="both"/>
              <w:rPr>
                <w:rFonts w:ascii="微软雅黑" w:hAnsi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宋体" w:hint="eastAsia"/>
                <w:color w:val="000000"/>
                <w:sz w:val="18"/>
                <w:szCs w:val="18"/>
              </w:rPr>
              <w:t>subMerchantName</w:t>
            </w:r>
          </w:p>
        </w:tc>
        <w:tc>
          <w:tcPr>
            <w:tcW w:w="1701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hideMark/>
          </w:tcPr>
          <w:p w:rsidR="00E67875" w:rsidRDefault="00E67875" w:rsidP="00DE392F">
            <w:pPr>
              <w:jc w:val="both"/>
              <w:rPr>
                <w:rFonts w:ascii="MS Mincho" w:eastAsia="MS Mincho" w:hAnsi="MS Mincho" w:cs="MS Mincho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平台子商户名称</w:t>
            </w:r>
          </w:p>
        </w:tc>
        <w:tc>
          <w:tcPr>
            <w:tcW w:w="991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hideMark/>
          </w:tcPr>
          <w:p w:rsidR="00E67875" w:rsidRDefault="00E67875" w:rsidP="00DE392F">
            <w:pPr>
              <w:jc w:val="both"/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X120</w:t>
            </w:r>
          </w:p>
        </w:tc>
        <w:tc>
          <w:tcPr>
            <w:tcW w:w="427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hideMark/>
          </w:tcPr>
          <w:p w:rsidR="00E67875" w:rsidRDefault="00E67875" w:rsidP="00DE392F">
            <w:pPr>
              <w:rPr>
                <w:rFonts w:ascii="微软雅黑" w:hAnsi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val="en-US" w:eastAsia="zh-CN"/>
              </w:rPr>
              <w:t>M</w:t>
            </w:r>
          </w:p>
        </w:tc>
        <w:tc>
          <w:tcPr>
            <w:tcW w:w="3837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4" w:space="0" w:color="4AACC5"/>
            </w:tcBorders>
            <w:shd w:val="clear" w:color="auto" w:fill="FFFFFF" w:themeFill="background1"/>
            <w:vAlign w:val="center"/>
          </w:tcPr>
          <w:p w:rsidR="00E67875" w:rsidRDefault="00E67875" w:rsidP="00DE392F">
            <w:pPr>
              <w:jc w:val="both"/>
              <w:rPr>
                <w:rFonts w:ascii="微软雅黑" w:hAnsi="微软雅黑"/>
                <w:color w:val="000000"/>
                <w:sz w:val="18"/>
                <w:szCs w:val="18"/>
              </w:rPr>
            </w:pPr>
          </w:p>
        </w:tc>
      </w:tr>
      <w:tr w:rsidR="00E67875" w:rsidTr="00724BAD">
        <w:trPr>
          <w:trHeight w:val="390"/>
        </w:trPr>
        <w:tc>
          <w:tcPr>
            <w:tcW w:w="1985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vAlign w:val="center"/>
            <w:hideMark/>
          </w:tcPr>
          <w:p w:rsidR="00E67875" w:rsidRDefault="00E67875" w:rsidP="00DE392F">
            <w:pPr>
              <w:jc w:val="both"/>
              <w:rPr>
                <w:rFonts w:ascii="微软雅黑" w:hAnsi="微软雅黑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ascii="微软雅黑" w:hAnsi="微软雅黑" w:hint="eastAsia"/>
                <w:color w:val="000000"/>
                <w:sz w:val="18"/>
                <w:szCs w:val="18"/>
                <w:lang w:val="en-US" w:eastAsia="zh-CN"/>
              </w:rPr>
              <w:t>sharingApplyAmount</w:t>
            </w:r>
          </w:p>
        </w:tc>
        <w:tc>
          <w:tcPr>
            <w:tcW w:w="1701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vAlign w:val="center"/>
            <w:hideMark/>
          </w:tcPr>
          <w:p w:rsidR="00E67875" w:rsidRDefault="00E67875" w:rsidP="00DE392F">
            <w:pPr>
              <w:jc w:val="both"/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申请分账的金额</w:t>
            </w:r>
          </w:p>
        </w:tc>
        <w:tc>
          <w:tcPr>
            <w:tcW w:w="991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vAlign w:val="center"/>
            <w:hideMark/>
          </w:tcPr>
          <w:p w:rsidR="00E67875" w:rsidRDefault="00E67875" w:rsidP="00DE392F">
            <w:pPr>
              <w:jc w:val="both"/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hint="eastAsia"/>
                <w:color w:val="000000"/>
                <w:sz w:val="18"/>
                <w:szCs w:val="18"/>
                <w:lang w:val="en-US"/>
              </w:rPr>
              <w:t>AMT</w:t>
            </w:r>
          </w:p>
        </w:tc>
        <w:tc>
          <w:tcPr>
            <w:tcW w:w="427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vAlign w:val="center"/>
            <w:hideMark/>
          </w:tcPr>
          <w:p w:rsidR="00E67875" w:rsidRDefault="00E67875" w:rsidP="00DE392F">
            <w:pPr>
              <w:rPr>
                <w:rFonts w:ascii="微软雅黑" w:hAnsi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val="en-US" w:eastAsia="zh-CN"/>
              </w:rPr>
              <w:t>M</w:t>
            </w:r>
          </w:p>
        </w:tc>
        <w:tc>
          <w:tcPr>
            <w:tcW w:w="3837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4" w:space="0" w:color="4AACC5"/>
            </w:tcBorders>
            <w:shd w:val="clear" w:color="auto" w:fill="FFFFFF" w:themeFill="background1"/>
            <w:vAlign w:val="center"/>
          </w:tcPr>
          <w:p w:rsidR="00E67875" w:rsidRDefault="00E67875" w:rsidP="00DE392F">
            <w:pPr>
              <w:jc w:val="both"/>
              <w:rPr>
                <w:rFonts w:ascii="微软雅黑" w:hAnsi="微软雅黑"/>
                <w:color w:val="000000"/>
                <w:sz w:val="18"/>
                <w:szCs w:val="18"/>
              </w:rPr>
            </w:pPr>
          </w:p>
        </w:tc>
      </w:tr>
      <w:tr w:rsidR="00E67875" w:rsidTr="00724BAD">
        <w:trPr>
          <w:trHeight w:val="390"/>
        </w:trPr>
        <w:tc>
          <w:tcPr>
            <w:tcW w:w="1985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vAlign w:val="center"/>
            <w:hideMark/>
          </w:tcPr>
          <w:p w:rsidR="00E67875" w:rsidRDefault="00E67875" w:rsidP="00DE392F">
            <w:pPr>
              <w:jc w:val="both"/>
              <w:rPr>
                <w:rFonts w:ascii="微软雅黑" w:hAnsi="微软雅黑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ascii="微软雅黑" w:hAnsi="微软雅黑" w:hint="eastAsia"/>
                <w:color w:val="000000"/>
                <w:sz w:val="18"/>
                <w:szCs w:val="18"/>
                <w:lang w:val="en-US" w:eastAsia="zh-CN"/>
              </w:rPr>
              <w:t>sharingFee</w:t>
            </w:r>
          </w:p>
        </w:tc>
        <w:tc>
          <w:tcPr>
            <w:tcW w:w="1701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vAlign w:val="center"/>
            <w:hideMark/>
          </w:tcPr>
          <w:p w:rsidR="00E67875" w:rsidRDefault="00E67875" w:rsidP="00DE392F">
            <w:pPr>
              <w:jc w:val="both"/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商户承担的手续费</w:t>
            </w:r>
          </w:p>
        </w:tc>
        <w:tc>
          <w:tcPr>
            <w:tcW w:w="991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vAlign w:val="center"/>
            <w:hideMark/>
          </w:tcPr>
          <w:p w:rsidR="00E67875" w:rsidRDefault="00E67875" w:rsidP="006B21B2">
            <w:pPr>
              <w:jc w:val="both"/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hint="eastAsia"/>
                <w:color w:val="000000"/>
                <w:sz w:val="18"/>
                <w:szCs w:val="18"/>
                <w:lang w:val="en-US"/>
              </w:rPr>
              <w:t>AMT</w:t>
            </w:r>
          </w:p>
        </w:tc>
        <w:tc>
          <w:tcPr>
            <w:tcW w:w="427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vAlign w:val="center"/>
            <w:hideMark/>
          </w:tcPr>
          <w:p w:rsidR="00E67875" w:rsidRDefault="00E67875" w:rsidP="00DE392F">
            <w:pPr>
              <w:rPr>
                <w:rFonts w:ascii="微软雅黑" w:hAnsi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val="en-US" w:eastAsia="zh-CN"/>
              </w:rPr>
              <w:t>O</w:t>
            </w:r>
          </w:p>
        </w:tc>
        <w:tc>
          <w:tcPr>
            <w:tcW w:w="3837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4" w:space="0" w:color="4AACC5"/>
            </w:tcBorders>
            <w:shd w:val="clear" w:color="auto" w:fill="FFFFFF" w:themeFill="background1"/>
            <w:vAlign w:val="center"/>
          </w:tcPr>
          <w:p w:rsidR="00E67875" w:rsidRDefault="00E67875" w:rsidP="00DE392F">
            <w:pPr>
              <w:jc w:val="both"/>
              <w:rPr>
                <w:rFonts w:ascii="微软雅黑" w:hAnsi="微软雅黑"/>
                <w:color w:val="000000"/>
                <w:sz w:val="18"/>
                <w:szCs w:val="18"/>
              </w:rPr>
            </w:pPr>
          </w:p>
        </w:tc>
      </w:tr>
      <w:tr w:rsidR="00E67875" w:rsidTr="00724BAD">
        <w:trPr>
          <w:trHeight w:val="431"/>
        </w:trPr>
        <w:tc>
          <w:tcPr>
            <w:tcW w:w="1985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vAlign w:val="center"/>
            <w:hideMark/>
          </w:tcPr>
          <w:p w:rsidR="00E67875" w:rsidRDefault="00E67875" w:rsidP="00DE392F">
            <w:pPr>
              <w:jc w:val="both"/>
              <w:rPr>
                <w:rFonts w:ascii="微软雅黑" w:hAnsi="微软雅黑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ascii="微软雅黑" w:hAnsi="微软雅黑" w:hint="eastAsia"/>
                <w:color w:val="000000"/>
                <w:sz w:val="18"/>
                <w:szCs w:val="18"/>
                <w:lang w:val="en-US" w:eastAsia="zh-CN"/>
              </w:rPr>
              <w:t>sharingRealAmount</w:t>
            </w:r>
          </w:p>
        </w:tc>
        <w:tc>
          <w:tcPr>
            <w:tcW w:w="1701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vAlign w:val="center"/>
            <w:hideMark/>
          </w:tcPr>
          <w:p w:rsidR="00E67875" w:rsidRDefault="00E67875" w:rsidP="00DE392F">
            <w:pPr>
              <w:jc w:val="both"/>
              <w:rPr>
                <w:rFonts w:ascii="MS Mincho" w:eastAsia="MS Mincho" w:hAnsi="MS Mincho" w:cs="MS Mincho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实际分账金额</w:t>
            </w:r>
          </w:p>
        </w:tc>
        <w:tc>
          <w:tcPr>
            <w:tcW w:w="991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vAlign w:val="center"/>
            <w:hideMark/>
          </w:tcPr>
          <w:p w:rsidR="00E67875" w:rsidRDefault="00E67875" w:rsidP="006B21B2">
            <w:pPr>
              <w:jc w:val="both"/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hint="eastAsia"/>
                <w:color w:val="000000"/>
                <w:sz w:val="18"/>
                <w:szCs w:val="18"/>
                <w:lang w:val="en-US"/>
              </w:rPr>
              <w:t>AMT</w:t>
            </w:r>
          </w:p>
        </w:tc>
        <w:tc>
          <w:tcPr>
            <w:tcW w:w="427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vAlign w:val="center"/>
            <w:hideMark/>
          </w:tcPr>
          <w:p w:rsidR="00E67875" w:rsidRDefault="00E67875" w:rsidP="00DE392F">
            <w:pPr>
              <w:rPr>
                <w:rFonts w:ascii="微软雅黑" w:hAnsi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val="en-US" w:eastAsia="zh-CN"/>
              </w:rPr>
              <w:t>M</w:t>
            </w:r>
          </w:p>
        </w:tc>
        <w:tc>
          <w:tcPr>
            <w:tcW w:w="3837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4" w:space="0" w:color="4AACC5"/>
            </w:tcBorders>
            <w:shd w:val="clear" w:color="auto" w:fill="FFFFFF" w:themeFill="background1"/>
            <w:vAlign w:val="center"/>
          </w:tcPr>
          <w:p w:rsidR="00E67875" w:rsidRDefault="00E67875" w:rsidP="00DE392F">
            <w:pPr>
              <w:jc w:val="both"/>
              <w:rPr>
                <w:rFonts w:ascii="微软雅黑" w:hAnsi="微软雅黑"/>
                <w:color w:val="000000"/>
                <w:sz w:val="18"/>
                <w:szCs w:val="18"/>
              </w:rPr>
            </w:pPr>
          </w:p>
        </w:tc>
      </w:tr>
      <w:tr w:rsidR="00E67875" w:rsidTr="00724BAD">
        <w:trPr>
          <w:trHeight w:val="670"/>
        </w:trPr>
        <w:tc>
          <w:tcPr>
            <w:tcW w:w="1985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vAlign w:val="center"/>
            <w:hideMark/>
          </w:tcPr>
          <w:p w:rsidR="00E67875" w:rsidRDefault="00E67875" w:rsidP="00DE392F">
            <w:pPr>
              <w:jc w:val="both"/>
              <w:rPr>
                <w:rFonts w:ascii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hint="eastAsia"/>
                <w:color w:val="000000"/>
                <w:sz w:val="18"/>
                <w:szCs w:val="18"/>
                <w:lang w:val="en-US" w:eastAsia="zh-CN"/>
              </w:rPr>
              <w:t>sharingDesc</w:t>
            </w:r>
          </w:p>
        </w:tc>
        <w:tc>
          <w:tcPr>
            <w:tcW w:w="1701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vAlign w:val="center"/>
            <w:hideMark/>
          </w:tcPr>
          <w:p w:rsidR="00E67875" w:rsidRDefault="00E67875" w:rsidP="00DE392F">
            <w:pPr>
              <w:jc w:val="both"/>
              <w:rPr>
                <w:rFonts w:ascii="MS Mincho" w:eastAsia="MS Mincho" w:hAnsi="MS Mincho" w:cs="MS Mincho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分账备注说明</w:t>
            </w:r>
          </w:p>
        </w:tc>
        <w:tc>
          <w:tcPr>
            <w:tcW w:w="991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vAlign w:val="center"/>
            <w:hideMark/>
          </w:tcPr>
          <w:p w:rsidR="00E67875" w:rsidRDefault="00E67875" w:rsidP="00DE392F">
            <w:pPr>
              <w:jc w:val="both"/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AN50</w:t>
            </w:r>
          </w:p>
        </w:tc>
        <w:tc>
          <w:tcPr>
            <w:tcW w:w="427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vAlign w:val="center"/>
            <w:hideMark/>
          </w:tcPr>
          <w:p w:rsidR="00E67875" w:rsidRDefault="00E67875" w:rsidP="00DE392F">
            <w:pPr>
              <w:rPr>
                <w:rFonts w:ascii="微软雅黑" w:hAnsi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val="en-US" w:eastAsia="zh-CN"/>
              </w:rPr>
              <w:t>O</w:t>
            </w:r>
          </w:p>
        </w:tc>
        <w:tc>
          <w:tcPr>
            <w:tcW w:w="3837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4" w:space="0" w:color="4AACC5"/>
            </w:tcBorders>
            <w:shd w:val="clear" w:color="auto" w:fill="FFFFFF" w:themeFill="background1"/>
            <w:vAlign w:val="center"/>
          </w:tcPr>
          <w:p w:rsidR="00E67875" w:rsidRDefault="00E67875" w:rsidP="00DE392F">
            <w:pPr>
              <w:jc w:val="both"/>
              <w:rPr>
                <w:rFonts w:ascii="微软雅黑" w:hAnsi="微软雅黑"/>
                <w:color w:val="000000"/>
                <w:sz w:val="18"/>
                <w:szCs w:val="18"/>
              </w:rPr>
            </w:pPr>
          </w:p>
        </w:tc>
      </w:tr>
      <w:tr w:rsidR="00E67875" w:rsidTr="00724BAD">
        <w:trPr>
          <w:trHeight w:val="390"/>
        </w:trPr>
        <w:tc>
          <w:tcPr>
            <w:tcW w:w="1985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vAlign w:val="center"/>
            <w:hideMark/>
          </w:tcPr>
          <w:p w:rsidR="00E67875" w:rsidRDefault="00E67875" w:rsidP="00DE392F">
            <w:pPr>
              <w:jc w:val="both"/>
              <w:rPr>
                <w:rFonts w:ascii="微软雅黑" w:hAnsi="微软雅黑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ascii="微软雅黑" w:hAnsi="微软雅黑" w:hint="eastAsia"/>
                <w:sz w:val="18"/>
                <w:szCs w:val="18"/>
                <w:lang w:eastAsia="zh-CN"/>
              </w:rPr>
              <w:t>dealTime</w:t>
            </w:r>
          </w:p>
        </w:tc>
        <w:tc>
          <w:tcPr>
            <w:tcW w:w="1701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vAlign w:val="center"/>
            <w:hideMark/>
          </w:tcPr>
          <w:p w:rsidR="00E67875" w:rsidRDefault="00E67875" w:rsidP="00DE392F">
            <w:pPr>
              <w:jc w:val="both"/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宋体" w:hint="eastAsia"/>
                <w:sz w:val="18"/>
                <w:szCs w:val="18"/>
                <w:lang w:eastAsia="zh-CN"/>
              </w:rPr>
              <w:t>快钱结算时间</w:t>
            </w:r>
          </w:p>
        </w:tc>
        <w:tc>
          <w:tcPr>
            <w:tcW w:w="991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vAlign w:val="center"/>
            <w:hideMark/>
          </w:tcPr>
          <w:p w:rsidR="00E67875" w:rsidRDefault="00E67875" w:rsidP="00DE392F">
            <w:pPr>
              <w:jc w:val="both"/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Cs w:val="21"/>
                <w:lang w:eastAsia="zh-CN"/>
              </w:rPr>
              <w:t>D</w:t>
            </w:r>
          </w:p>
        </w:tc>
        <w:tc>
          <w:tcPr>
            <w:tcW w:w="427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hideMark/>
          </w:tcPr>
          <w:p w:rsidR="00E67875" w:rsidRDefault="00E67875" w:rsidP="00DE392F">
            <w:pPr>
              <w:rPr>
                <w:rFonts w:ascii="微软雅黑" w:hAnsi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val="en-US" w:eastAsia="zh-CN"/>
              </w:rPr>
              <w:t>O</w:t>
            </w:r>
          </w:p>
        </w:tc>
        <w:tc>
          <w:tcPr>
            <w:tcW w:w="3837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4" w:space="0" w:color="4AACC5"/>
            </w:tcBorders>
            <w:shd w:val="clear" w:color="auto" w:fill="FFFFFF" w:themeFill="background1"/>
            <w:vAlign w:val="center"/>
            <w:hideMark/>
          </w:tcPr>
          <w:p w:rsidR="00E67875" w:rsidRDefault="00E67875" w:rsidP="00DE392F">
            <w:pPr>
              <w:jc w:val="both"/>
              <w:rPr>
                <w:rFonts w:ascii="微软雅黑" w:hAnsi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微软雅黑" w:hAnsi="微软雅黑" w:hint="eastAsia"/>
                <w:sz w:val="18"/>
                <w:szCs w:val="18"/>
                <w:lang w:eastAsia="zh-CN"/>
              </w:rPr>
              <w:t>快钱对交易进行处理的时间</w:t>
            </w:r>
          </w:p>
        </w:tc>
      </w:tr>
    </w:tbl>
    <w:p w:rsidR="00DE392F" w:rsidRDefault="00DE392F">
      <w:pPr>
        <w:rPr>
          <w:rFonts w:ascii="微软雅黑" w:hAnsi="微软雅黑" w:cs="微软雅黑"/>
          <w:b/>
          <w:lang w:eastAsia="zh-CN"/>
        </w:rPr>
      </w:pPr>
    </w:p>
    <w:p w:rsidR="00827BDC" w:rsidRPr="00827BDC" w:rsidRDefault="00827BDC" w:rsidP="00827BDC">
      <w:pPr>
        <w:pStyle w:val="2"/>
        <w:rPr>
          <w:lang w:eastAsia="zh-CN"/>
        </w:rPr>
      </w:pPr>
      <w:bookmarkStart w:id="94" w:name="_Toc513053743"/>
      <w:r>
        <w:rPr>
          <w:rFonts w:hint="eastAsia"/>
          <w:lang w:eastAsia="zh-CN"/>
        </w:rPr>
        <w:t>SharingData</w:t>
      </w:r>
      <w:bookmarkEnd w:id="94"/>
    </w:p>
    <w:tbl>
      <w:tblPr>
        <w:tblW w:w="8925" w:type="dxa"/>
        <w:tblInd w:w="-35" w:type="dxa"/>
        <w:tblBorders>
          <w:top w:val="single" w:sz="4" w:space="0" w:color="4AACC5"/>
          <w:left w:val="single" w:sz="4" w:space="0" w:color="4AACC5"/>
          <w:bottom w:val="single" w:sz="4" w:space="0" w:color="4AACC5"/>
          <w:right w:val="single" w:sz="4" w:space="0" w:color="4AACC5"/>
          <w:insideH w:val="single" w:sz="6" w:space="0" w:color="4AACC5"/>
          <w:insideV w:val="single" w:sz="6" w:space="0" w:color="4AACC5"/>
        </w:tblBorders>
        <w:tblLayout w:type="fixed"/>
        <w:tblLook w:val="04A0" w:firstRow="1" w:lastRow="0" w:firstColumn="1" w:lastColumn="0" w:noHBand="0" w:noVBand="1"/>
      </w:tblPr>
      <w:tblGrid>
        <w:gridCol w:w="2125"/>
        <w:gridCol w:w="1276"/>
        <w:gridCol w:w="991"/>
        <w:gridCol w:w="709"/>
        <w:gridCol w:w="3824"/>
      </w:tblGrid>
      <w:tr w:rsidR="00827BDC" w:rsidTr="00827BDC">
        <w:tc>
          <w:tcPr>
            <w:tcW w:w="2125" w:type="dxa"/>
            <w:tcBorders>
              <w:top w:val="single" w:sz="4" w:space="0" w:color="4AACC5"/>
              <w:left w:val="single" w:sz="4" w:space="0" w:color="4AACC5"/>
              <w:bottom w:val="single" w:sz="6" w:space="0" w:color="4AACC5"/>
              <w:right w:val="single" w:sz="6" w:space="0" w:color="4AACC5"/>
            </w:tcBorders>
            <w:shd w:val="clear" w:color="auto" w:fill="30849B"/>
            <w:vAlign w:val="center"/>
            <w:hideMark/>
          </w:tcPr>
          <w:p w:rsidR="00827BDC" w:rsidRDefault="00827BDC" w:rsidP="008B3F91">
            <w:pPr>
              <w:rPr>
                <w:rFonts w:ascii="微软雅黑" w:hAnsi="微软雅黑" w:cs="微软雅黑"/>
                <w:color w:val="C7EDCC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  <w:lang w:eastAsia="zh-CN"/>
              </w:rPr>
              <w:t>属性</w:t>
            </w:r>
          </w:p>
        </w:tc>
        <w:tc>
          <w:tcPr>
            <w:tcW w:w="1276" w:type="dxa"/>
            <w:tcBorders>
              <w:top w:val="single" w:sz="4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30849B"/>
            <w:vAlign w:val="center"/>
            <w:hideMark/>
          </w:tcPr>
          <w:p w:rsidR="00827BDC" w:rsidRDefault="00827BDC" w:rsidP="008B3F91">
            <w:pPr>
              <w:jc w:val="center"/>
              <w:rPr>
                <w:rFonts w:ascii="微软雅黑" w:hAnsi="微软雅黑" w:cs="微软雅黑"/>
                <w:color w:val="C7EDCC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  <w:lang w:val="en-US"/>
              </w:rPr>
              <w:t>定义</w:t>
            </w:r>
          </w:p>
        </w:tc>
        <w:tc>
          <w:tcPr>
            <w:tcW w:w="991" w:type="dxa"/>
            <w:tcBorders>
              <w:top w:val="single" w:sz="4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30849B"/>
            <w:vAlign w:val="center"/>
            <w:hideMark/>
          </w:tcPr>
          <w:p w:rsidR="00827BDC" w:rsidRDefault="00827BDC" w:rsidP="008B3F91">
            <w:pPr>
              <w:jc w:val="center"/>
              <w:rPr>
                <w:rFonts w:ascii="微软雅黑" w:hAnsi="微软雅黑" w:cs="微软雅黑"/>
                <w:b/>
                <w:color w:val="C7EDCC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  <w:lang w:val="en-US"/>
              </w:rPr>
              <w:t>类型</w:t>
            </w:r>
          </w:p>
          <w:p w:rsidR="00827BDC" w:rsidRDefault="00827BDC" w:rsidP="008B3F91">
            <w:pPr>
              <w:jc w:val="center"/>
              <w:rPr>
                <w:rFonts w:ascii="微软雅黑" w:hAnsi="微软雅黑" w:cs="微软雅黑"/>
                <w:color w:val="C7EDCC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  <w:lang w:val="en-US"/>
              </w:rPr>
              <w:t>长度</w:t>
            </w:r>
          </w:p>
        </w:tc>
        <w:tc>
          <w:tcPr>
            <w:tcW w:w="709" w:type="dxa"/>
            <w:tcBorders>
              <w:top w:val="single" w:sz="4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30849B"/>
            <w:vAlign w:val="center"/>
            <w:hideMark/>
          </w:tcPr>
          <w:p w:rsidR="00827BDC" w:rsidRDefault="00827BDC" w:rsidP="008B3F91">
            <w:pPr>
              <w:jc w:val="center"/>
              <w:rPr>
                <w:rFonts w:ascii="微软雅黑" w:hAnsi="微软雅黑" w:cs="微软雅黑"/>
                <w:color w:val="C7EDCC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  <w:lang w:val="en-US"/>
              </w:rPr>
              <w:t>必填</w:t>
            </w:r>
          </w:p>
        </w:tc>
        <w:tc>
          <w:tcPr>
            <w:tcW w:w="3824" w:type="dxa"/>
            <w:tcBorders>
              <w:top w:val="single" w:sz="4" w:space="0" w:color="4AACC5"/>
              <w:left w:val="single" w:sz="6" w:space="0" w:color="4AACC5"/>
              <w:bottom w:val="single" w:sz="6" w:space="0" w:color="4AACC5"/>
              <w:right w:val="single" w:sz="4" w:space="0" w:color="4AACC5"/>
            </w:tcBorders>
            <w:shd w:val="clear" w:color="auto" w:fill="30849B"/>
            <w:vAlign w:val="center"/>
            <w:hideMark/>
          </w:tcPr>
          <w:p w:rsidR="00827BDC" w:rsidRDefault="00827BDC" w:rsidP="008B3F91">
            <w:pPr>
              <w:jc w:val="center"/>
              <w:rPr>
                <w:rFonts w:ascii="微软雅黑" w:hAnsi="微软雅黑" w:cs="微软雅黑"/>
                <w:color w:val="C7EDCC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  <w:lang w:val="en-US"/>
              </w:rPr>
              <w:t>参数说明</w:t>
            </w: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</w:rPr>
              <w:t>/</w:t>
            </w: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  <w:lang w:val="en-US"/>
              </w:rPr>
              <w:t>示例</w:t>
            </w:r>
          </w:p>
        </w:tc>
      </w:tr>
      <w:tr w:rsidR="00827BDC" w:rsidTr="008B3F91">
        <w:tc>
          <w:tcPr>
            <w:tcW w:w="2125" w:type="dxa"/>
            <w:tcBorders>
              <w:top w:val="single" w:sz="6" w:space="0" w:color="4AACC5"/>
              <w:left w:val="single" w:sz="4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vAlign w:val="center"/>
          </w:tcPr>
          <w:p w:rsidR="00827BDC" w:rsidRPr="00BF636E" w:rsidRDefault="00A91A98" w:rsidP="008B3F91">
            <w:pPr>
              <w:rPr>
                <w:rFonts w:ascii="微软雅黑" w:hAnsi="微软雅黑"/>
                <w:sz w:val="18"/>
                <w:szCs w:val="18"/>
                <w:lang w:eastAsia="zh-CN"/>
              </w:rPr>
            </w:pPr>
            <w:r w:rsidRPr="00BF636E">
              <w:rPr>
                <w:rFonts w:ascii="微软雅黑" w:hAnsi="微软雅黑" w:hint="eastAsia"/>
                <w:sz w:val="18"/>
                <w:szCs w:val="18"/>
                <w:lang w:eastAsia="zh-CN"/>
              </w:rPr>
              <w:t>sharingUId</w:t>
            </w:r>
          </w:p>
        </w:tc>
        <w:tc>
          <w:tcPr>
            <w:tcW w:w="1276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vAlign w:val="center"/>
            <w:hideMark/>
          </w:tcPr>
          <w:p w:rsidR="00827BDC" w:rsidRPr="00BF636E" w:rsidRDefault="00827BDC" w:rsidP="008B3F91">
            <w:pPr>
              <w:rPr>
                <w:rFonts w:ascii="微软雅黑" w:hAnsi="微软雅黑"/>
                <w:sz w:val="18"/>
                <w:szCs w:val="18"/>
                <w:lang w:eastAsia="zh-CN"/>
              </w:rPr>
            </w:pPr>
            <w:r w:rsidRPr="00BF636E">
              <w:rPr>
                <w:rFonts w:ascii="微软雅黑" w:hAnsi="微软雅黑" w:hint="eastAsia"/>
                <w:sz w:val="18"/>
                <w:szCs w:val="18"/>
                <w:lang w:eastAsia="zh-CN"/>
              </w:rPr>
              <w:t>分账会员号</w:t>
            </w:r>
          </w:p>
        </w:tc>
        <w:tc>
          <w:tcPr>
            <w:tcW w:w="991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vAlign w:val="center"/>
            <w:hideMark/>
          </w:tcPr>
          <w:p w:rsidR="00827BDC" w:rsidRPr="00BF636E" w:rsidRDefault="00827BDC" w:rsidP="008B3F91">
            <w:pPr>
              <w:rPr>
                <w:rFonts w:ascii="微软雅黑" w:hAnsi="微软雅黑"/>
                <w:sz w:val="18"/>
                <w:szCs w:val="18"/>
                <w:lang w:eastAsia="zh-CN"/>
              </w:rPr>
            </w:pPr>
            <w:r w:rsidRPr="00BF636E">
              <w:rPr>
                <w:rFonts w:ascii="微软雅黑" w:hAnsi="微软雅黑" w:hint="eastAsia"/>
                <w:sz w:val="18"/>
                <w:szCs w:val="18"/>
                <w:lang w:eastAsia="zh-CN"/>
              </w:rPr>
              <w:t>AN30</w:t>
            </w:r>
          </w:p>
        </w:tc>
        <w:tc>
          <w:tcPr>
            <w:tcW w:w="709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vAlign w:val="center"/>
            <w:hideMark/>
          </w:tcPr>
          <w:p w:rsidR="00827BDC" w:rsidRPr="00BF636E" w:rsidRDefault="00827BDC" w:rsidP="008B3F91">
            <w:pPr>
              <w:rPr>
                <w:rFonts w:ascii="微软雅黑" w:hAnsi="微软雅黑"/>
                <w:sz w:val="18"/>
                <w:szCs w:val="18"/>
                <w:lang w:eastAsia="zh-CN"/>
              </w:rPr>
            </w:pPr>
            <w:r w:rsidRPr="00BF636E">
              <w:rPr>
                <w:rFonts w:ascii="微软雅黑" w:hAnsi="微软雅黑" w:hint="eastAsia"/>
                <w:sz w:val="18"/>
                <w:szCs w:val="18"/>
                <w:lang w:eastAsia="zh-CN"/>
              </w:rPr>
              <w:t>M</w:t>
            </w:r>
          </w:p>
        </w:tc>
        <w:tc>
          <w:tcPr>
            <w:tcW w:w="3824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4" w:space="0" w:color="4AACC5"/>
            </w:tcBorders>
            <w:shd w:val="clear" w:color="auto" w:fill="FFFFFF" w:themeFill="background1"/>
            <w:vAlign w:val="center"/>
          </w:tcPr>
          <w:p w:rsidR="004C1EC1" w:rsidRDefault="004C1EC1" w:rsidP="004C1EC1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宋体"/>
                <w:sz w:val="18"/>
                <w:szCs w:val="18"/>
                <w:lang w:val="en-US" w:eastAsia="zh-CN"/>
              </w:rPr>
              <w:t>is</w:t>
            </w:r>
            <w:r>
              <w:rPr>
                <w:rFonts w:ascii="微软雅黑" w:hAnsi="微软雅黑" w:cs="宋体" w:hint="eastAsia"/>
                <w:sz w:val="18"/>
                <w:szCs w:val="18"/>
                <w:lang w:val="en-US" w:eastAsia="zh-CN"/>
              </w:rPr>
              <w:t>P</w:t>
            </w:r>
            <w:r>
              <w:rPr>
                <w:rFonts w:ascii="微软雅黑" w:hAnsi="微软雅黑" w:cs="宋体"/>
                <w:sz w:val="18"/>
                <w:szCs w:val="18"/>
                <w:lang w:val="en-US" w:eastAsia="zh-CN"/>
              </w:rPr>
              <w:t>latform</w:t>
            </w:r>
            <w:r>
              <w:rPr>
                <w:rFonts w:ascii="微软雅黑" w:hAnsi="微软雅黑" w:cs="宋体" w:hint="eastAsia"/>
                <w:color w:val="000000"/>
                <w:sz w:val="18"/>
                <w:szCs w:val="18"/>
              </w:rPr>
              <w:t>S</w:t>
            </w:r>
            <w:r w:rsidRPr="00BF636E">
              <w:rPr>
                <w:rFonts w:ascii="微软雅黑" w:hAnsi="微软雅黑" w:hint="eastAsia"/>
                <w:sz w:val="18"/>
                <w:szCs w:val="18"/>
                <w:lang w:eastAsia="zh-CN"/>
              </w:rPr>
              <w:t>haring</w:t>
            </w:r>
            <w:r>
              <w:rPr>
                <w:rFonts w:ascii="微软雅黑" w:hAnsi="微软雅黑" w:cs="宋体" w:hint="eastAsia"/>
                <w:sz w:val="18"/>
                <w:szCs w:val="18"/>
                <w:lang w:val="en-US" w:eastAsia="zh-CN"/>
              </w:rPr>
              <w:t xml:space="preserve"> =0 时，</w:t>
            </w: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平台用户id；</w:t>
            </w:r>
          </w:p>
          <w:p w:rsidR="00827BDC" w:rsidRPr="00BF636E" w:rsidRDefault="004C1EC1" w:rsidP="004C1EC1">
            <w:pPr>
              <w:rPr>
                <w:rFonts w:ascii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宋体"/>
                <w:sz w:val="18"/>
                <w:szCs w:val="18"/>
                <w:lang w:val="en-US" w:eastAsia="zh-CN"/>
              </w:rPr>
              <w:t>is</w:t>
            </w:r>
            <w:r>
              <w:rPr>
                <w:rFonts w:ascii="微软雅黑" w:hAnsi="微软雅黑" w:cs="宋体" w:hint="eastAsia"/>
                <w:sz w:val="18"/>
                <w:szCs w:val="18"/>
                <w:lang w:val="en-US" w:eastAsia="zh-CN"/>
              </w:rPr>
              <w:t>P</w:t>
            </w:r>
            <w:r>
              <w:rPr>
                <w:rFonts w:ascii="微软雅黑" w:hAnsi="微软雅黑" w:cs="宋体"/>
                <w:sz w:val="18"/>
                <w:szCs w:val="18"/>
                <w:lang w:val="en-US" w:eastAsia="zh-CN"/>
              </w:rPr>
              <w:t>latform</w:t>
            </w:r>
            <w:r>
              <w:rPr>
                <w:rFonts w:ascii="微软雅黑" w:hAnsi="微软雅黑" w:cs="宋体" w:hint="eastAsia"/>
                <w:color w:val="000000"/>
                <w:sz w:val="18"/>
                <w:szCs w:val="18"/>
              </w:rPr>
              <w:t>S</w:t>
            </w:r>
            <w:r w:rsidRPr="00BF636E">
              <w:rPr>
                <w:rFonts w:ascii="微软雅黑" w:hAnsi="微软雅黑" w:hint="eastAsia"/>
                <w:sz w:val="18"/>
                <w:szCs w:val="18"/>
                <w:lang w:eastAsia="zh-CN"/>
              </w:rPr>
              <w:t>haring</w:t>
            </w:r>
            <w:r>
              <w:rPr>
                <w:rFonts w:ascii="微软雅黑" w:hAnsi="微软雅黑" w:cs="宋体" w:hint="eastAsia"/>
                <w:sz w:val="18"/>
                <w:szCs w:val="18"/>
                <w:lang w:val="en-US" w:eastAsia="zh-CN"/>
              </w:rPr>
              <w:t xml:space="preserve"> =1 时，</w:t>
            </w:r>
            <w:r w:rsidRPr="00DF3AFB">
              <w:rPr>
                <w:rFonts w:ascii="微软雅黑" w:hAnsi="微软雅黑" w:cs="宋体" w:hint="eastAsia"/>
                <w:sz w:val="18"/>
                <w:szCs w:val="18"/>
                <w:lang w:val="en-US" w:eastAsia="zh-CN"/>
              </w:rPr>
              <w:t>商户平台代码（和X-99Bill-PlatformCode相同）</w:t>
            </w:r>
          </w:p>
        </w:tc>
      </w:tr>
      <w:tr w:rsidR="004C1EC1" w:rsidTr="00724BAD">
        <w:tc>
          <w:tcPr>
            <w:tcW w:w="2125" w:type="dxa"/>
            <w:tcBorders>
              <w:top w:val="single" w:sz="6" w:space="0" w:color="4AACC5"/>
              <w:left w:val="single" w:sz="4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</w:tcPr>
          <w:p w:rsidR="004C1EC1" w:rsidRPr="00BF636E" w:rsidRDefault="004C1EC1" w:rsidP="008B3F91">
            <w:pPr>
              <w:rPr>
                <w:rFonts w:ascii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宋体"/>
                <w:sz w:val="18"/>
                <w:szCs w:val="18"/>
                <w:lang w:val="en-US" w:eastAsia="zh-CN"/>
              </w:rPr>
              <w:t>is</w:t>
            </w:r>
            <w:r>
              <w:rPr>
                <w:rFonts w:ascii="微软雅黑" w:hAnsi="微软雅黑" w:cs="宋体" w:hint="eastAsia"/>
                <w:sz w:val="18"/>
                <w:szCs w:val="18"/>
                <w:lang w:val="en-US" w:eastAsia="zh-CN"/>
              </w:rPr>
              <w:t>P</w:t>
            </w:r>
            <w:r>
              <w:rPr>
                <w:rFonts w:ascii="微软雅黑" w:hAnsi="微软雅黑" w:cs="宋体"/>
                <w:sz w:val="18"/>
                <w:szCs w:val="18"/>
                <w:lang w:val="en-US" w:eastAsia="zh-CN"/>
              </w:rPr>
              <w:t>latform</w:t>
            </w:r>
            <w:r>
              <w:rPr>
                <w:rFonts w:ascii="微软雅黑" w:hAnsi="微软雅黑" w:cs="宋体" w:hint="eastAsia"/>
                <w:color w:val="000000"/>
                <w:sz w:val="18"/>
                <w:szCs w:val="18"/>
              </w:rPr>
              <w:t>S</w:t>
            </w:r>
            <w:r w:rsidRPr="00BF636E">
              <w:rPr>
                <w:rFonts w:ascii="微软雅黑" w:hAnsi="微软雅黑" w:hint="eastAsia"/>
                <w:sz w:val="18"/>
                <w:szCs w:val="18"/>
                <w:lang w:eastAsia="zh-CN"/>
              </w:rPr>
              <w:t>haring</w:t>
            </w:r>
          </w:p>
        </w:tc>
        <w:tc>
          <w:tcPr>
            <w:tcW w:w="1276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</w:tcPr>
          <w:p w:rsidR="004C1EC1" w:rsidRPr="00BF636E" w:rsidRDefault="004C1EC1" w:rsidP="00724BAD">
            <w:pPr>
              <w:rPr>
                <w:rFonts w:ascii="微软雅黑" w:hAnsi="微软雅黑"/>
                <w:sz w:val="18"/>
                <w:szCs w:val="18"/>
                <w:lang w:eastAsia="zh-CN"/>
              </w:rPr>
            </w:pPr>
            <w:r w:rsidRPr="00BF636E">
              <w:rPr>
                <w:rFonts w:ascii="微软雅黑" w:hAnsi="微软雅黑" w:hint="eastAsia"/>
                <w:sz w:val="18"/>
                <w:szCs w:val="18"/>
                <w:lang w:eastAsia="zh-CN"/>
              </w:rPr>
              <w:t>分账会员</w:t>
            </w: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是否平台</w:t>
            </w:r>
          </w:p>
        </w:tc>
        <w:tc>
          <w:tcPr>
            <w:tcW w:w="991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</w:tcPr>
          <w:p w:rsidR="004C1EC1" w:rsidRPr="00BF636E" w:rsidRDefault="004C1EC1" w:rsidP="00724BAD">
            <w:pPr>
              <w:rPr>
                <w:rFonts w:ascii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Courier" w:hint="eastAsia"/>
                <w:sz w:val="18"/>
                <w:szCs w:val="18"/>
                <w:lang w:eastAsia="zh-CN"/>
              </w:rPr>
              <w:t>N1</w:t>
            </w:r>
          </w:p>
        </w:tc>
        <w:tc>
          <w:tcPr>
            <w:tcW w:w="709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</w:tcPr>
          <w:p w:rsidR="004C1EC1" w:rsidRPr="00BF636E" w:rsidRDefault="004C1EC1" w:rsidP="00724BAD">
            <w:pPr>
              <w:rPr>
                <w:rFonts w:ascii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val="en-US" w:eastAsia="zh-CN"/>
              </w:rPr>
              <w:t>M</w:t>
            </w:r>
          </w:p>
        </w:tc>
        <w:tc>
          <w:tcPr>
            <w:tcW w:w="3824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4" w:space="0" w:color="4AACC5"/>
            </w:tcBorders>
            <w:shd w:val="clear" w:color="auto" w:fill="FFFFFF" w:themeFill="background1"/>
          </w:tcPr>
          <w:p w:rsidR="004C1EC1" w:rsidRPr="00BF636E" w:rsidRDefault="004C1EC1" w:rsidP="00724BAD">
            <w:pPr>
              <w:rPr>
                <w:rFonts w:ascii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Courier" w:hint="eastAsia"/>
                <w:sz w:val="18"/>
                <w:szCs w:val="18"/>
                <w:lang w:eastAsia="zh-CN"/>
              </w:rPr>
              <w:t>0.否  1.是</w:t>
            </w:r>
          </w:p>
        </w:tc>
      </w:tr>
      <w:tr w:rsidR="001B6E79" w:rsidTr="00724BAD">
        <w:tc>
          <w:tcPr>
            <w:tcW w:w="2125" w:type="dxa"/>
            <w:tcBorders>
              <w:top w:val="single" w:sz="6" w:space="0" w:color="4AACC5"/>
              <w:left w:val="single" w:sz="4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</w:tcPr>
          <w:p w:rsidR="001B6E79" w:rsidRDefault="001B6E79" w:rsidP="001B6E79">
            <w:pPr>
              <w:rPr>
                <w:rFonts w:ascii="微软雅黑" w:hAnsi="微软雅黑" w:cs="宋体"/>
                <w:sz w:val="18"/>
                <w:szCs w:val="18"/>
                <w:lang w:val="en-US" w:eastAsia="zh-CN"/>
              </w:rPr>
            </w:pPr>
            <w:r w:rsidRPr="003F0A88">
              <w:rPr>
                <w:rFonts w:ascii="微软雅黑" w:hAnsi="微软雅黑" w:cs="宋体"/>
                <w:color w:val="000000"/>
                <w:sz w:val="18"/>
                <w:szCs w:val="18"/>
              </w:rPr>
              <w:t>settlePeriod</w:t>
            </w:r>
          </w:p>
        </w:tc>
        <w:tc>
          <w:tcPr>
            <w:tcW w:w="1276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</w:tcPr>
          <w:p w:rsidR="001B6E79" w:rsidRPr="00BF636E" w:rsidRDefault="001B6E79" w:rsidP="001B6E79">
            <w:pPr>
              <w:rPr>
                <w:rFonts w:ascii="微软雅黑" w:hAnsi="微软雅黑"/>
                <w:sz w:val="18"/>
                <w:szCs w:val="18"/>
                <w:lang w:eastAsia="zh-CN"/>
              </w:rPr>
            </w:pPr>
            <w:r w:rsidRPr="00735959">
              <w:rPr>
                <w:rFonts w:ascii="微软雅黑" w:hAnsi="微软雅黑" w:cs="Courier" w:hint="eastAsia"/>
                <w:sz w:val="18"/>
                <w:szCs w:val="18"/>
              </w:rPr>
              <w:t>结算</w:t>
            </w:r>
            <w:r>
              <w:rPr>
                <w:rFonts w:ascii="微软雅黑" w:hAnsi="微软雅黑" w:cs="Courier" w:hint="eastAsia"/>
                <w:sz w:val="18"/>
                <w:szCs w:val="18"/>
                <w:lang w:eastAsia="zh-CN"/>
              </w:rPr>
              <w:t>周</w:t>
            </w:r>
            <w:r>
              <w:rPr>
                <w:rFonts w:ascii="微软雅黑" w:hAnsi="微软雅黑" w:cs="Courier"/>
                <w:sz w:val="18"/>
                <w:szCs w:val="18"/>
                <w:lang w:eastAsia="zh-CN"/>
              </w:rPr>
              <w:t>期</w:t>
            </w:r>
          </w:p>
        </w:tc>
        <w:tc>
          <w:tcPr>
            <w:tcW w:w="991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</w:tcPr>
          <w:p w:rsidR="001B6E79" w:rsidRDefault="001B6E79" w:rsidP="001B6E79">
            <w:pPr>
              <w:rPr>
                <w:rFonts w:ascii="微软雅黑" w:hAnsi="微软雅黑" w:cs="Courier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Courier"/>
                <w:sz w:val="18"/>
                <w:szCs w:val="18"/>
              </w:rPr>
              <w:t>A</w:t>
            </w:r>
          </w:p>
        </w:tc>
        <w:tc>
          <w:tcPr>
            <w:tcW w:w="709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</w:tcPr>
          <w:p w:rsidR="001B6E79" w:rsidRDefault="001B6E79" w:rsidP="001B6E79">
            <w:pPr>
              <w:rPr>
                <w:rFonts w:ascii="微软雅黑" w:hAnsi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ascii="微软雅黑" w:hAnsi="微软雅黑" w:cs="Courier"/>
                <w:sz w:val="18"/>
                <w:szCs w:val="18"/>
              </w:rPr>
              <w:t>M</w:t>
            </w:r>
          </w:p>
        </w:tc>
        <w:tc>
          <w:tcPr>
            <w:tcW w:w="3824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4" w:space="0" w:color="4AACC5"/>
            </w:tcBorders>
            <w:shd w:val="clear" w:color="auto" w:fill="FFFFFF" w:themeFill="background1"/>
          </w:tcPr>
          <w:p w:rsidR="001B6E79" w:rsidRDefault="001B6E79" w:rsidP="001B6E79">
            <w:pPr>
              <w:rPr>
                <w:rFonts w:ascii="微软雅黑" w:hAnsi="微软雅黑" w:cs="Courier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Courier" w:hint="eastAsia"/>
                <w:sz w:val="18"/>
                <w:szCs w:val="18"/>
                <w:lang w:eastAsia="zh-CN"/>
              </w:rPr>
              <w:t>格式：T</w:t>
            </w:r>
            <w:r>
              <w:rPr>
                <w:rFonts w:ascii="微软雅黑" w:hAnsi="微软雅黑" w:cs="Courier"/>
                <w:sz w:val="18"/>
                <w:szCs w:val="18"/>
                <w:lang w:eastAsia="zh-CN"/>
              </w:rPr>
              <w:t>+n</w:t>
            </w:r>
          </w:p>
          <w:p w:rsidR="001B6E79" w:rsidRDefault="001B6E79" w:rsidP="001B6E79">
            <w:pPr>
              <w:rPr>
                <w:rFonts w:ascii="微软雅黑" w:hAnsi="微软雅黑" w:cs="Courier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Courier" w:hint="eastAsia"/>
                <w:sz w:val="18"/>
                <w:szCs w:val="18"/>
                <w:lang w:eastAsia="zh-CN"/>
              </w:rPr>
              <w:t>例:T+3</w:t>
            </w:r>
          </w:p>
          <w:p w:rsidR="001B6E79" w:rsidRDefault="001B6E79" w:rsidP="001B6E79">
            <w:pPr>
              <w:rPr>
                <w:rFonts w:ascii="微软雅黑" w:hAnsi="微软雅黑" w:cs="Courier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Courier" w:hint="eastAsia"/>
                <w:sz w:val="18"/>
                <w:szCs w:val="18"/>
                <w:lang w:eastAsia="zh-CN"/>
              </w:rPr>
              <w:lastRenderedPageBreak/>
              <w:t>当前</w:t>
            </w:r>
            <w:r>
              <w:rPr>
                <w:rFonts w:ascii="微软雅黑" w:hAnsi="微软雅黑" w:cs="Courier"/>
                <w:sz w:val="18"/>
                <w:szCs w:val="18"/>
                <w:lang w:eastAsia="zh-CN"/>
              </w:rPr>
              <w:t>交易日期往后推</w:t>
            </w:r>
            <w:r>
              <w:rPr>
                <w:rFonts w:ascii="微软雅黑" w:hAnsi="微软雅黑" w:cs="Courier" w:hint="eastAsia"/>
                <w:sz w:val="18"/>
                <w:szCs w:val="18"/>
                <w:lang w:eastAsia="zh-CN"/>
              </w:rPr>
              <w:t>3个</w:t>
            </w:r>
            <w:r>
              <w:rPr>
                <w:rFonts w:ascii="微软雅黑" w:hAnsi="微软雅黑" w:cs="Courier"/>
                <w:sz w:val="18"/>
                <w:szCs w:val="18"/>
                <w:lang w:eastAsia="zh-CN"/>
              </w:rPr>
              <w:t>工作日结算</w:t>
            </w:r>
          </w:p>
        </w:tc>
      </w:tr>
      <w:tr w:rsidR="00DF58DA" w:rsidTr="00A14A8D">
        <w:tc>
          <w:tcPr>
            <w:tcW w:w="2125" w:type="dxa"/>
            <w:tcBorders>
              <w:top w:val="single" w:sz="6" w:space="0" w:color="4AACC5"/>
              <w:left w:val="single" w:sz="4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</w:tcPr>
          <w:p w:rsidR="00DF58DA" w:rsidRDefault="00DF58DA" w:rsidP="00DF58DA">
            <w:pPr>
              <w:rPr>
                <w:rFonts w:ascii="微软雅黑" w:hAnsi="微软雅黑"/>
                <w:sz w:val="18"/>
                <w:szCs w:val="18"/>
                <w:lang w:eastAsia="zh-CN"/>
              </w:rPr>
            </w:pPr>
            <w:r w:rsidRPr="00E23F99">
              <w:rPr>
                <w:rFonts w:ascii="微软雅黑" w:hAnsi="微软雅黑" w:cs="宋体"/>
                <w:color w:val="000000"/>
                <w:sz w:val="18"/>
                <w:szCs w:val="18"/>
              </w:rPr>
              <w:lastRenderedPageBreak/>
              <w:t>subOutTradeNo</w:t>
            </w:r>
          </w:p>
        </w:tc>
        <w:tc>
          <w:tcPr>
            <w:tcW w:w="1276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</w:tcPr>
          <w:p w:rsidR="00DF58DA" w:rsidRPr="00BF636E" w:rsidRDefault="00DF58DA" w:rsidP="00DF58DA">
            <w:pPr>
              <w:rPr>
                <w:rFonts w:ascii="微软雅黑" w:hAnsi="微软雅黑"/>
                <w:sz w:val="18"/>
                <w:szCs w:val="18"/>
                <w:lang w:eastAsia="zh-CN"/>
              </w:rPr>
            </w:pPr>
            <w:r w:rsidRPr="00DD582A">
              <w:rPr>
                <w:rFonts w:ascii="微软雅黑" w:hAnsi="微软雅黑" w:cs="宋体" w:hint="eastAsia"/>
                <w:color w:val="000000"/>
                <w:sz w:val="18"/>
                <w:szCs w:val="18"/>
              </w:rPr>
              <w:t>平台</w:t>
            </w:r>
            <w:r w:rsidRPr="00DD582A">
              <w:rPr>
                <w:rFonts w:ascii="微软雅黑" w:hAnsi="微软雅黑" w:cs="宋体"/>
                <w:color w:val="000000"/>
                <w:sz w:val="18"/>
                <w:szCs w:val="18"/>
              </w:rPr>
              <w:t>子订单编号</w:t>
            </w:r>
          </w:p>
        </w:tc>
        <w:tc>
          <w:tcPr>
            <w:tcW w:w="991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</w:tcPr>
          <w:p w:rsidR="00DF58DA" w:rsidRPr="00BF636E" w:rsidRDefault="00DF58DA" w:rsidP="00DF58DA">
            <w:pPr>
              <w:rPr>
                <w:rFonts w:ascii="微软雅黑" w:hAnsi="微软雅黑"/>
                <w:sz w:val="18"/>
                <w:szCs w:val="18"/>
                <w:lang w:eastAsia="zh-CN"/>
              </w:rPr>
            </w:pPr>
            <w:r w:rsidRPr="00DD582A">
              <w:rPr>
                <w:rFonts w:ascii="微软雅黑" w:hAnsi="微软雅黑" w:cs="宋体" w:hint="eastAsia"/>
                <w:color w:val="000000"/>
                <w:sz w:val="18"/>
                <w:szCs w:val="18"/>
              </w:rPr>
              <w:t>AN32</w:t>
            </w:r>
          </w:p>
        </w:tc>
        <w:tc>
          <w:tcPr>
            <w:tcW w:w="709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</w:tcPr>
          <w:p w:rsidR="00DF58DA" w:rsidRPr="00BF636E" w:rsidRDefault="00B46B70" w:rsidP="00DF58DA">
            <w:pPr>
              <w:rPr>
                <w:rFonts w:ascii="微软雅黑" w:hAnsi="微软雅黑"/>
                <w:sz w:val="18"/>
                <w:szCs w:val="18"/>
                <w:lang w:eastAsia="zh-CN"/>
              </w:rPr>
            </w:pPr>
            <w:ins w:id="95" w:author="安代成|andy an" w:date="2018-04-27T18:58:00Z">
              <w:r>
                <w:rPr>
                  <w:rFonts w:ascii="微软雅黑" w:hAnsi="微软雅黑" w:cs="宋体"/>
                  <w:color w:val="000000"/>
                  <w:sz w:val="18"/>
                  <w:szCs w:val="18"/>
                  <w:lang w:eastAsia="zh-CN"/>
                </w:rPr>
                <w:t>O</w:t>
              </w:r>
            </w:ins>
            <w:del w:id="96" w:author="安代成|andy an" w:date="2018-04-27T18:58:00Z">
              <w:r w:rsidR="00DF58DA" w:rsidRPr="00DD582A" w:rsidDel="00B46B70">
                <w:rPr>
                  <w:rFonts w:ascii="微软雅黑" w:hAnsi="微软雅黑" w:cs="宋体" w:hint="eastAsia"/>
                  <w:color w:val="000000"/>
                  <w:sz w:val="18"/>
                  <w:szCs w:val="18"/>
                  <w:lang w:eastAsia="zh-CN"/>
                </w:rPr>
                <w:delText>M</w:delText>
              </w:r>
            </w:del>
          </w:p>
        </w:tc>
        <w:tc>
          <w:tcPr>
            <w:tcW w:w="3824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4" w:space="0" w:color="4AACC5"/>
            </w:tcBorders>
            <w:shd w:val="clear" w:color="auto" w:fill="FFFFFF" w:themeFill="background1"/>
            <w:vAlign w:val="center"/>
          </w:tcPr>
          <w:p w:rsidR="00DF58DA" w:rsidRPr="00BF636E" w:rsidRDefault="00B46B70" w:rsidP="00DF58DA">
            <w:pPr>
              <w:rPr>
                <w:rFonts w:ascii="微软雅黑" w:hAnsi="微软雅黑"/>
                <w:sz w:val="18"/>
                <w:szCs w:val="18"/>
                <w:lang w:eastAsia="zh-CN"/>
              </w:rPr>
            </w:pPr>
            <w:ins w:id="97" w:author="安代成|andy an" w:date="2018-04-27T18:58:00Z">
              <w:r>
                <w:rPr>
                  <w:rFonts w:ascii="微软雅黑" w:hAnsi="微软雅黑" w:hint="eastAsia"/>
                  <w:sz w:val="18"/>
                  <w:szCs w:val="18"/>
                  <w:lang w:eastAsia="zh-CN"/>
                </w:rPr>
                <w:t>退货非必填, 其他</w:t>
              </w:r>
            </w:ins>
            <w:ins w:id="98" w:author="安代成|andy an" w:date="2018-04-27T18:59:00Z">
              <w:r>
                <w:rPr>
                  <w:rFonts w:ascii="微软雅黑" w:hAnsi="微软雅黑" w:hint="eastAsia"/>
                  <w:sz w:val="18"/>
                  <w:szCs w:val="18"/>
                  <w:lang w:eastAsia="zh-CN"/>
                </w:rPr>
                <w:t>情况下必填</w:t>
              </w:r>
            </w:ins>
          </w:p>
        </w:tc>
      </w:tr>
      <w:tr w:rsidR="001B6E79" w:rsidTr="008B3F91">
        <w:tc>
          <w:tcPr>
            <w:tcW w:w="2125" w:type="dxa"/>
            <w:tcBorders>
              <w:top w:val="single" w:sz="6" w:space="0" w:color="4AACC5"/>
              <w:left w:val="single" w:sz="4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vAlign w:val="center"/>
          </w:tcPr>
          <w:p w:rsidR="001B6E79" w:rsidRDefault="001B6E79" w:rsidP="001B6E79">
            <w:pPr>
              <w:rPr>
                <w:rFonts w:ascii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hint="eastAsia"/>
                <w:sz w:val="18"/>
                <w:szCs w:val="18"/>
                <w:lang w:eastAsia="zh-CN"/>
              </w:rPr>
              <w:t>sharingApplyAmount</w:t>
            </w:r>
          </w:p>
        </w:tc>
        <w:tc>
          <w:tcPr>
            <w:tcW w:w="1276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vAlign w:val="center"/>
            <w:hideMark/>
          </w:tcPr>
          <w:p w:rsidR="001B6E79" w:rsidRPr="00BF636E" w:rsidRDefault="001B6E79" w:rsidP="001B6E79">
            <w:pPr>
              <w:rPr>
                <w:rFonts w:ascii="微软雅黑" w:hAnsi="微软雅黑"/>
                <w:sz w:val="18"/>
                <w:szCs w:val="18"/>
                <w:lang w:eastAsia="zh-CN"/>
              </w:rPr>
            </w:pPr>
            <w:r w:rsidRPr="00BF636E">
              <w:rPr>
                <w:rFonts w:ascii="微软雅黑" w:hAnsi="微软雅黑" w:hint="eastAsia"/>
                <w:sz w:val="18"/>
                <w:szCs w:val="18"/>
                <w:lang w:eastAsia="zh-CN"/>
              </w:rPr>
              <w:t>填写应该分账的金额</w:t>
            </w:r>
          </w:p>
        </w:tc>
        <w:tc>
          <w:tcPr>
            <w:tcW w:w="991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vAlign w:val="center"/>
            <w:hideMark/>
          </w:tcPr>
          <w:p w:rsidR="001B6E79" w:rsidRPr="00BF636E" w:rsidRDefault="001B6E79" w:rsidP="001B6E79">
            <w:pPr>
              <w:rPr>
                <w:rFonts w:ascii="微软雅黑" w:hAnsi="微软雅黑"/>
                <w:sz w:val="18"/>
                <w:szCs w:val="18"/>
                <w:lang w:eastAsia="zh-CN"/>
              </w:rPr>
            </w:pPr>
            <w:r w:rsidRPr="00BF636E">
              <w:rPr>
                <w:rFonts w:ascii="微软雅黑" w:hAnsi="微软雅黑" w:hint="eastAsia"/>
                <w:sz w:val="18"/>
                <w:szCs w:val="18"/>
                <w:lang w:eastAsia="zh-CN"/>
              </w:rPr>
              <w:t>AMT</w:t>
            </w:r>
          </w:p>
        </w:tc>
        <w:tc>
          <w:tcPr>
            <w:tcW w:w="709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vAlign w:val="center"/>
            <w:hideMark/>
          </w:tcPr>
          <w:p w:rsidR="001B6E79" w:rsidRPr="00BF636E" w:rsidRDefault="001B6E79" w:rsidP="001B6E79">
            <w:pPr>
              <w:rPr>
                <w:rFonts w:ascii="微软雅黑" w:hAnsi="微软雅黑"/>
                <w:sz w:val="18"/>
                <w:szCs w:val="18"/>
                <w:lang w:eastAsia="zh-CN"/>
              </w:rPr>
            </w:pPr>
            <w:r w:rsidRPr="00BF636E">
              <w:rPr>
                <w:rFonts w:ascii="微软雅黑" w:hAnsi="微软雅黑" w:hint="eastAsia"/>
                <w:sz w:val="18"/>
                <w:szCs w:val="18"/>
                <w:lang w:eastAsia="zh-CN"/>
              </w:rPr>
              <w:t>M</w:t>
            </w:r>
          </w:p>
        </w:tc>
        <w:tc>
          <w:tcPr>
            <w:tcW w:w="3824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4" w:space="0" w:color="4AACC5"/>
            </w:tcBorders>
            <w:shd w:val="clear" w:color="auto" w:fill="FFFFFF" w:themeFill="background1"/>
            <w:vAlign w:val="center"/>
          </w:tcPr>
          <w:p w:rsidR="001B6E79" w:rsidRPr="00BF636E" w:rsidRDefault="001B6E79" w:rsidP="001B6E79">
            <w:pPr>
              <w:rPr>
                <w:rFonts w:ascii="微软雅黑" w:hAnsi="微软雅黑"/>
                <w:sz w:val="18"/>
                <w:szCs w:val="18"/>
                <w:lang w:eastAsia="zh-CN"/>
              </w:rPr>
            </w:pPr>
          </w:p>
        </w:tc>
      </w:tr>
      <w:tr w:rsidR="001B6E79" w:rsidTr="008B3F91">
        <w:tc>
          <w:tcPr>
            <w:tcW w:w="2125" w:type="dxa"/>
            <w:tcBorders>
              <w:top w:val="single" w:sz="6" w:space="0" w:color="4AACC5"/>
              <w:left w:val="single" w:sz="4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vAlign w:val="center"/>
          </w:tcPr>
          <w:p w:rsidR="001B6E79" w:rsidRDefault="001B6E79" w:rsidP="001B6E79">
            <w:pPr>
              <w:rPr>
                <w:rFonts w:ascii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hint="eastAsia"/>
                <w:sz w:val="18"/>
                <w:szCs w:val="18"/>
                <w:lang w:eastAsia="zh-CN"/>
              </w:rPr>
              <w:t>sharingDesc</w:t>
            </w:r>
          </w:p>
        </w:tc>
        <w:tc>
          <w:tcPr>
            <w:tcW w:w="1276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vAlign w:val="center"/>
            <w:hideMark/>
          </w:tcPr>
          <w:p w:rsidR="001B6E79" w:rsidRPr="00BF636E" w:rsidRDefault="001B6E79" w:rsidP="001B6E79">
            <w:pPr>
              <w:rPr>
                <w:rFonts w:ascii="微软雅黑" w:hAnsi="微软雅黑"/>
                <w:sz w:val="18"/>
                <w:szCs w:val="18"/>
                <w:lang w:eastAsia="zh-CN"/>
              </w:rPr>
            </w:pPr>
            <w:r w:rsidRPr="00BF636E">
              <w:rPr>
                <w:rFonts w:ascii="微软雅黑" w:hAnsi="微软雅黑" w:hint="eastAsia"/>
                <w:sz w:val="18"/>
                <w:szCs w:val="18"/>
                <w:lang w:eastAsia="zh-CN"/>
              </w:rPr>
              <w:t>分账备注说明</w:t>
            </w:r>
          </w:p>
        </w:tc>
        <w:tc>
          <w:tcPr>
            <w:tcW w:w="991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vAlign w:val="center"/>
            <w:hideMark/>
          </w:tcPr>
          <w:p w:rsidR="001B6E79" w:rsidRPr="00BF636E" w:rsidRDefault="001B6E79" w:rsidP="001B6E79">
            <w:pPr>
              <w:rPr>
                <w:rFonts w:ascii="微软雅黑" w:hAnsi="微软雅黑"/>
                <w:sz w:val="18"/>
                <w:szCs w:val="18"/>
                <w:lang w:eastAsia="zh-CN"/>
              </w:rPr>
            </w:pPr>
            <w:r w:rsidRPr="00BF636E">
              <w:rPr>
                <w:rFonts w:ascii="微软雅黑" w:hAnsi="微软雅黑" w:hint="eastAsia"/>
                <w:sz w:val="18"/>
                <w:szCs w:val="18"/>
                <w:lang w:eastAsia="zh-CN"/>
              </w:rPr>
              <w:t>AN100</w:t>
            </w:r>
          </w:p>
        </w:tc>
        <w:tc>
          <w:tcPr>
            <w:tcW w:w="709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vAlign w:val="center"/>
            <w:hideMark/>
          </w:tcPr>
          <w:p w:rsidR="001B6E79" w:rsidRPr="00BF636E" w:rsidRDefault="001B6E79" w:rsidP="001B6E79">
            <w:pPr>
              <w:rPr>
                <w:rFonts w:ascii="微软雅黑" w:hAnsi="微软雅黑"/>
                <w:sz w:val="18"/>
                <w:szCs w:val="18"/>
                <w:lang w:eastAsia="zh-CN"/>
              </w:rPr>
            </w:pPr>
            <w:r w:rsidRPr="00BF636E">
              <w:rPr>
                <w:rFonts w:ascii="微软雅黑" w:hAnsi="微软雅黑" w:hint="eastAsia"/>
                <w:sz w:val="18"/>
                <w:szCs w:val="18"/>
                <w:lang w:eastAsia="zh-CN"/>
              </w:rPr>
              <w:t>O</w:t>
            </w:r>
          </w:p>
        </w:tc>
        <w:tc>
          <w:tcPr>
            <w:tcW w:w="3824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4" w:space="0" w:color="4AACC5"/>
            </w:tcBorders>
            <w:shd w:val="clear" w:color="auto" w:fill="FFFFFF" w:themeFill="background1"/>
            <w:vAlign w:val="center"/>
          </w:tcPr>
          <w:p w:rsidR="001B6E79" w:rsidRPr="00BF636E" w:rsidRDefault="001B6E79" w:rsidP="001B6E79">
            <w:pPr>
              <w:rPr>
                <w:rFonts w:ascii="微软雅黑" w:hAnsi="微软雅黑"/>
                <w:sz w:val="18"/>
                <w:szCs w:val="18"/>
                <w:lang w:eastAsia="zh-CN"/>
              </w:rPr>
            </w:pPr>
          </w:p>
        </w:tc>
      </w:tr>
    </w:tbl>
    <w:p w:rsidR="001D3E2B" w:rsidRDefault="001D3E2B" w:rsidP="00ED3DBE">
      <w:pPr>
        <w:pStyle w:val="2"/>
        <w:rPr>
          <w:lang w:eastAsia="zh-CN"/>
        </w:rPr>
      </w:pPr>
      <w:bookmarkStart w:id="99" w:name="OLE_LINK53"/>
      <w:bookmarkStart w:id="100" w:name="OLE_LINK54"/>
      <w:bookmarkStart w:id="101" w:name="_Toc513053744"/>
      <w:bookmarkStart w:id="102" w:name="OLE_LINK116"/>
      <w:bookmarkStart w:id="103" w:name="OLE_LINK143"/>
      <w:r>
        <w:rPr>
          <w:lang w:eastAsia="zh-CN"/>
        </w:rPr>
        <w:t>OrderDetail</w:t>
      </w:r>
      <w:bookmarkEnd w:id="99"/>
      <w:bookmarkEnd w:id="100"/>
      <w:bookmarkEnd w:id="101"/>
    </w:p>
    <w:tbl>
      <w:tblPr>
        <w:tblW w:w="8985" w:type="dxa"/>
        <w:tblBorders>
          <w:top w:val="single" w:sz="4" w:space="0" w:color="4AACC5"/>
          <w:left w:val="single" w:sz="4" w:space="0" w:color="4AACC5"/>
          <w:bottom w:val="single" w:sz="4" w:space="0" w:color="4AACC5"/>
          <w:right w:val="single" w:sz="4" w:space="0" w:color="4AACC5"/>
          <w:insideH w:val="single" w:sz="6" w:space="0" w:color="4AACC5"/>
          <w:insideV w:val="single" w:sz="6" w:space="0" w:color="4AACC5"/>
        </w:tblBorders>
        <w:tblLayout w:type="fixed"/>
        <w:tblLook w:val="04A0" w:firstRow="1" w:lastRow="0" w:firstColumn="1" w:lastColumn="0" w:noHBand="0" w:noVBand="1"/>
      </w:tblPr>
      <w:tblGrid>
        <w:gridCol w:w="2092"/>
        <w:gridCol w:w="1558"/>
        <w:gridCol w:w="1133"/>
        <w:gridCol w:w="425"/>
        <w:gridCol w:w="3683"/>
        <w:gridCol w:w="94"/>
      </w:tblGrid>
      <w:tr w:rsidR="001D3E2B" w:rsidTr="001D3E2B">
        <w:tc>
          <w:tcPr>
            <w:tcW w:w="2092" w:type="dxa"/>
            <w:tcBorders>
              <w:top w:val="single" w:sz="4" w:space="0" w:color="4AACC5"/>
              <w:left w:val="single" w:sz="4" w:space="0" w:color="4AACC5"/>
              <w:bottom w:val="single" w:sz="6" w:space="0" w:color="4AACC5"/>
              <w:right w:val="single" w:sz="6" w:space="0" w:color="4AACC5"/>
            </w:tcBorders>
            <w:shd w:val="clear" w:color="auto" w:fill="30849B"/>
            <w:vAlign w:val="center"/>
            <w:hideMark/>
          </w:tcPr>
          <w:bookmarkEnd w:id="102"/>
          <w:bookmarkEnd w:id="103"/>
          <w:p w:rsidR="001D3E2B" w:rsidRDefault="001D3E2B">
            <w:pPr>
              <w:rPr>
                <w:rFonts w:ascii="微软雅黑" w:hAnsi="微软雅黑" w:cs="微软雅黑"/>
                <w:color w:val="C7EDCC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  <w:lang w:eastAsia="zh-CN"/>
              </w:rPr>
              <w:t>属性</w:t>
            </w:r>
          </w:p>
        </w:tc>
        <w:tc>
          <w:tcPr>
            <w:tcW w:w="1558" w:type="dxa"/>
            <w:tcBorders>
              <w:top w:val="single" w:sz="4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30849B"/>
            <w:vAlign w:val="center"/>
            <w:hideMark/>
          </w:tcPr>
          <w:p w:rsidR="001D3E2B" w:rsidRDefault="001D3E2B">
            <w:pPr>
              <w:jc w:val="center"/>
              <w:rPr>
                <w:rFonts w:ascii="微软雅黑" w:hAnsi="微软雅黑" w:cs="微软雅黑"/>
                <w:color w:val="C7EDCC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  <w:lang w:val="en-US"/>
              </w:rPr>
              <w:t>定义</w:t>
            </w:r>
          </w:p>
        </w:tc>
        <w:tc>
          <w:tcPr>
            <w:tcW w:w="1133" w:type="dxa"/>
            <w:tcBorders>
              <w:top w:val="single" w:sz="4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30849B"/>
            <w:vAlign w:val="center"/>
            <w:hideMark/>
          </w:tcPr>
          <w:p w:rsidR="001D3E2B" w:rsidRDefault="001D3E2B">
            <w:pPr>
              <w:jc w:val="center"/>
              <w:rPr>
                <w:rFonts w:ascii="微软雅黑" w:hAnsi="微软雅黑" w:cs="微软雅黑"/>
                <w:b/>
                <w:color w:val="C7EDCC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  <w:lang w:val="en-US"/>
              </w:rPr>
              <w:t>类型</w:t>
            </w:r>
          </w:p>
          <w:p w:rsidR="001D3E2B" w:rsidRDefault="001D3E2B">
            <w:pPr>
              <w:jc w:val="center"/>
              <w:rPr>
                <w:rFonts w:ascii="微软雅黑" w:hAnsi="微软雅黑" w:cs="微软雅黑"/>
                <w:color w:val="C7EDCC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  <w:lang w:val="en-US"/>
              </w:rPr>
              <w:t>长度</w:t>
            </w:r>
          </w:p>
        </w:tc>
        <w:tc>
          <w:tcPr>
            <w:tcW w:w="425" w:type="dxa"/>
            <w:tcBorders>
              <w:top w:val="single" w:sz="4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30849B"/>
            <w:vAlign w:val="center"/>
            <w:hideMark/>
          </w:tcPr>
          <w:p w:rsidR="001D3E2B" w:rsidRDefault="001D3E2B">
            <w:pPr>
              <w:jc w:val="center"/>
              <w:rPr>
                <w:rFonts w:ascii="微软雅黑" w:hAnsi="微软雅黑" w:cs="微软雅黑"/>
                <w:color w:val="C7EDCC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  <w:lang w:val="en-US"/>
              </w:rPr>
              <w:t>必填</w:t>
            </w:r>
          </w:p>
        </w:tc>
        <w:tc>
          <w:tcPr>
            <w:tcW w:w="3777" w:type="dxa"/>
            <w:gridSpan w:val="2"/>
            <w:tcBorders>
              <w:top w:val="single" w:sz="4" w:space="0" w:color="4AACC5"/>
              <w:left w:val="single" w:sz="6" w:space="0" w:color="4AACC5"/>
              <w:bottom w:val="single" w:sz="6" w:space="0" w:color="4AACC5"/>
              <w:right w:val="single" w:sz="4" w:space="0" w:color="4AACC5"/>
            </w:tcBorders>
            <w:shd w:val="clear" w:color="auto" w:fill="30849B"/>
            <w:vAlign w:val="center"/>
            <w:hideMark/>
          </w:tcPr>
          <w:p w:rsidR="001D3E2B" w:rsidRDefault="001D3E2B">
            <w:pPr>
              <w:jc w:val="center"/>
              <w:rPr>
                <w:rFonts w:ascii="微软雅黑" w:hAnsi="微软雅黑" w:cs="微软雅黑"/>
                <w:color w:val="C7EDCC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  <w:lang w:val="en-US"/>
              </w:rPr>
              <w:t>参数说明</w:t>
            </w: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</w:rPr>
              <w:t>/</w:t>
            </w: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  <w:lang w:val="en-US"/>
              </w:rPr>
              <w:t>示例</w:t>
            </w:r>
          </w:p>
        </w:tc>
      </w:tr>
      <w:tr w:rsidR="00716EDA" w:rsidTr="00912B69">
        <w:trPr>
          <w:gridAfter w:val="1"/>
          <w:wAfter w:w="94" w:type="dxa"/>
          <w:trHeight w:val="377"/>
        </w:trPr>
        <w:tc>
          <w:tcPr>
            <w:tcW w:w="2092" w:type="dxa"/>
            <w:tcBorders>
              <w:top w:val="single" w:sz="6" w:space="0" w:color="4AACC5"/>
              <w:left w:val="single" w:sz="4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hideMark/>
          </w:tcPr>
          <w:p w:rsidR="00716EDA" w:rsidRDefault="00716EDA" w:rsidP="001D3E2B">
            <w:pPr>
              <w:rPr>
                <w:rFonts w:ascii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宋体" w:hint="eastAsia"/>
                <w:color w:val="000000"/>
                <w:sz w:val="18"/>
                <w:szCs w:val="18"/>
              </w:rPr>
              <w:t>subMerchantUId</w:t>
            </w:r>
          </w:p>
        </w:tc>
        <w:tc>
          <w:tcPr>
            <w:tcW w:w="1558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hideMark/>
          </w:tcPr>
          <w:p w:rsidR="00716EDA" w:rsidRDefault="00716EDA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平台子商户id</w:t>
            </w:r>
          </w:p>
        </w:tc>
        <w:tc>
          <w:tcPr>
            <w:tcW w:w="1133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hideMark/>
          </w:tcPr>
          <w:p w:rsidR="00716EDA" w:rsidRDefault="00716EDA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N30</w:t>
            </w:r>
          </w:p>
        </w:tc>
        <w:tc>
          <w:tcPr>
            <w:tcW w:w="425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hideMark/>
          </w:tcPr>
          <w:p w:rsidR="00716EDA" w:rsidRDefault="00716EDA">
            <w:pPr>
              <w:rPr>
                <w:rFonts w:ascii="微软雅黑" w:hAnsi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val="en-US" w:eastAsia="zh-CN"/>
              </w:rPr>
              <w:t>M</w:t>
            </w:r>
          </w:p>
        </w:tc>
        <w:tc>
          <w:tcPr>
            <w:tcW w:w="3683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4" w:space="0" w:color="4AACC5"/>
            </w:tcBorders>
            <w:shd w:val="clear" w:color="auto" w:fill="FFFFFF" w:themeFill="background1"/>
            <w:vAlign w:val="center"/>
          </w:tcPr>
          <w:p w:rsidR="004150BA" w:rsidRDefault="004150BA" w:rsidP="004150BA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宋体"/>
                <w:sz w:val="18"/>
                <w:szCs w:val="18"/>
                <w:lang w:val="en-US" w:eastAsia="zh-CN"/>
              </w:rPr>
              <w:t>is</w:t>
            </w:r>
            <w:r>
              <w:rPr>
                <w:rFonts w:ascii="微软雅黑" w:hAnsi="微软雅黑" w:cs="宋体" w:hint="eastAsia"/>
                <w:sz w:val="18"/>
                <w:szCs w:val="18"/>
                <w:lang w:val="en-US" w:eastAsia="zh-CN"/>
              </w:rPr>
              <w:t>P</w:t>
            </w:r>
            <w:r>
              <w:rPr>
                <w:rFonts w:ascii="微软雅黑" w:hAnsi="微软雅黑" w:cs="宋体"/>
                <w:sz w:val="18"/>
                <w:szCs w:val="18"/>
                <w:lang w:val="en-US" w:eastAsia="zh-CN"/>
              </w:rPr>
              <w:t>latform</w:t>
            </w:r>
            <w:r>
              <w:rPr>
                <w:rFonts w:ascii="微软雅黑" w:hAnsi="微软雅黑" w:cs="宋体" w:hint="eastAsia"/>
                <w:color w:val="000000"/>
                <w:sz w:val="18"/>
                <w:szCs w:val="18"/>
              </w:rPr>
              <w:t>SubMerchant</w:t>
            </w:r>
            <w:r>
              <w:rPr>
                <w:rFonts w:ascii="微软雅黑" w:hAnsi="微软雅黑" w:cs="宋体" w:hint="eastAsia"/>
                <w:sz w:val="18"/>
                <w:szCs w:val="18"/>
                <w:lang w:val="en-US" w:eastAsia="zh-CN"/>
              </w:rPr>
              <w:t xml:space="preserve"> =0 时，</w:t>
            </w: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平台用户id；</w:t>
            </w:r>
          </w:p>
          <w:p w:rsidR="00716EDA" w:rsidRDefault="004150BA" w:rsidP="004150BA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宋体"/>
                <w:sz w:val="18"/>
                <w:szCs w:val="18"/>
                <w:lang w:val="en-US" w:eastAsia="zh-CN"/>
              </w:rPr>
              <w:t>is</w:t>
            </w:r>
            <w:r>
              <w:rPr>
                <w:rFonts w:ascii="微软雅黑" w:hAnsi="微软雅黑" w:cs="宋体" w:hint="eastAsia"/>
                <w:sz w:val="18"/>
                <w:szCs w:val="18"/>
                <w:lang w:val="en-US" w:eastAsia="zh-CN"/>
              </w:rPr>
              <w:t>P</w:t>
            </w:r>
            <w:r>
              <w:rPr>
                <w:rFonts w:ascii="微软雅黑" w:hAnsi="微软雅黑" w:cs="宋体"/>
                <w:sz w:val="18"/>
                <w:szCs w:val="18"/>
                <w:lang w:val="en-US" w:eastAsia="zh-CN"/>
              </w:rPr>
              <w:t>latform</w:t>
            </w:r>
            <w:r>
              <w:rPr>
                <w:rFonts w:ascii="微软雅黑" w:hAnsi="微软雅黑" w:cs="宋体" w:hint="eastAsia"/>
                <w:color w:val="000000"/>
                <w:sz w:val="18"/>
                <w:szCs w:val="18"/>
              </w:rPr>
              <w:t>SubMerchant</w:t>
            </w:r>
            <w:r>
              <w:rPr>
                <w:rFonts w:ascii="微软雅黑" w:hAnsi="微软雅黑" w:cs="宋体" w:hint="eastAsia"/>
                <w:sz w:val="18"/>
                <w:szCs w:val="18"/>
                <w:lang w:val="en-US" w:eastAsia="zh-CN"/>
              </w:rPr>
              <w:t xml:space="preserve"> =1 时，</w:t>
            </w:r>
            <w:r w:rsidRPr="00DF3AFB">
              <w:rPr>
                <w:rFonts w:ascii="微软雅黑" w:hAnsi="微软雅黑" w:cs="宋体" w:hint="eastAsia"/>
                <w:sz w:val="18"/>
                <w:szCs w:val="18"/>
                <w:lang w:val="en-US" w:eastAsia="zh-CN"/>
              </w:rPr>
              <w:t>商户平台代码（和X-99Bill-PlatformCode相同）</w:t>
            </w:r>
          </w:p>
        </w:tc>
      </w:tr>
      <w:tr w:rsidR="004150BA" w:rsidTr="00912B69">
        <w:trPr>
          <w:gridAfter w:val="1"/>
          <w:wAfter w:w="94" w:type="dxa"/>
        </w:trPr>
        <w:tc>
          <w:tcPr>
            <w:tcW w:w="2092" w:type="dxa"/>
            <w:tcBorders>
              <w:top w:val="single" w:sz="6" w:space="0" w:color="4AACC5"/>
              <w:left w:val="single" w:sz="4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</w:tcPr>
          <w:p w:rsidR="004150BA" w:rsidRDefault="004150BA" w:rsidP="001D3E2B">
            <w:pPr>
              <w:rPr>
                <w:rFonts w:ascii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宋体"/>
                <w:sz w:val="18"/>
                <w:szCs w:val="18"/>
                <w:lang w:val="en-US" w:eastAsia="zh-CN"/>
              </w:rPr>
              <w:t>is</w:t>
            </w:r>
            <w:r>
              <w:rPr>
                <w:rFonts w:ascii="微软雅黑" w:hAnsi="微软雅黑" w:cs="宋体" w:hint="eastAsia"/>
                <w:sz w:val="18"/>
                <w:szCs w:val="18"/>
                <w:lang w:val="en-US" w:eastAsia="zh-CN"/>
              </w:rPr>
              <w:t>P</w:t>
            </w:r>
            <w:r>
              <w:rPr>
                <w:rFonts w:ascii="微软雅黑" w:hAnsi="微软雅黑" w:cs="宋体"/>
                <w:sz w:val="18"/>
                <w:szCs w:val="18"/>
                <w:lang w:val="en-US" w:eastAsia="zh-CN"/>
              </w:rPr>
              <w:t>latform</w:t>
            </w:r>
            <w:r>
              <w:rPr>
                <w:rFonts w:ascii="微软雅黑" w:hAnsi="微软雅黑" w:cs="宋体" w:hint="eastAsia"/>
                <w:color w:val="000000"/>
                <w:sz w:val="18"/>
                <w:szCs w:val="18"/>
              </w:rPr>
              <w:t>SubMerchant</w:t>
            </w:r>
          </w:p>
        </w:tc>
        <w:tc>
          <w:tcPr>
            <w:tcW w:w="1558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</w:tcPr>
          <w:p w:rsidR="004150BA" w:rsidRDefault="004150BA" w:rsidP="00724BAD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子商户是否平台</w:t>
            </w:r>
          </w:p>
        </w:tc>
        <w:tc>
          <w:tcPr>
            <w:tcW w:w="1133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</w:tcPr>
          <w:p w:rsidR="004150BA" w:rsidRDefault="004150BA" w:rsidP="00724BAD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Courier" w:hint="eastAsia"/>
                <w:sz w:val="18"/>
                <w:szCs w:val="18"/>
                <w:lang w:eastAsia="zh-CN"/>
              </w:rPr>
              <w:t>N1</w:t>
            </w:r>
          </w:p>
        </w:tc>
        <w:tc>
          <w:tcPr>
            <w:tcW w:w="425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</w:tcPr>
          <w:p w:rsidR="004150BA" w:rsidRDefault="004150BA" w:rsidP="00724BAD">
            <w:pPr>
              <w:rPr>
                <w:rFonts w:ascii="微软雅黑" w:hAnsi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val="en-US" w:eastAsia="zh-CN"/>
              </w:rPr>
              <w:t>M</w:t>
            </w:r>
          </w:p>
        </w:tc>
        <w:tc>
          <w:tcPr>
            <w:tcW w:w="3683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4" w:space="0" w:color="4AACC5"/>
            </w:tcBorders>
            <w:shd w:val="clear" w:color="auto" w:fill="FFFFFF" w:themeFill="background1"/>
          </w:tcPr>
          <w:p w:rsidR="004150BA" w:rsidRDefault="004150BA" w:rsidP="00724BAD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Courier" w:hint="eastAsia"/>
                <w:sz w:val="18"/>
                <w:szCs w:val="18"/>
                <w:lang w:eastAsia="zh-CN"/>
              </w:rPr>
              <w:t>0.否  1.是</w:t>
            </w:r>
          </w:p>
        </w:tc>
      </w:tr>
      <w:tr w:rsidR="00716EDA" w:rsidTr="001D3E2B">
        <w:trPr>
          <w:gridAfter w:val="1"/>
          <w:wAfter w:w="94" w:type="dxa"/>
        </w:trPr>
        <w:tc>
          <w:tcPr>
            <w:tcW w:w="2092" w:type="dxa"/>
            <w:tcBorders>
              <w:top w:val="single" w:sz="6" w:space="0" w:color="4AACC5"/>
              <w:left w:val="single" w:sz="4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hideMark/>
          </w:tcPr>
          <w:p w:rsidR="00716EDA" w:rsidRDefault="00716EDA" w:rsidP="001D3E2B">
            <w:pPr>
              <w:rPr>
                <w:rFonts w:ascii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宋体" w:hint="eastAsia"/>
                <w:color w:val="000000"/>
                <w:sz w:val="18"/>
                <w:szCs w:val="18"/>
              </w:rPr>
              <w:t>sub</w:t>
            </w:r>
            <w:bookmarkStart w:id="104" w:name="OLE_LINK63"/>
            <w:bookmarkStart w:id="105" w:name="OLE_LINK65"/>
            <w:r>
              <w:rPr>
                <w:rFonts w:ascii="微软雅黑" w:hAnsi="微软雅黑" w:cs="宋体" w:hint="eastAsia"/>
                <w:color w:val="000000"/>
                <w:sz w:val="18"/>
                <w:szCs w:val="18"/>
              </w:rPr>
              <w:t>MerchantName</w:t>
            </w:r>
            <w:bookmarkEnd w:id="104"/>
            <w:bookmarkEnd w:id="105"/>
          </w:p>
        </w:tc>
        <w:tc>
          <w:tcPr>
            <w:tcW w:w="1558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hideMark/>
          </w:tcPr>
          <w:p w:rsidR="00716EDA" w:rsidRDefault="00716EDA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平台子商户名称</w:t>
            </w:r>
          </w:p>
        </w:tc>
        <w:tc>
          <w:tcPr>
            <w:tcW w:w="1133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hideMark/>
          </w:tcPr>
          <w:p w:rsidR="00716EDA" w:rsidRDefault="00716EDA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X120</w:t>
            </w:r>
          </w:p>
        </w:tc>
        <w:tc>
          <w:tcPr>
            <w:tcW w:w="425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hideMark/>
          </w:tcPr>
          <w:p w:rsidR="00716EDA" w:rsidRDefault="00716EDA">
            <w:pPr>
              <w:rPr>
                <w:rFonts w:ascii="微软雅黑" w:hAnsi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val="en-US" w:eastAsia="zh-CN"/>
              </w:rPr>
              <w:t>M</w:t>
            </w:r>
          </w:p>
        </w:tc>
        <w:tc>
          <w:tcPr>
            <w:tcW w:w="3683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4" w:space="0" w:color="4AACC5"/>
            </w:tcBorders>
            <w:shd w:val="clear" w:color="auto" w:fill="FFFFFF" w:themeFill="background1"/>
          </w:tcPr>
          <w:p w:rsidR="00716EDA" w:rsidRDefault="00716EDA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</w:p>
        </w:tc>
      </w:tr>
      <w:tr w:rsidR="00716EDA" w:rsidTr="001D3E2B">
        <w:trPr>
          <w:gridAfter w:val="1"/>
          <w:wAfter w:w="94" w:type="dxa"/>
        </w:trPr>
        <w:tc>
          <w:tcPr>
            <w:tcW w:w="2092" w:type="dxa"/>
            <w:tcBorders>
              <w:top w:val="single" w:sz="6" w:space="0" w:color="4AACC5"/>
              <w:left w:val="single" w:sz="4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hideMark/>
          </w:tcPr>
          <w:p w:rsidR="00716EDA" w:rsidRDefault="00716EDA" w:rsidP="001D3E2B">
            <w:pPr>
              <w:rPr>
                <w:rFonts w:ascii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宋体" w:hint="eastAsia"/>
                <w:color w:val="000000"/>
                <w:sz w:val="18"/>
                <w:szCs w:val="18"/>
              </w:rPr>
              <w:t>orderAmount</w:t>
            </w:r>
          </w:p>
        </w:tc>
        <w:tc>
          <w:tcPr>
            <w:tcW w:w="1558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hideMark/>
          </w:tcPr>
          <w:p w:rsidR="00716EDA" w:rsidRDefault="00716EDA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子订单金额</w:t>
            </w:r>
          </w:p>
        </w:tc>
        <w:tc>
          <w:tcPr>
            <w:tcW w:w="1133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hideMark/>
          </w:tcPr>
          <w:p w:rsidR="00716EDA" w:rsidRDefault="00716EDA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AMT</w:t>
            </w:r>
          </w:p>
        </w:tc>
        <w:tc>
          <w:tcPr>
            <w:tcW w:w="425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hideMark/>
          </w:tcPr>
          <w:p w:rsidR="00716EDA" w:rsidRDefault="00716EDA">
            <w:pPr>
              <w:rPr>
                <w:rFonts w:ascii="微软雅黑" w:hAnsi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val="en-US" w:eastAsia="zh-CN"/>
              </w:rPr>
              <w:t>M</w:t>
            </w:r>
          </w:p>
        </w:tc>
        <w:tc>
          <w:tcPr>
            <w:tcW w:w="3683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4" w:space="0" w:color="4AACC5"/>
            </w:tcBorders>
            <w:shd w:val="clear" w:color="auto" w:fill="FFFFFF" w:themeFill="background1"/>
            <w:hideMark/>
          </w:tcPr>
          <w:p w:rsidR="00716EDA" w:rsidRDefault="00716EDA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val="en-US" w:eastAsia="zh-CN"/>
              </w:rPr>
              <w:t xml:space="preserve"> </w:t>
            </w:r>
          </w:p>
        </w:tc>
      </w:tr>
      <w:tr w:rsidR="00716EDA" w:rsidDel="004F7BB5" w:rsidTr="001D3E2B">
        <w:trPr>
          <w:gridAfter w:val="1"/>
          <w:wAfter w:w="94" w:type="dxa"/>
          <w:del w:id="106" w:author="纵大为|david zong" w:date="2018-05-10T11:38:00Z"/>
        </w:trPr>
        <w:tc>
          <w:tcPr>
            <w:tcW w:w="2092" w:type="dxa"/>
            <w:tcBorders>
              <w:top w:val="single" w:sz="6" w:space="0" w:color="4AACC5"/>
              <w:left w:val="single" w:sz="4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hideMark/>
          </w:tcPr>
          <w:p w:rsidR="00716EDA" w:rsidDel="004F7BB5" w:rsidRDefault="00716EDA" w:rsidP="001D3E2B">
            <w:pPr>
              <w:rPr>
                <w:del w:id="107" w:author="纵大为|david zong" w:date="2018-05-10T11:38:00Z"/>
                <w:rFonts w:ascii="微软雅黑" w:hAnsi="微软雅黑" w:cs="宋体"/>
                <w:color w:val="000000"/>
                <w:sz w:val="18"/>
                <w:szCs w:val="18"/>
              </w:rPr>
            </w:pPr>
            <w:del w:id="108" w:author="纵大为|david zong" w:date="2018-05-10T11:38:00Z">
              <w:r w:rsidDel="004F7BB5">
                <w:rPr>
                  <w:rFonts w:ascii="微软雅黑" w:hAnsi="微软雅黑" w:cs="宋体" w:hint="eastAsia"/>
                  <w:color w:val="000000"/>
                  <w:sz w:val="18"/>
                  <w:szCs w:val="18"/>
                </w:rPr>
                <w:delText>settleAmount</w:delText>
              </w:r>
            </w:del>
          </w:p>
        </w:tc>
        <w:tc>
          <w:tcPr>
            <w:tcW w:w="1558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hideMark/>
          </w:tcPr>
          <w:p w:rsidR="00716EDA" w:rsidDel="004F7BB5" w:rsidRDefault="00716EDA">
            <w:pPr>
              <w:rPr>
                <w:del w:id="109" w:author="纵大为|david zong" w:date="2018-05-10T11:38:00Z"/>
                <w:rFonts w:ascii="微软雅黑" w:hAnsi="微软雅黑" w:cs="微软雅黑"/>
                <w:sz w:val="18"/>
                <w:szCs w:val="18"/>
                <w:lang w:eastAsia="zh-CN"/>
              </w:rPr>
            </w:pPr>
            <w:del w:id="110" w:author="纵大为|david zong" w:date="2018-05-10T11:38:00Z">
              <w:r w:rsidDel="004F7BB5">
                <w:rPr>
                  <w:rFonts w:ascii="微软雅黑" w:hAnsi="微软雅黑" w:cs="微软雅黑" w:hint="eastAsia"/>
                  <w:sz w:val="18"/>
                  <w:szCs w:val="18"/>
                  <w:lang w:eastAsia="zh-CN"/>
                </w:rPr>
                <w:delText>子订单结算金额</w:delText>
              </w:r>
            </w:del>
          </w:p>
        </w:tc>
        <w:tc>
          <w:tcPr>
            <w:tcW w:w="1133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hideMark/>
          </w:tcPr>
          <w:p w:rsidR="00716EDA" w:rsidDel="004F7BB5" w:rsidRDefault="00716EDA">
            <w:pPr>
              <w:rPr>
                <w:del w:id="111" w:author="纵大为|david zong" w:date="2018-05-10T11:38:00Z"/>
                <w:rFonts w:ascii="微软雅黑" w:hAnsi="微软雅黑" w:cs="微软雅黑"/>
                <w:sz w:val="18"/>
                <w:szCs w:val="18"/>
                <w:lang w:eastAsia="zh-CN"/>
              </w:rPr>
            </w:pPr>
            <w:del w:id="112" w:author="纵大为|david zong" w:date="2018-05-10T11:38:00Z">
              <w:r w:rsidDel="004F7BB5">
                <w:rPr>
                  <w:rFonts w:ascii="微软雅黑" w:hAnsi="微软雅黑" w:cs="微软雅黑" w:hint="eastAsia"/>
                  <w:sz w:val="18"/>
                  <w:szCs w:val="18"/>
                  <w:lang w:eastAsia="zh-CN"/>
                </w:rPr>
                <w:delText>AMT</w:delText>
              </w:r>
            </w:del>
          </w:p>
        </w:tc>
        <w:tc>
          <w:tcPr>
            <w:tcW w:w="425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hideMark/>
          </w:tcPr>
          <w:p w:rsidR="00716EDA" w:rsidDel="004F7BB5" w:rsidRDefault="00716EDA">
            <w:pPr>
              <w:rPr>
                <w:del w:id="113" w:author="纵大为|david zong" w:date="2018-05-10T11:38:00Z"/>
                <w:rFonts w:ascii="微软雅黑" w:hAnsi="微软雅黑" w:cs="微软雅黑"/>
                <w:sz w:val="18"/>
                <w:szCs w:val="18"/>
                <w:lang w:val="en-US" w:eastAsia="zh-CN"/>
              </w:rPr>
            </w:pPr>
            <w:del w:id="114" w:author="纵大为|david zong" w:date="2018-05-10T11:38:00Z">
              <w:r w:rsidDel="004F7BB5">
                <w:rPr>
                  <w:rFonts w:ascii="微软雅黑" w:hAnsi="微软雅黑" w:cs="微软雅黑" w:hint="eastAsia"/>
                  <w:sz w:val="18"/>
                  <w:szCs w:val="18"/>
                  <w:lang w:val="en-US" w:eastAsia="zh-CN"/>
                </w:rPr>
                <w:delText>O</w:delText>
              </w:r>
            </w:del>
          </w:p>
        </w:tc>
        <w:tc>
          <w:tcPr>
            <w:tcW w:w="3683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4" w:space="0" w:color="4AACC5"/>
            </w:tcBorders>
            <w:shd w:val="clear" w:color="auto" w:fill="FFFFFF" w:themeFill="background1"/>
          </w:tcPr>
          <w:p w:rsidR="00716EDA" w:rsidDel="004F7BB5" w:rsidRDefault="00716EDA">
            <w:pPr>
              <w:rPr>
                <w:del w:id="115" w:author="纵大为|david zong" w:date="2018-05-10T11:38:00Z"/>
                <w:rFonts w:ascii="微软雅黑" w:hAnsi="微软雅黑" w:cs="微软雅黑"/>
                <w:sz w:val="18"/>
                <w:szCs w:val="18"/>
                <w:lang w:eastAsia="zh-CN"/>
              </w:rPr>
            </w:pPr>
          </w:p>
        </w:tc>
      </w:tr>
      <w:tr w:rsidR="009B0D1D" w:rsidTr="001D3E2B">
        <w:trPr>
          <w:gridAfter w:val="1"/>
          <w:wAfter w:w="94" w:type="dxa"/>
        </w:trPr>
        <w:tc>
          <w:tcPr>
            <w:tcW w:w="2092" w:type="dxa"/>
            <w:tcBorders>
              <w:top w:val="single" w:sz="6" w:space="0" w:color="4AACC5"/>
              <w:left w:val="single" w:sz="4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</w:tcPr>
          <w:p w:rsidR="009B0D1D" w:rsidRDefault="009B0D1D" w:rsidP="009B0D1D">
            <w:pPr>
              <w:rPr>
                <w:rFonts w:ascii="微软雅黑" w:hAnsi="微软雅黑" w:cs="宋体"/>
                <w:color w:val="000000"/>
                <w:sz w:val="18"/>
                <w:szCs w:val="18"/>
              </w:rPr>
            </w:pPr>
            <w:r w:rsidRPr="00E23F99">
              <w:rPr>
                <w:rFonts w:ascii="微软雅黑" w:hAnsi="微软雅黑" w:cs="宋体"/>
                <w:color w:val="000000"/>
                <w:sz w:val="18"/>
                <w:szCs w:val="18"/>
              </w:rPr>
              <w:t>subOutTradeNo</w:t>
            </w:r>
          </w:p>
        </w:tc>
        <w:tc>
          <w:tcPr>
            <w:tcW w:w="1558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</w:tcPr>
          <w:p w:rsidR="009B0D1D" w:rsidRDefault="009B0D1D" w:rsidP="009B0D1D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DD582A">
              <w:rPr>
                <w:rFonts w:ascii="微软雅黑" w:hAnsi="微软雅黑" w:cs="宋体" w:hint="eastAsia"/>
                <w:color w:val="000000"/>
                <w:sz w:val="18"/>
                <w:szCs w:val="18"/>
              </w:rPr>
              <w:t>平台</w:t>
            </w:r>
            <w:r w:rsidRPr="00DD582A">
              <w:rPr>
                <w:rFonts w:ascii="微软雅黑" w:hAnsi="微软雅黑" w:cs="宋体"/>
                <w:color w:val="000000"/>
                <w:sz w:val="18"/>
                <w:szCs w:val="18"/>
              </w:rPr>
              <w:t>子订单编号</w:t>
            </w:r>
          </w:p>
        </w:tc>
        <w:tc>
          <w:tcPr>
            <w:tcW w:w="1133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</w:tcPr>
          <w:p w:rsidR="009B0D1D" w:rsidRDefault="009B0D1D" w:rsidP="009B0D1D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DD582A">
              <w:rPr>
                <w:rFonts w:ascii="微软雅黑" w:hAnsi="微软雅黑" w:cs="宋体" w:hint="eastAsia"/>
                <w:color w:val="000000"/>
                <w:sz w:val="18"/>
                <w:szCs w:val="18"/>
              </w:rPr>
              <w:t>AN32</w:t>
            </w:r>
          </w:p>
        </w:tc>
        <w:tc>
          <w:tcPr>
            <w:tcW w:w="425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</w:tcPr>
          <w:p w:rsidR="009B0D1D" w:rsidRDefault="009B0D1D" w:rsidP="009B0D1D">
            <w:pPr>
              <w:rPr>
                <w:rFonts w:ascii="微软雅黑" w:hAnsi="微软雅黑" w:cs="微软雅黑"/>
                <w:sz w:val="18"/>
                <w:szCs w:val="18"/>
                <w:lang w:val="en-US" w:eastAsia="zh-CN"/>
              </w:rPr>
            </w:pPr>
            <w:r w:rsidRPr="00DD582A">
              <w:rPr>
                <w:rFonts w:ascii="微软雅黑" w:hAnsi="微软雅黑" w:cs="宋体" w:hint="eastAsia"/>
                <w:color w:val="000000"/>
                <w:sz w:val="18"/>
                <w:szCs w:val="18"/>
                <w:lang w:eastAsia="zh-CN"/>
              </w:rPr>
              <w:t>M</w:t>
            </w:r>
          </w:p>
        </w:tc>
        <w:tc>
          <w:tcPr>
            <w:tcW w:w="3683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4" w:space="0" w:color="4AACC5"/>
            </w:tcBorders>
            <w:shd w:val="clear" w:color="auto" w:fill="FFFFFF" w:themeFill="background1"/>
          </w:tcPr>
          <w:p w:rsidR="009B0D1D" w:rsidRDefault="009B0D1D" w:rsidP="009B0D1D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</w:p>
        </w:tc>
      </w:tr>
      <w:tr w:rsidR="00716EDA" w:rsidTr="001D3E2B">
        <w:trPr>
          <w:gridAfter w:val="1"/>
          <w:wAfter w:w="94" w:type="dxa"/>
        </w:trPr>
        <w:tc>
          <w:tcPr>
            <w:tcW w:w="2092" w:type="dxa"/>
            <w:tcBorders>
              <w:top w:val="single" w:sz="6" w:space="0" w:color="4AACC5"/>
              <w:left w:val="single" w:sz="4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</w:tcPr>
          <w:p w:rsidR="00716EDA" w:rsidRDefault="00716EDA" w:rsidP="001D3E2B">
            <w:pPr>
              <w:rPr>
                <w:rFonts w:ascii="微软雅黑" w:hAnsi="微软雅黑" w:cs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宋体" w:hint="eastAsia"/>
                <w:color w:val="000000"/>
                <w:sz w:val="18"/>
                <w:szCs w:val="18"/>
                <w:lang w:eastAsia="zh-CN"/>
              </w:rPr>
              <w:t>productList</w:t>
            </w:r>
          </w:p>
        </w:tc>
        <w:tc>
          <w:tcPr>
            <w:tcW w:w="1558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</w:tcPr>
          <w:p w:rsidR="00716EDA" w:rsidRDefault="00716EDA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商品列表</w:t>
            </w:r>
          </w:p>
        </w:tc>
        <w:tc>
          <w:tcPr>
            <w:tcW w:w="1133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</w:tcPr>
          <w:p w:rsidR="00716EDA" w:rsidRDefault="00716EDA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ProductItem[ ]</w:t>
            </w:r>
          </w:p>
        </w:tc>
        <w:tc>
          <w:tcPr>
            <w:tcW w:w="425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</w:tcPr>
          <w:p w:rsidR="00716EDA" w:rsidRDefault="0034118D">
            <w:pPr>
              <w:rPr>
                <w:rFonts w:ascii="微软雅黑" w:hAnsi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val="en-US" w:eastAsia="zh-CN"/>
              </w:rPr>
              <w:t>O</w:t>
            </w:r>
          </w:p>
        </w:tc>
        <w:tc>
          <w:tcPr>
            <w:tcW w:w="3683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4" w:space="0" w:color="4AACC5"/>
            </w:tcBorders>
            <w:shd w:val="clear" w:color="auto" w:fill="FFFFFF" w:themeFill="background1"/>
          </w:tcPr>
          <w:p w:rsidR="00716EDA" w:rsidRDefault="00716EDA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</w:p>
        </w:tc>
      </w:tr>
    </w:tbl>
    <w:p w:rsidR="007A65D5" w:rsidRDefault="007A65D5" w:rsidP="007A65D5">
      <w:pPr>
        <w:rPr>
          <w:lang w:eastAsia="zh-CN"/>
        </w:rPr>
      </w:pPr>
    </w:p>
    <w:p w:rsidR="007A65D5" w:rsidRPr="007A65D5" w:rsidRDefault="007A65D5" w:rsidP="007A65D5">
      <w:pPr>
        <w:rPr>
          <w:lang w:eastAsia="zh-CN"/>
        </w:rPr>
      </w:pPr>
    </w:p>
    <w:p w:rsidR="007A65D5" w:rsidRDefault="007A65D5" w:rsidP="007A65D5">
      <w:pPr>
        <w:pStyle w:val="2"/>
        <w:rPr>
          <w:lang w:eastAsia="zh-CN"/>
        </w:rPr>
      </w:pPr>
      <w:bookmarkStart w:id="116" w:name="_Toc513053745"/>
      <w:r>
        <w:rPr>
          <w:rFonts w:hint="eastAsia"/>
          <w:lang w:eastAsia="zh-CN"/>
        </w:rPr>
        <w:t>ProductItem</w:t>
      </w:r>
      <w:bookmarkEnd w:id="116"/>
    </w:p>
    <w:tbl>
      <w:tblPr>
        <w:tblW w:w="8985" w:type="dxa"/>
        <w:tblBorders>
          <w:top w:val="single" w:sz="4" w:space="0" w:color="4AACC5"/>
          <w:left w:val="single" w:sz="4" w:space="0" w:color="4AACC5"/>
          <w:bottom w:val="single" w:sz="4" w:space="0" w:color="4AACC5"/>
          <w:right w:val="single" w:sz="4" w:space="0" w:color="4AACC5"/>
          <w:insideH w:val="single" w:sz="6" w:space="0" w:color="4AACC5"/>
          <w:insideV w:val="single" w:sz="6" w:space="0" w:color="4AACC5"/>
        </w:tblBorders>
        <w:tblLayout w:type="fixed"/>
        <w:tblLook w:val="04A0" w:firstRow="1" w:lastRow="0" w:firstColumn="1" w:lastColumn="0" w:noHBand="0" w:noVBand="1"/>
      </w:tblPr>
      <w:tblGrid>
        <w:gridCol w:w="2092"/>
        <w:gridCol w:w="1558"/>
        <w:gridCol w:w="1133"/>
        <w:gridCol w:w="425"/>
        <w:gridCol w:w="3683"/>
        <w:gridCol w:w="94"/>
      </w:tblGrid>
      <w:tr w:rsidR="007A65D5" w:rsidTr="00E60CA9">
        <w:tc>
          <w:tcPr>
            <w:tcW w:w="2092" w:type="dxa"/>
            <w:tcBorders>
              <w:top w:val="single" w:sz="4" w:space="0" w:color="4AACC5"/>
              <w:left w:val="single" w:sz="4" w:space="0" w:color="4AACC5"/>
              <w:bottom w:val="single" w:sz="6" w:space="0" w:color="4AACC5"/>
              <w:right w:val="single" w:sz="6" w:space="0" w:color="4AACC5"/>
            </w:tcBorders>
            <w:shd w:val="clear" w:color="auto" w:fill="30849B"/>
            <w:vAlign w:val="center"/>
            <w:hideMark/>
          </w:tcPr>
          <w:p w:rsidR="007A65D5" w:rsidRDefault="007A65D5" w:rsidP="00E60CA9">
            <w:pPr>
              <w:rPr>
                <w:rFonts w:ascii="微软雅黑" w:hAnsi="微软雅黑" w:cs="微软雅黑"/>
                <w:color w:val="C7EDCC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  <w:lang w:eastAsia="zh-CN"/>
              </w:rPr>
              <w:t>属性</w:t>
            </w:r>
          </w:p>
        </w:tc>
        <w:tc>
          <w:tcPr>
            <w:tcW w:w="1558" w:type="dxa"/>
            <w:tcBorders>
              <w:top w:val="single" w:sz="4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30849B"/>
            <w:vAlign w:val="center"/>
            <w:hideMark/>
          </w:tcPr>
          <w:p w:rsidR="007A65D5" w:rsidRDefault="007A65D5" w:rsidP="00E60CA9">
            <w:pPr>
              <w:jc w:val="center"/>
              <w:rPr>
                <w:rFonts w:ascii="微软雅黑" w:hAnsi="微软雅黑" w:cs="微软雅黑"/>
                <w:color w:val="C7EDCC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  <w:lang w:val="en-US"/>
              </w:rPr>
              <w:t>定义</w:t>
            </w:r>
          </w:p>
        </w:tc>
        <w:tc>
          <w:tcPr>
            <w:tcW w:w="1133" w:type="dxa"/>
            <w:tcBorders>
              <w:top w:val="single" w:sz="4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30849B"/>
            <w:vAlign w:val="center"/>
            <w:hideMark/>
          </w:tcPr>
          <w:p w:rsidR="007A65D5" w:rsidRDefault="007A65D5" w:rsidP="00E60CA9">
            <w:pPr>
              <w:jc w:val="center"/>
              <w:rPr>
                <w:rFonts w:ascii="微软雅黑" w:hAnsi="微软雅黑" w:cs="微软雅黑"/>
                <w:b/>
                <w:color w:val="C7EDCC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  <w:lang w:val="en-US"/>
              </w:rPr>
              <w:t>类型</w:t>
            </w:r>
          </w:p>
          <w:p w:rsidR="007A65D5" w:rsidRDefault="007A65D5" w:rsidP="00E60CA9">
            <w:pPr>
              <w:jc w:val="center"/>
              <w:rPr>
                <w:rFonts w:ascii="微软雅黑" w:hAnsi="微软雅黑" w:cs="微软雅黑"/>
                <w:color w:val="C7EDCC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  <w:lang w:val="en-US"/>
              </w:rPr>
              <w:t>长度</w:t>
            </w:r>
          </w:p>
        </w:tc>
        <w:tc>
          <w:tcPr>
            <w:tcW w:w="425" w:type="dxa"/>
            <w:tcBorders>
              <w:top w:val="single" w:sz="4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30849B"/>
            <w:vAlign w:val="center"/>
            <w:hideMark/>
          </w:tcPr>
          <w:p w:rsidR="007A65D5" w:rsidRDefault="007A65D5" w:rsidP="00E60CA9">
            <w:pPr>
              <w:jc w:val="center"/>
              <w:rPr>
                <w:rFonts w:ascii="微软雅黑" w:hAnsi="微软雅黑" w:cs="微软雅黑"/>
                <w:color w:val="C7EDCC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  <w:lang w:val="en-US"/>
              </w:rPr>
              <w:t>必填</w:t>
            </w:r>
          </w:p>
        </w:tc>
        <w:tc>
          <w:tcPr>
            <w:tcW w:w="3777" w:type="dxa"/>
            <w:gridSpan w:val="2"/>
            <w:tcBorders>
              <w:top w:val="single" w:sz="4" w:space="0" w:color="4AACC5"/>
              <w:left w:val="single" w:sz="6" w:space="0" w:color="4AACC5"/>
              <w:bottom w:val="single" w:sz="6" w:space="0" w:color="4AACC5"/>
              <w:right w:val="single" w:sz="4" w:space="0" w:color="4AACC5"/>
            </w:tcBorders>
            <w:shd w:val="clear" w:color="auto" w:fill="30849B"/>
            <w:vAlign w:val="center"/>
            <w:hideMark/>
          </w:tcPr>
          <w:p w:rsidR="007A65D5" w:rsidRDefault="007A65D5" w:rsidP="00E60CA9">
            <w:pPr>
              <w:jc w:val="center"/>
              <w:rPr>
                <w:rFonts w:ascii="微软雅黑" w:hAnsi="微软雅黑" w:cs="微软雅黑"/>
                <w:color w:val="C7EDCC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  <w:lang w:val="en-US"/>
              </w:rPr>
              <w:t>参数说明</w:t>
            </w: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</w:rPr>
              <w:t>/</w:t>
            </w: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  <w:lang w:val="en-US"/>
              </w:rPr>
              <w:t>示例</w:t>
            </w:r>
          </w:p>
        </w:tc>
      </w:tr>
      <w:tr w:rsidR="007A65D5" w:rsidTr="00E60CA9">
        <w:trPr>
          <w:gridAfter w:val="1"/>
          <w:wAfter w:w="94" w:type="dxa"/>
        </w:trPr>
        <w:tc>
          <w:tcPr>
            <w:tcW w:w="2092" w:type="dxa"/>
            <w:tcBorders>
              <w:top w:val="single" w:sz="6" w:space="0" w:color="4AACC5"/>
              <w:left w:val="single" w:sz="4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hideMark/>
          </w:tcPr>
          <w:p w:rsidR="007A65D5" w:rsidRDefault="007A65D5" w:rsidP="00E60CA9">
            <w:pPr>
              <w:rPr>
                <w:rFonts w:ascii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宋体" w:hint="eastAsia"/>
                <w:color w:val="000000"/>
                <w:sz w:val="18"/>
                <w:szCs w:val="18"/>
              </w:rPr>
              <w:t>productTag</w:t>
            </w:r>
          </w:p>
        </w:tc>
        <w:tc>
          <w:tcPr>
            <w:tcW w:w="1558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hideMark/>
          </w:tcPr>
          <w:p w:rsidR="007A65D5" w:rsidRDefault="007A65D5" w:rsidP="00E60CA9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商品编码</w:t>
            </w:r>
          </w:p>
        </w:tc>
        <w:tc>
          <w:tcPr>
            <w:tcW w:w="1133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hideMark/>
          </w:tcPr>
          <w:p w:rsidR="007A65D5" w:rsidRDefault="007A65D5" w:rsidP="00E60CA9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AN21</w:t>
            </w:r>
          </w:p>
        </w:tc>
        <w:tc>
          <w:tcPr>
            <w:tcW w:w="425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hideMark/>
          </w:tcPr>
          <w:p w:rsidR="007A65D5" w:rsidRDefault="007A65D5" w:rsidP="00E60CA9">
            <w:pPr>
              <w:rPr>
                <w:rFonts w:ascii="微软雅黑" w:hAnsi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val="en-US" w:eastAsia="zh-CN"/>
              </w:rPr>
              <w:t>M</w:t>
            </w:r>
          </w:p>
        </w:tc>
        <w:tc>
          <w:tcPr>
            <w:tcW w:w="3683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4" w:space="0" w:color="4AACC5"/>
            </w:tcBorders>
            <w:shd w:val="clear" w:color="auto" w:fill="FFFFFF" w:themeFill="background1"/>
          </w:tcPr>
          <w:p w:rsidR="007A65D5" w:rsidRDefault="007A65D5" w:rsidP="00E60CA9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</w:p>
        </w:tc>
      </w:tr>
      <w:tr w:rsidR="007A65D5" w:rsidTr="00E60CA9">
        <w:trPr>
          <w:gridAfter w:val="1"/>
          <w:wAfter w:w="94" w:type="dxa"/>
        </w:trPr>
        <w:tc>
          <w:tcPr>
            <w:tcW w:w="2092" w:type="dxa"/>
            <w:tcBorders>
              <w:top w:val="single" w:sz="6" w:space="0" w:color="4AACC5"/>
              <w:left w:val="single" w:sz="4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hideMark/>
          </w:tcPr>
          <w:p w:rsidR="007A65D5" w:rsidRDefault="007A65D5" w:rsidP="00E60CA9">
            <w:pPr>
              <w:rPr>
                <w:rFonts w:ascii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宋体" w:hint="eastAsia"/>
                <w:color w:val="000000"/>
                <w:sz w:val="18"/>
                <w:szCs w:val="18"/>
              </w:rPr>
              <w:t>productName</w:t>
            </w:r>
          </w:p>
        </w:tc>
        <w:tc>
          <w:tcPr>
            <w:tcW w:w="1558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hideMark/>
          </w:tcPr>
          <w:p w:rsidR="007A65D5" w:rsidRDefault="007A65D5" w:rsidP="00E60CA9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商品名称</w:t>
            </w:r>
          </w:p>
        </w:tc>
        <w:tc>
          <w:tcPr>
            <w:tcW w:w="1133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hideMark/>
          </w:tcPr>
          <w:p w:rsidR="007A65D5" w:rsidRDefault="007A65D5" w:rsidP="00E60CA9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X120</w:t>
            </w:r>
          </w:p>
        </w:tc>
        <w:tc>
          <w:tcPr>
            <w:tcW w:w="425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hideMark/>
          </w:tcPr>
          <w:p w:rsidR="007A65D5" w:rsidRDefault="007A65D5" w:rsidP="00E60CA9">
            <w:pPr>
              <w:rPr>
                <w:rFonts w:ascii="微软雅黑" w:hAnsi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val="en-US" w:eastAsia="zh-CN"/>
              </w:rPr>
              <w:t>M</w:t>
            </w:r>
          </w:p>
        </w:tc>
        <w:tc>
          <w:tcPr>
            <w:tcW w:w="3683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4" w:space="0" w:color="4AACC5"/>
            </w:tcBorders>
            <w:shd w:val="clear" w:color="auto" w:fill="FFFFFF" w:themeFill="background1"/>
          </w:tcPr>
          <w:p w:rsidR="007A65D5" w:rsidRDefault="007A65D5" w:rsidP="00E60CA9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</w:p>
        </w:tc>
      </w:tr>
      <w:tr w:rsidR="007A65D5" w:rsidTr="00E60CA9">
        <w:trPr>
          <w:gridAfter w:val="1"/>
          <w:wAfter w:w="94" w:type="dxa"/>
        </w:trPr>
        <w:tc>
          <w:tcPr>
            <w:tcW w:w="2092" w:type="dxa"/>
            <w:tcBorders>
              <w:top w:val="single" w:sz="6" w:space="0" w:color="4AACC5"/>
              <w:left w:val="single" w:sz="4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hideMark/>
          </w:tcPr>
          <w:p w:rsidR="007A65D5" w:rsidRDefault="007A65D5" w:rsidP="00E60CA9">
            <w:pPr>
              <w:rPr>
                <w:rFonts w:ascii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宋体" w:hint="eastAsia"/>
                <w:color w:val="000000"/>
                <w:sz w:val="18"/>
                <w:szCs w:val="18"/>
              </w:rPr>
              <w:t>productNum</w:t>
            </w:r>
          </w:p>
        </w:tc>
        <w:tc>
          <w:tcPr>
            <w:tcW w:w="1558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hideMark/>
          </w:tcPr>
          <w:p w:rsidR="007A65D5" w:rsidRDefault="007A65D5" w:rsidP="00E60CA9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商品数量</w:t>
            </w:r>
          </w:p>
        </w:tc>
        <w:tc>
          <w:tcPr>
            <w:tcW w:w="1133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hideMark/>
          </w:tcPr>
          <w:p w:rsidR="007A65D5" w:rsidRDefault="007A65D5" w:rsidP="00E60CA9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N10</w:t>
            </w:r>
          </w:p>
        </w:tc>
        <w:tc>
          <w:tcPr>
            <w:tcW w:w="425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hideMark/>
          </w:tcPr>
          <w:p w:rsidR="007A65D5" w:rsidRDefault="007A65D5" w:rsidP="00E60CA9">
            <w:pPr>
              <w:rPr>
                <w:rFonts w:ascii="微软雅黑" w:hAnsi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val="en-US" w:eastAsia="zh-CN"/>
              </w:rPr>
              <w:t>O</w:t>
            </w:r>
          </w:p>
        </w:tc>
        <w:tc>
          <w:tcPr>
            <w:tcW w:w="3683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4" w:space="0" w:color="4AACC5"/>
            </w:tcBorders>
            <w:shd w:val="clear" w:color="auto" w:fill="FFFFFF" w:themeFill="background1"/>
          </w:tcPr>
          <w:p w:rsidR="007A65D5" w:rsidRDefault="007A65D5" w:rsidP="00E60CA9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</w:p>
        </w:tc>
      </w:tr>
      <w:tr w:rsidR="007A65D5" w:rsidTr="00E60CA9">
        <w:trPr>
          <w:gridAfter w:val="1"/>
          <w:wAfter w:w="94" w:type="dxa"/>
        </w:trPr>
        <w:tc>
          <w:tcPr>
            <w:tcW w:w="2092" w:type="dxa"/>
            <w:tcBorders>
              <w:top w:val="single" w:sz="6" w:space="0" w:color="4AACC5"/>
              <w:left w:val="single" w:sz="4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hideMark/>
          </w:tcPr>
          <w:p w:rsidR="007A65D5" w:rsidRDefault="007A65D5" w:rsidP="00E60CA9">
            <w:pPr>
              <w:rPr>
                <w:rFonts w:ascii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宋体" w:hint="eastAsia"/>
                <w:color w:val="000000"/>
                <w:sz w:val="18"/>
                <w:szCs w:val="18"/>
              </w:rPr>
              <w:t>productDesc</w:t>
            </w:r>
          </w:p>
        </w:tc>
        <w:tc>
          <w:tcPr>
            <w:tcW w:w="1558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hideMark/>
          </w:tcPr>
          <w:p w:rsidR="007A65D5" w:rsidRDefault="007A65D5" w:rsidP="00E60CA9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商品描述</w:t>
            </w:r>
          </w:p>
        </w:tc>
        <w:tc>
          <w:tcPr>
            <w:tcW w:w="1133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hideMark/>
          </w:tcPr>
          <w:p w:rsidR="007A65D5" w:rsidRDefault="007A65D5" w:rsidP="00E60CA9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X200</w:t>
            </w:r>
          </w:p>
        </w:tc>
        <w:tc>
          <w:tcPr>
            <w:tcW w:w="425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hideMark/>
          </w:tcPr>
          <w:p w:rsidR="007A65D5" w:rsidRDefault="007A65D5" w:rsidP="00E60CA9">
            <w:pPr>
              <w:rPr>
                <w:rFonts w:ascii="微软雅黑" w:hAnsi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val="en-US" w:eastAsia="zh-CN"/>
              </w:rPr>
              <w:t>O</w:t>
            </w:r>
          </w:p>
        </w:tc>
        <w:tc>
          <w:tcPr>
            <w:tcW w:w="3683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4" w:space="0" w:color="4AACC5"/>
            </w:tcBorders>
            <w:shd w:val="clear" w:color="auto" w:fill="FFFFFF" w:themeFill="background1"/>
          </w:tcPr>
          <w:p w:rsidR="007A65D5" w:rsidRDefault="007A65D5" w:rsidP="00E60CA9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</w:p>
        </w:tc>
      </w:tr>
      <w:tr w:rsidR="0007683D" w:rsidRPr="00234DAC" w:rsidTr="00E60CA9">
        <w:trPr>
          <w:gridAfter w:val="1"/>
          <w:wAfter w:w="94" w:type="dxa"/>
        </w:trPr>
        <w:tc>
          <w:tcPr>
            <w:tcW w:w="2092" w:type="dxa"/>
            <w:tcBorders>
              <w:top w:val="single" w:sz="6" w:space="0" w:color="4AACC5"/>
              <w:left w:val="single" w:sz="4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</w:tcPr>
          <w:p w:rsidR="0007683D" w:rsidRDefault="0007683D" w:rsidP="00E60CA9">
            <w:pPr>
              <w:rPr>
                <w:rFonts w:ascii="微软雅黑" w:hAnsi="微软雅黑" w:cs="宋体"/>
                <w:color w:val="000000"/>
                <w:sz w:val="18"/>
                <w:szCs w:val="18"/>
              </w:rPr>
            </w:pPr>
            <w:r w:rsidRPr="00234DAC">
              <w:rPr>
                <w:rFonts w:ascii="微软雅黑" w:hAnsi="微软雅黑" w:cs="宋体" w:hint="eastAsia"/>
                <w:color w:val="000000"/>
                <w:sz w:val="18"/>
                <w:szCs w:val="18"/>
              </w:rPr>
              <w:t xml:space="preserve">productCategory   </w:t>
            </w:r>
          </w:p>
        </w:tc>
        <w:tc>
          <w:tcPr>
            <w:tcW w:w="1558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</w:tcPr>
          <w:p w:rsidR="0007683D" w:rsidRPr="00234DAC" w:rsidRDefault="0007683D" w:rsidP="00E60CA9">
            <w:pPr>
              <w:rPr>
                <w:rFonts w:ascii="微软雅黑" w:hAnsi="微软雅黑" w:cs="宋体"/>
                <w:color w:val="000000"/>
                <w:sz w:val="18"/>
                <w:szCs w:val="18"/>
              </w:rPr>
            </w:pPr>
            <w:r w:rsidRPr="00234DAC">
              <w:rPr>
                <w:rFonts w:ascii="微软雅黑" w:hAnsi="微软雅黑" w:cs="宋体" w:hint="eastAsia"/>
                <w:color w:val="000000"/>
                <w:sz w:val="18"/>
                <w:szCs w:val="18"/>
              </w:rPr>
              <w:t>商品类目</w:t>
            </w:r>
          </w:p>
        </w:tc>
        <w:tc>
          <w:tcPr>
            <w:tcW w:w="1133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</w:tcPr>
          <w:p w:rsidR="0007683D" w:rsidRPr="00234DAC" w:rsidRDefault="0007683D" w:rsidP="00E60CA9">
            <w:pPr>
              <w:rPr>
                <w:rFonts w:ascii="微软雅黑" w:hAnsi="微软雅黑" w:cs="宋体"/>
                <w:color w:val="000000"/>
                <w:sz w:val="18"/>
                <w:szCs w:val="18"/>
              </w:rPr>
            </w:pPr>
            <w:r w:rsidRPr="00234DAC">
              <w:rPr>
                <w:rFonts w:ascii="微软雅黑" w:hAnsi="微软雅黑" w:cs="宋体"/>
                <w:color w:val="000000"/>
                <w:sz w:val="18"/>
                <w:szCs w:val="18"/>
              </w:rPr>
              <w:t>X</w:t>
            </w:r>
            <w:r w:rsidRPr="00234DAC">
              <w:rPr>
                <w:rFonts w:ascii="微软雅黑" w:hAnsi="微软雅黑" w:cs="宋体" w:hint="eastAsia"/>
                <w:color w:val="000000"/>
                <w:sz w:val="18"/>
                <w:szCs w:val="18"/>
              </w:rPr>
              <w:t>24</w:t>
            </w:r>
          </w:p>
        </w:tc>
        <w:tc>
          <w:tcPr>
            <w:tcW w:w="425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</w:tcPr>
          <w:p w:rsidR="0007683D" w:rsidRPr="00234DAC" w:rsidRDefault="0007683D" w:rsidP="00E60CA9">
            <w:pPr>
              <w:rPr>
                <w:rFonts w:ascii="微软雅黑" w:hAnsi="微软雅黑" w:cs="宋体"/>
                <w:color w:val="000000"/>
                <w:sz w:val="18"/>
                <w:szCs w:val="18"/>
              </w:rPr>
            </w:pPr>
            <w:r w:rsidRPr="00234DAC">
              <w:rPr>
                <w:rFonts w:ascii="微软雅黑" w:hAnsi="微软雅黑" w:cs="宋体" w:hint="eastAsia"/>
                <w:color w:val="000000"/>
                <w:sz w:val="18"/>
                <w:szCs w:val="18"/>
              </w:rPr>
              <w:t>O</w:t>
            </w:r>
          </w:p>
        </w:tc>
        <w:tc>
          <w:tcPr>
            <w:tcW w:w="3683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4" w:space="0" w:color="4AACC5"/>
            </w:tcBorders>
            <w:shd w:val="clear" w:color="auto" w:fill="FFFFFF" w:themeFill="background1"/>
          </w:tcPr>
          <w:p w:rsidR="0007683D" w:rsidRPr="00234DAC" w:rsidRDefault="0007683D" w:rsidP="00E60CA9">
            <w:pPr>
              <w:rPr>
                <w:rFonts w:ascii="微软雅黑" w:hAnsi="微软雅黑" w:cs="宋体"/>
                <w:color w:val="000000"/>
                <w:sz w:val="18"/>
                <w:szCs w:val="18"/>
              </w:rPr>
            </w:pPr>
          </w:p>
        </w:tc>
      </w:tr>
      <w:tr w:rsidR="0007683D" w:rsidRPr="00234DAC" w:rsidTr="00724BAD">
        <w:trPr>
          <w:gridAfter w:val="1"/>
          <w:wAfter w:w="94" w:type="dxa"/>
          <w:trHeight w:val="306"/>
        </w:trPr>
        <w:tc>
          <w:tcPr>
            <w:tcW w:w="2092" w:type="dxa"/>
            <w:tcBorders>
              <w:top w:val="single" w:sz="6" w:space="0" w:color="4AACC5"/>
              <w:left w:val="single" w:sz="4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</w:tcPr>
          <w:p w:rsidR="0007683D" w:rsidRPr="00234DAC" w:rsidRDefault="0007683D" w:rsidP="00E60CA9">
            <w:pPr>
              <w:rPr>
                <w:rFonts w:ascii="微软雅黑" w:hAnsi="微软雅黑" w:cs="宋体"/>
                <w:color w:val="000000"/>
                <w:sz w:val="18"/>
                <w:szCs w:val="18"/>
              </w:rPr>
            </w:pPr>
            <w:r w:rsidRPr="00234DAC">
              <w:rPr>
                <w:rFonts w:ascii="微软雅黑" w:hAnsi="微软雅黑" w:cs="宋体" w:hint="eastAsia"/>
                <w:color w:val="000000"/>
                <w:sz w:val="18"/>
                <w:szCs w:val="18"/>
              </w:rPr>
              <w:t>product</w:t>
            </w:r>
            <w:r w:rsidR="006B21B2">
              <w:rPr>
                <w:rFonts w:ascii="微软雅黑" w:hAnsi="微软雅黑" w:cs="宋体"/>
                <w:color w:val="000000"/>
                <w:sz w:val="18"/>
                <w:szCs w:val="18"/>
              </w:rPr>
              <w:t>P</w:t>
            </w:r>
            <w:r w:rsidRPr="00234DAC">
              <w:rPr>
                <w:rFonts w:ascii="微软雅黑" w:hAnsi="微软雅黑" w:cs="宋体" w:hint="eastAsia"/>
                <w:color w:val="000000"/>
                <w:sz w:val="18"/>
                <w:szCs w:val="18"/>
              </w:rPr>
              <w:t xml:space="preserve">rice       </w:t>
            </w:r>
          </w:p>
        </w:tc>
        <w:tc>
          <w:tcPr>
            <w:tcW w:w="1558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</w:tcPr>
          <w:p w:rsidR="0007683D" w:rsidRPr="00234DAC" w:rsidRDefault="0007683D" w:rsidP="00E60CA9">
            <w:pPr>
              <w:rPr>
                <w:rFonts w:ascii="微软雅黑" w:hAnsi="微软雅黑" w:cs="宋体"/>
                <w:color w:val="000000"/>
                <w:sz w:val="18"/>
                <w:szCs w:val="18"/>
              </w:rPr>
            </w:pPr>
            <w:r w:rsidRPr="00234DAC">
              <w:rPr>
                <w:rFonts w:ascii="微软雅黑" w:hAnsi="微软雅黑" w:cs="宋体" w:hint="eastAsia"/>
                <w:color w:val="000000"/>
                <w:sz w:val="18"/>
                <w:szCs w:val="18"/>
              </w:rPr>
              <w:t>商品单价</w:t>
            </w:r>
          </w:p>
        </w:tc>
        <w:tc>
          <w:tcPr>
            <w:tcW w:w="1133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</w:tcPr>
          <w:p w:rsidR="0007683D" w:rsidRPr="00234DAC" w:rsidRDefault="00FF312F" w:rsidP="00E60CA9">
            <w:pPr>
              <w:rPr>
                <w:rFonts w:ascii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宋体" w:hint="eastAsia"/>
                <w:color w:val="000000"/>
                <w:sz w:val="18"/>
                <w:szCs w:val="18"/>
                <w:lang w:eastAsia="zh-CN"/>
              </w:rPr>
              <w:t>AMT</w:t>
            </w:r>
          </w:p>
        </w:tc>
        <w:tc>
          <w:tcPr>
            <w:tcW w:w="425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</w:tcPr>
          <w:p w:rsidR="0007683D" w:rsidRPr="00234DAC" w:rsidRDefault="0007683D" w:rsidP="00E60CA9">
            <w:pPr>
              <w:rPr>
                <w:rFonts w:ascii="微软雅黑" w:hAnsi="微软雅黑" w:cs="宋体"/>
                <w:color w:val="000000"/>
                <w:sz w:val="18"/>
                <w:szCs w:val="18"/>
              </w:rPr>
            </w:pPr>
            <w:r w:rsidRPr="00234DAC">
              <w:rPr>
                <w:rFonts w:ascii="微软雅黑" w:hAnsi="微软雅黑" w:cs="宋体" w:hint="eastAsia"/>
                <w:color w:val="000000"/>
                <w:sz w:val="18"/>
                <w:szCs w:val="18"/>
              </w:rPr>
              <w:t>O</w:t>
            </w:r>
          </w:p>
        </w:tc>
        <w:tc>
          <w:tcPr>
            <w:tcW w:w="3683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4" w:space="0" w:color="4AACC5"/>
            </w:tcBorders>
            <w:shd w:val="clear" w:color="auto" w:fill="FFFFFF" w:themeFill="background1"/>
          </w:tcPr>
          <w:p w:rsidR="0007683D" w:rsidRPr="00234DAC" w:rsidRDefault="0007683D" w:rsidP="00E60CA9">
            <w:pPr>
              <w:rPr>
                <w:rFonts w:ascii="微软雅黑" w:hAnsi="微软雅黑" w:cs="宋体"/>
                <w:color w:val="000000"/>
                <w:sz w:val="18"/>
                <w:szCs w:val="18"/>
              </w:rPr>
            </w:pPr>
          </w:p>
        </w:tc>
      </w:tr>
    </w:tbl>
    <w:p w:rsidR="00827BDC" w:rsidRDefault="00827BDC">
      <w:pPr>
        <w:rPr>
          <w:rFonts w:ascii="微软雅黑" w:hAnsi="微软雅黑" w:cs="微软雅黑"/>
          <w:b/>
          <w:lang w:eastAsia="zh-CN"/>
        </w:rPr>
      </w:pPr>
    </w:p>
    <w:p w:rsidR="0007683D" w:rsidRDefault="0007683D">
      <w:pPr>
        <w:rPr>
          <w:rFonts w:ascii="微软雅黑" w:hAnsi="微软雅黑" w:cs="微软雅黑"/>
          <w:b/>
          <w:lang w:eastAsia="zh-CN"/>
        </w:rPr>
      </w:pPr>
    </w:p>
    <w:p w:rsidR="00E05ECE" w:rsidRDefault="007E4EF3" w:rsidP="00D27A38">
      <w:pPr>
        <w:pStyle w:val="10"/>
        <w:rPr>
          <w:lang w:eastAsia="zh-CN"/>
        </w:rPr>
      </w:pPr>
      <w:bookmarkStart w:id="117" w:name="_Toc18253"/>
      <w:bookmarkStart w:id="118" w:name="_Toc513053746"/>
      <w:bookmarkStart w:id="119" w:name="OLE_LINK108"/>
      <w:bookmarkStart w:id="120" w:name="OLE_LINK109"/>
      <w:r>
        <w:rPr>
          <w:rFonts w:hint="eastAsia"/>
          <w:lang w:eastAsia="zh-CN"/>
        </w:rPr>
        <w:lastRenderedPageBreak/>
        <w:t>接口</w:t>
      </w:r>
      <w:bookmarkEnd w:id="117"/>
      <w:r w:rsidR="00631A1F">
        <w:rPr>
          <w:rFonts w:hint="eastAsia"/>
          <w:lang w:eastAsia="zh-CN"/>
        </w:rPr>
        <w:t>定义</w:t>
      </w:r>
      <w:bookmarkEnd w:id="118"/>
    </w:p>
    <w:bookmarkEnd w:id="119"/>
    <w:bookmarkEnd w:id="120"/>
    <w:p w:rsidR="00817C17" w:rsidRPr="00857036" w:rsidRDefault="00817C17" w:rsidP="00817C17">
      <w:pPr>
        <w:rPr>
          <w:lang w:eastAsia="zh-CN"/>
        </w:rPr>
      </w:pPr>
    </w:p>
    <w:p w:rsidR="0048084E" w:rsidRPr="0048084E" w:rsidRDefault="0048084E" w:rsidP="00C4306A">
      <w:pPr>
        <w:pStyle w:val="2"/>
        <w:rPr>
          <w:lang w:eastAsia="zh-CN"/>
        </w:rPr>
      </w:pPr>
      <w:bookmarkStart w:id="121" w:name="_Toc513053747"/>
      <w:r>
        <w:rPr>
          <w:rFonts w:hint="eastAsia"/>
          <w:lang w:eastAsia="zh-CN"/>
        </w:rPr>
        <w:t>个人</w:t>
      </w:r>
      <w:r w:rsidR="00BC36DD">
        <w:rPr>
          <w:rFonts w:hint="eastAsia"/>
          <w:lang w:eastAsia="zh-CN"/>
        </w:rPr>
        <w:t>会员</w:t>
      </w:r>
      <w:bookmarkEnd w:id="121"/>
    </w:p>
    <w:p w:rsidR="00885F24" w:rsidRDefault="00885F24" w:rsidP="00C4306A">
      <w:pPr>
        <w:pStyle w:val="30"/>
        <w:rPr>
          <w:lang w:eastAsia="zh-CN"/>
        </w:rPr>
      </w:pPr>
      <w:bookmarkStart w:id="122" w:name="_Toc513053748"/>
      <w:r w:rsidRPr="00716977">
        <w:rPr>
          <w:rFonts w:hint="eastAsia"/>
          <w:lang w:eastAsia="zh-CN"/>
        </w:rPr>
        <w:t>开户</w:t>
      </w:r>
      <w:bookmarkEnd w:id="122"/>
    </w:p>
    <w:p w:rsidR="00ED3E4C" w:rsidRDefault="008E7012" w:rsidP="008E7012">
      <w:pPr>
        <w:rPr>
          <w:lang w:eastAsia="zh-CN"/>
        </w:rPr>
      </w:pPr>
      <w:bookmarkStart w:id="123" w:name="OLE_LINK3"/>
      <w:bookmarkStart w:id="124" w:name="OLE_LINK4"/>
      <w:r>
        <w:rPr>
          <w:rFonts w:hint="eastAsia"/>
          <w:lang w:eastAsia="zh-CN"/>
        </w:rPr>
        <w:t>个人用户在快钱开立支付账户。</w:t>
      </w:r>
    </w:p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7229"/>
      </w:tblGrid>
      <w:tr w:rsidR="00ED3E4C" w:rsidRPr="005E05C2" w:rsidTr="008E7012">
        <w:tc>
          <w:tcPr>
            <w:tcW w:w="1668" w:type="dxa"/>
            <w:shd w:val="clear" w:color="auto" w:fill="30849B"/>
          </w:tcPr>
          <w:p w:rsidR="00ED3E4C" w:rsidRPr="005E05C2" w:rsidRDefault="00ED3E4C" w:rsidP="00ED3E4C">
            <w:pPr>
              <w:adjustRightInd w:val="0"/>
              <w:snapToGrid w:val="0"/>
              <w:rPr>
                <w:rFonts w:ascii="微软雅黑" w:hAnsi="微软雅黑" w:cs="微软雅黑"/>
                <w:b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  <w:lang w:eastAsia="zh-CN"/>
              </w:rPr>
              <w:t>接口URL</w:t>
            </w:r>
          </w:p>
        </w:tc>
        <w:tc>
          <w:tcPr>
            <w:tcW w:w="7229" w:type="dxa"/>
          </w:tcPr>
          <w:p w:rsidR="00ED3E4C" w:rsidRPr="005E05C2" w:rsidRDefault="00ED3E4C" w:rsidP="00ED3E4C">
            <w:pPr>
              <w:adjustRightInd w:val="0"/>
              <w:snapToGrid w:val="0"/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/person/register</w:t>
            </w:r>
          </w:p>
        </w:tc>
      </w:tr>
    </w:tbl>
    <w:p w:rsidR="00ED3E4C" w:rsidRPr="00ED3E4C" w:rsidRDefault="00ED3E4C" w:rsidP="00ED3E4C">
      <w:pPr>
        <w:rPr>
          <w:lang w:eastAsia="zh-CN"/>
        </w:rPr>
      </w:pPr>
    </w:p>
    <w:bookmarkEnd w:id="123"/>
    <w:bookmarkEnd w:id="124"/>
    <w:p w:rsidR="00885F24" w:rsidRDefault="00885F24" w:rsidP="00C4306A">
      <w:pPr>
        <w:pStyle w:val="4"/>
        <w:rPr>
          <w:szCs w:val="28"/>
          <w:lang w:eastAsia="zh-CN"/>
        </w:rPr>
      </w:pPr>
      <w:r>
        <w:rPr>
          <w:rFonts w:hint="eastAsia"/>
        </w:rPr>
        <w:t>请求</w:t>
      </w:r>
      <w:r>
        <w:rPr>
          <w:rFonts w:hint="eastAsia"/>
          <w:lang w:val="en-US" w:eastAsia="zh-CN"/>
        </w:rPr>
        <w:t>消息</w:t>
      </w:r>
    </w:p>
    <w:tbl>
      <w:tblPr>
        <w:tblW w:w="8897" w:type="dxa"/>
        <w:tblBorders>
          <w:top w:val="single" w:sz="4" w:space="0" w:color="4AACC5"/>
          <w:left w:val="single" w:sz="4" w:space="0" w:color="4AACC5"/>
          <w:bottom w:val="single" w:sz="4" w:space="0" w:color="4AACC5"/>
          <w:right w:val="single" w:sz="4" w:space="0" w:color="4AACC5"/>
          <w:insideH w:val="single" w:sz="6" w:space="0" w:color="4AACC5"/>
          <w:insideV w:val="single" w:sz="6" w:space="0" w:color="4AACC5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1701"/>
        <w:gridCol w:w="850"/>
        <w:gridCol w:w="11"/>
        <w:gridCol w:w="690"/>
        <w:gridCol w:w="8"/>
        <w:gridCol w:w="3969"/>
      </w:tblGrid>
      <w:tr w:rsidR="00885F24" w:rsidTr="007172AA">
        <w:tc>
          <w:tcPr>
            <w:tcW w:w="1668" w:type="dxa"/>
            <w:tcBorders>
              <w:top w:val="single" w:sz="4" w:space="0" w:color="4AACC5"/>
              <w:bottom w:val="single" w:sz="6" w:space="0" w:color="4AACC5"/>
            </w:tcBorders>
            <w:shd w:val="clear" w:color="auto" w:fill="30849B"/>
            <w:vAlign w:val="center"/>
          </w:tcPr>
          <w:p w:rsidR="00885F24" w:rsidRDefault="00885F24" w:rsidP="00C4306A">
            <w:pPr>
              <w:rPr>
                <w:rFonts w:ascii="微软雅黑" w:hAnsi="微软雅黑" w:cs="微软雅黑"/>
                <w:color w:val="C7EDCC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  <w:lang w:eastAsia="zh-CN"/>
              </w:rPr>
              <w:t>属性</w:t>
            </w:r>
          </w:p>
        </w:tc>
        <w:tc>
          <w:tcPr>
            <w:tcW w:w="1701" w:type="dxa"/>
            <w:tcBorders>
              <w:top w:val="single" w:sz="4" w:space="0" w:color="4AACC5"/>
              <w:bottom w:val="single" w:sz="6" w:space="0" w:color="4AACC5"/>
            </w:tcBorders>
            <w:shd w:val="clear" w:color="auto" w:fill="30849B"/>
            <w:vAlign w:val="center"/>
          </w:tcPr>
          <w:p w:rsidR="00885F24" w:rsidRDefault="00885F24" w:rsidP="00C4306A">
            <w:pPr>
              <w:jc w:val="center"/>
              <w:rPr>
                <w:rFonts w:ascii="微软雅黑" w:hAnsi="微软雅黑" w:cs="微软雅黑"/>
                <w:color w:val="C7EDCC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</w:rPr>
              <w:t>定义</w:t>
            </w:r>
          </w:p>
        </w:tc>
        <w:tc>
          <w:tcPr>
            <w:tcW w:w="850" w:type="dxa"/>
            <w:tcBorders>
              <w:top w:val="single" w:sz="4" w:space="0" w:color="4AACC5"/>
              <w:bottom w:val="single" w:sz="6" w:space="0" w:color="4AACC5"/>
            </w:tcBorders>
            <w:shd w:val="clear" w:color="auto" w:fill="30849B"/>
            <w:vAlign w:val="center"/>
          </w:tcPr>
          <w:p w:rsidR="00885F24" w:rsidRDefault="00885F24" w:rsidP="00C4306A">
            <w:pPr>
              <w:jc w:val="center"/>
              <w:rPr>
                <w:rFonts w:ascii="微软雅黑" w:hAnsi="微软雅黑" w:cs="微软雅黑"/>
                <w:b/>
                <w:color w:val="C7EDCC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</w:rPr>
              <w:t>类型</w:t>
            </w:r>
          </w:p>
          <w:p w:rsidR="00885F24" w:rsidRDefault="00885F24" w:rsidP="00C4306A">
            <w:pPr>
              <w:jc w:val="center"/>
              <w:rPr>
                <w:rFonts w:ascii="微软雅黑" w:hAnsi="微软雅黑" w:cs="微软雅黑"/>
                <w:color w:val="C7EDCC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</w:rPr>
              <w:t>长度</w:t>
            </w:r>
          </w:p>
        </w:tc>
        <w:tc>
          <w:tcPr>
            <w:tcW w:w="709" w:type="dxa"/>
            <w:gridSpan w:val="3"/>
            <w:tcBorders>
              <w:top w:val="single" w:sz="4" w:space="0" w:color="4AACC5"/>
              <w:bottom w:val="single" w:sz="6" w:space="0" w:color="4AACC5"/>
            </w:tcBorders>
            <w:shd w:val="clear" w:color="auto" w:fill="30849B"/>
            <w:vAlign w:val="center"/>
          </w:tcPr>
          <w:p w:rsidR="00885F24" w:rsidRDefault="00885F24" w:rsidP="00C4306A">
            <w:pPr>
              <w:jc w:val="center"/>
              <w:rPr>
                <w:rFonts w:ascii="微软雅黑" w:hAnsi="微软雅黑" w:cs="微软雅黑"/>
                <w:color w:val="C7EDCC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</w:rPr>
              <w:t>必填</w:t>
            </w:r>
          </w:p>
        </w:tc>
        <w:tc>
          <w:tcPr>
            <w:tcW w:w="3969" w:type="dxa"/>
            <w:tcBorders>
              <w:top w:val="single" w:sz="4" w:space="0" w:color="4AACC5"/>
              <w:bottom w:val="single" w:sz="6" w:space="0" w:color="4AACC5"/>
            </w:tcBorders>
            <w:shd w:val="clear" w:color="auto" w:fill="30849B"/>
            <w:vAlign w:val="center"/>
          </w:tcPr>
          <w:p w:rsidR="00885F24" w:rsidRDefault="00885F24" w:rsidP="00C4306A">
            <w:pPr>
              <w:jc w:val="center"/>
              <w:rPr>
                <w:rFonts w:ascii="微软雅黑" w:hAnsi="微软雅黑" w:cs="微软雅黑"/>
                <w:color w:val="C7EDCC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</w:rPr>
              <w:t>参数说明/示例</w:t>
            </w:r>
          </w:p>
        </w:tc>
      </w:tr>
      <w:tr w:rsidR="00885F24" w:rsidTr="007172AA">
        <w:tc>
          <w:tcPr>
            <w:tcW w:w="1668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885F24" w:rsidRPr="009E6C02" w:rsidRDefault="00885F24" w:rsidP="00C4306A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701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885F24" w:rsidRPr="009E6C02" w:rsidRDefault="00885F24" w:rsidP="00C4306A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平台</w:t>
            </w:r>
            <w:r>
              <w:rPr>
                <w:rFonts w:ascii="微软雅黑" w:hAnsi="微软雅黑" w:cs="微软雅黑"/>
                <w:sz w:val="18"/>
                <w:szCs w:val="18"/>
                <w:lang w:eastAsia="zh-CN"/>
              </w:rPr>
              <w:t>用户</w:t>
            </w: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861" w:type="dxa"/>
            <w:gridSpan w:val="2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885F24" w:rsidRPr="009E6C02" w:rsidRDefault="00885F24" w:rsidP="00C4306A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AN</w:t>
            </w:r>
            <w:r>
              <w:rPr>
                <w:rFonts w:ascii="微软雅黑" w:hAnsi="微软雅黑" w:cs="微软雅黑"/>
                <w:sz w:val="18"/>
                <w:szCs w:val="18"/>
                <w:lang w:eastAsia="zh-CN"/>
              </w:rPr>
              <w:t>128</w:t>
            </w:r>
          </w:p>
        </w:tc>
        <w:tc>
          <w:tcPr>
            <w:tcW w:w="690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885F24" w:rsidRPr="009E6C02" w:rsidRDefault="00885F24" w:rsidP="00C4306A">
            <w:pPr>
              <w:rPr>
                <w:rFonts w:ascii="微软雅黑" w:hAnsi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val="en-US" w:eastAsia="zh-CN"/>
              </w:rPr>
              <w:t>M</w:t>
            </w:r>
          </w:p>
        </w:tc>
        <w:tc>
          <w:tcPr>
            <w:tcW w:w="3977" w:type="dxa"/>
            <w:gridSpan w:val="2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885F24" w:rsidRPr="00A936DB" w:rsidRDefault="00885F24" w:rsidP="00C4306A">
            <w:pPr>
              <w:rPr>
                <w:rFonts w:ascii="微软雅黑" w:hAnsi="微软雅黑" w:cs="微软雅黑"/>
                <w:sz w:val="18"/>
                <w:szCs w:val="18"/>
                <w:lang w:val="en-US" w:eastAsia="zh-CN"/>
              </w:rPr>
            </w:pPr>
          </w:p>
        </w:tc>
      </w:tr>
      <w:tr w:rsidR="00885F24" w:rsidTr="007172AA">
        <w:tc>
          <w:tcPr>
            <w:tcW w:w="1668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885F24" w:rsidRPr="009E6C02" w:rsidRDefault="00885F24" w:rsidP="00C4306A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id</w:t>
            </w:r>
            <w:r w:rsidR="002D5505"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Card</w:t>
            </w: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Type</w:t>
            </w:r>
          </w:p>
        </w:tc>
        <w:tc>
          <w:tcPr>
            <w:tcW w:w="1701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885F24" w:rsidRPr="009E6C02" w:rsidRDefault="00885F24" w:rsidP="00C4306A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证件类型</w:t>
            </w:r>
          </w:p>
        </w:tc>
        <w:tc>
          <w:tcPr>
            <w:tcW w:w="861" w:type="dxa"/>
            <w:gridSpan w:val="2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885F24" w:rsidRPr="009E6C02" w:rsidRDefault="00885F24" w:rsidP="00C4306A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N</w:t>
            </w:r>
            <w:r>
              <w:rPr>
                <w:rFonts w:ascii="微软雅黑" w:hAnsi="微软雅黑" w:cs="微软雅黑"/>
                <w:sz w:val="18"/>
                <w:szCs w:val="18"/>
                <w:lang w:eastAsia="zh-CN"/>
              </w:rPr>
              <w:t>3</w:t>
            </w:r>
          </w:p>
        </w:tc>
        <w:tc>
          <w:tcPr>
            <w:tcW w:w="690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885F24" w:rsidRPr="009E6C02" w:rsidRDefault="00885F24" w:rsidP="00C4306A">
            <w:pPr>
              <w:rPr>
                <w:rFonts w:ascii="微软雅黑" w:hAnsi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val="en-US" w:eastAsia="zh-CN"/>
              </w:rPr>
              <w:t>M</w:t>
            </w:r>
          </w:p>
        </w:tc>
        <w:tc>
          <w:tcPr>
            <w:tcW w:w="3977" w:type="dxa"/>
            <w:gridSpan w:val="2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885F24" w:rsidRPr="00A936DB" w:rsidRDefault="002D5505" w:rsidP="00C4306A">
            <w:pPr>
              <w:rPr>
                <w:rFonts w:ascii="微软雅黑" w:hAnsi="微软雅黑" w:cs="微软雅黑"/>
                <w:sz w:val="18"/>
                <w:szCs w:val="18"/>
                <w:lang w:val="en-US" w:eastAsia="zh-CN"/>
              </w:rPr>
            </w:pPr>
            <w:bookmarkStart w:id="125" w:name="OLE_LINK30"/>
            <w:bookmarkStart w:id="126" w:name="OLE_LINK31"/>
            <w:r>
              <w:rPr>
                <w:rFonts w:ascii="微软雅黑" w:hAnsi="微软雅黑" w:cs="微软雅黑" w:hint="eastAsia"/>
                <w:sz w:val="18"/>
                <w:szCs w:val="18"/>
                <w:lang w:val="en-US" w:eastAsia="zh-CN"/>
              </w:rPr>
              <w:t>参见</w:t>
            </w:r>
            <w:bookmarkEnd w:id="125"/>
            <w:bookmarkEnd w:id="126"/>
            <w:r w:rsidR="00413D72">
              <w:rPr>
                <w:rFonts w:ascii="微软雅黑" w:hAnsi="微软雅黑" w:cs="微软雅黑"/>
                <w:sz w:val="18"/>
                <w:szCs w:val="18"/>
                <w:lang w:val="en-US" w:eastAsia="zh-CN"/>
              </w:rPr>
              <w:fldChar w:fldCharType="begin"/>
            </w:r>
            <w:r>
              <w:rPr>
                <w:rFonts w:ascii="微软雅黑" w:hAnsi="微软雅黑" w:cs="微软雅黑"/>
                <w:sz w:val="18"/>
                <w:szCs w:val="18"/>
                <w:lang w:val="en-US" w:eastAsia="zh-CN"/>
              </w:rPr>
              <w:instrText xml:space="preserve"> HYPERLINK  \l "_证件类型" </w:instrText>
            </w:r>
            <w:r w:rsidR="00413D72">
              <w:rPr>
                <w:rFonts w:ascii="微软雅黑" w:hAnsi="微软雅黑" w:cs="微软雅黑"/>
                <w:sz w:val="18"/>
                <w:szCs w:val="18"/>
                <w:lang w:val="en-US" w:eastAsia="zh-CN"/>
              </w:rPr>
              <w:fldChar w:fldCharType="separate"/>
            </w:r>
            <w:r w:rsidRPr="002D5505">
              <w:rPr>
                <w:rStyle w:val="af2"/>
                <w:rFonts w:ascii="微软雅黑" w:hAnsi="微软雅黑" w:cs="微软雅黑" w:hint="eastAsia"/>
                <w:sz w:val="18"/>
                <w:szCs w:val="18"/>
                <w:lang w:val="en-US" w:eastAsia="zh-CN"/>
              </w:rPr>
              <w:t>证件类型</w:t>
            </w:r>
            <w:r w:rsidR="00413D72">
              <w:rPr>
                <w:rFonts w:ascii="微软雅黑" w:hAnsi="微软雅黑" w:cs="微软雅黑"/>
                <w:sz w:val="18"/>
                <w:szCs w:val="18"/>
                <w:lang w:val="en-US" w:eastAsia="zh-CN"/>
              </w:rPr>
              <w:fldChar w:fldCharType="end"/>
            </w:r>
            <w:r w:rsidR="000D0AB0">
              <w:rPr>
                <w:rFonts w:ascii="微软雅黑" w:hAnsi="微软雅黑" w:cs="微软雅黑" w:hint="eastAsia"/>
                <w:sz w:val="18"/>
                <w:szCs w:val="18"/>
                <w:lang w:val="en-US" w:eastAsia="zh-CN"/>
              </w:rPr>
              <w:t>，暂仅支持身份证类型</w:t>
            </w:r>
          </w:p>
        </w:tc>
      </w:tr>
      <w:tr w:rsidR="00885F24" w:rsidTr="007172AA">
        <w:tc>
          <w:tcPr>
            <w:tcW w:w="1668" w:type="dxa"/>
            <w:tcBorders>
              <w:top w:val="single" w:sz="6" w:space="0" w:color="4AACC5"/>
              <w:bottom w:val="single" w:sz="4" w:space="0" w:color="4AACC5"/>
            </w:tcBorders>
            <w:shd w:val="clear" w:color="auto" w:fill="FFFFFF" w:themeFill="background1"/>
          </w:tcPr>
          <w:p w:rsidR="00885F24" w:rsidRPr="000A20AA" w:rsidRDefault="002D5505" w:rsidP="00C4306A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idCardNumber</w:t>
            </w:r>
          </w:p>
        </w:tc>
        <w:tc>
          <w:tcPr>
            <w:tcW w:w="1701" w:type="dxa"/>
            <w:tcBorders>
              <w:top w:val="single" w:sz="6" w:space="0" w:color="4AACC5"/>
              <w:bottom w:val="single" w:sz="4" w:space="0" w:color="4AACC5"/>
            </w:tcBorders>
            <w:shd w:val="clear" w:color="auto" w:fill="FFFFFF" w:themeFill="background1"/>
          </w:tcPr>
          <w:p w:rsidR="00885F24" w:rsidRPr="000A20AA" w:rsidRDefault="00885F24" w:rsidP="00C4306A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证件号码</w:t>
            </w:r>
          </w:p>
        </w:tc>
        <w:tc>
          <w:tcPr>
            <w:tcW w:w="861" w:type="dxa"/>
            <w:gridSpan w:val="2"/>
            <w:tcBorders>
              <w:top w:val="single" w:sz="6" w:space="0" w:color="4AACC5"/>
              <w:bottom w:val="single" w:sz="4" w:space="0" w:color="4AACC5"/>
            </w:tcBorders>
            <w:shd w:val="clear" w:color="auto" w:fill="FFFFFF" w:themeFill="background1"/>
          </w:tcPr>
          <w:p w:rsidR="00885F24" w:rsidRPr="009E6C02" w:rsidRDefault="00E048A2" w:rsidP="00C4306A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X50</w:t>
            </w:r>
          </w:p>
        </w:tc>
        <w:tc>
          <w:tcPr>
            <w:tcW w:w="690" w:type="dxa"/>
            <w:tcBorders>
              <w:top w:val="single" w:sz="6" w:space="0" w:color="4AACC5"/>
              <w:bottom w:val="single" w:sz="4" w:space="0" w:color="4AACC5"/>
            </w:tcBorders>
            <w:shd w:val="clear" w:color="auto" w:fill="FFFFFF" w:themeFill="background1"/>
          </w:tcPr>
          <w:p w:rsidR="00885F24" w:rsidRDefault="00885F24" w:rsidP="00C4306A">
            <w:pPr>
              <w:rPr>
                <w:rFonts w:ascii="微软雅黑" w:hAnsi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val="en-US" w:eastAsia="zh-CN"/>
              </w:rPr>
              <w:t>M</w:t>
            </w:r>
          </w:p>
        </w:tc>
        <w:tc>
          <w:tcPr>
            <w:tcW w:w="3977" w:type="dxa"/>
            <w:gridSpan w:val="2"/>
            <w:tcBorders>
              <w:top w:val="single" w:sz="6" w:space="0" w:color="4AACC5"/>
              <w:bottom w:val="single" w:sz="4" w:space="0" w:color="4AACC5"/>
            </w:tcBorders>
            <w:shd w:val="clear" w:color="auto" w:fill="FFFFFF" w:themeFill="background1"/>
          </w:tcPr>
          <w:p w:rsidR="00885F24" w:rsidRPr="00A936DB" w:rsidRDefault="00885F24" w:rsidP="00C4306A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</w:p>
        </w:tc>
      </w:tr>
      <w:tr w:rsidR="00885F24" w:rsidTr="007172AA">
        <w:tc>
          <w:tcPr>
            <w:tcW w:w="1668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885F24" w:rsidRPr="000A20AA" w:rsidRDefault="00885F24" w:rsidP="00C4306A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701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885F24" w:rsidRPr="000A20AA" w:rsidRDefault="00885F24" w:rsidP="00C4306A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姓名</w:t>
            </w:r>
          </w:p>
        </w:tc>
        <w:tc>
          <w:tcPr>
            <w:tcW w:w="861" w:type="dxa"/>
            <w:gridSpan w:val="2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885F24" w:rsidRPr="009E6C02" w:rsidRDefault="00885F24" w:rsidP="00C4306A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X</w:t>
            </w:r>
            <w:r w:rsidR="00B4369F"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10</w:t>
            </w:r>
            <w:r>
              <w:rPr>
                <w:rFonts w:ascii="微软雅黑" w:hAnsi="微软雅黑" w:cs="微软雅黑"/>
                <w:sz w:val="18"/>
                <w:szCs w:val="18"/>
                <w:lang w:eastAsia="zh-CN"/>
              </w:rPr>
              <w:t>0</w:t>
            </w:r>
          </w:p>
        </w:tc>
        <w:tc>
          <w:tcPr>
            <w:tcW w:w="690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885F24" w:rsidRDefault="00885F24" w:rsidP="00C4306A">
            <w:pPr>
              <w:rPr>
                <w:rFonts w:ascii="微软雅黑" w:hAnsi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val="en-US" w:eastAsia="zh-CN"/>
              </w:rPr>
              <w:t>M</w:t>
            </w:r>
          </w:p>
        </w:tc>
        <w:tc>
          <w:tcPr>
            <w:tcW w:w="3977" w:type="dxa"/>
            <w:gridSpan w:val="2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885F24" w:rsidRPr="00A936DB" w:rsidRDefault="00885F24" w:rsidP="00C4306A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必须</w:t>
            </w:r>
            <w:r>
              <w:rPr>
                <w:rFonts w:ascii="微软雅黑" w:hAnsi="微软雅黑" w:cs="微软雅黑"/>
                <w:sz w:val="18"/>
                <w:szCs w:val="18"/>
                <w:lang w:eastAsia="zh-CN"/>
              </w:rPr>
              <w:t>与</w:t>
            </w: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证件</w:t>
            </w:r>
            <w:r>
              <w:rPr>
                <w:rFonts w:ascii="微软雅黑" w:hAnsi="微软雅黑" w:cs="微软雅黑"/>
                <w:sz w:val="18"/>
                <w:szCs w:val="18"/>
                <w:lang w:eastAsia="zh-CN"/>
              </w:rPr>
              <w:t>匹配</w:t>
            </w:r>
          </w:p>
        </w:tc>
      </w:tr>
      <w:tr w:rsidR="00885F24" w:rsidTr="007172AA">
        <w:tc>
          <w:tcPr>
            <w:tcW w:w="1668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885F24" w:rsidRPr="000A20AA" w:rsidRDefault="00885F24" w:rsidP="00C4306A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mobile</w:t>
            </w:r>
          </w:p>
        </w:tc>
        <w:tc>
          <w:tcPr>
            <w:tcW w:w="1701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885F24" w:rsidRPr="000A20AA" w:rsidRDefault="00885F24" w:rsidP="00C4306A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手机号</w:t>
            </w:r>
          </w:p>
        </w:tc>
        <w:tc>
          <w:tcPr>
            <w:tcW w:w="861" w:type="dxa"/>
            <w:gridSpan w:val="2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885F24" w:rsidRPr="009E6C02" w:rsidRDefault="00885F24" w:rsidP="00C4306A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3D7D7A"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N</w:t>
            </w:r>
            <w:r w:rsidRPr="003D7D7A">
              <w:rPr>
                <w:rFonts w:ascii="微软雅黑" w:hAnsi="微软雅黑" w:cs="微软雅黑"/>
                <w:sz w:val="18"/>
                <w:szCs w:val="18"/>
                <w:lang w:eastAsia="zh-CN"/>
              </w:rPr>
              <w:t>11</w:t>
            </w:r>
          </w:p>
        </w:tc>
        <w:tc>
          <w:tcPr>
            <w:tcW w:w="690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885F24" w:rsidRDefault="00885F24" w:rsidP="00C4306A">
            <w:pPr>
              <w:rPr>
                <w:rFonts w:ascii="微软雅黑" w:hAnsi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val="en-US" w:eastAsia="zh-CN"/>
              </w:rPr>
              <w:t>O</w:t>
            </w:r>
          </w:p>
        </w:tc>
        <w:tc>
          <w:tcPr>
            <w:tcW w:w="3977" w:type="dxa"/>
            <w:gridSpan w:val="2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885F24" w:rsidRPr="00A936DB" w:rsidRDefault="00885F24" w:rsidP="00C4306A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</w:p>
        </w:tc>
      </w:tr>
      <w:tr w:rsidR="00885F24" w:rsidTr="007172AA">
        <w:tc>
          <w:tcPr>
            <w:tcW w:w="1668" w:type="dxa"/>
            <w:tcBorders>
              <w:top w:val="single" w:sz="6" w:space="0" w:color="4AACC5"/>
              <w:bottom w:val="single" w:sz="4" w:space="0" w:color="4AACC5"/>
            </w:tcBorders>
            <w:shd w:val="clear" w:color="auto" w:fill="FFFFFF" w:themeFill="background1"/>
          </w:tcPr>
          <w:p w:rsidR="00885F24" w:rsidRPr="000A20AA" w:rsidRDefault="00885F24" w:rsidP="00C4306A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email</w:t>
            </w:r>
          </w:p>
        </w:tc>
        <w:tc>
          <w:tcPr>
            <w:tcW w:w="1701" w:type="dxa"/>
            <w:tcBorders>
              <w:top w:val="single" w:sz="6" w:space="0" w:color="4AACC5"/>
              <w:bottom w:val="single" w:sz="4" w:space="0" w:color="4AACC5"/>
            </w:tcBorders>
            <w:shd w:val="clear" w:color="auto" w:fill="FFFFFF" w:themeFill="background1"/>
          </w:tcPr>
          <w:p w:rsidR="00885F24" w:rsidRPr="000A20AA" w:rsidRDefault="00885F24" w:rsidP="00C4306A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邮箱</w:t>
            </w:r>
          </w:p>
        </w:tc>
        <w:tc>
          <w:tcPr>
            <w:tcW w:w="861" w:type="dxa"/>
            <w:gridSpan w:val="2"/>
            <w:tcBorders>
              <w:top w:val="single" w:sz="6" w:space="0" w:color="4AACC5"/>
              <w:bottom w:val="single" w:sz="4" w:space="0" w:color="4AACC5"/>
            </w:tcBorders>
            <w:shd w:val="clear" w:color="auto" w:fill="FFFFFF" w:themeFill="background1"/>
          </w:tcPr>
          <w:p w:rsidR="00885F24" w:rsidRPr="009E6C02" w:rsidRDefault="00885F24" w:rsidP="00C4306A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AN</w:t>
            </w:r>
            <w:r>
              <w:rPr>
                <w:rFonts w:ascii="微软雅黑" w:hAnsi="微软雅黑" w:cs="微软雅黑"/>
                <w:sz w:val="18"/>
                <w:szCs w:val="18"/>
                <w:lang w:eastAsia="zh-CN"/>
              </w:rPr>
              <w:t>100</w:t>
            </w:r>
          </w:p>
        </w:tc>
        <w:tc>
          <w:tcPr>
            <w:tcW w:w="690" w:type="dxa"/>
            <w:tcBorders>
              <w:top w:val="single" w:sz="6" w:space="0" w:color="4AACC5"/>
              <w:bottom w:val="single" w:sz="4" w:space="0" w:color="4AACC5"/>
            </w:tcBorders>
            <w:shd w:val="clear" w:color="auto" w:fill="FFFFFF" w:themeFill="background1"/>
          </w:tcPr>
          <w:p w:rsidR="00885F24" w:rsidRDefault="00885F24" w:rsidP="00C4306A">
            <w:pPr>
              <w:rPr>
                <w:rFonts w:ascii="微软雅黑" w:hAnsi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val="en-US" w:eastAsia="zh-CN"/>
              </w:rPr>
              <w:t>O</w:t>
            </w:r>
          </w:p>
        </w:tc>
        <w:tc>
          <w:tcPr>
            <w:tcW w:w="3977" w:type="dxa"/>
            <w:gridSpan w:val="2"/>
            <w:tcBorders>
              <w:top w:val="single" w:sz="6" w:space="0" w:color="4AACC5"/>
              <w:bottom w:val="single" w:sz="4" w:space="0" w:color="4AACC5"/>
            </w:tcBorders>
            <w:shd w:val="clear" w:color="auto" w:fill="FFFFFF" w:themeFill="background1"/>
          </w:tcPr>
          <w:p w:rsidR="00885F24" w:rsidRPr="00A936DB" w:rsidRDefault="00885F24" w:rsidP="00C4306A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</w:p>
        </w:tc>
      </w:tr>
    </w:tbl>
    <w:p w:rsidR="00885F24" w:rsidRPr="00DC3E9B" w:rsidRDefault="00885F24" w:rsidP="00C4306A">
      <w:pPr>
        <w:rPr>
          <w:lang w:eastAsia="zh-CN"/>
        </w:rPr>
      </w:pPr>
    </w:p>
    <w:p w:rsidR="00885F24" w:rsidRDefault="00885F24" w:rsidP="00C4306A">
      <w:pPr>
        <w:pStyle w:val="4"/>
      </w:pPr>
      <w:r>
        <w:rPr>
          <w:rFonts w:hint="eastAsia"/>
        </w:rPr>
        <w:t>响应</w:t>
      </w:r>
      <w:r>
        <w:rPr>
          <w:rFonts w:hint="eastAsia"/>
          <w:lang w:eastAsia="zh-CN"/>
        </w:rPr>
        <w:t>消息</w:t>
      </w:r>
    </w:p>
    <w:tbl>
      <w:tblPr>
        <w:tblW w:w="8897" w:type="dxa"/>
        <w:tblBorders>
          <w:top w:val="single" w:sz="4" w:space="0" w:color="4AACC5"/>
          <w:left w:val="single" w:sz="4" w:space="0" w:color="4AACC5"/>
          <w:bottom w:val="single" w:sz="4" w:space="0" w:color="4AACC5"/>
          <w:right w:val="single" w:sz="4" w:space="0" w:color="4AACC5"/>
          <w:insideH w:val="single" w:sz="6" w:space="0" w:color="4AACC5"/>
          <w:insideV w:val="single" w:sz="6" w:space="0" w:color="4AACC5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1701"/>
        <w:gridCol w:w="850"/>
        <w:gridCol w:w="11"/>
        <w:gridCol w:w="690"/>
        <w:gridCol w:w="8"/>
        <w:gridCol w:w="3969"/>
      </w:tblGrid>
      <w:tr w:rsidR="00885F24" w:rsidTr="007172AA">
        <w:tc>
          <w:tcPr>
            <w:tcW w:w="1668" w:type="dxa"/>
            <w:tcBorders>
              <w:top w:val="single" w:sz="4" w:space="0" w:color="4AACC5"/>
              <w:bottom w:val="single" w:sz="6" w:space="0" w:color="4AACC5"/>
            </w:tcBorders>
            <w:shd w:val="clear" w:color="auto" w:fill="30849B"/>
            <w:vAlign w:val="center"/>
          </w:tcPr>
          <w:p w:rsidR="00885F24" w:rsidRDefault="00885F24" w:rsidP="00C4306A">
            <w:pPr>
              <w:rPr>
                <w:rFonts w:ascii="微软雅黑" w:hAnsi="微软雅黑" w:cs="微软雅黑"/>
                <w:color w:val="C7EDCC"/>
                <w:sz w:val="18"/>
                <w:szCs w:val="18"/>
                <w:lang w:eastAsia="zh-CN"/>
              </w:rPr>
            </w:pPr>
            <w:bookmarkStart w:id="127" w:name="_Hlk507953625"/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  <w:lang w:eastAsia="zh-CN"/>
              </w:rPr>
              <w:t>属性</w:t>
            </w:r>
          </w:p>
        </w:tc>
        <w:tc>
          <w:tcPr>
            <w:tcW w:w="1701" w:type="dxa"/>
            <w:tcBorders>
              <w:top w:val="single" w:sz="4" w:space="0" w:color="4AACC5"/>
              <w:bottom w:val="single" w:sz="6" w:space="0" w:color="4AACC5"/>
            </w:tcBorders>
            <w:shd w:val="clear" w:color="auto" w:fill="30849B"/>
            <w:vAlign w:val="center"/>
          </w:tcPr>
          <w:p w:rsidR="00885F24" w:rsidRDefault="00885F24" w:rsidP="00C4306A">
            <w:pPr>
              <w:jc w:val="center"/>
              <w:rPr>
                <w:rFonts w:ascii="微软雅黑" w:hAnsi="微软雅黑" w:cs="微软雅黑"/>
                <w:color w:val="C7EDCC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</w:rPr>
              <w:t>定义</w:t>
            </w:r>
          </w:p>
        </w:tc>
        <w:tc>
          <w:tcPr>
            <w:tcW w:w="850" w:type="dxa"/>
            <w:tcBorders>
              <w:top w:val="single" w:sz="4" w:space="0" w:color="4AACC5"/>
              <w:bottom w:val="single" w:sz="6" w:space="0" w:color="4AACC5"/>
            </w:tcBorders>
            <w:shd w:val="clear" w:color="auto" w:fill="30849B"/>
            <w:vAlign w:val="center"/>
          </w:tcPr>
          <w:p w:rsidR="00885F24" w:rsidRDefault="00885F24" w:rsidP="00C4306A">
            <w:pPr>
              <w:jc w:val="center"/>
              <w:rPr>
                <w:rFonts w:ascii="微软雅黑" w:hAnsi="微软雅黑" w:cs="微软雅黑"/>
                <w:b/>
                <w:color w:val="C7EDCC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</w:rPr>
              <w:t>类型</w:t>
            </w:r>
          </w:p>
          <w:p w:rsidR="00885F24" w:rsidRDefault="00885F24" w:rsidP="00C4306A">
            <w:pPr>
              <w:jc w:val="center"/>
              <w:rPr>
                <w:rFonts w:ascii="微软雅黑" w:hAnsi="微软雅黑" w:cs="微软雅黑"/>
                <w:color w:val="C7EDCC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</w:rPr>
              <w:t>长度</w:t>
            </w:r>
          </w:p>
        </w:tc>
        <w:tc>
          <w:tcPr>
            <w:tcW w:w="709" w:type="dxa"/>
            <w:gridSpan w:val="3"/>
            <w:tcBorders>
              <w:top w:val="single" w:sz="4" w:space="0" w:color="4AACC5"/>
              <w:bottom w:val="single" w:sz="6" w:space="0" w:color="4AACC5"/>
            </w:tcBorders>
            <w:shd w:val="clear" w:color="auto" w:fill="30849B"/>
            <w:vAlign w:val="center"/>
          </w:tcPr>
          <w:p w:rsidR="00885F24" w:rsidRDefault="00885F24" w:rsidP="00C4306A">
            <w:pPr>
              <w:jc w:val="center"/>
              <w:rPr>
                <w:rFonts w:ascii="微软雅黑" w:hAnsi="微软雅黑" w:cs="微软雅黑"/>
                <w:color w:val="C7EDCC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</w:rPr>
              <w:t>必填</w:t>
            </w:r>
          </w:p>
        </w:tc>
        <w:tc>
          <w:tcPr>
            <w:tcW w:w="3969" w:type="dxa"/>
            <w:tcBorders>
              <w:top w:val="single" w:sz="4" w:space="0" w:color="4AACC5"/>
              <w:bottom w:val="single" w:sz="6" w:space="0" w:color="4AACC5"/>
            </w:tcBorders>
            <w:shd w:val="clear" w:color="auto" w:fill="30849B"/>
            <w:vAlign w:val="center"/>
          </w:tcPr>
          <w:p w:rsidR="00885F24" w:rsidRDefault="00885F24" w:rsidP="00C4306A">
            <w:pPr>
              <w:jc w:val="center"/>
              <w:rPr>
                <w:rFonts w:ascii="微软雅黑" w:hAnsi="微软雅黑" w:cs="微软雅黑"/>
                <w:color w:val="C7EDCC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</w:rPr>
              <w:t>参数说明/示例</w:t>
            </w:r>
          </w:p>
        </w:tc>
      </w:tr>
      <w:tr w:rsidR="008A51E5" w:rsidTr="00ED3E4C">
        <w:tc>
          <w:tcPr>
            <w:tcW w:w="8897" w:type="dxa"/>
            <w:gridSpan w:val="7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8A51E5" w:rsidRPr="00A936DB" w:rsidRDefault="008A51E5" w:rsidP="00C4306A">
            <w:pPr>
              <w:rPr>
                <w:rFonts w:ascii="微软雅黑" w:hAnsi="微软雅黑" w:cs="微软雅黑"/>
                <w:sz w:val="18"/>
                <w:szCs w:val="18"/>
                <w:lang w:val="en-US" w:eastAsia="zh-CN"/>
              </w:rPr>
            </w:pPr>
            <w:bookmarkStart w:id="128" w:name="OLE_LINK36"/>
            <w:bookmarkStart w:id="129" w:name="OLE_LINK37"/>
            <w:bookmarkStart w:id="130" w:name="OLE_LINK70"/>
            <w:r>
              <w:rPr>
                <w:rFonts w:ascii="微软雅黑" w:hAnsi="微软雅黑" w:cs="微软雅黑" w:hint="eastAsia"/>
                <w:sz w:val="18"/>
                <w:szCs w:val="18"/>
                <w:lang w:val="en-US" w:eastAsia="zh-CN"/>
              </w:rPr>
              <w:t>参见</w:t>
            </w:r>
            <w:hyperlink w:anchor="_公共响应BODY属性" w:history="1">
              <w:r w:rsidRPr="008A51E5">
                <w:rPr>
                  <w:rStyle w:val="af2"/>
                  <w:rFonts w:ascii="微软雅黑" w:hAnsi="微软雅黑" w:cs="微软雅黑" w:hint="eastAsia"/>
                  <w:sz w:val="18"/>
                  <w:szCs w:val="18"/>
                  <w:lang w:val="en-US" w:eastAsia="zh-CN"/>
                </w:rPr>
                <w:t>公共响应</w:t>
              </w:r>
              <w:r w:rsidRPr="008A51E5">
                <w:rPr>
                  <w:rStyle w:val="af2"/>
                  <w:rFonts w:ascii="微软雅黑" w:hAnsi="微软雅黑" w:cs="微软雅黑"/>
                  <w:sz w:val="18"/>
                  <w:szCs w:val="18"/>
                  <w:lang w:val="en-US" w:eastAsia="zh-CN"/>
                </w:rPr>
                <w:t>BODY属性</w:t>
              </w:r>
            </w:hyperlink>
          </w:p>
        </w:tc>
      </w:tr>
      <w:bookmarkEnd w:id="127"/>
      <w:bookmarkEnd w:id="128"/>
      <w:bookmarkEnd w:id="129"/>
      <w:bookmarkEnd w:id="130"/>
      <w:tr w:rsidR="00885F24" w:rsidTr="007172AA">
        <w:tc>
          <w:tcPr>
            <w:tcW w:w="1668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885F24" w:rsidRDefault="00885F24" w:rsidP="00C4306A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openId</w:t>
            </w:r>
          </w:p>
        </w:tc>
        <w:tc>
          <w:tcPr>
            <w:tcW w:w="1701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885F24" w:rsidRDefault="00885F24" w:rsidP="00C4306A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快钱侧</w:t>
            </w:r>
            <w:r>
              <w:rPr>
                <w:rFonts w:ascii="微软雅黑" w:hAnsi="微软雅黑" w:cs="微软雅黑"/>
                <w:sz w:val="18"/>
                <w:szCs w:val="18"/>
                <w:lang w:eastAsia="zh-CN"/>
              </w:rPr>
              <w:t>用户</w:t>
            </w: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861" w:type="dxa"/>
            <w:gridSpan w:val="2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885F24" w:rsidRPr="008318B8" w:rsidRDefault="00885F24" w:rsidP="00C4306A">
            <w:pPr>
              <w:rPr>
                <w:rFonts w:ascii="微软雅黑" w:hAnsi="微软雅黑" w:cs="微软雅黑"/>
                <w:color w:val="FF0000"/>
                <w:sz w:val="18"/>
                <w:szCs w:val="18"/>
                <w:lang w:eastAsia="zh-CN"/>
              </w:rPr>
            </w:pPr>
            <w:r w:rsidRPr="003D7D7A"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AN</w:t>
            </w:r>
            <w:r w:rsidRPr="003D7D7A">
              <w:rPr>
                <w:rFonts w:ascii="微软雅黑" w:hAnsi="微软雅黑" w:cs="微软雅黑"/>
                <w:sz w:val="18"/>
                <w:szCs w:val="18"/>
                <w:lang w:eastAsia="zh-CN"/>
              </w:rPr>
              <w:t>100</w:t>
            </w:r>
          </w:p>
        </w:tc>
        <w:tc>
          <w:tcPr>
            <w:tcW w:w="690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885F24" w:rsidRDefault="00885F24" w:rsidP="00C4306A">
            <w:pPr>
              <w:rPr>
                <w:rFonts w:ascii="微软雅黑" w:hAnsi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val="en-US" w:eastAsia="zh-CN"/>
              </w:rPr>
              <w:t>M</w:t>
            </w:r>
          </w:p>
        </w:tc>
        <w:tc>
          <w:tcPr>
            <w:tcW w:w="3977" w:type="dxa"/>
            <w:gridSpan w:val="2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885F24" w:rsidRPr="00A936DB" w:rsidRDefault="00885F24" w:rsidP="00C4306A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</w:p>
        </w:tc>
      </w:tr>
    </w:tbl>
    <w:p w:rsidR="00885F24" w:rsidRPr="00DC3E9B" w:rsidRDefault="00885F24" w:rsidP="00C4306A">
      <w:pPr>
        <w:rPr>
          <w:lang w:eastAsia="zh-CN"/>
        </w:rPr>
      </w:pPr>
    </w:p>
    <w:p w:rsidR="00885F24" w:rsidRDefault="00885F24" w:rsidP="00C4306A">
      <w:pPr>
        <w:pStyle w:val="4"/>
      </w:pPr>
      <w:r>
        <w:rPr>
          <w:rFonts w:hint="eastAsia"/>
          <w:lang w:eastAsia="zh-CN"/>
        </w:rPr>
        <w:t>响应</w:t>
      </w:r>
      <w:r>
        <w:rPr>
          <w:rFonts w:hint="eastAsia"/>
        </w:rPr>
        <w:t>码</w:t>
      </w:r>
    </w:p>
    <w:tbl>
      <w:tblPr>
        <w:tblW w:w="5954" w:type="dxa"/>
        <w:tblInd w:w="107" w:type="dxa"/>
        <w:tblBorders>
          <w:top w:val="single" w:sz="4" w:space="0" w:color="4AACC5"/>
          <w:left w:val="single" w:sz="4" w:space="0" w:color="4AACC5"/>
          <w:bottom w:val="single" w:sz="4" w:space="0" w:color="4AACC5"/>
          <w:right w:val="single" w:sz="4" w:space="0" w:color="4AACC5"/>
          <w:insideH w:val="single" w:sz="6" w:space="0" w:color="4AACC5"/>
          <w:insideV w:val="single" w:sz="6" w:space="0" w:color="4AACC5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4820"/>
      </w:tblGrid>
      <w:tr w:rsidR="00DA69C8" w:rsidTr="00DA69C8">
        <w:tc>
          <w:tcPr>
            <w:tcW w:w="1134" w:type="dxa"/>
            <w:tcBorders>
              <w:top w:val="single" w:sz="4" w:space="0" w:color="4AACC5"/>
              <w:bottom w:val="single" w:sz="6" w:space="0" w:color="4AACC5"/>
            </w:tcBorders>
            <w:shd w:val="clear" w:color="auto" w:fill="30849B"/>
            <w:vAlign w:val="center"/>
          </w:tcPr>
          <w:p w:rsidR="00885F24" w:rsidRDefault="00885F24" w:rsidP="00C4306A">
            <w:pPr>
              <w:rPr>
                <w:rFonts w:ascii="微软雅黑" w:hAnsi="微软雅黑" w:cs="微软雅黑"/>
                <w:color w:val="C7EDCC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  <w:lang w:eastAsia="zh-CN"/>
              </w:rPr>
              <w:t>响应码</w:t>
            </w:r>
          </w:p>
        </w:tc>
        <w:tc>
          <w:tcPr>
            <w:tcW w:w="4820" w:type="dxa"/>
            <w:tcBorders>
              <w:top w:val="single" w:sz="4" w:space="0" w:color="4AACC5"/>
              <w:bottom w:val="single" w:sz="6" w:space="0" w:color="4AACC5"/>
            </w:tcBorders>
            <w:shd w:val="clear" w:color="auto" w:fill="30849B"/>
            <w:vAlign w:val="center"/>
          </w:tcPr>
          <w:p w:rsidR="00885F24" w:rsidRDefault="00885F24" w:rsidP="00C4306A">
            <w:pPr>
              <w:jc w:val="center"/>
              <w:rPr>
                <w:rFonts w:ascii="微软雅黑" w:hAnsi="微软雅黑" w:cs="微软雅黑"/>
                <w:color w:val="C7EDCC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</w:rPr>
              <w:t>定义</w:t>
            </w:r>
          </w:p>
        </w:tc>
      </w:tr>
      <w:tr w:rsidR="00DA69C8" w:rsidTr="00724BAD">
        <w:tc>
          <w:tcPr>
            <w:tcW w:w="1134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DA69C8" w:rsidRPr="00742AD1" w:rsidRDefault="00DA69C8" w:rsidP="002C5E75">
            <w:pPr>
              <w:ind w:leftChars="86" w:left="181"/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742AD1">
              <w:rPr>
                <w:rFonts w:ascii="微软雅黑" w:hAnsi="微软雅黑" w:cs="微软雅黑"/>
                <w:sz w:val="18"/>
                <w:szCs w:val="18"/>
                <w:lang w:eastAsia="zh-CN"/>
              </w:rPr>
              <w:t>2000</w:t>
            </w:r>
          </w:p>
        </w:tc>
        <w:tc>
          <w:tcPr>
            <w:tcW w:w="4820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DA69C8" w:rsidRPr="00742AD1" w:rsidRDefault="00DA69C8" w:rsidP="002C5E75">
            <w:pPr>
              <w:ind w:leftChars="86" w:left="181"/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742AD1"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身份证号不存在</w:t>
            </w:r>
          </w:p>
        </w:tc>
      </w:tr>
      <w:tr w:rsidR="00DA69C8" w:rsidTr="00724BAD">
        <w:tc>
          <w:tcPr>
            <w:tcW w:w="1134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DA69C8" w:rsidRPr="00742AD1" w:rsidRDefault="00DA69C8" w:rsidP="002C5E75">
            <w:pPr>
              <w:ind w:leftChars="86" w:left="181"/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742AD1">
              <w:rPr>
                <w:rFonts w:ascii="微软雅黑" w:hAnsi="微软雅黑" w:cs="微软雅黑"/>
                <w:sz w:val="18"/>
                <w:szCs w:val="18"/>
                <w:lang w:eastAsia="zh-CN"/>
              </w:rPr>
              <w:t>2001</w:t>
            </w:r>
          </w:p>
        </w:tc>
        <w:tc>
          <w:tcPr>
            <w:tcW w:w="4820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DA69C8" w:rsidRPr="00742AD1" w:rsidRDefault="00DA69C8" w:rsidP="002C5E75">
            <w:pPr>
              <w:ind w:leftChars="86" w:left="181"/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742AD1"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证件号码与姓名不匹配</w:t>
            </w:r>
          </w:p>
        </w:tc>
      </w:tr>
      <w:tr w:rsidR="00DA69C8" w:rsidTr="00724BAD">
        <w:tc>
          <w:tcPr>
            <w:tcW w:w="1134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DA69C8" w:rsidRPr="00742AD1" w:rsidRDefault="00DA69C8" w:rsidP="002C5E75">
            <w:pPr>
              <w:ind w:leftChars="86" w:left="181"/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742AD1">
              <w:rPr>
                <w:rFonts w:ascii="微软雅黑" w:hAnsi="微软雅黑" w:cs="微软雅黑"/>
                <w:sz w:val="18"/>
                <w:szCs w:val="18"/>
                <w:lang w:eastAsia="zh-CN"/>
              </w:rPr>
              <w:t>2003</w:t>
            </w:r>
          </w:p>
        </w:tc>
        <w:tc>
          <w:tcPr>
            <w:tcW w:w="4820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DA69C8" w:rsidRPr="00742AD1" w:rsidRDefault="00DA69C8" w:rsidP="002C5E75">
            <w:pPr>
              <w:ind w:leftChars="86" w:left="181"/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742AD1"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姓名不合法</w:t>
            </w:r>
          </w:p>
        </w:tc>
      </w:tr>
      <w:tr w:rsidR="00DA69C8" w:rsidTr="00724BAD">
        <w:tc>
          <w:tcPr>
            <w:tcW w:w="1134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DA69C8" w:rsidRPr="009E6C02" w:rsidRDefault="00DA69C8" w:rsidP="002C5E75">
            <w:pPr>
              <w:ind w:leftChars="86" w:left="181"/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742AD1">
              <w:rPr>
                <w:rFonts w:ascii="微软雅黑" w:hAnsi="微软雅黑" w:cs="微软雅黑"/>
                <w:sz w:val="18"/>
                <w:szCs w:val="18"/>
                <w:lang w:eastAsia="zh-CN"/>
              </w:rPr>
              <w:t>2004</w:t>
            </w:r>
          </w:p>
        </w:tc>
        <w:tc>
          <w:tcPr>
            <w:tcW w:w="4820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DA69C8" w:rsidRPr="009E6C02" w:rsidRDefault="00DA69C8" w:rsidP="002C5E75">
            <w:pPr>
              <w:ind w:leftChars="86" w:left="181"/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742AD1"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平台标识不存在</w:t>
            </w:r>
          </w:p>
        </w:tc>
      </w:tr>
      <w:tr w:rsidR="00DA69C8" w:rsidTr="00724BAD">
        <w:tc>
          <w:tcPr>
            <w:tcW w:w="1134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DA69C8" w:rsidRPr="00742AD1" w:rsidRDefault="00DA69C8" w:rsidP="002C5E75">
            <w:pPr>
              <w:ind w:leftChars="86" w:left="181"/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742AD1">
              <w:rPr>
                <w:rFonts w:ascii="微软雅黑" w:hAnsi="微软雅黑" w:cs="微软雅黑"/>
                <w:sz w:val="18"/>
                <w:szCs w:val="18"/>
                <w:lang w:eastAsia="zh-CN"/>
              </w:rPr>
              <w:t>5000</w:t>
            </w:r>
          </w:p>
        </w:tc>
        <w:tc>
          <w:tcPr>
            <w:tcW w:w="4820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DA69C8" w:rsidRPr="00742AD1" w:rsidRDefault="00DA69C8" w:rsidP="002C5E75">
            <w:pPr>
              <w:ind w:leftChars="86" w:left="181"/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742AD1"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身份证号已被列入黑名单</w:t>
            </w:r>
          </w:p>
        </w:tc>
      </w:tr>
      <w:tr w:rsidR="00DA69C8" w:rsidTr="00724BAD">
        <w:tc>
          <w:tcPr>
            <w:tcW w:w="1134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DA69C8" w:rsidRPr="009E6C02" w:rsidRDefault="00DA69C8" w:rsidP="002C5E75">
            <w:pPr>
              <w:ind w:leftChars="86" w:left="181"/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742AD1">
              <w:rPr>
                <w:rFonts w:ascii="微软雅黑" w:hAnsi="微软雅黑" w:cs="微软雅黑"/>
                <w:sz w:val="18"/>
                <w:szCs w:val="18"/>
                <w:lang w:eastAsia="zh-CN"/>
              </w:rPr>
              <w:t>5001</w:t>
            </w:r>
          </w:p>
        </w:tc>
        <w:tc>
          <w:tcPr>
            <w:tcW w:w="4820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DA69C8" w:rsidRPr="009E6C02" w:rsidRDefault="00DA69C8" w:rsidP="002C5E75">
            <w:pPr>
              <w:ind w:leftChars="86" w:left="181"/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742AD1"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该用户已存在</w:t>
            </w:r>
          </w:p>
        </w:tc>
      </w:tr>
      <w:tr w:rsidR="00DA69C8" w:rsidTr="00724BAD">
        <w:tc>
          <w:tcPr>
            <w:tcW w:w="1134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DA69C8" w:rsidRPr="000A20AA" w:rsidRDefault="00DA69C8" w:rsidP="002C5E75">
            <w:pPr>
              <w:ind w:leftChars="86" w:left="181"/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742AD1">
              <w:rPr>
                <w:rFonts w:ascii="微软雅黑" w:hAnsi="微软雅黑" w:cs="微软雅黑"/>
                <w:sz w:val="18"/>
                <w:szCs w:val="18"/>
                <w:lang w:eastAsia="zh-CN"/>
              </w:rPr>
              <w:t>5002</w:t>
            </w:r>
          </w:p>
        </w:tc>
        <w:tc>
          <w:tcPr>
            <w:tcW w:w="4820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DA69C8" w:rsidRPr="000A20AA" w:rsidRDefault="00DA69C8" w:rsidP="002C5E75">
            <w:pPr>
              <w:ind w:leftChars="86" w:left="181"/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742AD1"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请勿在短时间内重复提交</w:t>
            </w:r>
          </w:p>
        </w:tc>
      </w:tr>
      <w:tr w:rsidR="00DA69C8" w:rsidTr="00724BAD">
        <w:tc>
          <w:tcPr>
            <w:tcW w:w="1134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DA69C8" w:rsidRDefault="00DA69C8" w:rsidP="002C5E75">
            <w:pPr>
              <w:ind w:leftChars="86" w:left="181"/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742AD1">
              <w:rPr>
                <w:rFonts w:ascii="微软雅黑" w:hAnsi="微软雅黑" w:cs="微软雅黑"/>
                <w:sz w:val="18"/>
                <w:szCs w:val="18"/>
                <w:lang w:eastAsia="zh-CN"/>
              </w:rPr>
              <w:lastRenderedPageBreak/>
              <w:t>5003</w:t>
            </w:r>
          </w:p>
        </w:tc>
        <w:tc>
          <w:tcPr>
            <w:tcW w:w="4820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DA69C8" w:rsidRDefault="00DA69C8" w:rsidP="002C5E75">
            <w:pPr>
              <w:ind w:leftChars="86" w:left="181"/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742AD1"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根据身份证信息实名失败</w:t>
            </w:r>
          </w:p>
        </w:tc>
      </w:tr>
    </w:tbl>
    <w:p w:rsidR="00885F24" w:rsidRDefault="00885F24" w:rsidP="00C4306A">
      <w:pPr>
        <w:rPr>
          <w:lang w:eastAsia="zh-CN"/>
        </w:rPr>
      </w:pPr>
    </w:p>
    <w:p w:rsidR="00F06652" w:rsidRDefault="00F06652" w:rsidP="00F06652">
      <w:pPr>
        <w:pStyle w:val="30"/>
        <w:numPr>
          <w:ilvl w:val="2"/>
          <w:numId w:val="21"/>
        </w:numPr>
        <w:spacing w:line="415" w:lineRule="auto"/>
      </w:pPr>
      <w:bookmarkStart w:id="131" w:name="_Toc513053749"/>
      <w:r>
        <w:rPr>
          <w:rFonts w:hint="eastAsia"/>
          <w:lang w:eastAsia="zh-CN"/>
        </w:rPr>
        <w:t>升级个人卖家</w:t>
      </w:r>
      <w:bookmarkEnd w:id="131"/>
    </w:p>
    <w:p w:rsidR="00F06652" w:rsidRDefault="00F06652" w:rsidP="00F06652">
      <w:pPr>
        <w:adjustRightInd w:val="0"/>
        <w:snapToGrid w:val="0"/>
        <w:rPr>
          <w:lang w:eastAsia="zh-CN"/>
        </w:rPr>
      </w:pPr>
      <w:r>
        <w:rPr>
          <w:rFonts w:hint="eastAsia"/>
          <w:lang w:eastAsia="zh-CN"/>
        </w:rPr>
        <w:t>人个会员升级为个人卖家</w:t>
      </w:r>
    </w:p>
    <w:tbl>
      <w:tblPr>
        <w:tblW w:w="88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7227"/>
      </w:tblGrid>
      <w:tr w:rsidR="00F06652" w:rsidTr="00F0665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0849B"/>
            <w:hideMark/>
          </w:tcPr>
          <w:p w:rsidR="00F06652" w:rsidRDefault="00F06652">
            <w:pPr>
              <w:adjustRightInd w:val="0"/>
              <w:snapToGrid w:val="0"/>
              <w:rPr>
                <w:rFonts w:ascii="微软雅黑" w:hAnsi="微软雅黑" w:cs="微软雅黑"/>
                <w:b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  <w:lang w:eastAsia="zh-CN"/>
              </w:rPr>
              <w:t>接口URL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6652" w:rsidRDefault="00F06652" w:rsidP="00F06652">
            <w:pPr>
              <w:adjustRightInd w:val="0"/>
              <w:snapToGrid w:val="0"/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/person/upgrade</w:t>
            </w:r>
          </w:p>
        </w:tc>
      </w:tr>
    </w:tbl>
    <w:p w:rsidR="00F06652" w:rsidRDefault="00F06652" w:rsidP="00F06652">
      <w:pPr>
        <w:pStyle w:val="4"/>
        <w:numPr>
          <w:ilvl w:val="3"/>
          <w:numId w:val="21"/>
        </w:numPr>
        <w:tabs>
          <w:tab w:val="num" w:pos="864"/>
        </w:tabs>
        <w:ind w:left="864" w:hanging="864"/>
        <w:rPr>
          <w:lang w:val="en-US" w:eastAsia="zh-CN"/>
        </w:rPr>
      </w:pPr>
      <w:r>
        <w:rPr>
          <w:rFonts w:hint="eastAsia"/>
          <w:lang w:val="en-US"/>
        </w:rPr>
        <w:t>请求</w:t>
      </w:r>
      <w:r>
        <w:rPr>
          <w:rFonts w:hint="eastAsia"/>
          <w:lang w:val="en-US" w:eastAsia="zh-CN"/>
        </w:rPr>
        <w:t>消息</w:t>
      </w:r>
    </w:p>
    <w:tbl>
      <w:tblPr>
        <w:tblpPr w:leftFromText="180" w:rightFromText="180" w:vertAnchor="text" w:tblpY="1"/>
        <w:tblOverlap w:val="never"/>
        <w:tblW w:w="8895" w:type="dxa"/>
        <w:tblBorders>
          <w:top w:val="single" w:sz="4" w:space="0" w:color="4AACC5"/>
          <w:left w:val="single" w:sz="4" w:space="0" w:color="4AACC5"/>
          <w:bottom w:val="single" w:sz="4" w:space="0" w:color="4AACC5"/>
          <w:right w:val="single" w:sz="4" w:space="0" w:color="4AACC5"/>
          <w:insideH w:val="single" w:sz="6" w:space="0" w:color="4AACC5"/>
          <w:insideV w:val="single" w:sz="6" w:space="0" w:color="4AACC5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1418"/>
        <w:gridCol w:w="849"/>
        <w:gridCol w:w="426"/>
        <w:gridCol w:w="3826"/>
      </w:tblGrid>
      <w:tr w:rsidR="00F06652" w:rsidTr="00F06652">
        <w:tc>
          <w:tcPr>
            <w:tcW w:w="2376" w:type="dxa"/>
            <w:tcBorders>
              <w:top w:val="single" w:sz="4" w:space="0" w:color="4AACC5"/>
              <w:left w:val="single" w:sz="4" w:space="0" w:color="4AACC5"/>
              <w:bottom w:val="single" w:sz="6" w:space="0" w:color="4AACC5"/>
              <w:right w:val="single" w:sz="6" w:space="0" w:color="4AACC5"/>
            </w:tcBorders>
            <w:shd w:val="clear" w:color="auto" w:fill="30849B"/>
            <w:vAlign w:val="center"/>
            <w:hideMark/>
          </w:tcPr>
          <w:p w:rsidR="00F06652" w:rsidRDefault="00F06652">
            <w:pPr>
              <w:adjustRightInd w:val="0"/>
              <w:snapToGrid w:val="0"/>
              <w:rPr>
                <w:rFonts w:ascii="微软雅黑" w:hAnsi="微软雅黑" w:cs="微软雅黑"/>
                <w:color w:val="C7EDCC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  <w:lang w:eastAsia="zh-CN"/>
              </w:rPr>
              <w:t>属性</w:t>
            </w:r>
          </w:p>
        </w:tc>
        <w:tc>
          <w:tcPr>
            <w:tcW w:w="1418" w:type="dxa"/>
            <w:tcBorders>
              <w:top w:val="single" w:sz="4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30849B"/>
            <w:vAlign w:val="center"/>
            <w:hideMark/>
          </w:tcPr>
          <w:p w:rsidR="00F06652" w:rsidRDefault="00F06652">
            <w:pPr>
              <w:adjustRightInd w:val="0"/>
              <w:snapToGrid w:val="0"/>
              <w:jc w:val="center"/>
              <w:rPr>
                <w:rFonts w:ascii="微软雅黑" w:hAnsi="微软雅黑" w:cs="微软雅黑"/>
                <w:color w:val="C7EDCC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  <w:lang w:val="en-US"/>
              </w:rPr>
              <w:t>定义</w:t>
            </w:r>
          </w:p>
        </w:tc>
        <w:tc>
          <w:tcPr>
            <w:tcW w:w="849" w:type="dxa"/>
            <w:tcBorders>
              <w:top w:val="single" w:sz="4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30849B"/>
            <w:vAlign w:val="center"/>
            <w:hideMark/>
          </w:tcPr>
          <w:p w:rsidR="00F06652" w:rsidRDefault="00F06652">
            <w:pPr>
              <w:adjustRightInd w:val="0"/>
              <w:snapToGrid w:val="0"/>
              <w:jc w:val="center"/>
              <w:rPr>
                <w:rFonts w:ascii="微软雅黑" w:hAnsi="微软雅黑" w:cs="微软雅黑"/>
                <w:b/>
                <w:color w:val="C7EDCC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  <w:lang w:val="en-US"/>
              </w:rPr>
              <w:t>类型</w:t>
            </w:r>
          </w:p>
          <w:p w:rsidR="00F06652" w:rsidRDefault="00F06652">
            <w:pPr>
              <w:adjustRightInd w:val="0"/>
              <w:snapToGrid w:val="0"/>
              <w:jc w:val="center"/>
              <w:rPr>
                <w:rFonts w:ascii="微软雅黑" w:hAnsi="微软雅黑" w:cs="微软雅黑"/>
                <w:color w:val="C7EDCC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  <w:lang w:val="en-US"/>
              </w:rPr>
              <w:t>长度</w:t>
            </w:r>
          </w:p>
        </w:tc>
        <w:tc>
          <w:tcPr>
            <w:tcW w:w="426" w:type="dxa"/>
            <w:tcBorders>
              <w:top w:val="single" w:sz="4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30849B"/>
            <w:vAlign w:val="center"/>
            <w:hideMark/>
          </w:tcPr>
          <w:p w:rsidR="00F06652" w:rsidRDefault="00F06652">
            <w:pPr>
              <w:adjustRightInd w:val="0"/>
              <w:snapToGrid w:val="0"/>
              <w:jc w:val="center"/>
              <w:rPr>
                <w:rFonts w:ascii="微软雅黑" w:hAnsi="微软雅黑" w:cs="微软雅黑"/>
                <w:color w:val="C7EDCC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  <w:lang w:val="en-US"/>
              </w:rPr>
              <w:t>必填</w:t>
            </w:r>
          </w:p>
        </w:tc>
        <w:tc>
          <w:tcPr>
            <w:tcW w:w="3826" w:type="dxa"/>
            <w:tcBorders>
              <w:top w:val="single" w:sz="4" w:space="0" w:color="4AACC5"/>
              <w:left w:val="single" w:sz="6" w:space="0" w:color="4AACC5"/>
              <w:bottom w:val="single" w:sz="6" w:space="0" w:color="4AACC5"/>
              <w:right w:val="single" w:sz="4" w:space="0" w:color="4AACC5"/>
            </w:tcBorders>
            <w:shd w:val="clear" w:color="auto" w:fill="30849B"/>
            <w:vAlign w:val="center"/>
            <w:hideMark/>
          </w:tcPr>
          <w:p w:rsidR="00F06652" w:rsidRDefault="00F06652">
            <w:pPr>
              <w:adjustRightInd w:val="0"/>
              <w:snapToGrid w:val="0"/>
              <w:jc w:val="center"/>
              <w:rPr>
                <w:rFonts w:ascii="微软雅黑" w:hAnsi="微软雅黑" w:cs="微软雅黑"/>
                <w:color w:val="C7EDCC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  <w:lang w:val="en-US"/>
              </w:rPr>
              <w:t>参数说明</w:t>
            </w: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</w:rPr>
              <w:t>/</w:t>
            </w: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  <w:lang w:val="en-US"/>
              </w:rPr>
              <w:t>示例</w:t>
            </w:r>
          </w:p>
        </w:tc>
      </w:tr>
      <w:tr w:rsidR="00F06652" w:rsidTr="00F06652">
        <w:tc>
          <w:tcPr>
            <w:tcW w:w="2376" w:type="dxa"/>
            <w:tcBorders>
              <w:top w:val="single" w:sz="6" w:space="0" w:color="4AACC5"/>
              <w:left w:val="single" w:sz="4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hideMark/>
          </w:tcPr>
          <w:p w:rsidR="00F06652" w:rsidRDefault="00F06652">
            <w:pPr>
              <w:adjustRightInd w:val="0"/>
              <w:snapToGrid w:val="0"/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418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hideMark/>
          </w:tcPr>
          <w:p w:rsidR="00F06652" w:rsidRDefault="00F06652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平台用户id</w:t>
            </w:r>
          </w:p>
        </w:tc>
        <w:tc>
          <w:tcPr>
            <w:tcW w:w="849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hideMark/>
          </w:tcPr>
          <w:p w:rsidR="00F06652" w:rsidRDefault="00F06652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AN128</w:t>
            </w:r>
          </w:p>
        </w:tc>
        <w:tc>
          <w:tcPr>
            <w:tcW w:w="426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hideMark/>
          </w:tcPr>
          <w:p w:rsidR="00F06652" w:rsidRDefault="00F06652">
            <w:pPr>
              <w:adjustRightInd w:val="0"/>
              <w:snapToGrid w:val="0"/>
              <w:rPr>
                <w:rFonts w:ascii="微软雅黑" w:hAnsi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val="en-US" w:eastAsia="zh-CN"/>
              </w:rPr>
              <w:t>M</w:t>
            </w:r>
          </w:p>
        </w:tc>
        <w:tc>
          <w:tcPr>
            <w:tcW w:w="3826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4" w:space="0" w:color="4AACC5"/>
            </w:tcBorders>
            <w:shd w:val="clear" w:color="auto" w:fill="FFFFFF" w:themeFill="background1"/>
          </w:tcPr>
          <w:p w:rsidR="00F06652" w:rsidRDefault="00F06652">
            <w:pPr>
              <w:adjustRightInd w:val="0"/>
              <w:snapToGrid w:val="0"/>
              <w:rPr>
                <w:rFonts w:ascii="微软雅黑" w:hAnsi="微软雅黑" w:cs="微软雅黑"/>
                <w:sz w:val="18"/>
                <w:szCs w:val="18"/>
                <w:lang w:val="en-US" w:eastAsia="zh-CN"/>
              </w:rPr>
            </w:pPr>
          </w:p>
        </w:tc>
      </w:tr>
      <w:tr w:rsidR="00F06652" w:rsidTr="00F06652">
        <w:tc>
          <w:tcPr>
            <w:tcW w:w="2376" w:type="dxa"/>
            <w:tcBorders>
              <w:top w:val="single" w:sz="6" w:space="0" w:color="4AACC5"/>
              <w:left w:val="single" w:sz="4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vAlign w:val="center"/>
            <w:hideMark/>
          </w:tcPr>
          <w:p w:rsidR="00F06652" w:rsidRDefault="00F06652">
            <w:pPr>
              <w:adjustRightInd w:val="0"/>
              <w:snapToGrid w:val="0"/>
              <w:rPr>
                <w:rFonts w:ascii="微软雅黑" w:hAnsi="微软雅黑"/>
                <w:color w:val="000000"/>
                <w:sz w:val="20"/>
              </w:rPr>
            </w:pPr>
            <w:r>
              <w:rPr>
                <w:rFonts w:ascii="微软雅黑" w:hAnsi="微软雅黑" w:hint="eastAsia"/>
                <w:color w:val="000000"/>
                <w:sz w:val="20"/>
              </w:rPr>
              <w:t>legalName</w:t>
            </w:r>
          </w:p>
        </w:tc>
        <w:tc>
          <w:tcPr>
            <w:tcW w:w="1418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vAlign w:val="center"/>
            <w:hideMark/>
          </w:tcPr>
          <w:p w:rsidR="00F06652" w:rsidRDefault="00F06652">
            <w:pPr>
              <w:adjustRightInd w:val="0"/>
              <w:snapToGrid w:val="0"/>
              <w:rPr>
                <w:rFonts w:ascii="微软雅黑" w:hAnsi="微软雅黑"/>
                <w:color w:val="000000"/>
                <w:sz w:val="20"/>
              </w:rPr>
            </w:pPr>
            <w:r>
              <w:rPr>
                <w:rFonts w:ascii="微软雅黑" w:hAnsi="微软雅黑" w:hint="eastAsia"/>
                <w:color w:val="000000"/>
                <w:sz w:val="20"/>
                <w:lang w:val="en-US"/>
              </w:rPr>
              <w:t>法人姓名</w:t>
            </w:r>
          </w:p>
        </w:tc>
        <w:tc>
          <w:tcPr>
            <w:tcW w:w="849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hideMark/>
          </w:tcPr>
          <w:p w:rsidR="00F06652" w:rsidRDefault="00F06652">
            <w:pPr>
              <w:adjustRightInd w:val="0"/>
              <w:snapToGrid w:val="0"/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X100</w:t>
            </w:r>
          </w:p>
        </w:tc>
        <w:tc>
          <w:tcPr>
            <w:tcW w:w="426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hideMark/>
          </w:tcPr>
          <w:p w:rsidR="00F06652" w:rsidRDefault="00F06652">
            <w:pPr>
              <w:adjustRightInd w:val="0"/>
              <w:snapToGrid w:val="0"/>
            </w:pPr>
            <w:r>
              <w:rPr>
                <w:rFonts w:ascii="微软雅黑" w:hAnsi="微软雅黑" w:cs="微软雅黑" w:hint="eastAsia"/>
                <w:sz w:val="18"/>
                <w:szCs w:val="18"/>
                <w:lang w:val="en-US" w:eastAsia="zh-CN"/>
              </w:rPr>
              <w:t>M</w:t>
            </w:r>
          </w:p>
        </w:tc>
        <w:tc>
          <w:tcPr>
            <w:tcW w:w="3826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4" w:space="0" w:color="4AACC5"/>
            </w:tcBorders>
            <w:shd w:val="clear" w:color="auto" w:fill="FFFFFF" w:themeFill="background1"/>
          </w:tcPr>
          <w:p w:rsidR="00F06652" w:rsidRDefault="00F06652">
            <w:pPr>
              <w:adjustRightInd w:val="0"/>
              <w:snapToGrid w:val="0"/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</w:p>
        </w:tc>
      </w:tr>
      <w:tr w:rsidR="00926365" w:rsidTr="00926365">
        <w:tc>
          <w:tcPr>
            <w:tcW w:w="2376" w:type="dxa"/>
            <w:tcBorders>
              <w:top w:val="single" w:sz="6" w:space="0" w:color="4AACC5"/>
              <w:left w:val="single" w:sz="4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vAlign w:val="center"/>
            <w:hideMark/>
          </w:tcPr>
          <w:p w:rsidR="00926365" w:rsidRDefault="00926365" w:rsidP="00926365">
            <w:pPr>
              <w:adjustRightInd w:val="0"/>
              <w:snapToGrid w:val="0"/>
              <w:rPr>
                <w:rFonts w:ascii="微软雅黑" w:hAnsi="微软雅黑"/>
                <w:color w:val="000000"/>
                <w:sz w:val="20"/>
                <w:lang w:eastAsia="zh-CN"/>
              </w:rPr>
            </w:pPr>
            <w:r>
              <w:rPr>
                <w:rFonts w:ascii="微软雅黑" w:hAnsi="微软雅黑" w:hint="eastAsia"/>
                <w:color w:val="000000"/>
                <w:sz w:val="20"/>
              </w:rPr>
              <w:t>legalIdCard</w:t>
            </w:r>
            <w:r>
              <w:rPr>
                <w:rFonts w:ascii="微软雅黑" w:hAnsi="微软雅黑" w:hint="eastAsia"/>
                <w:color w:val="000000"/>
                <w:sz w:val="20"/>
                <w:lang w:eastAsia="zh-CN"/>
              </w:rPr>
              <w:t>Type</w:t>
            </w:r>
          </w:p>
        </w:tc>
        <w:tc>
          <w:tcPr>
            <w:tcW w:w="1418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vAlign w:val="center"/>
            <w:hideMark/>
          </w:tcPr>
          <w:p w:rsidR="00926365" w:rsidRDefault="00926365" w:rsidP="00926365">
            <w:pPr>
              <w:adjustRightInd w:val="0"/>
              <w:snapToGrid w:val="0"/>
              <w:rPr>
                <w:rFonts w:ascii="微软雅黑" w:hAnsi="微软雅黑"/>
                <w:color w:val="000000"/>
                <w:sz w:val="20"/>
                <w:lang w:eastAsia="zh-CN"/>
              </w:rPr>
            </w:pPr>
            <w:r>
              <w:rPr>
                <w:rFonts w:ascii="微软雅黑" w:hAnsi="微软雅黑" w:hint="eastAsia"/>
                <w:color w:val="000000"/>
                <w:sz w:val="20"/>
                <w:lang w:val="en-US"/>
              </w:rPr>
              <w:t>法人证件</w:t>
            </w:r>
            <w:r>
              <w:rPr>
                <w:rFonts w:ascii="微软雅黑" w:hAnsi="微软雅黑" w:hint="eastAsia"/>
                <w:color w:val="000000"/>
                <w:sz w:val="20"/>
                <w:lang w:val="en-US" w:eastAsia="zh-CN"/>
              </w:rPr>
              <w:t>类型</w:t>
            </w:r>
          </w:p>
        </w:tc>
        <w:tc>
          <w:tcPr>
            <w:tcW w:w="849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hideMark/>
          </w:tcPr>
          <w:p w:rsidR="00926365" w:rsidRDefault="00926365" w:rsidP="00926365">
            <w:pPr>
              <w:adjustRightInd w:val="0"/>
              <w:snapToGrid w:val="0"/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N3</w:t>
            </w:r>
          </w:p>
        </w:tc>
        <w:tc>
          <w:tcPr>
            <w:tcW w:w="426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hideMark/>
          </w:tcPr>
          <w:p w:rsidR="00926365" w:rsidRDefault="00926365" w:rsidP="00926365">
            <w:pPr>
              <w:adjustRightInd w:val="0"/>
              <w:snapToGrid w:val="0"/>
            </w:pPr>
            <w:r>
              <w:rPr>
                <w:rFonts w:ascii="微软雅黑" w:hAnsi="微软雅黑" w:cs="微软雅黑" w:hint="eastAsia"/>
                <w:sz w:val="18"/>
                <w:szCs w:val="18"/>
                <w:lang w:val="en-US" w:eastAsia="zh-CN"/>
              </w:rPr>
              <w:t>M</w:t>
            </w:r>
          </w:p>
        </w:tc>
        <w:tc>
          <w:tcPr>
            <w:tcW w:w="3826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4" w:space="0" w:color="4AACC5"/>
            </w:tcBorders>
            <w:shd w:val="clear" w:color="auto" w:fill="FFFFFF" w:themeFill="background1"/>
          </w:tcPr>
          <w:p w:rsidR="00926365" w:rsidRDefault="00926365" w:rsidP="00926365">
            <w:pPr>
              <w:adjustRightInd w:val="0"/>
              <w:snapToGrid w:val="0"/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参见 证件类型</w:t>
            </w:r>
          </w:p>
        </w:tc>
      </w:tr>
      <w:tr w:rsidR="00926365" w:rsidTr="00F06652">
        <w:tc>
          <w:tcPr>
            <w:tcW w:w="2376" w:type="dxa"/>
            <w:tcBorders>
              <w:top w:val="single" w:sz="6" w:space="0" w:color="4AACC5"/>
              <w:left w:val="single" w:sz="4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vAlign w:val="center"/>
            <w:hideMark/>
          </w:tcPr>
          <w:p w:rsidR="00926365" w:rsidRDefault="00926365" w:rsidP="00926365">
            <w:pPr>
              <w:adjustRightInd w:val="0"/>
              <w:snapToGrid w:val="0"/>
              <w:rPr>
                <w:rFonts w:ascii="微软雅黑" w:hAnsi="微软雅黑"/>
                <w:color w:val="000000"/>
                <w:sz w:val="20"/>
              </w:rPr>
            </w:pPr>
            <w:r>
              <w:rPr>
                <w:rFonts w:ascii="微软雅黑" w:hAnsi="微软雅黑" w:hint="eastAsia"/>
                <w:color w:val="000000"/>
                <w:sz w:val="20"/>
              </w:rPr>
              <w:t>legalIdCardNumber</w:t>
            </w:r>
          </w:p>
        </w:tc>
        <w:tc>
          <w:tcPr>
            <w:tcW w:w="1418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vAlign w:val="center"/>
            <w:hideMark/>
          </w:tcPr>
          <w:p w:rsidR="00926365" w:rsidRDefault="00926365" w:rsidP="00926365">
            <w:pPr>
              <w:adjustRightInd w:val="0"/>
              <w:snapToGrid w:val="0"/>
              <w:rPr>
                <w:rFonts w:ascii="微软雅黑" w:hAnsi="微软雅黑"/>
                <w:color w:val="000000"/>
                <w:sz w:val="20"/>
              </w:rPr>
            </w:pPr>
            <w:r>
              <w:rPr>
                <w:rFonts w:ascii="微软雅黑" w:hAnsi="微软雅黑" w:hint="eastAsia"/>
                <w:color w:val="000000"/>
                <w:sz w:val="20"/>
                <w:lang w:val="en-US"/>
              </w:rPr>
              <w:t>法人证件号码</w:t>
            </w:r>
          </w:p>
        </w:tc>
        <w:tc>
          <w:tcPr>
            <w:tcW w:w="849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hideMark/>
          </w:tcPr>
          <w:p w:rsidR="00926365" w:rsidRDefault="00926365" w:rsidP="00926365">
            <w:pPr>
              <w:adjustRightInd w:val="0"/>
              <w:snapToGrid w:val="0"/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X50</w:t>
            </w:r>
          </w:p>
        </w:tc>
        <w:tc>
          <w:tcPr>
            <w:tcW w:w="426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hideMark/>
          </w:tcPr>
          <w:p w:rsidR="00926365" w:rsidRDefault="00926365" w:rsidP="00926365">
            <w:pPr>
              <w:adjustRightInd w:val="0"/>
              <w:snapToGrid w:val="0"/>
            </w:pPr>
            <w:r>
              <w:rPr>
                <w:rFonts w:ascii="微软雅黑" w:hAnsi="微软雅黑" w:cs="微软雅黑" w:hint="eastAsia"/>
                <w:sz w:val="18"/>
                <w:szCs w:val="18"/>
                <w:lang w:val="en-US" w:eastAsia="zh-CN"/>
              </w:rPr>
              <w:t>M</w:t>
            </w:r>
          </w:p>
        </w:tc>
        <w:tc>
          <w:tcPr>
            <w:tcW w:w="3826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4" w:space="0" w:color="4AACC5"/>
            </w:tcBorders>
            <w:shd w:val="clear" w:color="auto" w:fill="FFFFFF" w:themeFill="background1"/>
          </w:tcPr>
          <w:p w:rsidR="00926365" w:rsidRDefault="00926365" w:rsidP="00926365">
            <w:pPr>
              <w:adjustRightInd w:val="0"/>
              <w:snapToGrid w:val="0"/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</w:p>
        </w:tc>
      </w:tr>
      <w:tr w:rsidR="00F06652" w:rsidTr="00F06652">
        <w:tc>
          <w:tcPr>
            <w:tcW w:w="2376" w:type="dxa"/>
            <w:tcBorders>
              <w:top w:val="single" w:sz="6" w:space="0" w:color="4AACC5"/>
              <w:left w:val="single" w:sz="4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vAlign w:val="center"/>
            <w:hideMark/>
          </w:tcPr>
          <w:p w:rsidR="00F06652" w:rsidRDefault="00F06652">
            <w:pPr>
              <w:adjustRightInd w:val="0"/>
              <w:snapToGrid w:val="0"/>
              <w:rPr>
                <w:rFonts w:ascii="微软雅黑" w:hAnsi="微软雅黑"/>
                <w:color w:val="000000"/>
                <w:sz w:val="20"/>
                <w:lang w:eastAsia="zh-CN"/>
              </w:rPr>
            </w:pPr>
            <w:r>
              <w:rPr>
                <w:rFonts w:ascii="微软雅黑" w:hAnsi="微软雅黑" w:hint="eastAsia"/>
                <w:color w:val="000000"/>
                <w:sz w:val="20"/>
              </w:rPr>
              <w:t>legalMobile</w:t>
            </w:r>
          </w:p>
        </w:tc>
        <w:tc>
          <w:tcPr>
            <w:tcW w:w="1418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vAlign w:val="center"/>
            <w:hideMark/>
          </w:tcPr>
          <w:p w:rsidR="00F06652" w:rsidRDefault="00F06652">
            <w:pPr>
              <w:adjustRightInd w:val="0"/>
              <w:snapToGrid w:val="0"/>
              <w:rPr>
                <w:rFonts w:ascii="微软雅黑" w:hAnsi="微软雅黑"/>
                <w:color w:val="000000"/>
                <w:sz w:val="20"/>
              </w:rPr>
            </w:pPr>
            <w:r>
              <w:rPr>
                <w:rFonts w:ascii="微软雅黑" w:hAnsi="微软雅黑" w:hint="eastAsia"/>
                <w:color w:val="000000"/>
                <w:sz w:val="20"/>
                <w:lang w:val="en-US"/>
              </w:rPr>
              <w:t>法人手机</w:t>
            </w:r>
          </w:p>
        </w:tc>
        <w:tc>
          <w:tcPr>
            <w:tcW w:w="849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hideMark/>
          </w:tcPr>
          <w:p w:rsidR="00F06652" w:rsidRDefault="00F06652">
            <w:pPr>
              <w:adjustRightInd w:val="0"/>
              <w:snapToGrid w:val="0"/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N11</w:t>
            </w:r>
          </w:p>
        </w:tc>
        <w:tc>
          <w:tcPr>
            <w:tcW w:w="426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hideMark/>
          </w:tcPr>
          <w:p w:rsidR="00F06652" w:rsidRDefault="00F06652">
            <w:pPr>
              <w:adjustRightInd w:val="0"/>
              <w:snapToGrid w:val="0"/>
            </w:pPr>
            <w:r>
              <w:rPr>
                <w:rFonts w:ascii="微软雅黑" w:hAnsi="微软雅黑" w:cs="微软雅黑" w:hint="eastAsia"/>
                <w:sz w:val="18"/>
                <w:szCs w:val="18"/>
                <w:lang w:val="en-US" w:eastAsia="zh-CN"/>
              </w:rPr>
              <w:t>M</w:t>
            </w:r>
          </w:p>
        </w:tc>
        <w:tc>
          <w:tcPr>
            <w:tcW w:w="3826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4" w:space="0" w:color="4AACC5"/>
            </w:tcBorders>
            <w:shd w:val="clear" w:color="auto" w:fill="FFFFFF" w:themeFill="background1"/>
          </w:tcPr>
          <w:p w:rsidR="00F06652" w:rsidRDefault="00F06652">
            <w:pPr>
              <w:adjustRightInd w:val="0"/>
              <w:snapToGrid w:val="0"/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</w:p>
        </w:tc>
      </w:tr>
      <w:tr w:rsidR="00F06652" w:rsidTr="00F06652">
        <w:tc>
          <w:tcPr>
            <w:tcW w:w="2376" w:type="dxa"/>
            <w:tcBorders>
              <w:top w:val="single" w:sz="6" w:space="0" w:color="4AACC5"/>
              <w:left w:val="single" w:sz="4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hideMark/>
          </w:tcPr>
          <w:p w:rsidR="00F06652" w:rsidRDefault="00F06652">
            <w:pPr>
              <w:adjustRightInd w:val="0"/>
              <w:snapToGrid w:val="0"/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idType</w:t>
            </w:r>
          </w:p>
        </w:tc>
        <w:tc>
          <w:tcPr>
            <w:tcW w:w="1418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hideMark/>
          </w:tcPr>
          <w:p w:rsidR="00F06652" w:rsidRDefault="00F06652">
            <w:pPr>
              <w:adjustRightInd w:val="0"/>
              <w:snapToGrid w:val="0"/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标识类型</w:t>
            </w:r>
          </w:p>
        </w:tc>
        <w:tc>
          <w:tcPr>
            <w:tcW w:w="849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hideMark/>
          </w:tcPr>
          <w:p w:rsidR="00F06652" w:rsidRDefault="00F06652">
            <w:pPr>
              <w:adjustRightInd w:val="0"/>
              <w:snapToGrid w:val="0"/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N1</w:t>
            </w:r>
          </w:p>
        </w:tc>
        <w:tc>
          <w:tcPr>
            <w:tcW w:w="426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hideMark/>
          </w:tcPr>
          <w:p w:rsidR="00F06652" w:rsidRDefault="00F06652">
            <w:pPr>
              <w:adjustRightInd w:val="0"/>
              <w:snapToGrid w:val="0"/>
            </w:pPr>
            <w:r>
              <w:rPr>
                <w:rFonts w:ascii="微软雅黑" w:hAnsi="微软雅黑" w:cs="微软雅黑" w:hint="eastAsia"/>
                <w:sz w:val="18"/>
                <w:szCs w:val="18"/>
                <w:lang w:val="en-US" w:eastAsia="zh-CN"/>
              </w:rPr>
              <w:t>M</w:t>
            </w:r>
          </w:p>
        </w:tc>
        <w:tc>
          <w:tcPr>
            <w:tcW w:w="3826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4" w:space="0" w:color="4AACC5"/>
            </w:tcBorders>
            <w:shd w:val="clear" w:color="auto" w:fill="FFFFFF" w:themeFill="background1"/>
            <w:hideMark/>
          </w:tcPr>
          <w:p w:rsidR="00F06652" w:rsidRDefault="00F06652">
            <w:pPr>
              <w:adjustRightInd w:val="0"/>
              <w:snapToGrid w:val="0"/>
              <w:rPr>
                <w:rFonts w:ascii="微软雅黑" w:hAnsi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val="en-US" w:eastAsia="zh-CN"/>
              </w:rPr>
              <w:t>1-邮箱，2-手机，默认1</w:t>
            </w:r>
          </w:p>
        </w:tc>
      </w:tr>
      <w:tr w:rsidR="00F06652" w:rsidTr="00F06652">
        <w:tc>
          <w:tcPr>
            <w:tcW w:w="2376" w:type="dxa"/>
            <w:tcBorders>
              <w:top w:val="single" w:sz="6" w:space="0" w:color="4AACC5"/>
              <w:left w:val="single" w:sz="4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hideMark/>
          </w:tcPr>
          <w:p w:rsidR="00F06652" w:rsidRDefault="00F06652">
            <w:pPr>
              <w:adjustRightInd w:val="0"/>
              <w:snapToGrid w:val="0"/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idContent</w:t>
            </w:r>
          </w:p>
        </w:tc>
        <w:tc>
          <w:tcPr>
            <w:tcW w:w="1418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hideMark/>
          </w:tcPr>
          <w:p w:rsidR="00F06652" w:rsidRDefault="00F06652">
            <w:pPr>
              <w:adjustRightInd w:val="0"/>
              <w:snapToGrid w:val="0"/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商户标识</w:t>
            </w:r>
          </w:p>
        </w:tc>
        <w:tc>
          <w:tcPr>
            <w:tcW w:w="849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hideMark/>
          </w:tcPr>
          <w:p w:rsidR="00F06652" w:rsidRDefault="00F06652">
            <w:pPr>
              <w:adjustRightInd w:val="0"/>
              <w:snapToGrid w:val="0"/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AN128</w:t>
            </w:r>
          </w:p>
        </w:tc>
        <w:tc>
          <w:tcPr>
            <w:tcW w:w="426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hideMark/>
          </w:tcPr>
          <w:p w:rsidR="00F06652" w:rsidRDefault="00F06652">
            <w:pPr>
              <w:adjustRightInd w:val="0"/>
              <w:snapToGrid w:val="0"/>
            </w:pPr>
            <w:r>
              <w:rPr>
                <w:rFonts w:ascii="微软雅黑" w:hAnsi="微软雅黑" w:cs="微软雅黑" w:hint="eastAsia"/>
                <w:sz w:val="18"/>
                <w:szCs w:val="18"/>
                <w:lang w:val="en-US" w:eastAsia="zh-CN"/>
              </w:rPr>
              <w:t>M</w:t>
            </w:r>
          </w:p>
        </w:tc>
        <w:tc>
          <w:tcPr>
            <w:tcW w:w="3826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4" w:space="0" w:color="4AACC5"/>
            </w:tcBorders>
            <w:shd w:val="clear" w:color="auto" w:fill="FFFFFF" w:themeFill="background1"/>
          </w:tcPr>
          <w:p w:rsidR="00F06652" w:rsidRDefault="00F06652">
            <w:pPr>
              <w:adjustRightInd w:val="0"/>
              <w:snapToGrid w:val="0"/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</w:p>
        </w:tc>
      </w:tr>
      <w:tr w:rsidR="00F06652" w:rsidTr="00F06652">
        <w:tc>
          <w:tcPr>
            <w:tcW w:w="2376" w:type="dxa"/>
            <w:tcBorders>
              <w:top w:val="single" w:sz="6" w:space="0" w:color="4AACC5"/>
              <w:left w:val="single" w:sz="4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hideMark/>
          </w:tcPr>
          <w:p w:rsidR="00F06652" w:rsidRDefault="00F06652">
            <w:pPr>
              <w:adjustRightInd w:val="0"/>
              <w:snapToGrid w:val="0"/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companyType</w:t>
            </w:r>
          </w:p>
        </w:tc>
        <w:tc>
          <w:tcPr>
            <w:tcW w:w="1418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hideMark/>
          </w:tcPr>
          <w:p w:rsidR="00F06652" w:rsidRDefault="00F06652">
            <w:pPr>
              <w:adjustRightInd w:val="0"/>
              <w:snapToGrid w:val="0"/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公司类型</w:t>
            </w:r>
          </w:p>
        </w:tc>
        <w:tc>
          <w:tcPr>
            <w:tcW w:w="849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hideMark/>
          </w:tcPr>
          <w:p w:rsidR="00F06652" w:rsidRDefault="00F06652">
            <w:pPr>
              <w:adjustRightInd w:val="0"/>
              <w:snapToGrid w:val="0"/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N1</w:t>
            </w:r>
          </w:p>
        </w:tc>
        <w:tc>
          <w:tcPr>
            <w:tcW w:w="426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hideMark/>
          </w:tcPr>
          <w:p w:rsidR="00F06652" w:rsidRDefault="00F06652">
            <w:pPr>
              <w:adjustRightInd w:val="0"/>
              <w:snapToGrid w:val="0"/>
            </w:pPr>
            <w:r>
              <w:rPr>
                <w:rFonts w:ascii="微软雅黑" w:hAnsi="微软雅黑" w:cs="微软雅黑" w:hint="eastAsia"/>
                <w:sz w:val="18"/>
                <w:szCs w:val="18"/>
                <w:lang w:val="en-US" w:eastAsia="zh-CN"/>
              </w:rPr>
              <w:t>M</w:t>
            </w:r>
          </w:p>
        </w:tc>
        <w:tc>
          <w:tcPr>
            <w:tcW w:w="3826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4" w:space="0" w:color="4AACC5"/>
            </w:tcBorders>
            <w:shd w:val="clear" w:color="auto" w:fill="FFFFFF" w:themeFill="background1"/>
            <w:hideMark/>
          </w:tcPr>
          <w:p w:rsidR="00F06652" w:rsidRDefault="00F06652">
            <w:pPr>
              <w:adjustRightInd w:val="0"/>
              <w:snapToGrid w:val="0"/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数据字典：公司类型</w:t>
            </w:r>
          </w:p>
        </w:tc>
      </w:tr>
      <w:tr w:rsidR="00F06652" w:rsidTr="00F06652">
        <w:tc>
          <w:tcPr>
            <w:tcW w:w="2376" w:type="dxa"/>
            <w:tcBorders>
              <w:top w:val="single" w:sz="6" w:space="0" w:color="4AACC5"/>
              <w:left w:val="single" w:sz="4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hideMark/>
          </w:tcPr>
          <w:p w:rsidR="00F06652" w:rsidRDefault="00F06652">
            <w:pPr>
              <w:adjustRightInd w:val="0"/>
              <w:snapToGrid w:val="0"/>
              <w:rPr>
                <w:rFonts w:ascii="微软雅黑" w:hAnsi="微软雅黑" w:cs="微软雅黑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color w:val="000000" w:themeColor="text1"/>
                <w:sz w:val="18"/>
                <w:szCs w:val="18"/>
                <w:lang w:eastAsia="zh-CN"/>
              </w:rPr>
              <w:t>province</w:t>
            </w:r>
          </w:p>
        </w:tc>
        <w:tc>
          <w:tcPr>
            <w:tcW w:w="1418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hideMark/>
          </w:tcPr>
          <w:p w:rsidR="00F06652" w:rsidRDefault="00F06652">
            <w:pPr>
              <w:adjustRightInd w:val="0"/>
              <w:snapToGrid w:val="0"/>
              <w:rPr>
                <w:rFonts w:ascii="微软雅黑" w:hAnsi="微软雅黑" w:cs="微软雅黑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color w:val="000000" w:themeColor="text1"/>
                <w:sz w:val="18"/>
                <w:szCs w:val="18"/>
                <w:lang w:eastAsia="zh-CN"/>
              </w:rPr>
              <w:t>省份</w:t>
            </w:r>
          </w:p>
        </w:tc>
        <w:tc>
          <w:tcPr>
            <w:tcW w:w="849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hideMark/>
          </w:tcPr>
          <w:p w:rsidR="00F06652" w:rsidRDefault="00F06652">
            <w:pPr>
              <w:adjustRightInd w:val="0"/>
              <w:snapToGrid w:val="0"/>
              <w:rPr>
                <w:rFonts w:ascii="微软雅黑" w:hAnsi="微软雅黑" w:cs="微软雅黑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color w:val="000000" w:themeColor="text1"/>
                <w:sz w:val="18"/>
                <w:szCs w:val="18"/>
                <w:lang w:eastAsia="zh-CN"/>
              </w:rPr>
              <w:t>N6</w:t>
            </w:r>
          </w:p>
        </w:tc>
        <w:tc>
          <w:tcPr>
            <w:tcW w:w="426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hideMark/>
          </w:tcPr>
          <w:p w:rsidR="00F06652" w:rsidRDefault="00F06652">
            <w:pPr>
              <w:adjustRightInd w:val="0"/>
              <w:snapToGrid w:val="0"/>
              <w:rPr>
                <w:color w:val="000000" w:themeColor="text1"/>
              </w:rPr>
            </w:pPr>
            <w:r>
              <w:rPr>
                <w:rFonts w:ascii="微软雅黑" w:hAnsi="微软雅黑" w:cs="微软雅黑" w:hint="eastAsia"/>
                <w:color w:val="000000" w:themeColor="text1"/>
                <w:sz w:val="18"/>
                <w:szCs w:val="18"/>
                <w:lang w:val="en-US" w:eastAsia="zh-CN"/>
              </w:rPr>
              <w:t>M</w:t>
            </w:r>
          </w:p>
        </w:tc>
        <w:tc>
          <w:tcPr>
            <w:tcW w:w="3826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4" w:space="0" w:color="4AACC5"/>
            </w:tcBorders>
            <w:shd w:val="clear" w:color="auto" w:fill="FFFFFF" w:themeFill="background1"/>
            <w:hideMark/>
          </w:tcPr>
          <w:p w:rsidR="00F06652" w:rsidRDefault="00F06652">
            <w:pPr>
              <w:adjustRightInd w:val="0"/>
              <w:snapToGrid w:val="0"/>
              <w:rPr>
                <w:rFonts w:ascii="微软雅黑" w:hAnsi="微软雅黑" w:cs="微软雅黑"/>
                <w:color w:val="000000" w:themeColor="text1"/>
                <w:sz w:val="18"/>
                <w:szCs w:val="18"/>
                <w:lang w:val="en-US" w:eastAsia="zh-CN"/>
              </w:rPr>
            </w:pPr>
            <w:r>
              <w:rPr>
                <w:rFonts w:ascii="微软雅黑" w:hAnsi="微软雅黑" w:cs="微软雅黑" w:hint="eastAsia"/>
                <w:color w:val="000000" w:themeColor="text1"/>
                <w:sz w:val="18"/>
                <w:szCs w:val="18"/>
                <w:lang w:val="en-US" w:eastAsia="zh-CN"/>
              </w:rPr>
              <w:t>参照行政区划国标代码</w:t>
            </w:r>
          </w:p>
        </w:tc>
      </w:tr>
      <w:tr w:rsidR="00F06652" w:rsidTr="00F06652">
        <w:tc>
          <w:tcPr>
            <w:tcW w:w="2376" w:type="dxa"/>
            <w:tcBorders>
              <w:top w:val="single" w:sz="6" w:space="0" w:color="4AACC5"/>
              <w:left w:val="single" w:sz="4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hideMark/>
          </w:tcPr>
          <w:p w:rsidR="00F06652" w:rsidRDefault="00F06652">
            <w:pPr>
              <w:adjustRightInd w:val="0"/>
              <w:snapToGrid w:val="0"/>
              <w:rPr>
                <w:rFonts w:ascii="微软雅黑" w:hAnsi="微软雅黑" w:cs="微软雅黑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color w:val="000000" w:themeColor="text1"/>
                <w:sz w:val="18"/>
                <w:szCs w:val="18"/>
                <w:lang w:eastAsia="zh-CN"/>
              </w:rPr>
              <w:t>city</w:t>
            </w:r>
          </w:p>
        </w:tc>
        <w:tc>
          <w:tcPr>
            <w:tcW w:w="1418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hideMark/>
          </w:tcPr>
          <w:p w:rsidR="00F06652" w:rsidRDefault="00F06652">
            <w:pPr>
              <w:adjustRightInd w:val="0"/>
              <w:snapToGrid w:val="0"/>
              <w:rPr>
                <w:rFonts w:ascii="微软雅黑" w:hAnsi="微软雅黑" w:cs="微软雅黑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color w:val="000000" w:themeColor="text1"/>
                <w:sz w:val="18"/>
                <w:szCs w:val="18"/>
                <w:lang w:eastAsia="zh-CN"/>
              </w:rPr>
              <w:t>城市</w:t>
            </w:r>
          </w:p>
        </w:tc>
        <w:tc>
          <w:tcPr>
            <w:tcW w:w="849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hideMark/>
          </w:tcPr>
          <w:p w:rsidR="00F06652" w:rsidRDefault="00F06652">
            <w:pPr>
              <w:adjustRightInd w:val="0"/>
              <w:snapToGrid w:val="0"/>
              <w:rPr>
                <w:rFonts w:ascii="微软雅黑" w:hAnsi="微软雅黑" w:cs="微软雅黑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color w:val="000000" w:themeColor="text1"/>
                <w:sz w:val="18"/>
                <w:szCs w:val="18"/>
                <w:lang w:eastAsia="zh-CN"/>
              </w:rPr>
              <w:t>N</w:t>
            </w:r>
            <w:r w:rsidR="00126AC1">
              <w:rPr>
                <w:rFonts w:ascii="微软雅黑" w:hAnsi="微软雅黑" w:cs="微软雅黑"/>
                <w:color w:val="000000" w:themeColor="text1"/>
                <w:sz w:val="18"/>
                <w:szCs w:val="18"/>
                <w:lang w:eastAsia="zh-CN"/>
              </w:rPr>
              <w:t>10</w:t>
            </w:r>
          </w:p>
        </w:tc>
        <w:tc>
          <w:tcPr>
            <w:tcW w:w="426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hideMark/>
          </w:tcPr>
          <w:p w:rsidR="00F06652" w:rsidRDefault="00F06652">
            <w:pPr>
              <w:adjustRightInd w:val="0"/>
              <w:snapToGrid w:val="0"/>
              <w:rPr>
                <w:color w:val="000000" w:themeColor="text1"/>
              </w:rPr>
            </w:pPr>
            <w:r>
              <w:rPr>
                <w:rFonts w:ascii="微软雅黑" w:hAnsi="微软雅黑" w:cs="微软雅黑" w:hint="eastAsia"/>
                <w:color w:val="000000" w:themeColor="text1"/>
                <w:sz w:val="18"/>
                <w:szCs w:val="18"/>
                <w:lang w:val="en-US" w:eastAsia="zh-CN"/>
              </w:rPr>
              <w:t>M</w:t>
            </w:r>
          </w:p>
        </w:tc>
        <w:tc>
          <w:tcPr>
            <w:tcW w:w="3826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4" w:space="0" w:color="4AACC5"/>
            </w:tcBorders>
            <w:shd w:val="clear" w:color="auto" w:fill="FFFFFF" w:themeFill="background1"/>
            <w:hideMark/>
          </w:tcPr>
          <w:p w:rsidR="00F06652" w:rsidRDefault="00F06652">
            <w:pPr>
              <w:adjustRightInd w:val="0"/>
              <w:snapToGrid w:val="0"/>
              <w:rPr>
                <w:rFonts w:ascii="微软雅黑" w:hAnsi="微软雅黑" w:cs="微软雅黑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color w:val="000000" w:themeColor="text1"/>
                <w:sz w:val="18"/>
                <w:szCs w:val="18"/>
                <w:lang w:eastAsia="zh-CN"/>
              </w:rPr>
              <w:t>参照行政区划国标代码</w:t>
            </w:r>
          </w:p>
        </w:tc>
      </w:tr>
      <w:tr w:rsidR="00F06652" w:rsidTr="00F06652">
        <w:tc>
          <w:tcPr>
            <w:tcW w:w="2376" w:type="dxa"/>
            <w:tcBorders>
              <w:top w:val="single" w:sz="6" w:space="0" w:color="4AACC5"/>
              <w:left w:val="single" w:sz="4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vAlign w:val="center"/>
            <w:hideMark/>
          </w:tcPr>
          <w:p w:rsidR="00F06652" w:rsidRDefault="00F06652">
            <w:pPr>
              <w:adjustRightInd w:val="0"/>
              <w:snapToGrid w:val="0"/>
              <w:rPr>
                <w:rFonts w:ascii="微软雅黑" w:hAnsi="微软雅黑"/>
                <w:color w:val="000000"/>
                <w:sz w:val="20"/>
                <w:lang w:val="en-US" w:eastAsia="zh-CN"/>
              </w:rPr>
            </w:pPr>
            <w:r>
              <w:rPr>
                <w:rFonts w:ascii="微软雅黑" w:hAnsi="微软雅黑" w:hint="eastAsia"/>
                <w:color w:val="000000"/>
                <w:sz w:val="20"/>
              </w:rPr>
              <w:t>businessType</w:t>
            </w:r>
          </w:p>
        </w:tc>
        <w:tc>
          <w:tcPr>
            <w:tcW w:w="1418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vAlign w:val="center"/>
            <w:hideMark/>
          </w:tcPr>
          <w:p w:rsidR="00F06652" w:rsidRDefault="00F06652">
            <w:pPr>
              <w:adjustRightInd w:val="0"/>
              <w:snapToGrid w:val="0"/>
              <w:rPr>
                <w:rFonts w:ascii="微软雅黑" w:hAnsi="微软雅黑"/>
                <w:color w:val="000000"/>
                <w:sz w:val="20"/>
                <w:lang w:val="en-US" w:eastAsia="zh-CN"/>
              </w:rPr>
            </w:pPr>
            <w:r>
              <w:rPr>
                <w:rFonts w:ascii="微软雅黑" w:hAnsi="微软雅黑" w:hint="eastAsia"/>
                <w:color w:val="000000"/>
                <w:sz w:val="20"/>
                <w:lang w:val="en-US"/>
              </w:rPr>
              <w:t>营业执照类型</w:t>
            </w:r>
          </w:p>
        </w:tc>
        <w:tc>
          <w:tcPr>
            <w:tcW w:w="849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hideMark/>
          </w:tcPr>
          <w:p w:rsidR="00F06652" w:rsidRDefault="00F06652">
            <w:pPr>
              <w:adjustRightInd w:val="0"/>
              <w:snapToGrid w:val="0"/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N1</w:t>
            </w:r>
          </w:p>
        </w:tc>
        <w:tc>
          <w:tcPr>
            <w:tcW w:w="426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hideMark/>
          </w:tcPr>
          <w:p w:rsidR="00F06652" w:rsidRDefault="00F06652">
            <w:pPr>
              <w:adjustRightInd w:val="0"/>
              <w:snapToGrid w:val="0"/>
            </w:pPr>
            <w:r>
              <w:rPr>
                <w:rFonts w:ascii="微软雅黑" w:hAnsi="微软雅黑" w:cs="微软雅黑" w:hint="eastAsia"/>
                <w:sz w:val="18"/>
                <w:szCs w:val="18"/>
                <w:lang w:val="en-US" w:eastAsia="zh-CN"/>
              </w:rPr>
              <w:t>M</w:t>
            </w:r>
          </w:p>
        </w:tc>
        <w:tc>
          <w:tcPr>
            <w:tcW w:w="3826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4" w:space="0" w:color="4AACC5"/>
            </w:tcBorders>
            <w:shd w:val="clear" w:color="auto" w:fill="FFFFFF" w:themeFill="background1"/>
            <w:hideMark/>
          </w:tcPr>
          <w:p w:rsidR="00F06652" w:rsidRDefault="00F06652">
            <w:pPr>
              <w:adjustRightInd w:val="0"/>
              <w:snapToGrid w:val="0"/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"0-营业执照 1-非营业执照（含事业单位法人证等等）</w:t>
            </w:r>
          </w:p>
          <w:p w:rsidR="00F06652" w:rsidRDefault="00F06652">
            <w:pPr>
              <w:adjustRightInd w:val="0"/>
              <w:snapToGrid w:val="0"/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默认0"</w:t>
            </w:r>
          </w:p>
        </w:tc>
      </w:tr>
      <w:tr w:rsidR="00F06652" w:rsidTr="00F06652">
        <w:tc>
          <w:tcPr>
            <w:tcW w:w="2376" w:type="dxa"/>
            <w:tcBorders>
              <w:top w:val="single" w:sz="6" w:space="0" w:color="4AACC5"/>
              <w:left w:val="single" w:sz="4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vAlign w:val="center"/>
            <w:hideMark/>
          </w:tcPr>
          <w:p w:rsidR="00F06652" w:rsidRDefault="00F06652">
            <w:pPr>
              <w:adjustRightInd w:val="0"/>
              <w:snapToGrid w:val="0"/>
              <w:rPr>
                <w:rFonts w:ascii="微软雅黑" w:hAnsi="微软雅黑"/>
                <w:color w:val="000000"/>
                <w:sz w:val="20"/>
              </w:rPr>
            </w:pPr>
            <w:r>
              <w:rPr>
                <w:rFonts w:ascii="微软雅黑" w:hAnsi="微软雅黑" w:hint="eastAsia"/>
                <w:color w:val="000000"/>
                <w:sz w:val="20"/>
              </w:rPr>
              <w:t>businessRegno</w:t>
            </w:r>
          </w:p>
        </w:tc>
        <w:tc>
          <w:tcPr>
            <w:tcW w:w="1418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vAlign w:val="center"/>
            <w:hideMark/>
          </w:tcPr>
          <w:p w:rsidR="00F06652" w:rsidRDefault="00F06652">
            <w:pPr>
              <w:adjustRightInd w:val="0"/>
              <w:snapToGrid w:val="0"/>
              <w:rPr>
                <w:rFonts w:ascii="微软雅黑" w:hAnsi="微软雅黑"/>
                <w:color w:val="000000"/>
                <w:sz w:val="20"/>
              </w:rPr>
            </w:pPr>
            <w:r>
              <w:rPr>
                <w:rFonts w:ascii="微软雅黑" w:hAnsi="微软雅黑" w:hint="eastAsia"/>
                <w:color w:val="000000"/>
                <w:sz w:val="20"/>
                <w:lang w:val="en-US"/>
              </w:rPr>
              <w:t>营业执照注册号</w:t>
            </w:r>
          </w:p>
        </w:tc>
        <w:tc>
          <w:tcPr>
            <w:tcW w:w="849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hideMark/>
          </w:tcPr>
          <w:p w:rsidR="00F06652" w:rsidRDefault="00F06652">
            <w:pPr>
              <w:adjustRightInd w:val="0"/>
              <w:snapToGrid w:val="0"/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AN100</w:t>
            </w:r>
          </w:p>
        </w:tc>
        <w:tc>
          <w:tcPr>
            <w:tcW w:w="426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hideMark/>
          </w:tcPr>
          <w:p w:rsidR="00F06652" w:rsidRDefault="00F06652">
            <w:pPr>
              <w:adjustRightInd w:val="0"/>
              <w:snapToGrid w:val="0"/>
            </w:pPr>
            <w:r>
              <w:rPr>
                <w:rFonts w:ascii="微软雅黑" w:hAnsi="微软雅黑" w:cs="微软雅黑" w:hint="eastAsia"/>
                <w:sz w:val="18"/>
                <w:szCs w:val="18"/>
                <w:lang w:val="en-US" w:eastAsia="zh-CN"/>
              </w:rPr>
              <w:t>M</w:t>
            </w:r>
          </w:p>
        </w:tc>
        <w:tc>
          <w:tcPr>
            <w:tcW w:w="3826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4" w:space="0" w:color="4AACC5"/>
            </w:tcBorders>
            <w:shd w:val="clear" w:color="auto" w:fill="FFFFFF" w:themeFill="background1"/>
            <w:vAlign w:val="center"/>
          </w:tcPr>
          <w:p w:rsidR="00F06652" w:rsidRDefault="00F06652">
            <w:pPr>
              <w:adjustRightInd w:val="0"/>
              <w:snapToGrid w:val="0"/>
              <w:rPr>
                <w:rFonts w:ascii="微软雅黑" w:hAnsi="微软雅黑"/>
                <w:color w:val="000000"/>
                <w:sz w:val="20"/>
                <w:lang w:val="en-US" w:eastAsia="zh-CN"/>
              </w:rPr>
            </w:pPr>
          </w:p>
        </w:tc>
      </w:tr>
      <w:tr w:rsidR="00F06652" w:rsidTr="00F06652">
        <w:tc>
          <w:tcPr>
            <w:tcW w:w="2376" w:type="dxa"/>
            <w:tcBorders>
              <w:top w:val="single" w:sz="6" w:space="0" w:color="4AACC5"/>
              <w:left w:val="single" w:sz="4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vAlign w:val="center"/>
            <w:hideMark/>
          </w:tcPr>
          <w:p w:rsidR="00F06652" w:rsidRDefault="00F06652">
            <w:pPr>
              <w:adjustRightInd w:val="0"/>
              <w:snapToGrid w:val="0"/>
              <w:rPr>
                <w:rFonts w:ascii="微软雅黑" w:hAnsi="微软雅黑"/>
                <w:color w:val="000000"/>
                <w:sz w:val="20"/>
              </w:rPr>
            </w:pPr>
            <w:r>
              <w:rPr>
                <w:rFonts w:ascii="微软雅黑" w:hAnsi="微软雅黑" w:hint="eastAsia"/>
                <w:color w:val="000000"/>
                <w:sz w:val="20"/>
              </w:rPr>
              <w:t>address</w:t>
            </w:r>
          </w:p>
        </w:tc>
        <w:tc>
          <w:tcPr>
            <w:tcW w:w="1418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vAlign w:val="center"/>
            <w:hideMark/>
          </w:tcPr>
          <w:p w:rsidR="00F06652" w:rsidRDefault="00F06652">
            <w:pPr>
              <w:adjustRightInd w:val="0"/>
              <w:snapToGrid w:val="0"/>
              <w:rPr>
                <w:rFonts w:ascii="微软雅黑" w:hAnsi="微软雅黑"/>
                <w:color w:val="000000"/>
                <w:sz w:val="20"/>
              </w:rPr>
            </w:pPr>
            <w:r>
              <w:rPr>
                <w:rFonts w:ascii="微软雅黑" w:hAnsi="微软雅黑" w:hint="eastAsia"/>
                <w:color w:val="000000"/>
                <w:sz w:val="20"/>
                <w:lang w:val="en-US"/>
              </w:rPr>
              <w:t>经营地址</w:t>
            </w:r>
          </w:p>
        </w:tc>
        <w:tc>
          <w:tcPr>
            <w:tcW w:w="849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hideMark/>
          </w:tcPr>
          <w:p w:rsidR="00F06652" w:rsidRDefault="00F06652">
            <w:pPr>
              <w:adjustRightInd w:val="0"/>
              <w:snapToGrid w:val="0"/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X200</w:t>
            </w:r>
          </w:p>
        </w:tc>
        <w:tc>
          <w:tcPr>
            <w:tcW w:w="426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hideMark/>
          </w:tcPr>
          <w:p w:rsidR="00F06652" w:rsidRDefault="00F06652">
            <w:pPr>
              <w:adjustRightInd w:val="0"/>
              <w:snapToGrid w:val="0"/>
            </w:pPr>
            <w:r>
              <w:rPr>
                <w:rFonts w:ascii="微软雅黑" w:hAnsi="微软雅黑" w:cs="微软雅黑" w:hint="eastAsia"/>
                <w:sz w:val="18"/>
                <w:szCs w:val="18"/>
                <w:lang w:val="en-US" w:eastAsia="zh-CN"/>
              </w:rPr>
              <w:t>M</w:t>
            </w:r>
          </w:p>
        </w:tc>
        <w:tc>
          <w:tcPr>
            <w:tcW w:w="3826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4" w:space="0" w:color="4AACC5"/>
            </w:tcBorders>
            <w:shd w:val="clear" w:color="auto" w:fill="FFFFFF" w:themeFill="background1"/>
            <w:vAlign w:val="center"/>
          </w:tcPr>
          <w:p w:rsidR="00F06652" w:rsidRDefault="00F06652">
            <w:pPr>
              <w:adjustRightInd w:val="0"/>
              <w:snapToGrid w:val="0"/>
              <w:rPr>
                <w:rFonts w:ascii="微软雅黑" w:hAnsi="微软雅黑"/>
                <w:color w:val="000000"/>
                <w:sz w:val="20"/>
              </w:rPr>
            </w:pPr>
          </w:p>
        </w:tc>
      </w:tr>
      <w:tr w:rsidR="00F06652" w:rsidTr="00F06652">
        <w:tc>
          <w:tcPr>
            <w:tcW w:w="2376" w:type="dxa"/>
            <w:tcBorders>
              <w:top w:val="single" w:sz="6" w:space="0" w:color="4AACC5"/>
              <w:left w:val="single" w:sz="4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vAlign w:val="center"/>
            <w:hideMark/>
          </w:tcPr>
          <w:p w:rsidR="00F06652" w:rsidRDefault="00F06652">
            <w:pPr>
              <w:adjustRightInd w:val="0"/>
              <w:snapToGrid w:val="0"/>
              <w:rPr>
                <w:rFonts w:ascii="微软雅黑" w:hAnsi="微软雅黑"/>
                <w:color w:val="000000"/>
                <w:sz w:val="20"/>
              </w:rPr>
            </w:pPr>
            <w:r>
              <w:rPr>
                <w:rFonts w:ascii="微软雅黑" w:hAnsi="微软雅黑" w:hint="eastAsia"/>
                <w:color w:val="000000"/>
                <w:sz w:val="20"/>
              </w:rPr>
              <w:t>mccCode</w:t>
            </w:r>
          </w:p>
        </w:tc>
        <w:tc>
          <w:tcPr>
            <w:tcW w:w="1418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vAlign w:val="center"/>
            <w:hideMark/>
          </w:tcPr>
          <w:p w:rsidR="00F06652" w:rsidRDefault="00F06652">
            <w:pPr>
              <w:adjustRightInd w:val="0"/>
              <w:snapToGrid w:val="0"/>
              <w:rPr>
                <w:rFonts w:ascii="微软雅黑" w:hAnsi="微软雅黑"/>
                <w:color w:val="000000"/>
                <w:sz w:val="20"/>
                <w:lang w:eastAsia="zh-CN"/>
              </w:rPr>
            </w:pPr>
            <w:r>
              <w:rPr>
                <w:rFonts w:ascii="微软雅黑" w:hAnsi="微软雅黑" w:hint="eastAsia"/>
                <w:color w:val="000000"/>
                <w:sz w:val="20"/>
                <w:lang w:eastAsia="zh-CN"/>
              </w:rPr>
              <w:t>MCC（一二级行业）</w:t>
            </w:r>
          </w:p>
        </w:tc>
        <w:tc>
          <w:tcPr>
            <w:tcW w:w="849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hideMark/>
          </w:tcPr>
          <w:p w:rsidR="00F06652" w:rsidRDefault="00F06652">
            <w:pPr>
              <w:adjustRightInd w:val="0"/>
              <w:snapToGrid w:val="0"/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N4</w:t>
            </w:r>
          </w:p>
        </w:tc>
        <w:tc>
          <w:tcPr>
            <w:tcW w:w="426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hideMark/>
          </w:tcPr>
          <w:p w:rsidR="00F06652" w:rsidRDefault="00F06652">
            <w:pPr>
              <w:adjustRightInd w:val="0"/>
              <w:snapToGrid w:val="0"/>
            </w:pPr>
            <w:r>
              <w:rPr>
                <w:rFonts w:ascii="微软雅黑" w:hAnsi="微软雅黑" w:cs="微软雅黑" w:hint="eastAsia"/>
                <w:sz w:val="18"/>
                <w:szCs w:val="18"/>
                <w:lang w:val="en-US" w:eastAsia="zh-CN"/>
              </w:rPr>
              <w:t>M</w:t>
            </w:r>
          </w:p>
        </w:tc>
        <w:tc>
          <w:tcPr>
            <w:tcW w:w="3826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4" w:space="0" w:color="4AACC5"/>
            </w:tcBorders>
            <w:shd w:val="clear" w:color="auto" w:fill="FFFFFF" w:themeFill="background1"/>
            <w:vAlign w:val="center"/>
            <w:hideMark/>
          </w:tcPr>
          <w:p w:rsidR="00F06652" w:rsidRDefault="00F06652">
            <w:pPr>
              <w:adjustRightInd w:val="0"/>
              <w:snapToGrid w:val="0"/>
              <w:rPr>
                <w:rFonts w:ascii="微软雅黑" w:hAnsi="微软雅黑"/>
                <w:color w:val="000000"/>
                <w:sz w:val="20"/>
                <w:lang w:eastAsia="zh-CN"/>
              </w:rPr>
            </w:pPr>
            <w:r>
              <w:rPr>
                <w:rFonts w:ascii="微软雅黑" w:hAnsi="微软雅黑" w:hint="eastAsia"/>
                <w:color w:val="000000"/>
                <w:sz w:val="20"/>
                <w:lang w:eastAsia="zh-CN"/>
              </w:rPr>
              <w:t>参见附件《MCC行业代码》</w:t>
            </w:r>
          </w:p>
        </w:tc>
      </w:tr>
      <w:tr w:rsidR="00F06652" w:rsidTr="00F06652">
        <w:tc>
          <w:tcPr>
            <w:tcW w:w="2376" w:type="dxa"/>
            <w:tcBorders>
              <w:top w:val="single" w:sz="6" w:space="0" w:color="4AACC5"/>
              <w:left w:val="single" w:sz="4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vAlign w:val="center"/>
            <w:hideMark/>
          </w:tcPr>
          <w:p w:rsidR="00F06652" w:rsidRDefault="00F06652">
            <w:pPr>
              <w:adjustRightInd w:val="0"/>
              <w:snapToGrid w:val="0"/>
              <w:rPr>
                <w:rFonts w:ascii="微软雅黑" w:hAnsi="微软雅黑"/>
                <w:color w:val="000000"/>
                <w:sz w:val="20"/>
              </w:rPr>
            </w:pPr>
            <w:r>
              <w:rPr>
                <w:rFonts w:ascii="微软雅黑" w:hAnsi="微软雅黑" w:hint="eastAsia"/>
                <w:color w:val="000000"/>
                <w:sz w:val="20"/>
              </w:rPr>
              <w:t>telephone</w:t>
            </w:r>
          </w:p>
        </w:tc>
        <w:tc>
          <w:tcPr>
            <w:tcW w:w="1418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vAlign w:val="center"/>
            <w:hideMark/>
          </w:tcPr>
          <w:p w:rsidR="00F06652" w:rsidRDefault="00F06652">
            <w:pPr>
              <w:adjustRightInd w:val="0"/>
              <w:snapToGrid w:val="0"/>
              <w:rPr>
                <w:rFonts w:ascii="微软雅黑" w:hAnsi="微软雅黑"/>
                <w:color w:val="000000"/>
                <w:sz w:val="20"/>
              </w:rPr>
            </w:pPr>
            <w:r>
              <w:rPr>
                <w:rFonts w:ascii="微软雅黑" w:hAnsi="微软雅黑" w:hint="eastAsia"/>
                <w:color w:val="000000"/>
                <w:sz w:val="20"/>
                <w:lang w:val="en-US"/>
              </w:rPr>
              <w:t>公司固话</w:t>
            </w:r>
          </w:p>
        </w:tc>
        <w:tc>
          <w:tcPr>
            <w:tcW w:w="849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hideMark/>
          </w:tcPr>
          <w:p w:rsidR="00F06652" w:rsidRDefault="00F06652">
            <w:pPr>
              <w:adjustRightInd w:val="0"/>
              <w:snapToGrid w:val="0"/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AN20</w:t>
            </w:r>
          </w:p>
        </w:tc>
        <w:tc>
          <w:tcPr>
            <w:tcW w:w="426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hideMark/>
          </w:tcPr>
          <w:p w:rsidR="00F06652" w:rsidRDefault="00F06652">
            <w:pPr>
              <w:adjustRightInd w:val="0"/>
              <w:snapToGrid w:val="0"/>
            </w:pPr>
            <w:r>
              <w:rPr>
                <w:rFonts w:ascii="微软雅黑" w:hAnsi="微软雅黑" w:cs="微软雅黑" w:hint="eastAsia"/>
                <w:sz w:val="18"/>
                <w:szCs w:val="18"/>
                <w:lang w:val="en-US" w:eastAsia="zh-CN"/>
              </w:rPr>
              <w:t>O</w:t>
            </w:r>
          </w:p>
        </w:tc>
        <w:tc>
          <w:tcPr>
            <w:tcW w:w="3826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4" w:space="0" w:color="4AACC5"/>
            </w:tcBorders>
            <w:shd w:val="clear" w:color="auto" w:fill="FFFFFF" w:themeFill="background1"/>
            <w:vAlign w:val="center"/>
          </w:tcPr>
          <w:p w:rsidR="00F06652" w:rsidRDefault="00F06652">
            <w:pPr>
              <w:adjustRightInd w:val="0"/>
              <w:snapToGrid w:val="0"/>
              <w:rPr>
                <w:rFonts w:ascii="微软雅黑" w:hAnsi="微软雅黑"/>
                <w:color w:val="000000"/>
                <w:sz w:val="20"/>
                <w:lang w:eastAsia="zh-CN"/>
              </w:rPr>
            </w:pPr>
          </w:p>
        </w:tc>
      </w:tr>
      <w:tr w:rsidR="00F06652" w:rsidTr="00F06652">
        <w:tc>
          <w:tcPr>
            <w:tcW w:w="2376" w:type="dxa"/>
            <w:tcBorders>
              <w:top w:val="single" w:sz="6" w:space="0" w:color="4AACC5"/>
              <w:left w:val="single" w:sz="4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vAlign w:val="center"/>
            <w:hideMark/>
          </w:tcPr>
          <w:p w:rsidR="00F06652" w:rsidRDefault="00F06652">
            <w:pPr>
              <w:adjustRightInd w:val="0"/>
              <w:snapToGrid w:val="0"/>
              <w:rPr>
                <w:rFonts w:ascii="微软雅黑" w:hAnsi="微软雅黑"/>
                <w:color w:val="000000"/>
                <w:sz w:val="20"/>
              </w:rPr>
            </w:pPr>
            <w:r>
              <w:rPr>
                <w:rFonts w:ascii="微软雅黑" w:hAnsi="微软雅黑" w:hint="eastAsia"/>
                <w:color w:val="000000"/>
                <w:sz w:val="20"/>
              </w:rPr>
              <w:t>registDate</w:t>
            </w:r>
          </w:p>
        </w:tc>
        <w:tc>
          <w:tcPr>
            <w:tcW w:w="1418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vAlign w:val="center"/>
            <w:hideMark/>
          </w:tcPr>
          <w:p w:rsidR="00F06652" w:rsidRDefault="00F06652">
            <w:pPr>
              <w:adjustRightInd w:val="0"/>
              <w:snapToGrid w:val="0"/>
              <w:rPr>
                <w:rFonts w:ascii="微软雅黑" w:hAnsi="微软雅黑"/>
                <w:color w:val="000000"/>
                <w:sz w:val="20"/>
              </w:rPr>
            </w:pPr>
            <w:r>
              <w:rPr>
                <w:rFonts w:ascii="微软雅黑" w:hAnsi="微软雅黑" w:hint="eastAsia"/>
                <w:color w:val="000000"/>
                <w:sz w:val="20"/>
                <w:lang w:val="en-US"/>
              </w:rPr>
              <w:t>成立日期</w:t>
            </w:r>
          </w:p>
        </w:tc>
        <w:tc>
          <w:tcPr>
            <w:tcW w:w="849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hideMark/>
          </w:tcPr>
          <w:p w:rsidR="00F06652" w:rsidRDefault="00F06652">
            <w:pPr>
              <w:adjustRightInd w:val="0"/>
              <w:snapToGrid w:val="0"/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D</w:t>
            </w:r>
          </w:p>
        </w:tc>
        <w:tc>
          <w:tcPr>
            <w:tcW w:w="426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hideMark/>
          </w:tcPr>
          <w:p w:rsidR="00F06652" w:rsidRDefault="00F06652">
            <w:pPr>
              <w:adjustRightInd w:val="0"/>
              <w:snapToGrid w:val="0"/>
            </w:pPr>
            <w:r>
              <w:rPr>
                <w:rFonts w:ascii="微软雅黑" w:hAnsi="微软雅黑" w:cs="微软雅黑" w:hint="eastAsia"/>
                <w:sz w:val="18"/>
                <w:szCs w:val="18"/>
                <w:lang w:val="en-US" w:eastAsia="zh-CN"/>
              </w:rPr>
              <w:t>M</w:t>
            </w:r>
          </w:p>
        </w:tc>
        <w:tc>
          <w:tcPr>
            <w:tcW w:w="3826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4" w:space="0" w:color="4AACC5"/>
            </w:tcBorders>
            <w:shd w:val="clear" w:color="auto" w:fill="FFFFFF" w:themeFill="background1"/>
            <w:vAlign w:val="center"/>
            <w:hideMark/>
          </w:tcPr>
          <w:p w:rsidR="00F06652" w:rsidRDefault="00F06652">
            <w:pPr>
              <w:adjustRightInd w:val="0"/>
              <w:snapToGrid w:val="0"/>
              <w:rPr>
                <w:rFonts w:ascii="微软雅黑" w:hAnsi="微软雅黑"/>
                <w:color w:val="000000"/>
                <w:sz w:val="20"/>
              </w:rPr>
            </w:pPr>
            <w:r>
              <w:rPr>
                <w:rFonts w:ascii="微软雅黑" w:hAnsi="微软雅黑" w:hint="eastAsia"/>
                <w:color w:val="000000"/>
                <w:sz w:val="20"/>
                <w:lang w:val="en-US"/>
              </w:rPr>
              <w:t>注册时间</w:t>
            </w:r>
          </w:p>
        </w:tc>
      </w:tr>
      <w:tr w:rsidR="00F06652" w:rsidTr="00F06652">
        <w:tc>
          <w:tcPr>
            <w:tcW w:w="2376" w:type="dxa"/>
            <w:tcBorders>
              <w:top w:val="single" w:sz="6" w:space="0" w:color="4AACC5"/>
              <w:left w:val="single" w:sz="4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vAlign w:val="center"/>
            <w:hideMark/>
          </w:tcPr>
          <w:p w:rsidR="00F06652" w:rsidRDefault="00F06652">
            <w:pPr>
              <w:adjustRightInd w:val="0"/>
              <w:snapToGrid w:val="0"/>
              <w:rPr>
                <w:rFonts w:ascii="微软雅黑" w:hAnsi="微软雅黑"/>
                <w:color w:val="000000"/>
                <w:sz w:val="20"/>
              </w:rPr>
            </w:pPr>
            <w:r>
              <w:rPr>
                <w:rFonts w:ascii="微软雅黑" w:hAnsi="微软雅黑" w:hint="eastAsia"/>
                <w:color w:val="000000"/>
                <w:sz w:val="20"/>
              </w:rPr>
              <w:t>registFund</w:t>
            </w:r>
          </w:p>
        </w:tc>
        <w:tc>
          <w:tcPr>
            <w:tcW w:w="1418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vAlign w:val="center"/>
            <w:hideMark/>
          </w:tcPr>
          <w:p w:rsidR="00F06652" w:rsidRDefault="00F06652">
            <w:pPr>
              <w:adjustRightInd w:val="0"/>
              <w:snapToGrid w:val="0"/>
              <w:rPr>
                <w:rFonts w:ascii="微软雅黑" w:hAnsi="微软雅黑"/>
                <w:color w:val="000000"/>
                <w:sz w:val="20"/>
              </w:rPr>
            </w:pPr>
            <w:r>
              <w:rPr>
                <w:rFonts w:ascii="微软雅黑" w:hAnsi="微软雅黑" w:hint="eastAsia"/>
                <w:color w:val="000000"/>
                <w:sz w:val="20"/>
                <w:lang w:val="en-US"/>
              </w:rPr>
              <w:t>注册资金</w:t>
            </w:r>
          </w:p>
        </w:tc>
        <w:tc>
          <w:tcPr>
            <w:tcW w:w="849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hideMark/>
          </w:tcPr>
          <w:p w:rsidR="00F06652" w:rsidRDefault="00F06652">
            <w:pPr>
              <w:adjustRightInd w:val="0"/>
              <w:snapToGrid w:val="0"/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X50</w:t>
            </w:r>
          </w:p>
        </w:tc>
        <w:tc>
          <w:tcPr>
            <w:tcW w:w="426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hideMark/>
          </w:tcPr>
          <w:p w:rsidR="00F06652" w:rsidRDefault="00F06652">
            <w:pPr>
              <w:adjustRightInd w:val="0"/>
              <w:snapToGrid w:val="0"/>
            </w:pPr>
            <w:r>
              <w:rPr>
                <w:rFonts w:ascii="微软雅黑" w:hAnsi="微软雅黑" w:cs="微软雅黑" w:hint="eastAsia"/>
                <w:sz w:val="18"/>
                <w:szCs w:val="18"/>
                <w:lang w:val="en-US" w:eastAsia="zh-CN"/>
              </w:rPr>
              <w:t>M</w:t>
            </w:r>
          </w:p>
        </w:tc>
        <w:tc>
          <w:tcPr>
            <w:tcW w:w="3826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4" w:space="0" w:color="4AACC5"/>
            </w:tcBorders>
            <w:shd w:val="clear" w:color="auto" w:fill="FFFFFF" w:themeFill="background1"/>
            <w:vAlign w:val="center"/>
          </w:tcPr>
          <w:p w:rsidR="00F06652" w:rsidRDefault="00F06652">
            <w:pPr>
              <w:adjustRightInd w:val="0"/>
              <w:snapToGrid w:val="0"/>
              <w:rPr>
                <w:rFonts w:ascii="微软雅黑" w:hAnsi="微软雅黑"/>
                <w:color w:val="000000"/>
                <w:sz w:val="20"/>
                <w:lang w:eastAsia="zh-CN"/>
              </w:rPr>
            </w:pPr>
          </w:p>
        </w:tc>
      </w:tr>
      <w:tr w:rsidR="00F06652" w:rsidTr="00F06652">
        <w:tc>
          <w:tcPr>
            <w:tcW w:w="2376" w:type="dxa"/>
            <w:tcBorders>
              <w:top w:val="single" w:sz="6" w:space="0" w:color="4AACC5"/>
              <w:left w:val="single" w:sz="4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vAlign w:val="center"/>
            <w:hideMark/>
          </w:tcPr>
          <w:p w:rsidR="00F06652" w:rsidRDefault="00F06652">
            <w:pPr>
              <w:adjustRightInd w:val="0"/>
              <w:snapToGrid w:val="0"/>
              <w:rPr>
                <w:rFonts w:ascii="微软雅黑" w:hAnsi="微软雅黑"/>
                <w:color w:val="000000"/>
                <w:sz w:val="20"/>
              </w:rPr>
            </w:pPr>
            <w:r>
              <w:rPr>
                <w:rFonts w:ascii="微软雅黑" w:hAnsi="微软雅黑" w:hint="eastAsia"/>
                <w:color w:val="000000"/>
                <w:sz w:val="20"/>
              </w:rPr>
              <w:t>email</w:t>
            </w:r>
          </w:p>
        </w:tc>
        <w:tc>
          <w:tcPr>
            <w:tcW w:w="1418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vAlign w:val="center"/>
            <w:hideMark/>
          </w:tcPr>
          <w:p w:rsidR="00F06652" w:rsidRDefault="00F06652">
            <w:pPr>
              <w:adjustRightInd w:val="0"/>
              <w:snapToGrid w:val="0"/>
              <w:rPr>
                <w:rFonts w:ascii="微软雅黑" w:hAnsi="微软雅黑"/>
                <w:color w:val="000000"/>
                <w:sz w:val="20"/>
              </w:rPr>
            </w:pPr>
            <w:r>
              <w:rPr>
                <w:rFonts w:ascii="微软雅黑" w:hAnsi="微软雅黑" w:hint="eastAsia"/>
                <w:color w:val="000000"/>
                <w:sz w:val="20"/>
                <w:lang w:val="en-US"/>
              </w:rPr>
              <w:t>公司邮箱</w:t>
            </w:r>
          </w:p>
        </w:tc>
        <w:tc>
          <w:tcPr>
            <w:tcW w:w="849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hideMark/>
          </w:tcPr>
          <w:p w:rsidR="00F06652" w:rsidRDefault="00F06652">
            <w:pPr>
              <w:adjustRightInd w:val="0"/>
              <w:snapToGrid w:val="0"/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AN100</w:t>
            </w:r>
          </w:p>
        </w:tc>
        <w:tc>
          <w:tcPr>
            <w:tcW w:w="426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hideMark/>
          </w:tcPr>
          <w:p w:rsidR="00F06652" w:rsidRDefault="00F06652">
            <w:pPr>
              <w:adjustRightInd w:val="0"/>
              <w:snapToGrid w:val="0"/>
            </w:pPr>
            <w:r>
              <w:rPr>
                <w:rFonts w:ascii="微软雅黑" w:hAnsi="微软雅黑" w:cs="微软雅黑" w:hint="eastAsia"/>
                <w:sz w:val="18"/>
                <w:szCs w:val="18"/>
                <w:lang w:val="en-US" w:eastAsia="zh-CN"/>
              </w:rPr>
              <w:t>M</w:t>
            </w:r>
          </w:p>
        </w:tc>
        <w:tc>
          <w:tcPr>
            <w:tcW w:w="3826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4" w:space="0" w:color="4AACC5"/>
            </w:tcBorders>
            <w:shd w:val="clear" w:color="auto" w:fill="FFFFFF" w:themeFill="background1"/>
            <w:vAlign w:val="center"/>
          </w:tcPr>
          <w:p w:rsidR="00F06652" w:rsidRDefault="00F06652">
            <w:pPr>
              <w:adjustRightInd w:val="0"/>
              <w:snapToGrid w:val="0"/>
              <w:rPr>
                <w:rFonts w:ascii="微软雅黑" w:hAnsi="微软雅黑"/>
                <w:color w:val="000000"/>
                <w:sz w:val="20"/>
              </w:rPr>
            </w:pPr>
          </w:p>
        </w:tc>
      </w:tr>
      <w:tr w:rsidR="00F06652" w:rsidTr="00F06652">
        <w:tc>
          <w:tcPr>
            <w:tcW w:w="2376" w:type="dxa"/>
            <w:tcBorders>
              <w:top w:val="single" w:sz="6" w:space="0" w:color="4AACC5"/>
              <w:left w:val="single" w:sz="4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vAlign w:val="center"/>
            <w:hideMark/>
          </w:tcPr>
          <w:p w:rsidR="00F06652" w:rsidRDefault="001460F6" w:rsidP="001460F6">
            <w:pPr>
              <w:adjustRightInd w:val="0"/>
              <w:snapToGrid w:val="0"/>
              <w:rPr>
                <w:rFonts w:ascii="微软雅黑" w:hAnsi="微软雅黑"/>
                <w:color w:val="000000"/>
                <w:sz w:val="20"/>
                <w:lang w:eastAsia="zh-CN"/>
              </w:rPr>
            </w:pPr>
            <w:bookmarkStart w:id="132" w:name="_Hlk508106892"/>
            <w:r>
              <w:rPr>
                <w:rFonts w:ascii="微软雅黑" w:hAnsi="微软雅黑" w:hint="eastAsia"/>
                <w:color w:val="000000"/>
                <w:sz w:val="20"/>
                <w:lang w:eastAsia="zh-CN"/>
              </w:rPr>
              <w:t>contactList</w:t>
            </w:r>
          </w:p>
        </w:tc>
        <w:tc>
          <w:tcPr>
            <w:tcW w:w="1418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vAlign w:val="center"/>
            <w:hideMark/>
          </w:tcPr>
          <w:p w:rsidR="00F06652" w:rsidRDefault="001460F6">
            <w:pPr>
              <w:adjustRightInd w:val="0"/>
              <w:snapToGrid w:val="0"/>
              <w:rPr>
                <w:rFonts w:ascii="微软雅黑" w:hAnsi="微软雅黑"/>
                <w:color w:val="000000"/>
                <w:sz w:val="20"/>
                <w:lang w:eastAsia="zh-CN"/>
              </w:rPr>
            </w:pPr>
            <w:r>
              <w:rPr>
                <w:rFonts w:ascii="微软雅黑" w:hAnsi="微软雅黑" w:hint="eastAsia"/>
                <w:color w:val="000000"/>
                <w:sz w:val="20"/>
                <w:lang w:val="en-US"/>
              </w:rPr>
              <w:t>联系人</w:t>
            </w:r>
            <w:r>
              <w:rPr>
                <w:rFonts w:ascii="微软雅黑" w:hAnsi="微软雅黑" w:hint="eastAsia"/>
                <w:color w:val="000000"/>
                <w:sz w:val="20"/>
                <w:lang w:val="en-US" w:eastAsia="zh-CN"/>
              </w:rPr>
              <w:t>列表</w:t>
            </w:r>
          </w:p>
        </w:tc>
        <w:tc>
          <w:tcPr>
            <w:tcW w:w="849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vAlign w:val="center"/>
            <w:hideMark/>
          </w:tcPr>
          <w:p w:rsidR="00F06652" w:rsidRDefault="001460F6">
            <w:pPr>
              <w:adjustRightInd w:val="0"/>
              <w:snapToGrid w:val="0"/>
              <w:jc w:val="center"/>
              <w:rPr>
                <w:rFonts w:ascii="微软雅黑" w:hAnsi="微软雅黑"/>
                <w:color w:val="000000"/>
                <w:sz w:val="20"/>
                <w:lang w:eastAsia="zh-CN"/>
              </w:rPr>
            </w:pPr>
            <w:r>
              <w:rPr>
                <w:rFonts w:ascii="微软雅黑" w:hAnsi="微软雅黑" w:hint="eastAsia"/>
                <w:color w:val="000000"/>
                <w:sz w:val="20"/>
                <w:lang w:eastAsia="zh-CN"/>
              </w:rPr>
              <w:t>Contact[ ]</w:t>
            </w:r>
          </w:p>
        </w:tc>
        <w:tc>
          <w:tcPr>
            <w:tcW w:w="426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vAlign w:val="center"/>
            <w:hideMark/>
          </w:tcPr>
          <w:p w:rsidR="00F06652" w:rsidRDefault="00F06652">
            <w:pPr>
              <w:adjustRightInd w:val="0"/>
              <w:snapToGrid w:val="0"/>
              <w:rPr>
                <w:rFonts w:ascii="微软雅黑" w:hAnsi="微软雅黑"/>
                <w:color w:val="000000"/>
                <w:sz w:val="20"/>
              </w:rPr>
            </w:pPr>
            <w:r>
              <w:rPr>
                <w:rFonts w:ascii="微软雅黑" w:hAnsi="微软雅黑" w:hint="eastAsia"/>
                <w:color w:val="000000"/>
                <w:sz w:val="20"/>
              </w:rPr>
              <w:t>M</w:t>
            </w:r>
          </w:p>
        </w:tc>
        <w:tc>
          <w:tcPr>
            <w:tcW w:w="3826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4" w:space="0" w:color="4AACC5"/>
            </w:tcBorders>
            <w:shd w:val="clear" w:color="auto" w:fill="FFFFFF" w:themeFill="background1"/>
            <w:vAlign w:val="center"/>
            <w:hideMark/>
          </w:tcPr>
          <w:p w:rsidR="00F06652" w:rsidRDefault="00926365" w:rsidP="001460F6">
            <w:pPr>
              <w:adjustRightInd w:val="0"/>
              <w:snapToGrid w:val="0"/>
              <w:rPr>
                <w:rFonts w:ascii="微软雅黑" w:hAnsi="微软雅黑"/>
                <w:color w:val="000000"/>
                <w:sz w:val="20"/>
                <w:lang w:eastAsia="zh-CN"/>
              </w:rPr>
            </w:pPr>
            <w:bookmarkStart w:id="133" w:name="OLE_LINK104"/>
            <w:bookmarkStart w:id="134" w:name="OLE_LINK115"/>
            <w:r>
              <w:rPr>
                <w:rFonts w:ascii="微软雅黑" w:hAnsi="微软雅黑" w:cs="宋体" w:hint="eastAsia"/>
                <w:sz w:val="18"/>
                <w:szCs w:val="18"/>
                <w:lang w:eastAsia="zh-CN"/>
              </w:rPr>
              <w:t>参见数据元Contact定义</w:t>
            </w:r>
            <w:bookmarkEnd w:id="133"/>
            <w:bookmarkEnd w:id="134"/>
          </w:p>
        </w:tc>
      </w:tr>
      <w:tr w:rsidR="00F06652" w:rsidTr="00F06652">
        <w:tc>
          <w:tcPr>
            <w:tcW w:w="2376" w:type="dxa"/>
            <w:tcBorders>
              <w:top w:val="single" w:sz="6" w:space="0" w:color="4AACC5"/>
              <w:left w:val="single" w:sz="4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vAlign w:val="center"/>
            <w:hideMark/>
          </w:tcPr>
          <w:p w:rsidR="00F06652" w:rsidRDefault="001460F6">
            <w:pPr>
              <w:adjustRightInd w:val="0"/>
              <w:snapToGrid w:val="0"/>
              <w:rPr>
                <w:rFonts w:ascii="微软雅黑" w:hAnsi="微软雅黑"/>
                <w:color w:val="000000" w:themeColor="text1"/>
                <w:sz w:val="20"/>
                <w:lang w:eastAsia="zh-CN"/>
              </w:rPr>
            </w:pPr>
            <w:r>
              <w:rPr>
                <w:rFonts w:ascii="微软雅黑" w:hAnsi="微软雅黑" w:hint="eastAsia"/>
                <w:color w:val="000000" w:themeColor="text1"/>
                <w:sz w:val="20"/>
                <w:lang w:eastAsia="zh-CN"/>
              </w:rPr>
              <w:t>f</w:t>
            </w:r>
            <w:r>
              <w:rPr>
                <w:rFonts w:ascii="微软雅黑" w:hAnsi="微软雅黑" w:hint="eastAsia"/>
                <w:color w:val="000000" w:themeColor="text1"/>
                <w:sz w:val="20"/>
              </w:rPr>
              <w:t>il</w:t>
            </w:r>
            <w:r w:rsidR="00F06652">
              <w:rPr>
                <w:rFonts w:ascii="微软雅黑" w:hAnsi="微软雅黑" w:hint="eastAsia"/>
                <w:color w:val="000000" w:themeColor="text1"/>
                <w:sz w:val="20"/>
              </w:rPr>
              <w:t>e</w:t>
            </w:r>
            <w:r>
              <w:rPr>
                <w:rFonts w:ascii="微软雅黑" w:hAnsi="微软雅黑" w:hint="eastAsia"/>
                <w:color w:val="000000" w:themeColor="text1"/>
                <w:sz w:val="20"/>
                <w:lang w:eastAsia="zh-CN"/>
              </w:rPr>
              <w:t>List</w:t>
            </w:r>
          </w:p>
        </w:tc>
        <w:tc>
          <w:tcPr>
            <w:tcW w:w="1418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vAlign w:val="center"/>
            <w:hideMark/>
          </w:tcPr>
          <w:p w:rsidR="00F06652" w:rsidRDefault="001460F6">
            <w:pPr>
              <w:adjustRightInd w:val="0"/>
              <w:snapToGrid w:val="0"/>
              <w:rPr>
                <w:rFonts w:ascii="微软雅黑" w:hAnsi="微软雅黑"/>
                <w:color w:val="000000" w:themeColor="text1"/>
                <w:sz w:val="20"/>
                <w:lang w:eastAsia="zh-CN"/>
              </w:rPr>
            </w:pPr>
            <w:r>
              <w:rPr>
                <w:rFonts w:ascii="微软雅黑" w:hAnsi="微软雅黑" w:hint="eastAsia"/>
                <w:color w:val="000000" w:themeColor="text1"/>
                <w:sz w:val="20"/>
                <w:lang w:val="en-US"/>
              </w:rPr>
              <w:t>资质</w:t>
            </w:r>
            <w:r>
              <w:rPr>
                <w:rFonts w:ascii="微软雅黑" w:hAnsi="微软雅黑" w:hint="eastAsia"/>
                <w:color w:val="000000" w:themeColor="text1"/>
                <w:sz w:val="20"/>
                <w:lang w:val="en-US" w:eastAsia="zh-CN"/>
              </w:rPr>
              <w:t>列表</w:t>
            </w:r>
          </w:p>
        </w:tc>
        <w:tc>
          <w:tcPr>
            <w:tcW w:w="849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vAlign w:val="center"/>
            <w:hideMark/>
          </w:tcPr>
          <w:p w:rsidR="00F06652" w:rsidRDefault="001460F6">
            <w:pPr>
              <w:adjustRightInd w:val="0"/>
              <w:snapToGrid w:val="0"/>
              <w:jc w:val="center"/>
              <w:rPr>
                <w:rFonts w:ascii="微软雅黑" w:hAnsi="微软雅黑"/>
                <w:color w:val="000000" w:themeColor="text1"/>
                <w:sz w:val="20"/>
                <w:lang w:eastAsia="zh-CN"/>
              </w:rPr>
            </w:pPr>
            <w:r>
              <w:rPr>
                <w:rFonts w:ascii="微软雅黑" w:hAnsi="微软雅黑" w:hint="eastAsia"/>
                <w:color w:val="000000" w:themeColor="text1"/>
                <w:sz w:val="20"/>
                <w:lang w:eastAsia="zh-CN"/>
              </w:rPr>
              <w:t>File[ ]</w:t>
            </w:r>
          </w:p>
        </w:tc>
        <w:tc>
          <w:tcPr>
            <w:tcW w:w="426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vAlign w:val="center"/>
            <w:hideMark/>
          </w:tcPr>
          <w:p w:rsidR="00F06652" w:rsidRDefault="00F06652">
            <w:pPr>
              <w:adjustRightInd w:val="0"/>
              <w:snapToGrid w:val="0"/>
              <w:rPr>
                <w:rFonts w:ascii="微软雅黑" w:hAnsi="微软雅黑"/>
                <w:color w:val="000000" w:themeColor="text1"/>
                <w:sz w:val="20"/>
              </w:rPr>
            </w:pPr>
            <w:r>
              <w:rPr>
                <w:rFonts w:ascii="微软雅黑" w:hAnsi="微软雅黑" w:hint="eastAsia"/>
                <w:color w:val="000000" w:themeColor="text1"/>
                <w:sz w:val="20"/>
              </w:rPr>
              <w:t>M</w:t>
            </w:r>
          </w:p>
        </w:tc>
        <w:tc>
          <w:tcPr>
            <w:tcW w:w="3826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4" w:space="0" w:color="4AACC5"/>
            </w:tcBorders>
            <w:shd w:val="clear" w:color="auto" w:fill="FFFFFF" w:themeFill="background1"/>
            <w:vAlign w:val="center"/>
            <w:hideMark/>
          </w:tcPr>
          <w:p w:rsidR="00F06652" w:rsidRDefault="00926365">
            <w:pPr>
              <w:adjustRightInd w:val="0"/>
              <w:snapToGrid w:val="0"/>
              <w:rPr>
                <w:rFonts w:ascii="微软雅黑" w:hAnsi="微软雅黑"/>
                <w:color w:val="000000" w:themeColor="text1"/>
                <w:sz w:val="20"/>
                <w:lang w:eastAsia="zh-CN"/>
              </w:rPr>
            </w:pPr>
            <w:r>
              <w:rPr>
                <w:rFonts w:ascii="微软雅黑" w:hAnsi="微软雅黑" w:cs="宋体" w:hint="eastAsia"/>
                <w:sz w:val="18"/>
                <w:szCs w:val="18"/>
                <w:lang w:eastAsia="zh-CN"/>
              </w:rPr>
              <w:t>参见数据元File定义</w:t>
            </w:r>
          </w:p>
        </w:tc>
      </w:tr>
      <w:bookmarkEnd w:id="132"/>
    </w:tbl>
    <w:p w:rsidR="00F06652" w:rsidRDefault="00F06652" w:rsidP="00F06652">
      <w:pPr>
        <w:rPr>
          <w:lang w:eastAsia="zh-CN"/>
        </w:rPr>
      </w:pPr>
    </w:p>
    <w:p w:rsidR="00F06652" w:rsidRDefault="00F06652" w:rsidP="00F06652">
      <w:pPr>
        <w:pStyle w:val="4"/>
        <w:numPr>
          <w:ilvl w:val="3"/>
          <w:numId w:val="21"/>
        </w:numPr>
        <w:tabs>
          <w:tab w:val="num" w:pos="864"/>
        </w:tabs>
        <w:ind w:left="864" w:hanging="864"/>
      </w:pPr>
      <w:r>
        <w:rPr>
          <w:rFonts w:hint="eastAsia"/>
          <w:lang w:val="en-US"/>
        </w:rPr>
        <w:t>响应</w:t>
      </w:r>
      <w:r>
        <w:rPr>
          <w:rFonts w:hint="eastAsia"/>
          <w:lang w:eastAsia="zh-CN"/>
        </w:rPr>
        <w:t>消息</w:t>
      </w:r>
    </w:p>
    <w:tbl>
      <w:tblPr>
        <w:tblW w:w="8895" w:type="dxa"/>
        <w:tblBorders>
          <w:top w:val="single" w:sz="4" w:space="0" w:color="4AACC5"/>
          <w:left w:val="single" w:sz="4" w:space="0" w:color="4AACC5"/>
          <w:bottom w:val="single" w:sz="4" w:space="0" w:color="4AACC5"/>
          <w:right w:val="single" w:sz="4" w:space="0" w:color="4AACC5"/>
          <w:insideH w:val="single" w:sz="6" w:space="0" w:color="4AACC5"/>
          <w:insideV w:val="single" w:sz="6" w:space="0" w:color="4AACC5"/>
        </w:tblBorders>
        <w:tblLayout w:type="fixed"/>
        <w:tblLook w:val="04A0" w:firstRow="1" w:lastRow="0" w:firstColumn="1" w:lastColumn="0" w:noHBand="0" w:noVBand="1"/>
      </w:tblPr>
      <w:tblGrid>
        <w:gridCol w:w="1667"/>
        <w:gridCol w:w="1701"/>
        <w:gridCol w:w="850"/>
        <w:gridCol w:w="11"/>
        <w:gridCol w:w="690"/>
        <w:gridCol w:w="8"/>
        <w:gridCol w:w="3968"/>
      </w:tblGrid>
      <w:tr w:rsidR="00F06652" w:rsidTr="00F06652">
        <w:tc>
          <w:tcPr>
            <w:tcW w:w="1668" w:type="dxa"/>
            <w:tcBorders>
              <w:top w:val="single" w:sz="4" w:space="0" w:color="4AACC5"/>
              <w:left w:val="single" w:sz="4" w:space="0" w:color="4AACC5"/>
              <w:bottom w:val="single" w:sz="6" w:space="0" w:color="4AACC5"/>
              <w:right w:val="single" w:sz="6" w:space="0" w:color="4AACC5"/>
            </w:tcBorders>
            <w:shd w:val="clear" w:color="auto" w:fill="30849B"/>
            <w:vAlign w:val="center"/>
            <w:hideMark/>
          </w:tcPr>
          <w:p w:rsidR="00F06652" w:rsidRDefault="00F06652">
            <w:pPr>
              <w:rPr>
                <w:rFonts w:ascii="微软雅黑" w:hAnsi="微软雅黑" w:cs="微软雅黑"/>
                <w:color w:val="C7EDCC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  <w:lang w:eastAsia="zh-CN"/>
              </w:rPr>
              <w:t>属性</w:t>
            </w:r>
          </w:p>
        </w:tc>
        <w:tc>
          <w:tcPr>
            <w:tcW w:w="1701" w:type="dxa"/>
            <w:tcBorders>
              <w:top w:val="single" w:sz="4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30849B"/>
            <w:vAlign w:val="center"/>
            <w:hideMark/>
          </w:tcPr>
          <w:p w:rsidR="00F06652" w:rsidRDefault="00F06652">
            <w:pPr>
              <w:jc w:val="center"/>
              <w:rPr>
                <w:rFonts w:ascii="微软雅黑" w:hAnsi="微软雅黑" w:cs="微软雅黑"/>
                <w:color w:val="C7EDCC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  <w:lang w:val="en-US"/>
              </w:rPr>
              <w:t>定义</w:t>
            </w:r>
          </w:p>
        </w:tc>
        <w:tc>
          <w:tcPr>
            <w:tcW w:w="850" w:type="dxa"/>
            <w:tcBorders>
              <w:top w:val="single" w:sz="4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30849B"/>
            <w:vAlign w:val="center"/>
            <w:hideMark/>
          </w:tcPr>
          <w:p w:rsidR="00F06652" w:rsidRDefault="00F06652">
            <w:pPr>
              <w:jc w:val="center"/>
              <w:rPr>
                <w:rFonts w:ascii="微软雅黑" w:hAnsi="微软雅黑" w:cs="微软雅黑"/>
                <w:b/>
                <w:color w:val="C7EDCC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  <w:lang w:val="en-US"/>
              </w:rPr>
              <w:t>类型</w:t>
            </w:r>
          </w:p>
          <w:p w:rsidR="00F06652" w:rsidRDefault="00F06652">
            <w:pPr>
              <w:jc w:val="center"/>
              <w:rPr>
                <w:rFonts w:ascii="微软雅黑" w:hAnsi="微软雅黑" w:cs="微软雅黑"/>
                <w:color w:val="C7EDCC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  <w:lang w:val="en-US"/>
              </w:rPr>
              <w:lastRenderedPageBreak/>
              <w:t>长度</w:t>
            </w:r>
          </w:p>
        </w:tc>
        <w:tc>
          <w:tcPr>
            <w:tcW w:w="709" w:type="dxa"/>
            <w:gridSpan w:val="3"/>
            <w:tcBorders>
              <w:top w:val="single" w:sz="4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30849B"/>
            <w:vAlign w:val="center"/>
            <w:hideMark/>
          </w:tcPr>
          <w:p w:rsidR="00F06652" w:rsidRDefault="00F06652">
            <w:pPr>
              <w:jc w:val="center"/>
              <w:rPr>
                <w:rFonts w:ascii="微软雅黑" w:hAnsi="微软雅黑" w:cs="微软雅黑"/>
                <w:color w:val="C7EDCC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  <w:lang w:val="en-US"/>
              </w:rPr>
              <w:lastRenderedPageBreak/>
              <w:t>必填</w:t>
            </w:r>
          </w:p>
        </w:tc>
        <w:tc>
          <w:tcPr>
            <w:tcW w:w="3969" w:type="dxa"/>
            <w:tcBorders>
              <w:top w:val="single" w:sz="4" w:space="0" w:color="4AACC5"/>
              <w:left w:val="single" w:sz="6" w:space="0" w:color="4AACC5"/>
              <w:bottom w:val="single" w:sz="6" w:space="0" w:color="4AACC5"/>
              <w:right w:val="single" w:sz="4" w:space="0" w:color="4AACC5"/>
            </w:tcBorders>
            <w:shd w:val="clear" w:color="auto" w:fill="30849B"/>
            <w:vAlign w:val="center"/>
            <w:hideMark/>
          </w:tcPr>
          <w:p w:rsidR="00F06652" w:rsidRDefault="00F06652">
            <w:pPr>
              <w:jc w:val="center"/>
              <w:rPr>
                <w:rFonts w:ascii="微软雅黑" w:hAnsi="微软雅黑" w:cs="微软雅黑"/>
                <w:color w:val="C7EDCC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  <w:lang w:val="en-US"/>
              </w:rPr>
              <w:t>参数说明</w:t>
            </w: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</w:rPr>
              <w:t>/</w:t>
            </w: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  <w:lang w:val="en-US"/>
              </w:rPr>
              <w:t>示例</w:t>
            </w:r>
          </w:p>
        </w:tc>
      </w:tr>
      <w:tr w:rsidR="00F06652" w:rsidTr="00F06652">
        <w:tc>
          <w:tcPr>
            <w:tcW w:w="8897" w:type="dxa"/>
            <w:gridSpan w:val="7"/>
            <w:tcBorders>
              <w:top w:val="single" w:sz="6" w:space="0" w:color="4AACC5"/>
              <w:left w:val="single" w:sz="4" w:space="0" w:color="4AACC5"/>
              <w:bottom w:val="single" w:sz="6" w:space="0" w:color="4AACC5"/>
              <w:right w:val="single" w:sz="4" w:space="0" w:color="4AACC5"/>
            </w:tcBorders>
            <w:shd w:val="clear" w:color="auto" w:fill="FFFFFF" w:themeFill="background1"/>
            <w:hideMark/>
          </w:tcPr>
          <w:p w:rsidR="00F06652" w:rsidRDefault="00F06652">
            <w:pPr>
              <w:rPr>
                <w:rFonts w:ascii="微软雅黑" w:hAnsi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val="en-US" w:eastAsia="zh-CN"/>
              </w:rPr>
              <w:t>参见</w:t>
            </w:r>
            <w:hyperlink r:id="rId22" w:anchor="_公共响应BODY属性" w:history="1">
              <w:r>
                <w:rPr>
                  <w:rStyle w:val="af2"/>
                  <w:rFonts w:ascii="微软雅黑" w:hAnsi="微软雅黑" w:cs="微软雅黑" w:hint="eastAsia"/>
                  <w:sz w:val="18"/>
                  <w:szCs w:val="18"/>
                  <w:lang w:val="en-US" w:eastAsia="zh-CN"/>
                </w:rPr>
                <w:t>公共响应BODY属性</w:t>
              </w:r>
            </w:hyperlink>
          </w:p>
        </w:tc>
      </w:tr>
      <w:tr w:rsidR="00F06652" w:rsidTr="00F06652">
        <w:tc>
          <w:tcPr>
            <w:tcW w:w="1668" w:type="dxa"/>
            <w:tcBorders>
              <w:top w:val="single" w:sz="6" w:space="0" w:color="4AACC5"/>
              <w:left w:val="single" w:sz="4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hideMark/>
          </w:tcPr>
          <w:p w:rsidR="00F06652" w:rsidRDefault="00F06652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701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hideMark/>
          </w:tcPr>
          <w:p w:rsidR="00F06652" w:rsidRDefault="00F06652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平台用户id</w:t>
            </w:r>
          </w:p>
        </w:tc>
        <w:tc>
          <w:tcPr>
            <w:tcW w:w="861" w:type="dxa"/>
            <w:gridSpan w:val="2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hideMark/>
          </w:tcPr>
          <w:p w:rsidR="00F06652" w:rsidRDefault="00F06652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AN128</w:t>
            </w:r>
          </w:p>
        </w:tc>
        <w:tc>
          <w:tcPr>
            <w:tcW w:w="690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hideMark/>
          </w:tcPr>
          <w:p w:rsidR="00F06652" w:rsidRDefault="00F06652">
            <w:pPr>
              <w:rPr>
                <w:rFonts w:ascii="微软雅黑" w:hAnsi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val="en-US" w:eastAsia="zh-CN"/>
              </w:rPr>
              <w:t>M</w:t>
            </w:r>
          </w:p>
        </w:tc>
        <w:tc>
          <w:tcPr>
            <w:tcW w:w="3977" w:type="dxa"/>
            <w:gridSpan w:val="2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4" w:space="0" w:color="4AACC5"/>
            </w:tcBorders>
            <w:shd w:val="clear" w:color="auto" w:fill="FFFFFF" w:themeFill="background1"/>
          </w:tcPr>
          <w:p w:rsidR="00F06652" w:rsidRDefault="00F06652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</w:p>
        </w:tc>
      </w:tr>
      <w:tr w:rsidR="00F06652" w:rsidTr="00F06652">
        <w:tc>
          <w:tcPr>
            <w:tcW w:w="1668" w:type="dxa"/>
            <w:tcBorders>
              <w:top w:val="single" w:sz="6" w:space="0" w:color="4AACC5"/>
              <w:left w:val="single" w:sz="4" w:space="0" w:color="4AACC5"/>
              <w:bottom w:val="single" w:sz="4" w:space="0" w:color="4AACC5"/>
              <w:right w:val="single" w:sz="6" w:space="0" w:color="4AACC5"/>
            </w:tcBorders>
            <w:shd w:val="clear" w:color="auto" w:fill="FFFFFF" w:themeFill="background1"/>
          </w:tcPr>
          <w:p w:rsidR="00F06652" w:rsidRDefault="00F06652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</w:p>
        </w:tc>
        <w:tc>
          <w:tcPr>
            <w:tcW w:w="1701" w:type="dxa"/>
            <w:tcBorders>
              <w:top w:val="single" w:sz="6" w:space="0" w:color="4AACC5"/>
              <w:left w:val="single" w:sz="6" w:space="0" w:color="4AACC5"/>
              <w:bottom w:val="single" w:sz="4" w:space="0" w:color="4AACC5"/>
              <w:right w:val="single" w:sz="6" w:space="0" w:color="4AACC5"/>
            </w:tcBorders>
            <w:shd w:val="clear" w:color="auto" w:fill="FFFFFF" w:themeFill="background1"/>
          </w:tcPr>
          <w:p w:rsidR="00F06652" w:rsidRDefault="00F06652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</w:p>
        </w:tc>
        <w:tc>
          <w:tcPr>
            <w:tcW w:w="861" w:type="dxa"/>
            <w:gridSpan w:val="2"/>
            <w:tcBorders>
              <w:top w:val="single" w:sz="6" w:space="0" w:color="4AACC5"/>
              <w:left w:val="single" w:sz="6" w:space="0" w:color="4AACC5"/>
              <w:bottom w:val="single" w:sz="4" w:space="0" w:color="4AACC5"/>
              <w:right w:val="single" w:sz="6" w:space="0" w:color="4AACC5"/>
            </w:tcBorders>
            <w:shd w:val="clear" w:color="auto" w:fill="FFFFFF" w:themeFill="background1"/>
          </w:tcPr>
          <w:p w:rsidR="00F06652" w:rsidRDefault="00F06652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</w:p>
        </w:tc>
        <w:tc>
          <w:tcPr>
            <w:tcW w:w="690" w:type="dxa"/>
            <w:tcBorders>
              <w:top w:val="single" w:sz="6" w:space="0" w:color="4AACC5"/>
              <w:left w:val="single" w:sz="6" w:space="0" w:color="4AACC5"/>
              <w:bottom w:val="single" w:sz="4" w:space="0" w:color="4AACC5"/>
              <w:right w:val="single" w:sz="6" w:space="0" w:color="4AACC5"/>
            </w:tcBorders>
            <w:shd w:val="clear" w:color="auto" w:fill="FFFFFF" w:themeFill="background1"/>
          </w:tcPr>
          <w:p w:rsidR="00F06652" w:rsidRDefault="00F06652">
            <w:pPr>
              <w:rPr>
                <w:rFonts w:ascii="微软雅黑" w:hAnsi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3977" w:type="dxa"/>
            <w:gridSpan w:val="2"/>
            <w:tcBorders>
              <w:top w:val="single" w:sz="6" w:space="0" w:color="4AACC5"/>
              <w:left w:val="single" w:sz="6" w:space="0" w:color="4AACC5"/>
              <w:bottom w:val="single" w:sz="4" w:space="0" w:color="4AACC5"/>
              <w:right w:val="single" w:sz="4" w:space="0" w:color="4AACC5"/>
            </w:tcBorders>
            <w:shd w:val="clear" w:color="auto" w:fill="FFFFFF" w:themeFill="background1"/>
          </w:tcPr>
          <w:p w:rsidR="00F06652" w:rsidRDefault="00F06652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</w:p>
        </w:tc>
      </w:tr>
    </w:tbl>
    <w:p w:rsidR="00F06652" w:rsidRDefault="00F06652" w:rsidP="00F06652">
      <w:pPr>
        <w:rPr>
          <w:lang w:eastAsia="zh-CN"/>
        </w:rPr>
      </w:pPr>
    </w:p>
    <w:p w:rsidR="00F06652" w:rsidRDefault="00F06652" w:rsidP="00F06652">
      <w:pPr>
        <w:pStyle w:val="4"/>
        <w:numPr>
          <w:ilvl w:val="3"/>
          <w:numId w:val="21"/>
        </w:numPr>
        <w:tabs>
          <w:tab w:val="num" w:pos="864"/>
        </w:tabs>
        <w:ind w:left="864" w:hanging="864"/>
      </w:pPr>
      <w:r>
        <w:rPr>
          <w:rFonts w:hint="eastAsia"/>
          <w:lang w:eastAsia="zh-CN"/>
        </w:rPr>
        <w:t>响应</w:t>
      </w:r>
      <w:r>
        <w:rPr>
          <w:rFonts w:hint="eastAsia"/>
          <w:lang w:val="en-US"/>
        </w:rPr>
        <w:t>码</w:t>
      </w:r>
    </w:p>
    <w:tbl>
      <w:tblPr>
        <w:tblW w:w="6060" w:type="dxa"/>
        <w:tblBorders>
          <w:top w:val="single" w:sz="4" w:space="0" w:color="4AACC5"/>
          <w:left w:val="single" w:sz="4" w:space="0" w:color="4AACC5"/>
          <w:bottom w:val="single" w:sz="4" w:space="0" w:color="4AACC5"/>
          <w:right w:val="single" w:sz="4" w:space="0" w:color="4AACC5"/>
          <w:insideH w:val="single" w:sz="6" w:space="0" w:color="4AACC5"/>
          <w:insideV w:val="single" w:sz="6" w:space="0" w:color="4AACC5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4959"/>
      </w:tblGrid>
      <w:tr w:rsidR="00F06652" w:rsidTr="00F06652">
        <w:tc>
          <w:tcPr>
            <w:tcW w:w="1101" w:type="dxa"/>
            <w:tcBorders>
              <w:top w:val="single" w:sz="4" w:space="0" w:color="4AACC5"/>
              <w:left w:val="single" w:sz="4" w:space="0" w:color="4AACC5"/>
              <w:bottom w:val="single" w:sz="6" w:space="0" w:color="4AACC5"/>
              <w:right w:val="single" w:sz="6" w:space="0" w:color="4AACC5"/>
            </w:tcBorders>
            <w:shd w:val="clear" w:color="auto" w:fill="30849B"/>
            <w:vAlign w:val="center"/>
            <w:hideMark/>
          </w:tcPr>
          <w:p w:rsidR="00F06652" w:rsidRDefault="00F06652">
            <w:pPr>
              <w:rPr>
                <w:rFonts w:ascii="微软雅黑" w:hAnsi="微软雅黑" w:cs="微软雅黑"/>
                <w:b/>
                <w:color w:val="C7EDCC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  <w:lang w:eastAsia="zh-CN"/>
              </w:rPr>
              <w:t>响应码</w:t>
            </w:r>
          </w:p>
        </w:tc>
        <w:tc>
          <w:tcPr>
            <w:tcW w:w="4959" w:type="dxa"/>
            <w:tcBorders>
              <w:top w:val="single" w:sz="4" w:space="0" w:color="4AACC5"/>
              <w:left w:val="single" w:sz="6" w:space="0" w:color="4AACC5"/>
              <w:bottom w:val="single" w:sz="6" w:space="0" w:color="4AACC5"/>
              <w:right w:val="single" w:sz="4" w:space="0" w:color="4AACC5"/>
            </w:tcBorders>
            <w:shd w:val="clear" w:color="auto" w:fill="30849B"/>
            <w:vAlign w:val="center"/>
            <w:hideMark/>
          </w:tcPr>
          <w:p w:rsidR="00F06652" w:rsidRDefault="00F06652">
            <w:pPr>
              <w:jc w:val="center"/>
              <w:rPr>
                <w:rFonts w:ascii="微软雅黑" w:hAnsi="微软雅黑" w:cs="微软雅黑"/>
                <w:b/>
                <w:color w:val="C7EDCC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  <w:lang w:eastAsia="zh-CN"/>
              </w:rPr>
              <w:t>定义</w:t>
            </w:r>
          </w:p>
        </w:tc>
      </w:tr>
      <w:tr w:rsidR="00F06652" w:rsidTr="00F06652">
        <w:tc>
          <w:tcPr>
            <w:tcW w:w="1101" w:type="dxa"/>
            <w:tcBorders>
              <w:top w:val="single" w:sz="6" w:space="0" w:color="4AACC5"/>
              <w:left w:val="single" w:sz="4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hideMark/>
          </w:tcPr>
          <w:p w:rsidR="00F06652" w:rsidRDefault="00F06652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2002</w:t>
            </w:r>
          </w:p>
        </w:tc>
        <w:tc>
          <w:tcPr>
            <w:tcW w:w="4959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4" w:space="0" w:color="4AACC5"/>
            </w:tcBorders>
            <w:shd w:val="clear" w:color="auto" w:fill="FFFFFF" w:themeFill="background1"/>
            <w:hideMark/>
          </w:tcPr>
          <w:p w:rsidR="00F06652" w:rsidRDefault="00F06652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快钱账号不存在</w:t>
            </w:r>
          </w:p>
        </w:tc>
      </w:tr>
      <w:tr w:rsidR="00F06652" w:rsidTr="00F06652">
        <w:tc>
          <w:tcPr>
            <w:tcW w:w="1101" w:type="dxa"/>
            <w:tcBorders>
              <w:top w:val="single" w:sz="6" w:space="0" w:color="4AACC5"/>
              <w:left w:val="single" w:sz="4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hideMark/>
          </w:tcPr>
          <w:p w:rsidR="00F06652" w:rsidRDefault="00F06652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2001</w:t>
            </w:r>
          </w:p>
        </w:tc>
        <w:tc>
          <w:tcPr>
            <w:tcW w:w="4959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4" w:space="0" w:color="4AACC5"/>
            </w:tcBorders>
            <w:shd w:val="clear" w:color="auto" w:fill="FFFFFF" w:themeFill="background1"/>
            <w:hideMark/>
          </w:tcPr>
          <w:p w:rsidR="00F06652" w:rsidRDefault="00F06652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参数为空</w:t>
            </w:r>
          </w:p>
        </w:tc>
      </w:tr>
      <w:tr w:rsidR="00F06652" w:rsidTr="00F06652">
        <w:tc>
          <w:tcPr>
            <w:tcW w:w="1101" w:type="dxa"/>
            <w:tcBorders>
              <w:top w:val="single" w:sz="6" w:space="0" w:color="4AACC5"/>
              <w:left w:val="single" w:sz="4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hideMark/>
          </w:tcPr>
          <w:p w:rsidR="00F06652" w:rsidRDefault="00F06652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2003</w:t>
            </w:r>
          </w:p>
        </w:tc>
        <w:tc>
          <w:tcPr>
            <w:tcW w:w="4959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4" w:space="0" w:color="4AACC5"/>
            </w:tcBorders>
            <w:shd w:val="clear" w:color="auto" w:fill="FFFFFF" w:themeFill="background1"/>
            <w:hideMark/>
          </w:tcPr>
          <w:p w:rsidR="00F06652" w:rsidRDefault="00F06652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无效的参数</w:t>
            </w:r>
          </w:p>
        </w:tc>
      </w:tr>
      <w:tr w:rsidR="00F06652" w:rsidTr="00F06652">
        <w:tc>
          <w:tcPr>
            <w:tcW w:w="1101" w:type="dxa"/>
            <w:tcBorders>
              <w:top w:val="single" w:sz="6" w:space="0" w:color="4AACC5"/>
              <w:left w:val="single" w:sz="4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hideMark/>
          </w:tcPr>
          <w:p w:rsidR="00F06652" w:rsidRDefault="00F06652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2004</w:t>
            </w:r>
          </w:p>
        </w:tc>
        <w:tc>
          <w:tcPr>
            <w:tcW w:w="4959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4" w:space="0" w:color="4AACC5"/>
            </w:tcBorders>
            <w:shd w:val="clear" w:color="auto" w:fill="FFFFFF" w:themeFill="background1"/>
            <w:hideMark/>
          </w:tcPr>
          <w:p w:rsidR="00F06652" w:rsidRDefault="00F06652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签名错误</w:t>
            </w:r>
          </w:p>
        </w:tc>
      </w:tr>
      <w:tr w:rsidR="00F06652" w:rsidTr="00F06652">
        <w:tc>
          <w:tcPr>
            <w:tcW w:w="1101" w:type="dxa"/>
            <w:tcBorders>
              <w:top w:val="single" w:sz="6" w:space="0" w:color="4AACC5"/>
              <w:left w:val="single" w:sz="4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hideMark/>
          </w:tcPr>
          <w:p w:rsidR="00F06652" w:rsidRDefault="00F06652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2005</w:t>
            </w:r>
          </w:p>
        </w:tc>
        <w:tc>
          <w:tcPr>
            <w:tcW w:w="4959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4" w:space="0" w:color="4AACC5"/>
            </w:tcBorders>
            <w:shd w:val="clear" w:color="auto" w:fill="FFFFFF" w:themeFill="background1"/>
            <w:hideMark/>
          </w:tcPr>
          <w:p w:rsidR="00F06652" w:rsidRDefault="00F06652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消息格式不正确</w:t>
            </w:r>
          </w:p>
        </w:tc>
      </w:tr>
      <w:tr w:rsidR="00F06652" w:rsidTr="00F06652">
        <w:tc>
          <w:tcPr>
            <w:tcW w:w="1101" w:type="dxa"/>
            <w:tcBorders>
              <w:top w:val="single" w:sz="6" w:space="0" w:color="4AACC5"/>
              <w:left w:val="single" w:sz="4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hideMark/>
          </w:tcPr>
          <w:p w:rsidR="00F06652" w:rsidRDefault="00F06652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2006</w:t>
            </w:r>
          </w:p>
        </w:tc>
        <w:tc>
          <w:tcPr>
            <w:tcW w:w="4959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4" w:space="0" w:color="4AACC5"/>
            </w:tcBorders>
            <w:shd w:val="clear" w:color="auto" w:fill="FFFFFF" w:themeFill="background1"/>
            <w:hideMark/>
          </w:tcPr>
          <w:p w:rsidR="00F06652" w:rsidRDefault="00F06652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订单状态不正确</w:t>
            </w:r>
          </w:p>
        </w:tc>
      </w:tr>
      <w:tr w:rsidR="00F06652" w:rsidTr="00F06652">
        <w:tc>
          <w:tcPr>
            <w:tcW w:w="1101" w:type="dxa"/>
            <w:tcBorders>
              <w:top w:val="single" w:sz="6" w:space="0" w:color="4AACC5"/>
              <w:left w:val="single" w:sz="4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hideMark/>
          </w:tcPr>
          <w:p w:rsidR="00F06652" w:rsidRDefault="00F06652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2007</w:t>
            </w:r>
          </w:p>
        </w:tc>
        <w:tc>
          <w:tcPr>
            <w:tcW w:w="4959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4" w:space="0" w:color="4AACC5"/>
            </w:tcBorders>
            <w:shd w:val="clear" w:color="auto" w:fill="FFFFFF" w:themeFill="background1"/>
            <w:hideMark/>
          </w:tcPr>
          <w:p w:rsidR="00F06652" w:rsidRDefault="00F06652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接口不存在</w:t>
            </w:r>
          </w:p>
        </w:tc>
      </w:tr>
      <w:tr w:rsidR="00F06652" w:rsidTr="00F06652">
        <w:tc>
          <w:tcPr>
            <w:tcW w:w="1101" w:type="dxa"/>
            <w:tcBorders>
              <w:top w:val="single" w:sz="6" w:space="0" w:color="4AACC5"/>
              <w:left w:val="single" w:sz="4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hideMark/>
          </w:tcPr>
          <w:p w:rsidR="00F06652" w:rsidRDefault="00F06652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2008</w:t>
            </w:r>
          </w:p>
        </w:tc>
        <w:tc>
          <w:tcPr>
            <w:tcW w:w="4959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4" w:space="0" w:color="4AACC5"/>
            </w:tcBorders>
            <w:shd w:val="clear" w:color="auto" w:fill="FFFFFF" w:themeFill="background1"/>
            <w:hideMark/>
          </w:tcPr>
          <w:p w:rsidR="00F06652" w:rsidRDefault="00F06652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该商户已存在在途单</w:t>
            </w:r>
          </w:p>
        </w:tc>
      </w:tr>
      <w:tr w:rsidR="00F06652" w:rsidTr="00F06652">
        <w:tc>
          <w:tcPr>
            <w:tcW w:w="1101" w:type="dxa"/>
            <w:tcBorders>
              <w:top w:val="single" w:sz="6" w:space="0" w:color="4AACC5"/>
              <w:left w:val="single" w:sz="4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hideMark/>
          </w:tcPr>
          <w:p w:rsidR="00F06652" w:rsidRDefault="00F06652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3001</w:t>
            </w:r>
          </w:p>
        </w:tc>
        <w:tc>
          <w:tcPr>
            <w:tcW w:w="4959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4" w:space="0" w:color="4AACC5"/>
            </w:tcBorders>
            <w:shd w:val="clear" w:color="auto" w:fill="FFFFFF" w:themeFill="background1"/>
            <w:hideMark/>
          </w:tcPr>
          <w:p w:rsidR="00F06652" w:rsidRDefault="00F06652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工单不存在</w:t>
            </w:r>
          </w:p>
        </w:tc>
      </w:tr>
      <w:tr w:rsidR="00F06652" w:rsidTr="00F06652">
        <w:tc>
          <w:tcPr>
            <w:tcW w:w="1101" w:type="dxa"/>
            <w:tcBorders>
              <w:top w:val="single" w:sz="6" w:space="0" w:color="4AACC5"/>
              <w:left w:val="single" w:sz="4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hideMark/>
          </w:tcPr>
          <w:p w:rsidR="00F06652" w:rsidRDefault="00F06652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3002</w:t>
            </w:r>
          </w:p>
        </w:tc>
        <w:tc>
          <w:tcPr>
            <w:tcW w:w="4959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4" w:space="0" w:color="4AACC5"/>
            </w:tcBorders>
            <w:shd w:val="clear" w:color="auto" w:fill="FFFFFF" w:themeFill="background1"/>
            <w:hideMark/>
          </w:tcPr>
          <w:p w:rsidR="00F06652" w:rsidRDefault="00F06652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用户名或者密码不正确</w:t>
            </w:r>
          </w:p>
        </w:tc>
      </w:tr>
      <w:tr w:rsidR="00F06652" w:rsidTr="00F06652">
        <w:tc>
          <w:tcPr>
            <w:tcW w:w="1101" w:type="dxa"/>
            <w:tcBorders>
              <w:top w:val="single" w:sz="6" w:space="0" w:color="4AACC5"/>
              <w:left w:val="single" w:sz="4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hideMark/>
          </w:tcPr>
          <w:p w:rsidR="00F06652" w:rsidRDefault="00F06652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3003</w:t>
            </w:r>
          </w:p>
        </w:tc>
        <w:tc>
          <w:tcPr>
            <w:tcW w:w="4959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4" w:space="0" w:color="4AACC5"/>
            </w:tcBorders>
            <w:shd w:val="clear" w:color="auto" w:fill="FFFFFF" w:themeFill="background1"/>
            <w:hideMark/>
          </w:tcPr>
          <w:p w:rsidR="00F06652" w:rsidRDefault="00F06652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快钱账号注册失败</w:t>
            </w:r>
          </w:p>
        </w:tc>
      </w:tr>
      <w:tr w:rsidR="00F06652" w:rsidTr="00F06652">
        <w:tc>
          <w:tcPr>
            <w:tcW w:w="1101" w:type="dxa"/>
            <w:tcBorders>
              <w:top w:val="single" w:sz="6" w:space="0" w:color="4AACC5"/>
              <w:left w:val="single" w:sz="4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hideMark/>
          </w:tcPr>
          <w:p w:rsidR="00F06652" w:rsidRDefault="00F06652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3004</w:t>
            </w:r>
          </w:p>
        </w:tc>
        <w:tc>
          <w:tcPr>
            <w:tcW w:w="4959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4" w:space="0" w:color="4AACC5"/>
            </w:tcBorders>
            <w:shd w:val="clear" w:color="auto" w:fill="FFFFFF" w:themeFill="background1"/>
            <w:hideMark/>
          </w:tcPr>
          <w:p w:rsidR="00F06652" w:rsidRDefault="00F06652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审批驳回</w:t>
            </w:r>
          </w:p>
        </w:tc>
      </w:tr>
      <w:tr w:rsidR="00F06652" w:rsidTr="00F06652">
        <w:tc>
          <w:tcPr>
            <w:tcW w:w="1101" w:type="dxa"/>
            <w:tcBorders>
              <w:top w:val="single" w:sz="6" w:space="0" w:color="4AACC5"/>
              <w:left w:val="single" w:sz="4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hideMark/>
          </w:tcPr>
          <w:p w:rsidR="00F06652" w:rsidRDefault="00F06652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3999</w:t>
            </w:r>
          </w:p>
        </w:tc>
        <w:tc>
          <w:tcPr>
            <w:tcW w:w="4959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4" w:space="0" w:color="4AACC5"/>
            </w:tcBorders>
            <w:shd w:val="clear" w:color="auto" w:fill="FFFFFF" w:themeFill="background1"/>
            <w:hideMark/>
          </w:tcPr>
          <w:p w:rsidR="00F06652" w:rsidRDefault="00F06652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系统错误</w:t>
            </w:r>
          </w:p>
        </w:tc>
      </w:tr>
    </w:tbl>
    <w:p w:rsidR="00F06652" w:rsidRDefault="00F06652" w:rsidP="00F06652">
      <w:pPr>
        <w:rPr>
          <w:lang w:eastAsia="zh-CN"/>
        </w:rPr>
      </w:pPr>
    </w:p>
    <w:p w:rsidR="00F06652" w:rsidRDefault="00F06652" w:rsidP="00F06652">
      <w:pPr>
        <w:rPr>
          <w:lang w:eastAsia="zh-CN"/>
        </w:rPr>
      </w:pPr>
    </w:p>
    <w:p w:rsidR="00885F24" w:rsidRDefault="00885F24" w:rsidP="00C4306A">
      <w:pPr>
        <w:pStyle w:val="30"/>
        <w:rPr>
          <w:lang w:eastAsia="zh-CN"/>
        </w:rPr>
      </w:pPr>
      <w:bookmarkStart w:id="135" w:name="_Toc513053750"/>
      <w:r>
        <w:rPr>
          <w:rFonts w:hint="eastAsia"/>
          <w:lang w:eastAsia="zh-CN"/>
        </w:rPr>
        <w:t>销户</w:t>
      </w:r>
      <w:bookmarkEnd w:id="135"/>
    </w:p>
    <w:p w:rsidR="008E7012" w:rsidRDefault="008E7012" w:rsidP="0034428A">
      <w:pPr>
        <w:adjustRightInd w:val="0"/>
        <w:snapToGrid w:val="0"/>
        <w:rPr>
          <w:lang w:eastAsia="zh-CN"/>
        </w:rPr>
      </w:pPr>
      <w:bookmarkStart w:id="136" w:name="OLE_LINK16"/>
      <w:bookmarkStart w:id="137" w:name="OLE_LINK17"/>
      <w:r>
        <w:rPr>
          <w:rFonts w:hint="eastAsia"/>
          <w:lang w:eastAsia="zh-CN"/>
        </w:rPr>
        <w:t>个人用户在快钱开立支付账户销户。</w:t>
      </w:r>
    </w:p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7229"/>
      </w:tblGrid>
      <w:tr w:rsidR="008E7012" w:rsidRPr="005E05C2" w:rsidTr="009A09A4">
        <w:tc>
          <w:tcPr>
            <w:tcW w:w="1668" w:type="dxa"/>
            <w:shd w:val="clear" w:color="auto" w:fill="30849B"/>
          </w:tcPr>
          <w:p w:rsidR="008E7012" w:rsidRPr="005E05C2" w:rsidRDefault="008E7012" w:rsidP="009A09A4">
            <w:pPr>
              <w:adjustRightInd w:val="0"/>
              <w:snapToGrid w:val="0"/>
              <w:rPr>
                <w:rFonts w:ascii="微软雅黑" w:hAnsi="微软雅黑" w:cs="微软雅黑"/>
                <w:b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  <w:lang w:eastAsia="zh-CN"/>
              </w:rPr>
              <w:t>接口URL</w:t>
            </w:r>
          </w:p>
        </w:tc>
        <w:tc>
          <w:tcPr>
            <w:tcW w:w="7229" w:type="dxa"/>
          </w:tcPr>
          <w:p w:rsidR="008E7012" w:rsidRPr="005E05C2" w:rsidRDefault="008E7012" w:rsidP="009A09A4">
            <w:pPr>
              <w:adjustRightInd w:val="0"/>
              <w:snapToGrid w:val="0"/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8E7012"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/person</w:t>
            </w:r>
            <w:hyperlink r:id="rId23" w:history="1">
              <w:r w:rsidRPr="008E7012">
                <w:rPr>
                  <w:rFonts w:ascii="微软雅黑" w:hAnsi="微软雅黑" w:cs="微软雅黑" w:hint="eastAsia"/>
                  <w:sz w:val="18"/>
                  <w:szCs w:val="18"/>
                  <w:lang w:eastAsia="zh-CN"/>
                </w:rPr>
                <w:t>/cancel</w:t>
              </w:r>
            </w:hyperlink>
          </w:p>
        </w:tc>
      </w:tr>
      <w:bookmarkEnd w:id="136"/>
      <w:bookmarkEnd w:id="137"/>
    </w:tbl>
    <w:p w:rsidR="008E7012" w:rsidRPr="008E7012" w:rsidRDefault="008E7012" w:rsidP="008E7012">
      <w:pPr>
        <w:rPr>
          <w:lang w:eastAsia="zh-CN"/>
        </w:rPr>
      </w:pPr>
    </w:p>
    <w:p w:rsidR="00885F24" w:rsidRDefault="00885F24" w:rsidP="00C4306A">
      <w:pPr>
        <w:pStyle w:val="4"/>
        <w:rPr>
          <w:szCs w:val="28"/>
          <w:lang w:eastAsia="zh-CN"/>
        </w:rPr>
      </w:pPr>
      <w:r>
        <w:rPr>
          <w:rFonts w:hint="eastAsia"/>
        </w:rPr>
        <w:t>请求</w:t>
      </w:r>
      <w:r>
        <w:rPr>
          <w:rFonts w:hint="eastAsia"/>
          <w:lang w:val="en-US" w:eastAsia="zh-CN"/>
        </w:rPr>
        <w:t>消息</w:t>
      </w:r>
    </w:p>
    <w:tbl>
      <w:tblPr>
        <w:tblW w:w="8897" w:type="dxa"/>
        <w:tblBorders>
          <w:top w:val="single" w:sz="4" w:space="0" w:color="4AACC5"/>
          <w:left w:val="single" w:sz="4" w:space="0" w:color="4AACC5"/>
          <w:bottom w:val="single" w:sz="4" w:space="0" w:color="4AACC5"/>
          <w:right w:val="single" w:sz="4" w:space="0" w:color="4AACC5"/>
          <w:insideH w:val="single" w:sz="6" w:space="0" w:color="4AACC5"/>
          <w:insideV w:val="single" w:sz="6" w:space="0" w:color="4AACC5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1701"/>
        <w:gridCol w:w="850"/>
        <w:gridCol w:w="11"/>
        <w:gridCol w:w="690"/>
        <w:gridCol w:w="8"/>
        <w:gridCol w:w="3969"/>
      </w:tblGrid>
      <w:tr w:rsidR="00885F24" w:rsidTr="007172AA">
        <w:tc>
          <w:tcPr>
            <w:tcW w:w="1668" w:type="dxa"/>
            <w:tcBorders>
              <w:top w:val="single" w:sz="4" w:space="0" w:color="4AACC5"/>
              <w:bottom w:val="single" w:sz="6" w:space="0" w:color="4AACC5"/>
            </w:tcBorders>
            <w:shd w:val="clear" w:color="auto" w:fill="30849B"/>
            <w:vAlign w:val="center"/>
          </w:tcPr>
          <w:p w:rsidR="00885F24" w:rsidRDefault="00885F24" w:rsidP="00C4306A">
            <w:pPr>
              <w:rPr>
                <w:rFonts w:ascii="微软雅黑" w:hAnsi="微软雅黑" w:cs="微软雅黑"/>
                <w:color w:val="C7EDCC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  <w:lang w:eastAsia="zh-CN"/>
              </w:rPr>
              <w:t>属性</w:t>
            </w:r>
          </w:p>
        </w:tc>
        <w:tc>
          <w:tcPr>
            <w:tcW w:w="1701" w:type="dxa"/>
            <w:tcBorders>
              <w:top w:val="single" w:sz="4" w:space="0" w:color="4AACC5"/>
              <w:bottom w:val="single" w:sz="6" w:space="0" w:color="4AACC5"/>
            </w:tcBorders>
            <w:shd w:val="clear" w:color="auto" w:fill="30849B"/>
            <w:vAlign w:val="center"/>
          </w:tcPr>
          <w:p w:rsidR="00885F24" w:rsidRDefault="00885F24" w:rsidP="00C4306A">
            <w:pPr>
              <w:jc w:val="center"/>
              <w:rPr>
                <w:rFonts w:ascii="微软雅黑" w:hAnsi="微软雅黑" w:cs="微软雅黑"/>
                <w:color w:val="C7EDCC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</w:rPr>
              <w:t>定义</w:t>
            </w:r>
          </w:p>
        </w:tc>
        <w:tc>
          <w:tcPr>
            <w:tcW w:w="850" w:type="dxa"/>
            <w:tcBorders>
              <w:top w:val="single" w:sz="4" w:space="0" w:color="4AACC5"/>
              <w:bottom w:val="single" w:sz="6" w:space="0" w:color="4AACC5"/>
            </w:tcBorders>
            <w:shd w:val="clear" w:color="auto" w:fill="30849B"/>
            <w:vAlign w:val="center"/>
          </w:tcPr>
          <w:p w:rsidR="00885F24" w:rsidRDefault="00885F24" w:rsidP="00C4306A">
            <w:pPr>
              <w:jc w:val="center"/>
              <w:rPr>
                <w:rFonts w:ascii="微软雅黑" w:hAnsi="微软雅黑" w:cs="微软雅黑"/>
                <w:b/>
                <w:color w:val="C7EDCC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</w:rPr>
              <w:t>类型</w:t>
            </w:r>
          </w:p>
          <w:p w:rsidR="00885F24" w:rsidRDefault="00885F24" w:rsidP="00C4306A">
            <w:pPr>
              <w:jc w:val="center"/>
              <w:rPr>
                <w:rFonts w:ascii="微软雅黑" w:hAnsi="微软雅黑" w:cs="微软雅黑"/>
                <w:color w:val="C7EDCC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</w:rPr>
              <w:t>长度</w:t>
            </w:r>
          </w:p>
        </w:tc>
        <w:tc>
          <w:tcPr>
            <w:tcW w:w="709" w:type="dxa"/>
            <w:gridSpan w:val="3"/>
            <w:tcBorders>
              <w:top w:val="single" w:sz="4" w:space="0" w:color="4AACC5"/>
              <w:bottom w:val="single" w:sz="6" w:space="0" w:color="4AACC5"/>
            </w:tcBorders>
            <w:shd w:val="clear" w:color="auto" w:fill="30849B"/>
            <w:vAlign w:val="center"/>
          </w:tcPr>
          <w:p w:rsidR="00885F24" w:rsidRDefault="00885F24" w:rsidP="00C4306A">
            <w:pPr>
              <w:jc w:val="center"/>
              <w:rPr>
                <w:rFonts w:ascii="微软雅黑" w:hAnsi="微软雅黑" w:cs="微软雅黑"/>
                <w:color w:val="C7EDCC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</w:rPr>
              <w:t>必填</w:t>
            </w:r>
          </w:p>
        </w:tc>
        <w:tc>
          <w:tcPr>
            <w:tcW w:w="3969" w:type="dxa"/>
            <w:tcBorders>
              <w:top w:val="single" w:sz="4" w:space="0" w:color="4AACC5"/>
              <w:bottom w:val="single" w:sz="6" w:space="0" w:color="4AACC5"/>
            </w:tcBorders>
            <w:shd w:val="clear" w:color="auto" w:fill="30849B"/>
            <w:vAlign w:val="center"/>
          </w:tcPr>
          <w:p w:rsidR="00885F24" w:rsidRDefault="00885F24" w:rsidP="00C4306A">
            <w:pPr>
              <w:jc w:val="center"/>
              <w:rPr>
                <w:rFonts w:ascii="微软雅黑" w:hAnsi="微软雅黑" w:cs="微软雅黑"/>
                <w:color w:val="C7EDCC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</w:rPr>
              <w:t>参数说明/示例</w:t>
            </w:r>
          </w:p>
        </w:tc>
      </w:tr>
      <w:tr w:rsidR="00177F5D" w:rsidTr="007172AA">
        <w:tc>
          <w:tcPr>
            <w:tcW w:w="1668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177F5D" w:rsidRPr="009E6C02" w:rsidRDefault="00177F5D" w:rsidP="00C4306A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701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177F5D" w:rsidRPr="009E6C02" w:rsidRDefault="00177F5D" w:rsidP="00ED3E4C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平台</w:t>
            </w:r>
            <w:r>
              <w:rPr>
                <w:rFonts w:ascii="微软雅黑" w:hAnsi="微软雅黑" w:cs="微软雅黑"/>
                <w:sz w:val="18"/>
                <w:szCs w:val="18"/>
                <w:lang w:eastAsia="zh-CN"/>
              </w:rPr>
              <w:t>用户</w:t>
            </w: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861" w:type="dxa"/>
            <w:gridSpan w:val="2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177F5D" w:rsidRPr="009E6C02" w:rsidRDefault="00177F5D" w:rsidP="00ED3E4C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AN</w:t>
            </w:r>
            <w:r>
              <w:rPr>
                <w:rFonts w:ascii="微软雅黑" w:hAnsi="微软雅黑" w:cs="微软雅黑"/>
                <w:sz w:val="18"/>
                <w:szCs w:val="18"/>
                <w:lang w:eastAsia="zh-CN"/>
              </w:rPr>
              <w:t>128</w:t>
            </w:r>
          </w:p>
        </w:tc>
        <w:tc>
          <w:tcPr>
            <w:tcW w:w="690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177F5D" w:rsidRPr="009E6C02" w:rsidRDefault="00177F5D" w:rsidP="00C4306A">
            <w:pPr>
              <w:rPr>
                <w:rFonts w:ascii="微软雅黑" w:hAnsi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val="en-US" w:eastAsia="zh-CN"/>
              </w:rPr>
              <w:t>M</w:t>
            </w:r>
          </w:p>
        </w:tc>
        <w:tc>
          <w:tcPr>
            <w:tcW w:w="3977" w:type="dxa"/>
            <w:gridSpan w:val="2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177F5D" w:rsidRPr="00A936DB" w:rsidRDefault="00177F5D" w:rsidP="00C4306A">
            <w:pPr>
              <w:rPr>
                <w:rFonts w:ascii="微软雅黑" w:hAnsi="微软雅黑" w:cs="微软雅黑"/>
                <w:sz w:val="18"/>
                <w:szCs w:val="18"/>
                <w:lang w:val="en-US" w:eastAsia="zh-CN"/>
              </w:rPr>
            </w:pPr>
          </w:p>
        </w:tc>
      </w:tr>
    </w:tbl>
    <w:p w:rsidR="00885F24" w:rsidRPr="00DC3E9B" w:rsidRDefault="00885F24" w:rsidP="00C4306A">
      <w:pPr>
        <w:rPr>
          <w:lang w:eastAsia="zh-CN"/>
        </w:rPr>
      </w:pPr>
    </w:p>
    <w:p w:rsidR="00885F24" w:rsidRDefault="00885F24" w:rsidP="00C4306A">
      <w:pPr>
        <w:pStyle w:val="4"/>
      </w:pPr>
      <w:r>
        <w:rPr>
          <w:rFonts w:hint="eastAsia"/>
        </w:rPr>
        <w:t>响应</w:t>
      </w:r>
      <w:r>
        <w:rPr>
          <w:rFonts w:hint="eastAsia"/>
          <w:lang w:eastAsia="zh-CN"/>
        </w:rPr>
        <w:t>消息</w:t>
      </w:r>
    </w:p>
    <w:tbl>
      <w:tblPr>
        <w:tblW w:w="8897" w:type="dxa"/>
        <w:tblBorders>
          <w:top w:val="single" w:sz="4" w:space="0" w:color="4AACC5"/>
          <w:left w:val="single" w:sz="4" w:space="0" w:color="4AACC5"/>
          <w:bottom w:val="single" w:sz="4" w:space="0" w:color="4AACC5"/>
          <w:right w:val="single" w:sz="4" w:space="0" w:color="4AACC5"/>
          <w:insideH w:val="single" w:sz="6" w:space="0" w:color="4AACC5"/>
          <w:insideV w:val="single" w:sz="6" w:space="0" w:color="4AACC5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1701"/>
        <w:gridCol w:w="850"/>
        <w:gridCol w:w="709"/>
        <w:gridCol w:w="3969"/>
      </w:tblGrid>
      <w:tr w:rsidR="00885F24" w:rsidTr="007172AA">
        <w:tc>
          <w:tcPr>
            <w:tcW w:w="1668" w:type="dxa"/>
            <w:tcBorders>
              <w:top w:val="single" w:sz="4" w:space="0" w:color="4AACC5"/>
              <w:bottom w:val="single" w:sz="6" w:space="0" w:color="4AACC5"/>
            </w:tcBorders>
            <w:shd w:val="clear" w:color="auto" w:fill="30849B"/>
            <w:vAlign w:val="center"/>
          </w:tcPr>
          <w:p w:rsidR="00885F24" w:rsidRDefault="00885F24" w:rsidP="00C4306A">
            <w:pPr>
              <w:rPr>
                <w:rFonts w:ascii="微软雅黑" w:hAnsi="微软雅黑" w:cs="微软雅黑"/>
                <w:color w:val="C7EDCC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  <w:lang w:eastAsia="zh-CN"/>
              </w:rPr>
              <w:t>属性</w:t>
            </w:r>
          </w:p>
        </w:tc>
        <w:tc>
          <w:tcPr>
            <w:tcW w:w="1701" w:type="dxa"/>
            <w:tcBorders>
              <w:top w:val="single" w:sz="4" w:space="0" w:color="4AACC5"/>
              <w:bottom w:val="single" w:sz="6" w:space="0" w:color="4AACC5"/>
            </w:tcBorders>
            <w:shd w:val="clear" w:color="auto" w:fill="30849B"/>
            <w:vAlign w:val="center"/>
          </w:tcPr>
          <w:p w:rsidR="00885F24" w:rsidRDefault="00885F24" w:rsidP="00C4306A">
            <w:pPr>
              <w:jc w:val="center"/>
              <w:rPr>
                <w:rFonts w:ascii="微软雅黑" w:hAnsi="微软雅黑" w:cs="微软雅黑"/>
                <w:color w:val="C7EDCC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</w:rPr>
              <w:t>定义</w:t>
            </w:r>
          </w:p>
        </w:tc>
        <w:tc>
          <w:tcPr>
            <w:tcW w:w="850" w:type="dxa"/>
            <w:tcBorders>
              <w:top w:val="single" w:sz="4" w:space="0" w:color="4AACC5"/>
              <w:bottom w:val="single" w:sz="6" w:space="0" w:color="4AACC5"/>
            </w:tcBorders>
            <w:shd w:val="clear" w:color="auto" w:fill="30849B"/>
            <w:vAlign w:val="center"/>
          </w:tcPr>
          <w:p w:rsidR="00885F24" w:rsidRDefault="00885F24" w:rsidP="00C4306A">
            <w:pPr>
              <w:jc w:val="center"/>
              <w:rPr>
                <w:rFonts w:ascii="微软雅黑" w:hAnsi="微软雅黑" w:cs="微软雅黑"/>
                <w:b/>
                <w:color w:val="C7EDCC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</w:rPr>
              <w:t>类型</w:t>
            </w:r>
          </w:p>
          <w:p w:rsidR="00885F24" w:rsidRDefault="00885F24" w:rsidP="00C4306A">
            <w:pPr>
              <w:jc w:val="center"/>
              <w:rPr>
                <w:rFonts w:ascii="微软雅黑" w:hAnsi="微软雅黑" w:cs="微软雅黑"/>
                <w:color w:val="C7EDCC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</w:rPr>
              <w:t>长度</w:t>
            </w:r>
          </w:p>
        </w:tc>
        <w:tc>
          <w:tcPr>
            <w:tcW w:w="709" w:type="dxa"/>
            <w:tcBorders>
              <w:top w:val="single" w:sz="4" w:space="0" w:color="4AACC5"/>
              <w:bottom w:val="single" w:sz="6" w:space="0" w:color="4AACC5"/>
            </w:tcBorders>
            <w:shd w:val="clear" w:color="auto" w:fill="30849B"/>
            <w:vAlign w:val="center"/>
          </w:tcPr>
          <w:p w:rsidR="00885F24" w:rsidRDefault="00885F24" w:rsidP="00C4306A">
            <w:pPr>
              <w:jc w:val="center"/>
              <w:rPr>
                <w:rFonts w:ascii="微软雅黑" w:hAnsi="微软雅黑" w:cs="微软雅黑"/>
                <w:color w:val="C7EDCC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</w:rPr>
              <w:t>必填</w:t>
            </w:r>
          </w:p>
        </w:tc>
        <w:tc>
          <w:tcPr>
            <w:tcW w:w="3969" w:type="dxa"/>
            <w:tcBorders>
              <w:top w:val="single" w:sz="4" w:space="0" w:color="4AACC5"/>
              <w:bottom w:val="single" w:sz="6" w:space="0" w:color="4AACC5"/>
            </w:tcBorders>
            <w:shd w:val="clear" w:color="auto" w:fill="30849B"/>
            <w:vAlign w:val="center"/>
          </w:tcPr>
          <w:p w:rsidR="00885F24" w:rsidRDefault="00885F24" w:rsidP="00C4306A">
            <w:pPr>
              <w:jc w:val="center"/>
              <w:rPr>
                <w:rFonts w:ascii="微软雅黑" w:hAnsi="微软雅黑" w:cs="微软雅黑"/>
                <w:color w:val="C7EDCC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</w:rPr>
              <w:t>参数说明/示例</w:t>
            </w:r>
          </w:p>
        </w:tc>
      </w:tr>
      <w:tr w:rsidR="008A51E5" w:rsidTr="00ED3E4C">
        <w:tc>
          <w:tcPr>
            <w:tcW w:w="8897" w:type="dxa"/>
            <w:gridSpan w:val="5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8A51E5" w:rsidRPr="00A936DB" w:rsidRDefault="008A51E5" w:rsidP="00ED3E4C">
            <w:pPr>
              <w:rPr>
                <w:rFonts w:ascii="微软雅黑" w:hAnsi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val="en-US" w:eastAsia="zh-CN"/>
              </w:rPr>
              <w:t>参见</w:t>
            </w:r>
            <w:hyperlink w:anchor="_公共响应BODY属性" w:history="1">
              <w:r w:rsidRPr="008A51E5">
                <w:rPr>
                  <w:rStyle w:val="af2"/>
                  <w:rFonts w:ascii="微软雅黑" w:hAnsi="微软雅黑" w:cs="微软雅黑" w:hint="eastAsia"/>
                  <w:sz w:val="18"/>
                  <w:szCs w:val="18"/>
                  <w:lang w:val="en-US" w:eastAsia="zh-CN"/>
                </w:rPr>
                <w:t>公共响应</w:t>
              </w:r>
              <w:r w:rsidRPr="008A51E5">
                <w:rPr>
                  <w:rStyle w:val="af2"/>
                  <w:rFonts w:ascii="微软雅黑" w:hAnsi="微软雅黑" w:cs="微软雅黑"/>
                  <w:sz w:val="18"/>
                  <w:szCs w:val="18"/>
                  <w:lang w:val="en-US" w:eastAsia="zh-CN"/>
                </w:rPr>
                <w:t>BODY属性</w:t>
              </w:r>
            </w:hyperlink>
          </w:p>
        </w:tc>
      </w:tr>
    </w:tbl>
    <w:p w:rsidR="00885F24" w:rsidRPr="00DC3E9B" w:rsidRDefault="00885F24" w:rsidP="00C4306A">
      <w:pPr>
        <w:rPr>
          <w:lang w:eastAsia="zh-CN"/>
        </w:rPr>
      </w:pPr>
    </w:p>
    <w:p w:rsidR="00885F24" w:rsidRDefault="00885F24" w:rsidP="00C4306A">
      <w:pPr>
        <w:pStyle w:val="4"/>
      </w:pPr>
      <w:r>
        <w:rPr>
          <w:rFonts w:hint="eastAsia"/>
          <w:lang w:eastAsia="zh-CN"/>
        </w:rPr>
        <w:lastRenderedPageBreak/>
        <w:t>响应</w:t>
      </w:r>
      <w:r>
        <w:rPr>
          <w:rFonts w:hint="eastAsia"/>
        </w:rPr>
        <w:t>码</w:t>
      </w:r>
    </w:p>
    <w:tbl>
      <w:tblPr>
        <w:tblW w:w="6062" w:type="dxa"/>
        <w:tblBorders>
          <w:top w:val="single" w:sz="4" w:space="0" w:color="4AACC5"/>
          <w:left w:val="single" w:sz="4" w:space="0" w:color="4AACC5"/>
          <w:bottom w:val="single" w:sz="4" w:space="0" w:color="4AACC5"/>
          <w:right w:val="single" w:sz="4" w:space="0" w:color="4AACC5"/>
          <w:insideH w:val="single" w:sz="6" w:space="0" w:color="4AACC5"/>
          <w:insideV w:val="single" w:sz="6" w:space="0" w:color="4AACC5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4961"/>
      </w:tblGrid>
      <w:tr w:rsidR="00885F24" w:rsidTr="007172AA">
        <w:tc>
          <w:tcPr>
            <w:tcW w:w="1101" w:type="dxa"/>
            <w:tcBorders>
              <w:top w:val="single" w:sz="4" w:space="0" w:color="4AACC5"/>
              <w:bottom w:val="single" w:sz="6" w:space="0" w:color="4AACC5"/>
            </w:tcBorders>
            <w:shd w:val="clear" w:color="auto" w:fill="30849B"/>
            <w:vAlign w:val="center"/>
          </w:tcPr>
          <w:p w:rsidR="00885F24" w:rsidRDefault="00885F24" w:rsidP="00C4306A">
            <w:pPr>
              <w:rPr>
                <w:rFonts w:ascii="微软雅黑" w:hAnsi="微软雅黑" w:cs="微软雅黑"/>
                <w:color w:val="C7EDCC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  <w:lang w:eastAsia="zh-CN"/>
              </w:rPr>
              <w:t>响应码</w:t>
            </w:r>
          </w:p>
        </w:tc>
        <w:tc>
          <w:tcPr>
            <w:tcW w:w="4961" w:type="dxa"/>
            <w:tcBorders>
              <w:top w:val="single" w:sz="4" w:space="0" w:color="4AACC5"/>
              <w:bottom w:val="single" w:sz="6" w:space="0" w:color="4AACC5"/>
            </w:tcBorders>
            <w:shd w:val="clear" w:color="auto" w:fill="30849B"/>
            <w:vAlign w:val="center"/>
          </w:tcPr>
          <w:p w:rsidR="00885F24" w:rsidRDefault="00885F24" w:rsidP="00C4306A">
            <w:pPr>
              <w:jc w:val="center"/>
              <w:rPr>
                <w:rFonts w:ascii="微软雅黑" w:hAnsi="微软雅黑" w:cs="微软雅黑"/>
                <w:color w:val="C7EDCC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</w:rPr>
              <w:t>定义</w:t>
            </w:r>
          </w:p>
        </w:tc>
      </w:tr>
      <w:tr w:rsidR="009434FB" w:rsidTr="007172AA">
        <w:tc>
          <w:tcPr>
            <w:tcW w:w="1101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9434FB" w:rsidRPr="009E6C02" w:rsidRDefault="009434FB" w:rsidP="00724BAD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C70059">
              <w:rPr>
                <w:rFonts w:ascii="微软雅黑" w:hAnsi="微软雅黑" w:cs="微软雅黑"/>
                <w:sz w:val="18"/>
                <w:szCs w:val="18"/>
                <w:lang w:eastAsia="zh-CN"/>
              </w:rPr>
              <w:t>5004</w:t>
            </w:r>
          </w:p>
        </w:tc>
        <w:tc>
          <w:tcPr>
            <w:tcW w:w="4961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9434FB" w:rsidRPr="009E6C02" w:rsidRDefault="009434FB" w:rsidP="00C4306A">
            <w:pPr>
              <w:ind w:leftChars="172" w:left="361"/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C70059"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账户状态异常</w:t>
            </w:r>
          </w:p>
        </w:tc>
      </w:tr>
      <w:tr w:rsidR="009434FB" w:rsidTr="007172AA">
        <w:tc>
          <w:tcPr>
            <w:tcW w:w="1101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9434FB" w:rsidRDefault="009434FB" w:rsidP="00C4306A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C70059">
              <w:rPr>
                <w:rFonts w:ascii="微软雅黑" w:hAnsi="微软雅黑" w:cs="微软雅黑"/>
                <w:sz w:val="18"/>
                <w:szCs w:val="18"/>
                <w:lang w:eastAsia="zh-CN"/>
              </w:rPr>
              <w:t>5005</w:t>
            </w:r>
          </w:p>
        </w:tc>
        <w:tc>
          <w:tcPr>
            <w:tcW w:w="4961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9434FB" w:rsidRDefault="009434FB" w:rsidP="00C4306A">
            <w:pPr>
              <w:ind w:leftChars="172" w:left="361"/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C70059"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账户中有余额，无法销户</w:t>
            </w:r>
          </w:p>
        </w:tc>
      </w:tr>
    </w:tbl>
    <w:p w:rsidR="00C750F1" w:rsidRPr="00716977" w:rsidRDefault="00554BD4" w:rsidP="00E00769">
      <w:pPr>
        <w:pStyle w:val="30"/>
        <w:rPr>
          <w:lang w:eastAsia="zh-CN"/>
        </w:rPr>
      </w:pPr>
      <w:bookmarkStart w:id="138" w:name="_Toc513053751"/>
      <w:r>
        <w:rPr>
          <w:lang w:eastAsia="zh-CN"/>
        </w:rPr>
        <w:t>查询</w:t>
      </w:r>
      <w:r w:rsidR="00C750F1">
        <w:rPr>
          <w:rFonts w:hint="eastAsia"/>
          <w:lang w:eastAsia="zh-CN"/>
        </w:rPr>
        <w:t>会员</w:t>
      </w:r>
      <w:r w:rsidR="00C750F1">
        <w:rPr>
          <w:lang w:eastAsia="zh-CN"/>
        </w:rPr>
        <w:t>信息</w:t>
      </w:r>
      <w:bookmarkEnd w:id="138"/>
    </w:p>
    <w:p w:rsidR="0034428A" w:rsidRDefault="004F0FAF" w:rsidP="0034428A">
      <w:pPr>
        <w:adjustRightInd w:val="0"/>
        <w:snapToGrid w:val="0"/>
        <w:rPr>
          <w:lang w:eastAsia="zh-CN"/>
        </w:rPr>
      </w:pPr>
      <w:bookmarkStart w:id="139" w:name="OLE_LINK26"/>
      <w:bookmarkStart w:id="140" w:name="OLE_LINK27"/>
      <w:r>
        <w:rPr>
          <w:rFonts w:hint="eastAsia"/>
          <w:lang w:eastAsia="zh-CN"/>
        </w:rPr>
        <w:t>查询</w:t>
      </w:r>
      <w:r w:rsidR="0034428A">
        <w:rPr>
          <w:rFonts w:hint="eastAsia"/>
          <w:lang w:eastAsia="zh-CN"/>
        </w:rPr>
        <w:t>个人用户在快钱</w:t>
      </w:r>
      <w:r w:rsidR="00C27D8A">
        <w:rPr>
          <w:rFonts w:hint="eastAsia"/>
          <w:lang w:eastAsia="zh-CN"/>
        </w:rPr>
        <w:t>的开户信息</w:t>
      </w:r>
    </w:p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7229"/>
      </w:tblGrid>
      <w:tr w:rsidR="0034428A" w:rsidRPr="005E05C2" w:rsidTr="009A09A4">
        <w:tc>
          <w:tcPr>
            <w:tcW w:w="1668" w:type="dxa"/>
            <w:shd w:val="clear" w:color="auto" w:fill="30849B"/>
          </w:tcPr>
          <w:p w:rsidR="0034428A" w:rsidRPr="005E05C2" w:rsidRDefault="0034428A" w:rsidP="009A09A4">
            <w:pPr>
              <w:adjustRightInd w:val="0"/>
              <w:snapToGrid w:val="0"/>
              <w:rPr>
                <w:rFonts w:ascii="微软雅黑" w:hAnsi="微软雅黑" w:cs="微软雅黑"/>
                <w:b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  <w:lang w:eastAsia="zh-CN"/>
              </w:rPr>
              <w:t>接口URL</w:t>
            </w:r>
          </w:p>
        </w:tc>
        <w:tc>
          <w:tcPr>
            <w:tcW w:w="7229" w:type="dxa"/>
          </w:tcPr>
          <w:p w:rsidR="0034428A" w:rsidRPr="005E05C2" w:rsidRDefault="0034428A" w:rsidP="0034428A">
            <w:pPr>
              <w:adjustRightInd w:val="0"/>
              <w:snapToGrid w:val="0"/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8E7012"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/person</w:t>
            </w: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/info</w:t>
            </w:r>
            <w:r w:rsidRPr="005E05C2">
              <w:rPr>
                <w:rFonts w:ascii="微软雅黑" w:hAnsi="微软雅黑" w:cs="微软雅黑"/>
                <w:sz w:val="18"/>
                <w:szCs w:val="18"/>
                <w:lang w:eastAsia="zh-CN"/>
              </w:rPr>
              <w:t xml:space="preserve"> </w:t>
            </w:r>
          </w:p>
        </w:tc>
      </w:tr>
    </w:tbl>
    <w:bookmarkEnd w:id="139"/>
    <w:bookmarkEnd w:id="140"/>
    <w:p w:rsidR="00C750F1" w:rsidRDefault="00C750F1" w:rsidP="00C750F1">
      <w:pPr>
        <w:pStyle w:val="4"/>
        <w:tabs>
          <w:tab w:val="clear" w:pos="1148"/>
          <w:tab w:val="num" w:pos="864"/>
        </w:tabs>
        <w:ind w:left="864" w:hanging="864"/>
        <w:rPr>
          <w:szCs w:val="28"/>
          <w:lang w:eastAsia="zh-CN"/>
        </w:rPr>
      </w:pPr>
      <w:r>
        <w:rPr>
          <w:rFonts w:hint="eastAsia"/>
        </w:rPr>
        <w:t>请求</w:t>
      </w:r>
      <w:r>
        <w:rPr>
          <w:rFonts w:hint="eastAsia"/>
          <w:lang w:val="en-US" w:eastAsia="zh-CN"/>
        </w:rPr>
        <w:t>消息</w:t>
      </w:r>
    </w:p>
    <w:tbl>
      <w:tblPr>
        <w:tblW w:w="8897" w:type="dxa"/>
        <w:tblBorders>
          <w:top w:val="single" w:sz="4" w:space="0" w:color="4AACC5"/>
          <w:left w:val="single" w:sz="4" w:space="0" w:color="4AACC5"/>
          <w:bottom w:val="single" w:sz="4" w:space="0" w:color="4AACC5"/>
          <w:right w:val="single" w:sz="4" w:space="0" w:color="4AACC5"/>
          <w:insideH w:val="single" w:sz="6" w:space="0" w:color="4AACC5"/>
          <w:insideV w:val="single" w:sz="6" w:space="0" w:color="4AACC5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1701"/>
        <w:gridCol w:w="992"/>
        <w:gridCol w:w="559"/>
        <w:gridCol w:w="8"/>
        <w:gridCol w:w="3969"/>
      </w:tblGrid>
      <w:tr w:rsidR="00C750F1" w:rsidTr="00A927EC">
        <w:tc>
          <w:tcPr>
            <w:tcW w:w="1668" w:type="dxa"/>
            <w:tcBorders>
              <w:top w:val="single" w:sz="4" w:space="0" w:color="4AACC5"/>
              <w:bottom w:val="single" w:sz="6" w:space="0" w:color="4AACC5"/>
            </w:tcBorders>
            <w:shd w:val="clear" w:color="auto" w:fill="30849B"/>
            <w:vAlign w:val="center"/>
          </w:tcPr>
          <w:p w:rsidR="00C750F1" w:rsidRDefault="00C750F1" w:rsidP="00A927EC">
            <w:pPr>
              <w:rPr>
                <w:rFonts w:ascii="微软雅黑" w:hAnsi="微软雅黑" w:cs="微软雅黑"/>
                <w:color w:val="C7EDCC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  <w:lang w:eastAsia="zh-CN"/>
              </w:rPr>
              <w:t>属性</w:t>
            </w:r>
          </w:p>
        </w:tc>
        <w:tc>
          <w:tcPr>
            <w:tcW w:w="1701" w:type="dxa"/>
            <w:tcBorders>
              <w:top w:val="single" w:sz="4" w:space="0" w:color="4AACC5"/>
              <w:bottom w:val="single" w:sz="6" w:space="0" w:color="4AACC5"/>
            </w:tcBorders>
            <w:shd w:val="clear" w:color="auto" w:fill="30849B"/>
            <w:vAlign w:val="center"/>
          </w:tcPr>
          <w:p w:rsidR="00C750F1" w:rsidRDefault="00C750F1" w:rsidP="00A927EC">
            <w:pPr>
              <w:jc w:val="center"/>
              <w:rPr>
                <w:rFonts w:ascii="微软雅黑" w:hAnsi="微软雅黑" w:cs="微软雅黑"/>
                <w:color w:val="C7EDCC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</w:rPr>
              <w:t>定义</w:t>
            </w:r>
          </w:p>
        </w:tc>
        <w:tc>
          <w:tcPr>
            <w:tcW w:w="992" w:type="dxa"/>
            <w:tcBorders>
              <w:top w:val="single" w:sz="4" w:space="0" w:color="4AACC5"/>
              <w:bottom w:val="single" w:sz="6" w:space="0" w:color="4AACC5"/>
            </w:tcBorders>
            <w:shd w:val="clear" w:color="auto" w:fill="30849B"/>
            <w:vAlign w:val="center"/>
          </w:tcPr>
          <w:p w:rsidR="00C750F1" w:rsidRDefault="00C750F1" w:rsidP="00A927EC">
            <w:pPr>
              <w:jc w:val="center"/>
              <w:rPr>
                <w:rFonts w:ascii="微软雅黑" w:hAnsi="微软雅黑" w:cs="微软雅黑"/>
                <w:b/>
                <w:color w:val="C7EDCC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</w:rPr>
              <w:t>类型</w:t>
            </w:r>
          </w:p>
          <w:p w:rsidR="00C750F1" w:rsidRDefault="00C750F1" w:rsidP="00A927EC">
            <w:pPr>
              <w:jc w:val="center"/>
              <w:rPr>
                <w:rFonts w:ascii="微软雅黑" w:hAnsi="微软雅黑" w:cs="微软雅黑"/>
                <w:color w:val="C7EDCC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</w:rPr>
              <w:t>长度</w:t>
            </w:r>
          </w:p>
        </w:tc>
        <w:tc>
          <w:tcPr>
            <w:tcW w:w="567" w:type="dxa"/>
            <w:gridSpan w:val="2"/>
            <w:tcBorders>
              <w:top w:val="single" w:sz="4" w:space="0" w:color="4AACC5"/>
              <w:bottom w:val="single" w:sz="6" w:space="0" w:color="4AACC5"/>
            </w:tcBorders>
            <w:shd w:val="clear" w:color="auto" w:fill="30849B"/>
            <w:vAlign w:val="center"/>
          </w:tcPr>
          <w:p w:rsidR="00C750F1" w:rsidRDefault="00C750F1" w:rsidP="00A927EC">
            <w:pPr>
              <w:jc w:val="center"/>
              <w:rPr>
                <w:rFonts w:ascii="微软雅黑" w:hAnsi="微软雅黑" w:cs="微软雅黑"/>
                <w:color w:val="C7EDCC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</w:rPr>
              <w:t>必填</w:t>
            </w:r>
          </w:p>
        </w:tc>
        <w:tc>
          <w:tcPr>
            <w:tcW w:w="3969" w:type="dxa"/>
            <w:tcBorders>
              <w:top w:val="single" w:sz="4" w:space="0" w:color="4AACC5"/>
              <w:bottom w:val="single" w:sz="6" w:space="0" w:color="4AACC5"/>
            </w:tcBorders>
            <w:shd w:val="clear" w:color="auto" w:fill="30849B"/>
            <w:vAlign w:val="center"/>
          </w:tcPr>
          <w:p w:rsidR="00C750F1" w:rsidRDefault="00C750F1" w:rsidP="00A927EC">
            <w:pPr>
              <w:jc w:val="center"/>
              <w:rPr>
                <w:rFonts w:ascii="微软雅黑" w:hAnsi="微软雅黑" w:cs="微软雅黑"/>
                <w:color w:val="C7EDCC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</w:rPr>
              <w:t>参数说明/示例</w:t>
            </w:r>
          </w:p>
        </w:tc>
      </w:tr>
      <w:tr w:rsidR="00177F5D" w:rsidTr="00A927EC">
        <w:tc>
          <w:tcPr>
            <w:tcW w:w="1668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177F5D" w:rsidRPr="000A20AA" w:rsidRDefault="00177F5D" w:rsidP="00A927EC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bookmarkStart w:id="141" w:name="_Hlk507952878"/>
            <w:r w:rsidRPr="000443AB">
              <w:rPr>
                <w:rFonts w:ascii="微软雅黑" w:hAnsi="微软雅黑" w:cs="微软雅黑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701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177F5D" w:rsidRPr="009E6C02" w:rsidRDefault="00177F5D" w:rsidP="00ED3E4C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平台</w:t>
            </w:r>
            <w:r>
              <w:rPr>
                <w:rFonts w:ascii="微软雅黑" w:hAnsi="微软雅黑" w:cs="微软雅黑"/>
                <w:sz w:val="18"/>
                <w:szCs w:val="18"/>
                <w:lang w:eastAsia="zh-CN"/>
              </w:rPr>
              <w:t>用户</w:t>
            </w: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992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177F5D" w:rsidRPr="009E6C02" w:rsidRDefault="00177F5D" w:rsidP="00ED3E4C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AN</w:t>
            </w:r>
            <w:r>
              <w:rPr>
                <w:rFonts w:ascii="微软雅黑" w:hAnsi="微软雅黑" w:cs="微软雅黑"/>
                <w:sz w:val="18"/>
                <w:szCs w:val="18"/>
                <w:lang w:eastAsia="zh-CN"/>
              </w:rPr>
              <w:t>128</w:t>
            </w:r>
          </w:p>
        </w:tc>
        <w:tc>
          <w:tcPr>
            <w:tcW w:w="559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177F5D" w:rsidRDefault="00177F5D" w:rsidP="00A927EC">
            <w:pPr>
              <w:rPr>
                <w:rFonts w:ascii="微软雅黑" w:hAnsi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val="en-US" w:eastAsia="zh-CN"/>
              </w:rPr>
              <w:t>M</w:t>
            </w:r>
          </w:p>
        </w:tc>
        <w:tc>
          <w:tcPr>
            <w:tcW w:w="3977" w:type="dxa"/>
            <w:gridSpan w:val="2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177F5D" w:rsidRPr="00DC1DF2" w:rsidRDefault="00177F5D" w:rsidP="00A927EC">
            <w:pPr>
              <w:rPr>
                <w:rFonts w:ascii="微软雅黑" w:hAnsi="微软雅黑" w:cs="微软雅黑"/>
                <w:sz w:val="16"/>
                <w:szCs w:val="18"/>
                <w:lang w:eastAsia="zh-CN"/>
              </w:rPr>
            </w:pPr>
            <w:r w:rsidRPr="00DC1DF2">
              <w:rPr>
                <w:rFonts w:ascii="微软雅黑" w:hAnsi="微软雅黑" w:cs="微软雅黑" w:hint="eastAsia"/>
                <w:sz w:val="16"/>
                <w:szCs w:val="18"/>
                <w:lang w:eastAsia="zh-CN"/>
              </w:rPr>
              <w:t>平台商户</w:t>
            </w:r>
            <w:r>
              <w:rPr>
                <w:rFonts w:ascii="微软雅黑" w:hAnsi="微软雅黑" w:cs="微软雅黑" w:hint="eastAsia"/>
                <w:sz w:val="16"/>
                <w:szCs w:val="18"/>
                <w:lang w:eastAsia="zh-CN"/>
              </w:rPr>
              <w:t>的</w:t>
            </w:r>
            <w:r w:rsidRPr="00DC1DF2">
              <w:rPr>
                <w:rFonts w:ascii="微软雅黑" w:hAnsi="微软雅黑" w:cs="微软雅黑" w:hint="eastAsia"/>
                <w:sz w:val="16"/>
                <w:szCs w:val="18"/>
                <w:lang w:eastAsia="zh-CN"/>
              </w:rPr>
              <w:t>会员编号</w:t>
            </w:r>
          </w:p>
        </w:tc>
      </w:tr>
      <w:bookmarkEnd w:id="141"/>
      <w:tr w:rsidR="00C750F1" w:rsidTr="00A927EC">
        <w:tc>
          <w:tcPr>
            <w:tcW w:w="1668" w:type="dxa"/>
            <w:tcBorders>
              <w:top w:val="single" w:sz="6" w:space="0" w:color="4AACC5"/>
              <w:bottom w:val="single" w:sz="4" w:space="0" w:color="4AACC5"/>
            </w:tcBorders>
            <w:shd w:val="clear" w:color="auto" w:fill="FFFFFF" w:themeFill="background1"/>
          </w:tcPr>
          <w:p w:rsidR="00C750F1" w:rsidRPr="008618AF" w:rsidRDefault="00C750F1" w:rsidP="00A927EC">
            <w:pPr>
              <w:rPr>
                <w:rFonts w:ascii="微软雅黑" w:hAnsi="微软雅黑" w:cs="微软雅黑"/>
                <w:color w:val="000000" w:themeColor="text1"/>
                <w:sz w:val="18"/>
                <w:szCs w:val="18"/>
                <w:lang w:eastAsia="zh-CN"/>
              </w:rPr>
            </w:pPr>
          </w:p>
        </w:tc>
        <w:tc>
          <w:tcPr>
            <w:tcW w:w="1701" w:type="dxa"/>
            <w:tcBorders>
              <w:top w:val="single" w:sz="6" w:space="0" w:color="4AACC5"/>
              <w:bottom w:val="single" w:sz="4" w:space="0" w:color="4AACC5"/>
            </w:tcBorders>
            <w:shd w:val="clear" w:color="auto" w:fill="FFFFFF" w:themeFill="background1"/>
          </w:tcPr>
          <w:p w:rsidR="00C750F1" w:rsidRPr="008618AF" w:rsidRDefault="00C750F1" w:rsidP="00A927EC">
            <w:pPr>
              <w:rPr>
                <w:rFonts w:ascii="微软雅黑" w:hAnsi="微软雅黑" w:cs="微软雅黑"/>
                <w:color w:val="000000" w:themeColor="text1"/>
                <w:sz w:val="18"/>
                <w:szCs w:val="18"/>
                <w:lang w:eastAsia="zh-CN"/>
              </w:rPr>
            </w:pPr>
          </w:p>
        </w:tc>
        <w:tc>
          <w:tcPr>
            <w:tcW w:w="992" w:type="dxa"/>
            <w:tcBorders>
              <w:top w:val="single" w:sz="6" w:space="0" w:color="4AACC5"/>
              <w:bottom w:val="single" w:sz="4" w:space="0" w:color="4AACC5"/>
            </w:tcBorders>
            <w:shd w:val="clear" w:color="auto" w:fill="FFFFFF" w:themeFill="background1"/>
          </w:tcPr>
          <w:p w:rsidR="00C750F1" w:rsidRPr="008618AF" w:rsidRDefault="00C750F1" w:rsidP="00A927EC">
            <w:pPr>
              <w:rPr>
                <w:rFonts w:ascii="微软雅黑" w:hAnsi="微软雅黑" w:cs="微软雅黑"/>
                <w:color w:val="000000" w:themeColor="text1"/>
                <w:sz w:val="18"/>
                <w:szCs w:val="18"/>
                <w:lang w:eastAsia="zh-CN"/>
              </w:rPr>
            </w:pPr>
          </w:p>
        </w:tc>
        <w:tc>
          <w:tcPr>
            <w:tcW w:w="559" w:type="dxa"/>
            <w:tcBorders>
              <w:top w:val="single" w:sz="6" w:space="0" w:color="4AACC5"/>
              <w:bottom w:val="single" w:sz="4" w:space="0" w:color="4AACC5"/>
            </w:tcBorders>
            <w:shd w:val="clear" w:color="auto" w:fill="FFFFFF" w:themeFill="background1"/>
          </w:tcPr>
          <w:p w:rsidR="00C750F1" w:rsidRPr="008618AF" w:rsidRDefault="00C750F1" w:rsidP="00A927EC">
            <w:pPr>
              <w:rPr>
                <w:rFonts w:ascii="微软雅黑" w:hAnsi="微软雅黑" w:cs="微软雅黑"/>
                <w:color w:val="000000" w:themeColor="text1"/>
                <w:sz w:val="18"/>
                <w:szCs w:val="18"/>
                <w:lang w:val="en-US" w:eastAsia="zh-CN"/>
              </w:rPr>
            </w:pPr>
          </w:p>
        </w:tc>
        <w:tc>
          <w:tcPr>
            <w:tcW w:w="3977" w:type="dxa"/>
            <w:gridSpan w:val="2"/>
            <w:tcBorders>
              <w:top w:val="single" w:sz="6" w:space="0" w:color="4AACC5"/>
              <w:bottom w:val="single" w:sz="4" w:space="0" w:color="4AACC5"/>
            </w:tcBorders>
            <w:shd w:val="clear" w:color="auto" w:fill="FFFFFF" w:themeFill="background1"/>
          </w:tcPr>
          <w:p w:rsidR="00C750F1" w:rsidRPr="00DC1DF2" w:rsidRDefault="00C750F1" w:rsidP="00A927EC">
            <w:pPr>
              <w:rPr>
                <w:rFonts w:ascii="微软雅黑" w:hAnsi="微软雅黑" w:cs="微软雅黑"/>
                <w:sz w:val="16"/>
                <w:szCs w:val="18"/>
                <w:lang w:eastAsia="zh-CN"/>
              </w:rPr>
            </w:pPr>
          </w:p>
        </w:tc>
      </w:tr>
    </w:tbl>
    <w:p w:rsidR="00C750F1" w:rsidRPr="00DC3E9B" w:rsidRDefault="00C750F1" w:rsidP="00C750F1">
      <w:pPr>
        <w:rPr>
          <w:lang w:eastAsia="zh-CN"/>
        </w:rPr>
      </w:pPr>
    </w:p>
    <w:p w:rsidR="00C750F1" w:rsidRDefault="00C750F1" w:rsidP="00C750F1">
      <w:pPr>
        <w:pStyle w:val="4"/>
        <w:tabs>
          <w:tab w:val="clear" w:pos="1148"/>
          <w:tab w:val="num" w:pos="864"/>
        </w:tabs>
        <w:ind w:left="864" w:hanging="864"/>
      </w:pPr>
      <w:r>
        <w:rPr>
          <w:rFonts w:hint="eastAsia"/>
        </w:rPr>
        <w:t>响应</w:t>
      </w:r>
      <w:r>
        <w:rPr>
          <w:rFonts w:hint="eastAsia"/>
          <w:lang w:eastAsia="zh-CN"/>
        </w:rPr>
        <w:t>消息</w:t>
      </w:r>
    </w:p>
    <w:tbl>
      <w:tblPr>
        <w:tblW w:w="8897" w:type="dxa"/>
        <w:tblBorders>
          <w:top w:val="single" w:sz="4" w:space="0" w:color="4AACC5"/>
          <w:left w:val="single" w:sz="4" w:space="0" w:color="4AACC5"/>
          <w:bottom w:val="single" w:sz="4" w:space="0" w:color="4AACC5"/>
          <w:right w:val="single" w:sz="4" w:space="0" w:color="4AACC5"/>
          <w:insideH w:val="single" w:sz="6" w:space="0" w:color="4AACC5"/>
          <w:insideV w:val="single" w:sz="6" w:space="0" w:color="4AACC5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1701"/>
        <w:gridCol w:w="992"/>
        <w:gridCol w:w="559"/>
        <w:gridCol w:w="8"/>
        <w:gridCol w:w="3969"/>
      </w:tblGrid>
      <w:tr w:rsidR="00C750F1" w:rsidTr="00A927EC">
        <w:tc>
          <w:tcPr>
            <w:tcW w:w="1668" w:type="dxa"/>
            <w:tcBorders>
              <w:top w:val="single" w:sz="4" w:space="0" w:color="4AACC5"/>
              <w:bottom w:val="single" w:sz="6" w:space="0" w:color="4AACC5"/>
            </w:tcBorders>
            <w:shd w:val="clear" w:color="auto" w:fill="30849B"/>
            <w:vAlign w:val="center"/>
          </w:tcPr>
          <w:p w:rsidR="00C750F1" w:rsidRDefault="00C750F1" w:rsidP="00A927EC">
            <w:pPr>
              <w:rPr>
                <w:rFonts w:ascii="微软雅黑" w:hAnsi="微软雅黑" w:cs="微软雅黑"/>
                <w:color w:val="C7EDCC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  <w:lang w:eastAsia="zh-CN"/>
              </w:rPr>
              <w:t>属性</w:t>
            </w:r>
          </w:p>
        </w:tc>
        <w:tc>
          <w:tcPr>
            <w:tcW w:w="1701" w:type="dxa"/>
            <w:tcBorders>
              <w:top w:val="single" w:sz="4" w:space="0" w:color="4AACC5"/>
              <w:bottom w:val="single" w:sz="6" w:space="0" w:color="4AACC5"/>
            </w:tcBorders>
            <w:shd w:val="clear" w:color="auto" w:fill="30849B"/>
            <w:vAlign w:val="center"/>
          </w:tcPr>
          <w:p w:rsidR="00C750F1" w:rsidRDefault="00C750F1" w:rsidP="00A927EC">
            <w:pPr>
              <w:jc w:val="center"/>
              <w:rPr>
                <w:rFonts w:ascii="微软雅黑" w:hAnsi="微软雅黑" w:cs="微软雅黑"/>
                <w:color w:val="C7EDCC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</w:rPr>
              <w:t>定义</w:t>
            </w:r>
          </w:p>
        </w:tc>
        <w:tc>
          <w:tcPr>
            <w:tcW w:w="992" w:type="dxa"/>
            <w:tcBorders>
              <w:top w:val="single" w:sz="4" w:space="0" w:color="4AACC5"/>
              <w:bottom w:val="single" w:sz="6" w:space="0" w:color="4AACC5"/>
            </w:tcBorders>
            <w:shd w:val="clear" w:color="auto" w:fill="30849B"/>
            <w:vAlign w:val="center"/>
          </w:tcPr>
          <w:p w:rsidR="00C750F1" w:rsidRDefault="00C750F1" w:rsidP="00A927EC">
            <w:pPr>
              <w:jc w:val="center"/>
              <w:rPr>
                <w:rFonts w:ascii="微软雅黑" w:hAnsi="微软雅黑" w:cs="微软雅黑"/>
                <w:b/>
                <w:color w:val="C7EDCC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</w:rPr>
              <w:t>类型</w:t>
            </w:r>
          </w:p>
          <w:p w:rsidR="00C750F1" w:rsidRDefault="00C750F1" w:rsidP="00A927EC">
            <w:pPr>
              <w:jc w:val="center"/>
              <w:rPr>
                <w:rFonts w:ascii="微软雅黑" w:hAnsi="微软雅黑" w:cs="微软雅黑"/>
                <w:color w:val="C7EDCC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</w:rPr>
              <w:t>长度</w:t>
            </w:r>
          </w:p>
        </w:tc>
        <w:tc>
          <w:tcPr>
            <w:tcW w:w="567" w:type="dxa"/>
            <w:gridSpan w:val="2"/>
            <w:tcBorders>
              <w:top w:val="single" w:sz="4" w:space="0" w:color="4AACC5"/>
              <w:bottom w:val="single" w:sz="6" w:space="0" w:color="4AACC5"/>
            </w:tcBorders>
            <w:shd w:val="clear" w:color="auto" w:fill="30849B"/>
            <w:vAlign w:val="center"/>
          </w:tcPr>
          <w:p w:rsidR="00C750F1" w:rsidRDefault="00C750F1" w:rsidP="00A927EC">
            <w:pPr>
              <w:jc w:val="center"/>
              <w:rPr>
                <w:rFonts w:ascii="微软雅黑" w:hAnsi="微软雅黑" w:cs="微软雅黑"/>
                <w:color w:val="C7EDCC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</w:rPr>
              <w:t>必填</w:t>
            </w:r>
          </w:p>
        </w:tc>
        <w:tc>
          <w:tcPr>
            <w:tcW w:w="3969" w:type="dxa"/>
            <w:tcBorders>
              <w:top w:val="single" w:sz="4" w:space="0" w:color="4AACC5"/>
              <w:bottom w:val="single" w:sz="6" w:space="0" w:color="4AACC5"/>
            </w:tcBorders>
            <w:shd w:val="clear" w:color="auto" w:fill="30849B"/>
            <w:vAlign w:val="center"/>
          </w:tcPr>
          <w:p w:rsidR="00C750F1" w:rsidRDefault="00C750F1" w:rsidP="00A927EC">
            <w:pPr>
              <w:jc w:val="center"/>
              <w:rPr>
                <w:rFonts w:ascii="微软雅黑" w:hAnsi="微软雅黑" w:cs="微软雅黑"/>
                <w:color w:val="C7EDCC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</w:rPr>
              <w:t>参数说明/示例</w:t>
            </w:r>
          </w:p>
        </w:tc>
      </w:tr>
      <w:tr w:rsidR="008A51E5" w:rsidTr="00ED3E4C">
        <w:tc>
          <w:tcPr>
            <w:tcW w:w="8897" w:type="dxa"/>
            <w:gridSpan w:val="6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8A51E5" w:rsidRPr="00A936DB" w:rsidRDefault="008A51E5" w:rsidP="00ED3E4C">
            <w:pPr>
              <w:rPr>
                <w:rFonts w:ascii="微软雅黑" w:hAnsi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val="en-US" w:eastAsia="zh-CN"/>
              </w:rPr>
              <w:t>参见</w:t>
            </w:r>
            <w:hyperlink w:anchor="_公共响应BODY属性" w:history="1">
              <w:r w:rsidRPr="008A51E5">
                <w:rPr>
                  <w:rStyle w:val="af2"/>
                  <w:rFonts w:ascii="微软雅黑" w:hAnsi="微软雅黑" w:cs="微软雅黑" w:hint="eastAsia"/>
                  <w:sz w:val="18"/>
                  <w:szCs w:val="18"/>
                  <w:lang w:val="en-US" w:eastAsia="zh-CN"/>
                </w:rPr>
                <w:t>公共响应</w:t>
              </w:r>
              <w:r w:rsidRPr="008A51E5">
                <w:rPr>
                  <w:rStyle w:val="af2"/>
                  <w:rFonts w:ascii="微软雅黑" w:hAnsi="微软雅黑" w:cs="微软雅黑"/>
                  <w:sz w:val="18"/>
                  <w:szCs w:val="18"/>
                  <w:lang w:val="en-US" w:eastAsia="zh-CN"/>
                </w:rPr>
                <w:t>BODY属性</w:t>
              </w:r>
            </w:hyperlink>
          </w:p>
        </w:tc>
      </w:tr>
      <w:tr w:rsidR="006E772A" w:rsidTr="00A927EC">
        <w:tc>
          <w:tcPr>
            <w:tcW w:w="1668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6E772A" w:rsidRPr="000A20AA" w:rsidRDefault="006E772A" w:rsidP="00A927EC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0443AB">
              <w:rPr>
                <w:rFonts w:ascii="微软雅黑" w:hAnsi="微软雅黑" w:cs="微软雅黑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701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6E772A" w:rsidRDefault="006E772A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平台用户id</w:t>
            </w:r>
          </w:p>
        </w:tc>
        <w:tc>
          <w:tcPr>
            <w:tcW w:w="992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6E772A" w:rsidRDefault="006E772A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AN128</w:t>
            </w:r>
          </w:p>
        </w:tc>
        <w:tc>
          <w:tcPr>
            <w:tcW w:w="559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6E772A" w:rsidRDefault="006E772A" w:rsidP="00A927EC">
            <w:pPr>
              <w:rPr>
                <w:rFonts w:ascii="微软雅黑" w:hAnsi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val="en-US" w:eastAsia="zh-CN"/>
              </w:rPr>
              <w:t>M</w:t>
            </w:r>
          </w:p>
        </w:tc>
        <w:tc>
          <w:tcPr>
            <w:tcW w:w="3977" w:type="dxa"/>
            <w:gridSpan w:val="2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6E772A" w:rsidRPr="00DC1DF2" w:rsidRDefault="006E772A" w:rsidP="00A927EC">
            <w:pPr>
              <w:rPr>
                <w:rFonts w:ascii="微软雅黑" w:hAnsi="微软雅黑" w:cs="微软雅黑"/>
                <w:sz w:val="16"/>
                <w:szCs w:val="18"/>
                <w:lang w:eastAsia="zh-CN"/>
              </w:rPr>
            </w:pPr>
            <w:r w:rsidRPr="00DC1DF2">
              <w:rPr>
                <w:rFonts w:ascii="微软雅黑" w:hAnsi="微软雅黑" w:cs="微软雅黑" w:hint="eastAsia"/>
                <w:sz w:val="16"/>
                <w:szCs w:val="18"/>
                <w:lang w:eastAsia="zh-CN"/>
              </w:rPr>
              <w:t>平台商户</w:t>
            </w:r>
            <w:r>
              <w:rPr>
                <w:rFonts w:ascii="微软雅黑" w:hAnsi="微软雅黑" w:cs="微软雅黑" w:hint="eastAsia"/>
                <w:sz w:val="16"/>
                <w:szCs w:val="18"/>
                <w:lang w:eastAsia="zh-CN"/>
              </w:rPr>
              <w:t>的</w:t>
            </w:r>
            <w:r w:rsidRPr="00DC1DF2">
              <w:rPr>
                <w:rFonts w:ascii="微软雅黑" w:hAnsi="微软雅黑" w:cs="微软雅黑" w:hint="eastAsia"/>
                <w:sz w:val="16"/>
                <w:szCs w:val="18"/>
                <w:lang w:eastAsia="zh-CN"/>
              </w:rPr>
              <w:t>会员编号</w:t>
            </w:r>
          </w:p>
        </w:tc>
      </w:tr>
      <w:tr w:rsidR="00C750F1" w:rsidTr="00A927EC">
        <w:tc>
          <w:tcPr>
            <w:tcW w:w="1668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C750F1" w:rsidRDefault="00C750F1" w:rsidP="00A927EC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openId</w:t>
            </w:r>
          </w:p>
        </w:tc>
        <w:tc>
          <w:tcPr>
            <w:tcW w:w="1701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C750F1" w:rsidRDefault="00C750F1" w:rsidP="00A927EC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快钱侧</w:t>
            </w:r>
            <w:r>
              <w:rPr>
                <w:rFonts w:ascii="微软雅黑" w:hAnsi="微软雅黑" w:cs="微软雅黑"/>
                <w:sz w:val="18"/>
                <w:szCs w:val="18"/>
                <w:lang w:eastAsia="zh-CN"/>
              </w:rPr>
              <w:t>用户</w:t>
            </w: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992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C750F1" w:rsidRPr="00245AFB" w:rsidRDefault="00C750F1" w:rsidP="00A927EC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245AFB"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AN</w:t>
            </w:r>
            <w:r w:rsidRPr="00245AFB">
              <w:rPr>
                <w:rFonts w:ascii="微软雅黑" w:hAnsi="微软雅黑" w:cs="微软雅黑"/>
                <w:sz w:val="18"/>
                <w:szCs w:val="18"/>
                <w:lang w:eastAsia="zh-CN"/>
              </w:rPr>
              <w:t>100</w:t>
            </w:r>
          </w:p>
        </w:tc>
        <w:tc>
          <w:tcPr>
            <w:tcW w:w="559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C750F1" w:rsidRDefault="00C750F1" w:rsidP="00A927EC">
            <w:pPr>
              <w:rPr>
                <w:rFonts w:ascii="微软雅黑" w:hAnsi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val="en-US" w:eastAsia="zh-CN"/>
              </w:rPr>
              <w:t>M</w:t>
            </w:r>
          </w:p>
        </w:tc>
        <w:tc>
          <w:tcPr>
            <w:tcW w:w="3977" w:type="dxa"/>
            <w:gridSpan w:val="2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C750F1" w:rsidRDefault="00C750F1" w:rsidP="00A927EC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openId</w:t>
            </w:r>
          </w:p>
        </w:tc>
      </w:tr>
      <w:tr w:rsidR="002D5505" w:rsidTr="00265315">
        <w:tc>
          <w:tcPr>
            <w:tcW w:w="1668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2D5505" w:rsidRPr="009E6C02" w:rsidRDefault="002D5505" w:rsidP="00A927EC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idCardType</w:t>
            </w:r>
          </w:p>
        </w:tc>
        <w:tc>
          <w:tcPr>
            <w:tcW w:w="1701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2D5505" w:rsidRPr="009E6C02" w:rsidRDefault="002D5505" w:rsidP="00A927EC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证件类型</w:t>
            </w:r>
          </w:p>
        </w:tc>
        <w:tc>
          <w:tcPr>
            <w:tcW w:w="992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2D5505" w:rsidRPr="009E6C02" w:rsidRDefault="002D5505" w:rsidP="00A927EC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N</w:t>
            </w:r>
            <w:r>
              <w:rPr>
                <w:rFonts w:ascii="微软雅黑" w:hAnsi="微软雅黑" w:cs="微软雅黑"/>
                <w:sz w:val="18"/>
                <w:szCs w:val="18"/>
                <w:lang w:eastAsia="zh-CN"/>
              </w:rPr>
              <w:t>3</w:t>
            </w:r>
          </w:p>
        </w:tc>
        <w:tc>
          <w:tcPr>
            <w:tcW w:w="559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2D5505" w:rsidRPr="009E6C02" w:rsidRDefault="002D5505" w:rsidP="00A927EC">
            <w:pPr>
              <w:rPr>
                <w:rFonts w:ascii="微软雅黑" w:hAnsi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val="en-US" w:eastAsia="zh-CN"/>
              </w:rPr>
              <w:t>M</w:t>
            </w:r>
          </w:p>
        </w:tc>
        <w:tc>
          <w:tcPr>
            <w:tcW w:w="3977" w:type="dxa"/>
            <w:gridSpan w:val="2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2D5505" w:rsidRPr="00A936DB" w:rsidRDefault="002D5505" w:rsidP="00A927EC">
            <w:pPr>
              <w:rPr>
                <w:rFonts w:ascii="微软雅黑" w:hAnsi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val="en-US" w:eastAsia="zh-CN"/>
              </w:rPr>
              <w:t>参见</w:t>
            </w:r>
            <w:hyperlink w:anchor="_证件类型" w:history="1">
              <w:r w:rsidRPr="002D5505">
                <w:rPr>
                  <w:rStyle w:val="af2"/>
                  <w:rFonts w:ascii="微软雅黑" w:hAnsi="微软雅黑" w:cs="微软雅黑" w:hint="eastAsia"/>
                  <w:sz w:val="18"/>
                  <w:szCs w:val="18"/>
                  <w:lang w:val="en-US" w:eastAsia="zh-CN"/>
                </w:rPr>
                <w:t>证件类型</w:t>
              </w:r>
            </w:hyperlink>
          </w:p>
        </w:tc>
      </w:tr>
      <w:tr w:rsidR="00C750F1" w:rsidTr="00A927EC">
        <w:tc>
          <w:tcPr>
            <w:tcW w:w="1668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C750F1" w:rsidRPr="000A20AA" w:rsidRDefault="00C750F1" w:rsidP="00A927EC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id</w:t>
            </w:r>
            <w:r w:rsidR="002D5505"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Card</w:t>
            </w: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Number</w:t>
            </w:r>
          </w:p>
        </w:tc>
        <w:tc>
          <w:tcPr>
            <w:tcW w:w="1701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C750F1" w:rsidRPr="000A20AA" w:rsidRDefault="00C750F1" w:rsidP="00A927EC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证件号码</w:t>
            </w:r>
          </w:p>
        </w:tc>
        <w:tc>
          <w:tcPr>
            <w:tcW w:w="992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C750F1" w:rsidRPr="009E6C02" w:rsidRDefault="003F29E0" w:rsidP="00A927EC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X50</w:t>
            </w:r>
          </w:p>
        </w:tc>
        <w:tc>
          <w:tcPr>
            <w:tcW w:w="559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C750F1" w:rsidRDefault="00C750F1" w:rsidP="00A927EC">
            <w:pPr>
              <w:rPr>
                <w:rFonts w:ascii="微软雅黑" w:hAnsi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val="en-US" w:eastAsia="zh-CN"/>
              </w:rPr>
              <w:t>M</w:t>
            </w:r>
          </w:p>
        </w:tc>
        <w:tc>
          <w:tcPr>
            <w:tcW w:w="3977" w:type="dxa"/>
            <w:gridSpan w:val="2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C750F1" w:rsidRPr="00A936DB" w:rsidRDefault="00C750F1" w:rsidP="00A927EC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</w:p>
        </w:tc>
      </w:tr>
      <w:tr w:rsidR="00C750F1" w:rsidTr="00A927EC">
        <w:tc>
          <w:tcPr>
            <w:tcW w:w="1668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C750F1" w:rsidRPr="000A20AA" w:rsidRDefault="00C750F1" w:rsidP="00A927EC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701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C750F1" w:rsidRPr="000A20AA" w:rsidRDefault="00C750F1" w:rsidP="00A927EC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姓名</w:t>
            </w:r>
          </w:p>
        </w:tc>
        <w:tc>
          <w:tcPr>
            <w:tcW w:w="992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C750F1" w:rsidRPr="009E6C02" w:rsidRDefault="00C750F1" w:rsidP="00A927EC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X</w:t>
            </w:r>
            <w:r w:rsidR="00B4369F"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10</w:t>
            </w:r>
            <w:r>
              <w:rPr>
                <w:rFonts w:ascii="微软雅黑" w:hAnsi="微软雅黑" w:cs="微软雅黑"/>
                <w:sz w:val="18"/>
                <w:szCs w:val="18"/>
                <w:lang w:eastAsia="zh-CN"/>
              </w:rPr>
              <w:t>0</w:t>
            </w:r>
          </w:p>
        </w:tc>
        <w:tc>
          <w:tcPr>
            <w:tcW w:w="559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C750F1" w:rsidRDefault="00C750F1" w:rsidP="00A927EC">
            <w:pPr>
              <w:rPr>
                <w:rFonts w:ascii="微软雅黑" w:hAnsi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val="en-US" w:eastAsia="zh-CN"/>
              </w:rPr>
              <w:t>M</w:t>
            </w:r>
          </w:p>
        </w:tc>
        <w:tc>
          <w:tcPr>
            <w:tcW w:w="3977" w:type="dxa"/>
            <w:gridSpan w:val="2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C750F1" w:rsidRPr="00A936DB" w:rsidRDefault="00C750F1" w:rsidP="00A927EC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必须</w:t>
            </w:r>
            <w:r>
              <w:rPr>
                <w:rFonts w:ascii="微软雅黑" w:hAnsi="微软雅黑" w:cs="微软雅黑"/>
                <w:sz w:val="18"/>
                <w:szCs w:val="18"/>
                <w:lang w:eastAsia="zh-CN"/>
              </w:rPr>
              <w:t>与</w:t>
            </w: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证件</w:t>
            </w:r>
            <w:r>
              <w:rPr>
                <w:rFonts w:ascii="微软雅黑" w:hAnsi="微软雅黑" w:cs="微软雅黑"/>
                <w:sz w:val="18"/>
                <w:szCs w:val="18"/>
                <w:lang w:eastAsia="zh-CN"/>
              </w:rPr>
              <w:t>匹配</w:t>
            </w:r>
          </w:p>
        </w:tc>
      </w:tr>
      <w:tr w:rsidR="00C750F1" w:rsidTr="00A927EC">
        <w:tc>
          <w:tcPr>
            <w:tcW w:w="1668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C750F1" w:rsidRPr="000A20AA" w:rsidRDefault="00C750F1" w:rsidP="00A927EC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mobile</w:t>
            </w:r>
          </w:p>
        </w:tc>
        <w:tc>
          <w:tcPr>
            <w:tcW w:w="1701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C750F1" w:rsidRPr="000A20AA" w:rsidRDefault="00C750F1" w:rsidP="00A927EC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手机号</w:t>
            </w:r>
          </w:p>
        </w:tc>
        <w:tc>
          <w:tcPr>
            <w:tcW w:w="992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C750F1" w:rsidRPr="009E6C02" w:rsidRDefault="00C750F1" w:rsidP="00A927EC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245AFB"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N</w:t>
            </w:r>
            <w:r w:rsidRPr="00245AFB">
              <w:rPr>
                <w:rFonts w:ascii="微软雅黑" w:hAnsi="微软雅黑" w:cs="微软雅黑"/>
                <w:sz w:val="18"/>
                <w:szCs w:val="18"/>
                <w:lang w:eastAsia="zh-CN"/>
              </w:rPr>
              <w:t>11</w:t>
            </w:r>
          </w:p>
        </w:tc>
        <w:tc>
          <w:tcPr>
            <w:tcW w:w="559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C750F1" w:rsidRDefault="00C750F1" w:rsidP="00A927EC">
            <w:pPr>
              <w:rPr>
                <w:rFonts w:ascii="微软雅黑" w:hAnsi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val="en-US" w:eastAsia="zh-CN"/>
              </w:rPr>
              <w:t>O</w:t>
            </w:r>
          </w:p>
        </w:tc>
        <w:tc>
          <w:tcPr>
            <w:tcW w:w="3977" w:type="dxa"/>
            <w:gridSpan w:val="2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C750F1" w:rsidRPr="00A936DB" w:rsidRDefault="00C750F1" w:rsidP="00A927EC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</w:p>
        </w:tc>
      </w:tr>
      <w:tr w:rsidR="00C750F1" w:rsidTr="00A927EC">
        <w:tc>
          <w:tcPr>
            <w:tcW w:w="1668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C750F1" w:rsidRPr="000A20AA" w:rsidRDefault="00C750F1" w:rsidP="00A927EC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email</w:t>
            </w:r>
          </w:p>
        </w:tc>
        <w:tc>
          <w:tcPr>
            <w:tcW w:w="1701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C750F1" w:rsidRPr="000A20AA" w:rsidRDefault="00C750F1" w:rsidP="00A927EC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邮箱</w:t>
            </w:r>
          </w:p>
        </w:tc>
        <w:tc>
          <w:tcPr>
            <w:tcW w:w="992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C750F1" w:rsidRPr="009E6C02" w:rsidRDefault="00C750F1" w:rsidP="00A927EC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AN</w:t>
            </w:r>
            <w:r>
              <w:rPr>
                <w:rFonts w:ascii="微软雅黑" w:hAnsi="微软雅黑" w:cs="微软雅黑"/>
                <w:sz w:val="18"/>
                <w:szCs w:val="18"/>
                <w:lang w:eastAsia="zh-CN"/>
              </w:rPr>
              <w:t>100</w:t>
            </w:r>
          </w:p>
        </w:tc>
        <w:tc>
          <w:tcPr>
            <w:tcW w:w="559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C750F1" w:rsidRDefault="00C750F1" w:rsidP="00A927EC">
            <w:pPr>
              <w:rPr>
                <w:rFonts w:ascii="微软雅黑" w:hAnsi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val="en-US" w:eastAsia="zh-CN"/>
              </w:rPr>
              <w:t>O</w:t>
            </w:r>
          </w:p>
        </w:tc>
        <w:tc>
          <w:tcPr>
            <w:tcW w:w="3977" w:type="dxa"/>
            <w:gridSpan w:val="2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C750F1" w:rsidRPr="00A936DB" w:rsidRDefault="00C750F1" w:rsidP="00A927EC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</w:p>
        </w:tc>
      </w:tr>
      <w:tr w:rsidR="00C750F1" w:rsidTr="00A927EC">
        <w:tc>
          <w:tcPr>
            <w:tcW w:w="1668" w:type="dxa"/>
            <w:tcBorders>
              <w:top w:val="single" w:sz="6" w:space="0" w:color="4AACC5"/>
              <w:bottom w:val="single" w:sz="4" w:space="0" w:color="4AACC5"/>
            </w:tcBorders>
            <w:shd w:val="clear" w:color="auto" w:fill="FFFFFF" w:themeFill="background1"/>
          </w:tcPr>
          <w:p w:rsidR="00C750F1" w:rsidRDefault="00C750F1" w:rsidP="00A927EC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</w:p>
        </w:tc>
        <w:tc>
          <w:tcPr>
            <w:tcW w:w="1701" w:type="dxa"/>
            <w:tcBorders>
              <w:top w:val="single" w:sz="6" w:space="0" w:color="4AACC5"/>
              <w:bottom w:val="single" w:sz="4" w:space="0" w:color="4AACC5"/>
            </w:tcBorders>
            <w:shd w:val="clear" w:color="auto" w:fill="FFFFFF" w:themeFill="background1"/>
          </w:tcPr>
          <w:p w:rsidR="00C750F1" w:rsidRDefault="00C750F1" w:rsidP="00A927EC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</w:p>
        </w:tc>
        <w:tc>
          <w:tcPr>
            <w:tcW w:w="992" w:type="dxa"/>
            <w:tcBorders>
              <w:top w:val="single" w:sz="6" w:space="0" w:color="4AACC5"/>
              <w:bottom w:val="single" w:sz="4" w:space="0" w:color="4AACC5"/>
            </w:tcBorders>
            <w:shd w:val="clear" w:color="auto" w:fill="FFFFFF" w:themeFill="background1"/>
          </w:tcPr>
          <w:p w:rsidR="00C750F1" w:rsidRDefault="00C750F1" w:rsidP="00A927EC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</w:p>
        </w:tc>
        <w:tc>
          <w:tcPr>
            <w:tcW w:w="559" w:type="dxa"/>
            <w:tcBorders>
              <w:top w:val="single" w:sz="6" w:space="0" w:color="4AACC5"/>
              <w:bottom w:val="single" w:sz="4" w:space="0" w:color="4AACC5"/>
            </w:tcBorders>
            <w:shd w:val="clear" w:color="auto" w:fill="FFFFFF" w:themeFill="background1"/>
          </w:tcPr>
          <w:p w:rsidR="00C750F1" w:rsidRDefault="00C750F1" w:rsidP="00A927EC">
            <w:pPr>
              <w:rPr>
                <w:rFonts w:ascii="微软雅黑" w:hAnsi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3977" w:type="dxa"/>
            <w:gridSpan w:val="2"/>
            <w:tcBorders>
              <w:top w:val="single" w:sz="6" w:space="0" w:color="4AACC5"/>
              <w:bottom w:val="single" w:sz="4" w:space="0" w:color="4AACC5"/>
            </w:tcBorders>
            <w:shd w:val="clear" w:color="auto" w:fill="FFFFFF" w:themeFill="background1"/>
          </w:tcPr>
          <w:p w:rsidR="00C750F1" w:rsidRPr="00A936DB" w:rsidRDefault="00C750F1" w:rsidP="00A927EC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</w:p>
        </w:tc>
      </w:tr>
    </w:tbl>
    <w:p w:rsidR="00C750F1" w:rsidRPr="00DC3E9B" w:rsidRDefault="00C750F1" w:rsidP="00C750F1">
      <w:pPr>
        <w:rPr>
          <w:lang w:eastAsia="zh-CN"/>
        </w:rPr>
      </w:pPr>
    </w:p>
    <w:p w:rsidR="00C750F1" w:rsidRDefault="00C750F1" w:rsidP="00C750F1">
      <w:pPr>
        <w:pStyle w:val="4"/>
        <w:tabs>
          <w:tab w:val="clear" w:pos="1148"/>
          <w:tab w:val="num" w:pos="864"/>
        </w:tabs>
        <w:ind w:left="864" w:hanging="864"/>
      </w:pPr>
      <w:r>
        <w:rPr>
          <w:rFonts w:hint="eastAsia"/>
          <w:lang w:eastAsia="zh-CN"/>
        </w:rPr>
        <w:t>响应</w:t>
      </w:r>
      <w:r>
        <w:rPr>
          <w:rFonts w:hint="eastAsia"/>
        </w:rPr>
        <w:t>码</w:t>
      </w:r>
    </w:p>
    <w:tbl>
      <w:tblPr>
        <w:tblW w:w="6062" w:type="dxa"/>
        <w:tblBorders>
          <w:top w:val="single" w:sz="4" w:space="0" w:color="4AACC5"/>
          <w:left w:val="single" w:sz="4" w:space="0" w:color="4AACC5"/>
          <w:bottom w:val="single" w:sz="4" w:space="0" w:color="4AACC5"/>
          <w:right w:val="single" w:sz="4" w:space="0" w:color="4AACC5"/>
          <w:insideH w:val="single" w:sz="6" w:space="0" w:color="4AACC5"/>
          <w:insideV w:val="single" w:sz="6" w:space="0" w:color="4AACC5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4961"/>
      </w:tblGrid>
      <w:tr w:rsidR="00C750F1" w:rsidTr="00A927EC">
        <w:tc>
          <w:tcPr>
            <w:tcW w:w="1101" w:type="dxa"/>
            <w:tcBorders>
              <w:top w:val="single" w:sz="4" w:space="0" w:color="4AACC5"/>
              <w:bottom w:val="single" w:sz="6" w:space="0" w:color="4AACC5"/>
            </w:tcBorders>
            <w:shd w:val="clear" w:color="auto" w:fill="30849B"/>
            <w:vAlign w:val="center"/>
          </w:tcPr>
          <w:p w:rsidR="00C750F1" w:rsidRDefault="00C750F1" w:rsidP="00A927EC">
            <w:pPr>
              <w:rPr>
                <w:rFonts w:ascii="微软雅黑" w:hAnsi="微软雅黑" w:cs="微软雅黑"/>
                <w:color w:val="C7EDCC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  <w:lang w:eastAsia="zh-CN"/>
              </w:rPr>
              <w:t>响应码</w:t>
            </w:r>
          </w:p>
        </w:tc>
        <w:tc>
          <w:tcPr>
            <w:tcW w:w="4961" w:type="dxa"/>
            <w:tcBorders>
              <w:top w:val="single" w:sz="4" w:space="0" w:color="4AACC5"/>
              <w:bottom w:val="single" w:sz="6" w:space="0" w:color="4AACC5"/>
            </w:tcBorders>
            <w:shd w:val="clear" w:color="auto" w:fill="30849B"/>
            <w:vAlign w:val="center"/>
          </w:tcPr>
          <w:p w:rsidR="00C750F1" w:rsidRDefault="00C750F1" w:rsidP="00A927EC">
            <w:pPr>
              <w:jc w:val="center"/>
              <w:rPr>
                <w:rFonts w:ascii="微软雅黑" w:hAnsi="微软雅黑" w:cs="微软雅黑"/>
                <w:color w:val="C7EDCC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</w:rPr>
              <w:t>定义</w:t>
            </w:r>
          </w:p>
        </w:tc>
      </w:tr>
      <w:tr w:rsidR="00A62ABA" w:rsidRPr="009E6C02" w:rsidTr="002C5E75">
        <w:tc>
          <w:tcPr>
            <w:tcW w:w="1101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A62ABA" w:rsidRPr="009E6C02" w:rsidRDefault="00A62ABA" w:rsidP="00724BAD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0C15D1">
              <w:rPr>
                <w:rFonts w:ascii="微软雅黑" w:hAnsi="微软雅黑" w:cs="微软雅黑"/>
                <w:sz w:val="18"/>
                <w:szCs w:val="18"/>
                <w:lang w:eastAsia="zh-CN"/>
              </w:rPr>
              <w:t>2002</w:t>
            </w:r>
          </w:p>
        </w:tc>
        <w:tc>
          <w:tcPr>
            <w:tcW w:w="4961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A62ABA" w:rsidRPr="009E6C02" w:rsidRDefault="00A62ABA" w:rsidP="002C5E75">
            <w:pPr>
              <w:ind w:leftChars="172" w:left="361"/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0C15D1"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待查询的会员信息不存在</w:t>
            </w:r>
          </w:p>
        </w:tc>
      </w:tr>
      <w:tr w:rsidR="00C750F1" w:rsidTr="00A927EC">
        <w:tc>
          <w:tcPr>
            <w:tcW w:w="1101" w:type="dxa"/>
            <w:tcBorders>
              <w:top w:val="single" w:sz="6" w:space="0" w:color="4AACC5"/>
              <w:bottom w:val="single" w:sz="4" w:space="0" w:color="4AACC5"/>
            </w:tcBorders>
            <w:shd w:val="clear" w:color="auto" w:fill="FFFFFF" w:themeFill="background1"/>
          </w:tcPr>
          <w:p w:rsidR="00C750F1" w:rsidRPr="005960E7" w:rsidRDefault="00C750F1" w:rsidP="00A927EC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</w:p>
        </w:tc>
        <w:tc>
          <w:tcPr>
            <w:tcW w:w="4961" w:type="dxa"/>
            <w:tcBorders>
              <w:top w:val="single" w:sz="6" w:space="0" w:color="4AACC5"/>
              <w:bottom w:val="single" w:sz="4" w:space="0" w:color="4AACC5"/>
            </w:tcBorders>
            <w:shd w:val="clear" w:color="auto" w:fill="FFFFFF" w:themeFill="background1"/>
          </w:tcPr>
          <w:p w:rsidR="00C750F1" w:rsidRPr="005960E7" w:rsidRDefault="00C750F1" w:rsidP="00A927EC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</w:p>
        </w:tc>
      </w:tr>
      <w:tr w:rsidR="00C750F1" w:rsidTr="00A927EC">
        <w:tc>
          <w:tcPr>
            <w:tcW w:w="1101" w:type="dxa"/>
            <w:tcBorders>
              <w:top w:val="single" w:sz="6" w:space="0" w:color="4AACC5"/>
              <w:bottom w:val="single" w:sz="4" w:space="0" w:color="4AACC5"/>
            </w:tcBorders>
            <w:shd w:val="clear" w:color="auto" w:fill="FFFFFF" w:themeFill="background1"/>
          </w:tcPr>
          <w:p w:rsidR="00C750F1" w:rsidRPr="005960E7" w:rsidRDefault="00C750F1" w:rsidP="00A927EC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</w:p>
        </w:tc>
        <w:tc>
          <w:tcPr>
            <w:tcW w:w="4961" w:type="dxa"/>
            <w:tcBorders>
              <w:top w:val="single" w:sz="6" w:space="0" w:color="4AACC5"/>
              <w:bottom w:val="single" w:sz="4" w:space="0" w:color="4AACC5"/>
            </w:tcBorders>
            <w:shd w:val="clear" w:color="auto" w:fill="FFFFFF" w:themeFill="background1"/>
          </w:tcPr>
          <w:p w:rsidR="00C750F1" w:rsidRPr="005960E7" w:rsidRDefault="00C750F1" w:rsidP="00A927EC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</w:p>
        </w:tc>
      </w:tr>
    </w:tbl>
    <w:p w:rsidR="00C750F1" w:rsidRDefault="00C750F1" w:rsidP="00C750F1">
      <w:pPr>
        <w:rPr>
          <w:rFonts w:ascii="微软雅黑" w:hAnsi="微软雅黑" w:cs="微软雅黑"/>
          <w:lang w:eastAsia="zh-CN"/>
        </w:rPr>
      </w:pPr>
    </w:p>
    <w:p w:rsidR="00885F24" w:rsidRPr="00885F24" w:rsidRDefault="00885F24" w:rsidP="00C4306A">
      <w:pPr>
        <w:rPr>
          <w:lang w:eastAsia="zh-CN"/>
        </w:rPr>
      </w:pPr>
    </w:p>
    <w:p w:rsidR="00236EF6" w:rsidRDefault="00236EF6" w:rsidP="00C4306A">
      <w:pPr>
        <w:pStyle w:val="30"/>
        <w:rPr>
          <w:lang w:eastAsia="zh-CN"/>
        </w:rPr>
      </w:pPr>
      <w:bookmarkStart w:id="142" w:name="_Toc513053752"/>
      <w:bookmarkStart w:id="143" w:name="_Toc20288"/>
      <w:r>
        <w:rPr>
          <w:rFonts w:hint="eastAsia"/>
          <w:lang w:eastAsia="zh-CN"/>
        </w:rPr>
        <w:lastRenderedPageBreak/>
        <w:t>银行卡</w:t>
      </w:r>
      <w:r>
        <w:rPr>
          <w:lang w:eastAsia="zh-CN"/>
        </w:rPr>
        <w:t>鉴权</w:t>
      </w:r>
      <w:bookmarkEnd w:id="142"/>
    </w:p>
    <w:p w:rsidR="00C820BA" w:rsidRDefault="00C820BA" w:rsidP="00C820BA">
      <w:pPr>
        <w:adjustRightInd w:val="0"/>
        <w:snapToGrid w:val="0"/>
        <w:rPr>
          <w:lang w:eastAsia="zh-CN"/>
        </w:rPr>
      </w:pPr>
      <w:bookmarkStart w:id="144" w:name="OLE_LINK32"/>
      <w:bookmarkStart w:id="145" w:name="OLE_LINK33"/>
      <w:r>
        <w:rPr>
          <w:rFonts w:hint="eastAsia"/>
          <w:lang w:eastAsia="zh-CN"/>
        </w:rPr>
        <w:t>个人用户绑定银行卡</w:t>
      </w:r>
      <w:r w:rsidR="00FD35C9">
        <w:rPr>
          <w:rFonts w:hint="eastAsia"/>
          <w:lang w:eastAsia="zh-CN"/>
        </w:rPr>
        <w:t>需要先鉴权再绑定银行卡</w:t>
      </w:r>
    </w:p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7229"/>
      </w:tblGrid>
      <w:tr w:rsidR="00C820BA" w:rsidRPr="005E05C2" w:rsidTr="009A09A4">
        <w:tc>
          <w:tcPr>
            <w:tcW w:w="1668" w:type="dxa"/>
            <w:shd w:val="clear" w:color="auto" w:fill="30849B"/>
          </w:tcPr>
          <w:p w:rsidR="00C820BA" w:rsidRPr="005E05C2" w:rsidRDefault="00C820BA" w:rsidP="009A09A4">
            <w:pPr>
              <w:adjustRightInd w:val="0"/>
              <w:snapToGrid w:val="0"/>
              <w:rPr>
                <w:rFonts w:ascii="微软雅黑" w:hAnsi="微软雅黑" w:cs="微软雅黑"/>
                <w:b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  <w:lang w:eastAsia="zh-CN"/>
              </w:rPr>
              <w:t>接口URL</w:t>
            </w:r>
          </w:p>
        </w:tc>
        <w:tc>
          <w:tcPr>
            <w:tcW w:w="7229" w:type="dxa"/>
          </w:tcPr>
          <w:p w:rsidR="00C820BA" w:rsidRPr="005E05C2" w:rsidRDefault="00C820BA" w:rsidP="00C820BA">
            <w:pPr>
              <w:adjustRightInd w:val="0"/>
              <w:snapToGrid w:val="0"/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8E7012"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/person</w:t>
            </w: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/bankcard/auth</w:t>
            </w:r>
            <w:r w:rsidRPr="005E05C2">
              <w:rPr>
                <w:rFonts w:ascii="微软雅黑" w:hAnsi="微软雅黑" w:cs="微软雅黑"/>
                <w:sz w:val="18"/>
                <w:szCs w:val="18"/>
                <w:lang w:eastAsia="zh-CN"/>
              </w:rPr>
              <w:t xml:space="preserve"> </w:t>
            </w:r>
          </w:p>
        </w:tc>
      </w:tr>
      <w:bookmarkEnd w:id="144"/>
      <w:bookmarkEnd w:id="145"/>
    </w:tbl>
    <w:p w:rsidR="00C820BA" w:rsidRPr="00C820BA" w:rsidRDefault="00C820BA" w:rsidP="00C820BA">
      <w:pPr>
        <w:rPr>
          <w:lang w:eastAsia="zh-CN"/>
        </w:rPr>
      </w:pPr>
    </w:p>
    <w:p w:rsidR="00236EF6" w:rsidRDefault="00236EF6" w:rsidP="00C4306A">
      <w:pPr>
        <w:pStyle w:val="4"/>
        <w:rPr>
          <w:szCs w:val="28"/>
          <w:lang w:eastAsia="zh-CN"/>
        </w:rPr>
      </w:pPr>
      <w:r>
        <w:rPr>
          <w:rFonts w:hint="eastAsia"/>
        </w:rPr>
        <w:t>请求</w:t>
      </w:r>
      <w:r>
        <w:rPr>
          <w:rFonts w:hint="eastAsia"/>
          <w:lang w:val="en-US" w:eastAsia="zh-CN"/>
        </w:rPr>
        <w:t>消息</w:t>
      </w:r>
    </w:p>
    <w:tbl>
      <w:tblPr>
        <w:tblW w:w="8897" w:type="dxa"/>
        <w:tblBorders>
          <w:top w:val="single" w:sz="4" w:space="0" w:color="4AACC5"/>
          <w:left w:val="single" w:sz="4" w:space="0" w:color="4AACC5"/>
          <w:bottom w:val="single" w:sz="4" w:space="0" w:color="4AACC5"/>
          <w:right w:val="single" w:sz="4" w:space="0" w:color="4AACC5"/>
          <w:insideH w:val="single" w:sz="6" w:space="0" w:color="4AACC5"/>
          <w:insideV w:val="single" w:sz="6" w:space="0" w:color="4AACC5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1701"/>
        <w:gridCol w:w="850"/>
        <w:gridCol w:w="11"/>
        <w:gridCol w:w="690"/>
        <w:gridCol w:w="8"/>
        <w:gridCol w:w="3969"/>
      </w:tblGrid>
      <w:tr w:rsidR="00236EF6" w:rsidTr="006172D4">
        <w:tc>
          <w:tcPr>
            <w:tcW w:w="1668" w:type="dxa"/>
            <w:tcBorders>
              <w:top w:val="single" w:sz="4" w:space="0" w:color="4AACC5"/>
              <w:bottom w:val="single" w:sz="6" w:space="0" w:color="4AACC5"/>
            </w:tcBorders>
            <w:shd w:val="clear" w:color="auto" w:fill="30849B"/>
            <w:vAlign w:val="center"/>
          </w:tcPr>
          <w:p w:rsidR="00236EF6" w:rsidRDefault="00236EF6" w:rsidP="00C4306A">
            <w:pPr>
              <w:rPr>
                <w:rFonts w:ascii="微软雅黑" w:hAnsi="微软雅黑" w:cs="微软雅黑"/>
                <w:color w:val="C7EDCC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  <w:lang w:eastAsia="zh-CN"/>
              </w:rPr>
              <w:t>属性</w:t>
            </w:r>
          </w:p>
        </w:tc>
        <w:tc>
          <w:tcPr>
            <w:tcW w:w="1701" w:type="dxa"/>
            <w:tcBorders>
              <w:top w:val="single" w:sz="4" w:space="0" w:color="4AACC5"/>
              <w:bottom w:val="single" w:sz="6" w:space="0" w:color="4AACC5"/>
            </w:tcBorders>
            <w:shd w:val="clear" w:color="auto" w:fill="30849B"/>
            <w:vAlign w:val="center"/>
          </w:tcPr>
          <w:p w:rsidR="00236EF6" w:rsidRDefault="00236EF6" w:rsidP="00C4306A">
            <w:pPr>
              <w:jc w:val="center"/>
              <w:rPr>
                <w:rFonts w:ascii="微软雅黑" w:hAnsi="微软雅黑" w:cs="微软雅黑"/>
                <w:color w:val="C7EDCC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</w:rPr>
              <w:t>定义</w:t>
            </w:r>
          </w:p>
        </w:tc>
        <w:tc>
          <w:tcPr>
            <w:tcW w:w="850" w:type="dxa"/>
            <w:tcBorders>
              <w:top w:val="single" w:sz="4" w:space="0" w:color="4AACC5"/>
              <w:bottom w:val="single" w:sz="6" w:space="0" w:color="4AACC5"/>
            </w:tcBorders>
            <w:shd w:val="clear" w:color="auto" w:fill="30849B"/>
            <w:vAlign w:val="center"/>
          </w:tcPr>
          <w:p w:rsidR="00236EF6" w:rsidRDefault="00236EF6" w:rsidP="00C4306A">
            <w:pPr>
              <w:jc w:val="center"/>
              <w:rPr>
                <w:rFonts w:ascii="微软雅黑" w:hAnsi="微软雅黑" w:cs="微软雅黑"/>
                <w:b/>
                <w:color w:val="C7EDCC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</w:rPr>
              <w:t>类型</w:t>
            </w:r>
          </w:p>
          <w:p w:rsidR="00236EF6" w:rsidRDefault="00236EF6" w:rsidP="00C4306A">
            <w:pPr>
              <w:jc w:val="center"/>
              <w:rPr>
                <w:rFonts w:ascii="微软雅黑" w:hAnsi="微软雅黑" w:cs="微软雅黑"/>
                <w:color w:val="C7EDCC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</w:rPr>
              <w:t>长度</w:t>
            </w:r>
          </w:p>
        </w:tc>
        <w:tc>
          <w:tcPr>
            <w:tcW w:w="709" w:type="dxa"/>
            <w:gridSpan w:val="3"/>
            <w:tcBorders>
              <w:top w:val="single" w:sz="4" w:space="0" w:color="4AACC5"/>
              <w:bottom w:val="single" w:sz="6" w:space="0" w:color="4AACC5"/>
            </w:tcBorders>
            <w:shd w:val="clear" w:color="auto" w:fill="30849B"/>
            <w:vAlign w:val="center"/>
          </w:tcPr>
          <w:p w:rsidR="00236EF6" w:rsidRDefault="00236EF6" w:rsidP="00C4306A">
            <w:pPr>
              <w:jc w:val="center"/>
              <w:rPr>
                <w:rFonts w:ascii="微软雅黑" w:hAnsi="微软雅黑" w:cs="微软雅黑"/>
                <w:color w:val="C7EDCC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</w:rPr>
              <w:t>必填</w:t>
            </w:r>
          </w:p>
        </w:tc>
        <w:tc>
          <w:tcPr>
            <w:tcW w:w="3969" w:type="dxa"/>
            <w:tcBorders>
              <w:top w:val="single" w:sz="4" w:space="0" w:color="4AACC5"/>
              <w:bottom w:val="single" w:sz="6" w:space="0" w:color="4AACC5"/>
            </w:tcBorders>
            <w:shd w:val="clear" w:color="auto" w:fill="30849B"/>
            <w:vAlign w:val="center"/>
          </w:tcPr>
          <w:p w:rsidR="00236EF6" w:rsidRDefault="00236EF6" w:rsidP="00C4306A">
            <w:pPr>
              <w:jc w:val="center"/>
              <w:rPr>
                <w:rFonts w:ascii="微软雅黑" w:hAnsi="微软雅黑" w:cs="微软雅黑"/>
                <w:color w:val="C7EDCC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</w:rPr>
              <w:t>参数说明/示例</w:t>
            </w:r>
          </w:p>
        </w:tc>
      </w:tr>
      <w:tr w:rsidR="00177F5D" w:rsidTr="006172D4">
        <w:tc>
          <w:tcPr>
            <w:tcW w:w="1668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177F5D" w:rsidRPr="009E6C02" w:rsidRDefault="00177F5D" w:rsidP="00C4306A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242CDD">
              <w:rPr>
                <w:rFonts w:ascii="微软雅黑" w:hAnsi="微软雅黑" w:cs="微软雅黑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701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177F5D" w:rsidRPr="009E6C02" w:rsidRDefault="00177F5D" w:rsidP="00ED3E4C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平台</w:t>
            </w:r>
            <w:r>
              <w:rPr>
                <w:rFonts w:ascii="微软雅黑" w:hAnsi="微软雅黑" w:cs="微软雅黑"/>
                <w:sz w:val="18"/>
                <w:szCs w:val="18"/>
                <w:lang w:eastAsia="zh-CN"/>
              </w:rPr>
              <w:t>用户</w:t>
            </w: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861" w:type="dxa"/>
            <w:gridSpan w:val="2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177F5D" w:rsidRPr="009E6C02" w:rsidRDefault="00177F5D" w:rsidP="00ED3E4C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AN</w:t>
            </w:r>
            <w:r>
              <w:rPr>
                <w:rFonts w:ascii="微软雅黑" w:hAnsi="微软雅黑" w:cs="微软雅黑"/>
                <w:sz w:val="18"/>
                <w:szCs w:val="18"/>
                <w:lang w:eastAsia="zh-CN"/>
              </w:rPr>
              <w:t>128</w:t>
            </w:r>
          </w:p>
        </w:tc>
        <w:tc>
          <w:tcPr>
            <w:tcW w:w="690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177F5D" w:rsidRPr="009E6C02" w:rsidRDefault="00177F5D" w:rsidP="00C4306A">
            <w:pPr>
              <w:rPr>
                <w:rFonts w:ascii="微软雅黑" w:hAnsi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val="en-US" w:eastAsia="zh-CN"/>
              </w:rPr>
              <w:t>M</w:t>
            </w:r>
          </w:p>
        </w:tc>
        <w:tc>
          <w:tcPr>
            <w:tcW w:w="3977" w:type="dxa"/>
            <w:gridSpan w:val="2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177F5D" w:rsidRPr="00A936DB" w:rsidRDefault="00177F5D" w:rsidP="00C4306A">
            <w:pPr>
              <w:rPr>
                <w:rFonts w:ascii="微软雅黑" w:hAnsi="微软雅黑" w:cs="微软雅黑"/>
                <w:sz w:val="18"/>
                <w:szCs w:val="18"/>
                <w:lang w:val="en-US" w:eastAsia="zh-CN"/>
              </w:rPr>
            </w:pPr>
          </w:p>
        </w:tc>
      </w:tr>
      <w:tr w:rsidR="00236EF6" w:rsidTr="006172D4">
        <w:tc>
          <w:tcPr>
            <w:tcW w:w="1668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236EF6" w:rsidRPr="000A20AA" w:rsidRDefault="00236EF6" w:rsidP="00C4306A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677D81">
              <w:rPr>
                <w:rFonts w:ascii="微软雅黑" w:hAnsi="微软雅黑" w:cs="微软雅黑"/>
                <w:sz w:val="18"/>
                <w:szCs w:val="18"/>
                <w:lang w:eastAsia="zh-CN"/>
              </w:rPr>
              <w:t>bankAcctId</w:t>
            </w:r>
          </w:p>
        </w:tc>
        <w:tc>
          <w:tcPr>
            <w:tcW w:w="1701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236EF6" w:rsidRPr="000A20AA" w:rsidRDefault="00236EF6" w:rsidP="00C4306A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285749"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银行卡号</w:t>
            </w:r>
          </w:p>
        </w:tc>
        <w:tc>
          <w:tcPr>
            <w:tcW w:w="861" w:type="dxa"/>
            <w:gridSpan w:val="2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236EF6" w:rsidRPr="009E6C02" w:rsidRDefault="00236EF6" w:rsidP="00C4306A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bookmarkStart w:id="146" w:name="OLE_LINK1"/>
            <w:bookmarkStart w:id="147" w:name="OLE_LINK2"/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N</w:t>
            </w:r>
            <w:r w:rsidR="00C33453"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24</w:t>
            </w:r>
            <w:bookmarkEnd w:id="146"/>
            <w:bookmarkEnd w:id="147"/>
          </w:p>
        </w:tc>
        <w:tc>
          <w:tcPr>
            <w:tcW w:w="690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236EF6" w:rsidRDefault="00236EF6" w:rsidP="00C4306A">
            <w:pPr>
              <w:rPr>
                <w:rFonts w:ascii="微软雅黑" w:hAnsi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val="en-US" w:eastAsia="zh-CN"/>
              </w:rPr>
              <w:t>M</w:t>
            </w:r>
          </w:p>
        </w:tc>
        <w:tc>
          <w:tcPr>
            <w:tcW w:w="3977" w:type="dxa"/>
            <w:gridSpan w:val="2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236EF6" w:rsidRPr="00A936DB" w:rsidRDefault="00236EF6" w:rsidP="00C4306A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</w:p>
        </w:tc>
      </w:tr>
      <w:tr w:rsidR="00236EF6" w:rsidTr="006172D4">
        <w:tc>
          <w:tcPr>
            <w:tcW w:w="1668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236EF6" w:rsidRPr="00677D81" w:rsidRDefault="00236EF6" w:rsidP="00C4306A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AE1649">
              <w:rPr>
                <w:rFonts w:ascii="微软雅黑" w:hAnsi="微软雅黑" w:cs="微软雅黑"/>
                <w:sz w:val="18"/>
                <w:szCs w:val="18"/>
                <w:lang w:eastAsia="zh-CN"/>
              </w:rPr>
              <w:t>mobile</w:t>
            </w:r>
          </w:p>
        </w:tc>
        <w:tc>
          <w:tcPr>
            <w:tcW w:w="1701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236EF6" w:rsidRPr="00285749" w:rsidRDefault="00236EF6" w:rsidP="00C4306A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CC4E17"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银行预留手机号</w:t>
            </w:r>
          </w:p>
        </w:tc>
        <w:tc>
          <w:tcPr>
            <w:tcW w:w="861" w:type="dxa"/>
            <w:gridSpan w:val="2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236EF6" w:rsidRPr="009E6C02" w:rsidRDefault="00236EF6" w:rsidP="00C4306A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N</w:t>
            </w:r>
            <w:r w:rsidR="0028583D"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11</w:t>
            </w:r>
          </w:p>
        </w:tc>
        <w:tc>
          <w:tcPr>
            <w:tcW w:w="690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236EF6" w:rsidRDefault="00236EF6" w:rsidP="00C4306A">
            <w:pPr>
              <w:rPr>
                <w:rFonts w:ascii="微软雅黑" w:hAnsi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val="en-US" w:eastAsia="zh-CN"/>
              </w:rPr>
              <w:t>M</w:t>
            </w:r>
          </w:p>
        </w:tc>
        <w:tc>
          <w:tcPr>
            <w:tcW w:w="3977" w:type="dxa"/>
            <w:gridSpan w:val="2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236EF6" w:rsidRPr="00A936DB" w:rsidRDefault="00236EF6" w:rsidP="00C4306A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</w:p>
        </w:tc>
      </w:tr>
      <w:tr w:rsidR="00236EF6" w:rsidTr="006172D4">
        <w:tc>
          <w:tcPr>
            <w:tcW w:w="1668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236EF6" w:rsidRPr="00AE1649" w:rsidRDefault="002D5505" w:rsidP="00C4306A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/>
                <w:sz w:val="18"/>
                <w:szCs w:val="18"/>
                <w:lang w:eastAsia="zh-CN"/>
              </w:rPr>
              <w:t>idCardNumber</w:t>
            </w:r>
          </w:p>
        </w:tc>
        <w:tc>
          <w:tcPr>
            <w:tcW w:w="1701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236EF6" w:rsidRPr="00CC4E17" w:rsidRDefault="00236EF6" w:rsidP="00C4306A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A67449"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证件号码</w:t>
            </w:r>
          </w:p>
        </w:tc>
        <w:tc>
          <w:tcPr>
            <w:tcW w:w="861" w:type="dxa"/>
            <w:gridSpan w:val="2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236EF6" w:rsidRPr="009E6C02" w:rsidRDefault="00E048A2" w:rsidP="00C4306A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X50</w:t>
            </w:r>
          </w:p>
        </w:tc>
        <w:tc>
          <w:tcPr>
            <w:tcW w:w="690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236EF6" w:rsidRDefault="00236EF6" w:rsidP="00C4306A">
            <w:pPr>
              <w:rPr>
                <w:rFonts w:ascii="微软雅黑" w:hAnsi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val="en-US" w:eastAsia="zh-CN"/>
              </w:rPr>
              <w:t>M</w:t>
            </w:r>
          </w:p>
        </w:tc>
        <w:tc>
          <w:tcPr>
            <w:tcW w:w="3977" w:type="dxa"/>
            <w:gridSpan w:val="2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236EF6" w:rsidRPr="00A936DB" w:rsidRDefault="00236EF6" w:rsidP="00C4306A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</w:p>
        </w:tc>
      </w:tr>
      <w:tr w:rsidR="002D5505" w:rsidTr="00A927EC">
        <w:tc>
          <w:tcPr>
            <w:tcW w:w="1668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2D5505" w:rsidRPr="009E6C02" w:rsidRDefault="002D5505" w:rsidP="00A927EC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idCardType</w:t>
            </w:r>
          </w:p>
        </w:tc>
        <w:tc>
          <w:tcPr>
            <w:tcW w:w="1701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2D5505" w:rsidRPr="009E6C02" w:rsidRDefault="002D5505" w:rsidP="00A927EC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证件类型</w:t>
            </w:r>
          </w:p>
        </w:tc>
        <w:tc>
          <w:tcPr>
            <w:tcW w:w="861" w:type="dxa"/>
            <w:gridSpan w:val="2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2D5505" w:rsidRPr="009E6C02" w:rsidRDefault="002D5505" w:rsidP="00A927EC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bookmarkStart w:id="148" w:name="OLE_LINK14"/>
            <w:bookmarkStart w:id="149" w:name="OLE_LINK15"/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N</w:t>
            </w:r>
            <w:r>
              <w:rPr>
                <w:rFonts w:ascii="微软雅黑" w:hAnsi="微软雅黑" w:cs="微软雅黑"/>
                <w:sz w:val="18"/>
                <w:szCs w:val="18"/>
                <w:lang w:eastAsia="zh-CN"/>
              </w:rPr>
              <w:t>3</w:t>
            </w:r>
            <w:bookmarkEnd w:id="148"/>
            <w:bookmarkEnd w:id="149"/>
          </w:p>
        </w:tc>
        <w:tc>
          <w:tcPr>
            <w:tcW w:w="690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2D5505" w:rsidRPr="009E6C02" w:rsidRDefault="002D5505" w:rsidP="00A927EC">
            <w:pPr>
              <w:rPr>
                <w:rFonts w:ascii="微软雅黑" w:hAnsi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val="en-US" w:eastAsia="zh-CN"/>
              </w:rPr>
              <w:t>M</w:t>
            </w:r>
          </w:p>
        </w:tc>
        <w:tc>
          <w:tcPr>
            <w:tcW w:w="3977" w:type="dxa"/>
            <w:gridSpan w:val="2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2D5505" w:rsidRPr="00A936DB" w:rsidRDefault="002D5505" w:rsidP="00A927EC">
            <w:pPr>
              <w:rPr>
                <w:rFonts w:ascii="微软雅黑" w:hAnsi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val="en-US" w:eastAsia="zh-CN"/>
              </w:rPr>
              <w:t>参见</w:t>
            </w:r>
            <w:hyperlink w:anchor="_证件类型" w:history="1">
              <w:r w:rsidRPr="002D5505">
                <w:rPr>
                  <w:rStyle w:val="af2"/>
                  <w:rFonts w:ascii="微软雅黑" w:hAnsi="微软雅黑" w:cs="微软雅黑" w:hint="eastAsia"/>
                  <w:sz w:val="18"/>
                  <w:szCs w:val="18"/>
                  <w:lang w:val="en-US" w:eastAsia="zh-CN"/>
                </w:rPr>
                <w:t>证件类型</w:t>
              </w:r>
            </w:hyperlink>
          </w:p>
        </w:tc>
      </w:tr>
      <w:tr w:rsidR="00236EF6" w:rsidTr="006172D4">
        <w:tc>
          <w:tcPr>
            <w:tcW w:w="1668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236EF6" w:rsidRPr="00AE1649" w:rsidRDefault="00236EF6" w:rsidP="00C4306A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2F572A">
              <w:rPr>
                <w:rFonts w:ascii="微软雅黑" w:hAnsi="微软雅黑" w:cs="微软雅黑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701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236EF6" w:rsidRPr="00CC4E17" w:rsidRDefault="00236EF6" w:rsidP="00C4306A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D64FA0"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持卡人姓名</w:t>
            </w:r>
          </w:p>
        </w:tc>
        <w:tc>
          <w:tcPr>
            <w:tcW w:w="861" w:type="dxa"/>
            <w:gridSpan w:val="2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236EF6" w:rsidRPr="009E6C02" w:rsidRDefault="00B4369F" w:rsidP="007C6262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X</w:t>
            </w:r>
            <w:r w:rsidR="007C6262">
              <w:rPr>
                <w:rFonts w:ascii="微软雅黑" w:hAnsi="微软雅黑" w:cs="微软雅黑"/>
                <w:sz w:val="18"/>
                <w:szCs w:val="18"/>
                <w:lang w:eastAsia="zh-CN"/>
              </w:rPr>
              <w:t>3</w:t>
            </w:r>
            <w:r>
              <w:rPr>
                <w:rFonts w:ascii="微软雅黑" w:hAnsi="微软雅黑" w:cs="微软雅黑"/>
                <w:sz w:val="18"/>
                <w:szCs w:val="18"/>
                <w:lang w:eastAsia="zh-CN"/>
              </w:rPr>
              <w:t>0</w:t>
            </w:r>
          </w:p>
        </w:tc>
        <w:tc>
          <w:tcPr>
            <w:tcW w:w="690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236EF6" w:rsidRDefault="00236EF6" w:rsidP="00C4306A">
            <w:pPr>
              <w:rPr>
                <w:rFonts w:ascii="微软雅黑" w:hAnsi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val="en-US" w:eastAsia="zh-CN"/>
              </w:rPr>
              <w:t>M</w:t>
            </w:r>
          </w:p>
        </w:tc>
        <w:tc>
          <w:tcPr>
            <w:tcW w:w="3977" w:type="dxa"/>
            <w:gridSpan w:val="2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236EF6" w:rsidRPr="00A936DB" w:rsidRDefault="00236EF6" w:rsidP="00C4306A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</w:p>
        </w:tc>
      </w:tr>
      <w:tr w:rsidR="00236EF6" w:rsidTr="006172D4">
        <w:tc>
          <w:tcPr>
            <w:tcW w:w="1668" w:type="dxa"/>
            <w:tcBorders>
              <w:top w:val="single" w:sz="6" w:space="0" w:color="4AACC5"/>
              <w:bottom w:val="single" w:sz="4" w:space="0" w:color="4AACC5"/>
            </w:tcBorders>
            <w:shd w:val="clear" w:color="auto" w:fill="FFFFFF" w:themeFill="background1"/>
          </w:tcPr>
          <w:p w:rsidR="00236EF6" w:rsidRPr="00AE1649" w:rsidRDefault="00236EF6" w:rsidP="00C4306A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bookmarkStart w:id="150" w:name="_Hlk507952129"/>
            <w:r w:rsidRPr="0055291F">
              <w:rPr>
                <w:rFonts w:ascii="微软雅黑" w:hAnsi="微软雅黑" w:cs="微软雅黑"/>
                <w:sz w:val="18"/>
                <w:szCs w:val="18"/>
                <w:lang w:eastAsia="zh-CN"/>
              </w:rPr>
              <w:t>cvv2</w:t>
            </w:r>
          </w:p>
        </w:tc>
        <w:tc>
          <w:tcPr>
            <w:tcW w:w="1701" w:type="dxa"/>
            <w:tcBorders>
              <w:top w:val="single" w:sz="6" w:space="0" w:color="4AACC5"/>
              <w:bottom w:val="single" w:sz="4" w:space="0" w:color="4AACC5"/>
            </w:tcBorders>
            <w:shd w:val="clear" w:color="auto" w:fill="FFFFFF" w:themeFill="background1"/>
          </w:tcPr>
          <w:p w:rsidR="00236EF6" w:rsidRPr="00CC4E17" w:rsidRDefault="00236EF6" w:rsidP="00C4306A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985208"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信用卡安全码</w:t>
            </w:r>
          </w:p>
        </w:tc>
        <w:tc>
          <w:tcPr>
            <w:tcW w:w="861" w:type="dxa"/>
            <w:gridSpan w:val="2"/>
            <w:tcBorders>
              <w:top w:val="single" w:sz="6" w:space="0" w:color="4AACC5"/>
              <w:bottom w:val="single" w:sz="4" w:space="0" w:color="4AACC5"/>
            </w:tcBorders>
            <w:shd w:val="clear" w:color="auto" w:fill="FFFFFF" w:themeFill="background1"/>
          </w:tcPr>
          <w:p w:rsidR="00236EF6" w:rsidRPr="009E6C02" w:rsidRDefault="00786A69" w:rsidP="00C4306A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N</w:t>
            </w:r>
            <w:r>
              <w:rPr>
                <w:rFonts w:ascii="微软雅黑" w:hAnsi="微软雅黑" w:cs="微软雅黑"/>
                <w:sz w:val="18"/>
                <w:szCs w:val="18"/>
                <w:lang w:eastAsia="zh-CN"/>
              </w:rPr>
              <w:t>3</w:t>
            </w:r>
          </w:p>
        </w:tc>
        <w:tc>
          <w:tcPr>
            <w:tcW w:w="690" w:type="dxa"/>
            <w:tcBorders>
              <w:top w:val="single" w:sz="6" w:space="0" w:color="4AACC5"/>
              <w:bottom w:val="single" w:sz="4" w:space="0" w:color="4AACC5"/>
            </w:tcBorders>
            <w:shd w:val="clear" w:color="auto" w:fill="FFFFFF" w:themeFill="background1"/>
          </w:tcPr>
          <w:p w:rsidR="00236EF6" w:rsidRDefault="00236EF6" w:rsidP="00C4306A">
            <w:pPr>
              <w:rPr>
                <w:rFonts w:ascii="微软雅黑" w:hAnsi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val="en-US" w:eastAsia="zh-CN"/>
              </w:rPr>
              <w:t>O</w:t>
            </w:r>
          </w:p>
        </w:tc>
        <w:tc>
          <w:tcPr>
            <w:tcW w:w="3977" w:type="dxa"/>
            <w:gridSpan w:val="2"/>
            <w:tcBorders>
              <w:top w:val="single" w:sz="6" w:space="0" w:color="4AACC5"/>
              <w:bottom w:val="single" w:sz="4" w:space="0" w:color="4AACC5"/>
            </w:tcBorders>
            <w:shd w:val="clear" w:color="auto" w:fill="FFFFFF" w:themeFill="background1"/>
          </w:tcPr>
          <w:p w:rsidR="00236EF6" w:rsidRPr="00A936DB" w:rsidRDefault="00236EF6" w:rsidP="00C4306A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66726A"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信用卡必填</w:t>
            </w:r>
          </w:p>
        </w:tc>
      </w:tr>
      <w:bookmarkEnd w:id="150"/>
      <w:tr w:rsidR="00236EF6" w:rsidTr="006172D4">
        <w:tc>
          <w:tcPr>
            <w:tcW w:w="1668" w:type="dxa"/>
            <w:tcBorders>
              <w:top w:val="single" w:sz="6" w:space="0" w:color="4AACC5"/>
              <w:bottom w:val="single" w:sz="4" w:space="0" w:color="4AACC5"/>
            </w:tcBorders>
            <w:shd w:val="clear" w:color="auto" w:fill="FFFFFF" w:themeFill="background1"/>
          </w:tcPr>
          <w:p w:rsidR="00236EF6" w:rsidRPr="00AE1649" w:rsidRDefault="00236EF6" w:rsidP="00C4306A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621C08">
              <w:rPr>
                <w:rFonts w:ascii="微软雅黑" w:hAnsi="微软雅黑" w:cs="微软雅黑"/>
                <w:sz w:val="18"/>
                <w:szCs w:val="18"/>
                <w:lang w:eastAsia="zh-CN"/>
              </w:rPr>
              <w:t>expiredDate</w:t>
            </w:r>
          </w:p>
        </w:tc>
        <w:tc>
          <w:tcPr>
            <w:tcW w:w="1701" w:type="dxa"/>
            <w:tcBorders>
              <w:top w:val="single" w:sz="6" w:space="0" w:color="4AACC5"/>
              <w:bottom w:val="single" w:sz="4" w:space="0" w:color="4AACC5"/>
            </w:tcBorders>
            <w:shd w:val="clear" w:color="auto" w:fill="FFFFFF" w:themeFill="background1"/>
          </w:tcPr>
          <w:p w:rsidR="00236EF6" w:rsidRPr="00CC4E17" w:rsidRDefault="00236EF6" w:rsidP="00C4306A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80729D"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信用卡有效期</w:t>
            </w:r>
          </w:p>
        </w:tc>
        <w:tc>
          <w:tcPr>
            <w:tcW w:w="861" w:type="dxa"/>
            <w:gridSpan w:val="2"/>
            <w:tcBorders>
              <w:top w:val="single" w:sz="6" w:space="0" w:color="4AACC5"/>
              <w:bottom w:val="single" w:sz="4" w:space="0" w:color="4AACC5"/>
            </w:tcBorders>
            <w:shd w:val="clear" w:color="auto" w:fill="FFFFFF" w:themeFill="background1"/>
          </w:tcPr>
          <w:p w:rsidR="00236EF6" w:rsidRPr="009E6C02" w:rsidRDefault="00236EF6" w:rsidP="00C4306A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N4</w:t>
            </w:r>
          </w:p>
        </w:tc>
        <w:tc>
          <w:tcPr>
            <w:tcW w:w="690" w:type="dxa"/>
            <w:tcBorders>
              <w:top w:val="single" w:sz="6" w:space="0" w:color="4AACC5"/>
              <w:bottom w:val="single" w:sz="4" w:space="0" w:color="4AACC5"/>
            </w:tcBorders>
            <w:shd w:val="clear" w:color="auto" w:fill="FFFFFF" w:themeFill="background1"/>
          </w:tcPr>
          <w:p w:rsidR="00236EF6" w:rsidRDefault="00236EF6" w:rsidP="00C4306A">
            <w:pPr>
              <w:rPr>
                <w:rFonts w:ascii="微软雅黑" w:hAnsi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val="en-US" w:eastAsia="zh-CN"/>
              </w:rPr>
              <w:t>O</w:t>
            </w:r>
          </w:p>
        </w:tc>
        <w:tc>
          <w:tcPr>
            <w:tcW w:w="3977" w:type="dxa"/>
            <w:gridSpan w:val="2"/>
            <w:tcBorders>
              <w:top w:val="single" w:sz="6" w:space="0" w:color="4AACC5"/>
              <w:bottom w:val="single" w:sz="4" w:space="0" w:color="4AACC5"/>
            </w:tcBorders>
            <w:shd w:val="clear" w:color="auto" w:fill="FFFFFF" w:themeFill="background1"/>
          </w:tcPr>
          <w:p w:rsidR="00236EF6" w:rsidRPr="00A936DB" w:rsidRDefault="00236EF6" w:rsidP="00C4306A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5B513F"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信用卡必填 格式YYMM</w:t>
            </w:r>
          </w:p>
        </w:tc>
      </w:tr>
      <w:tr w:rsidR="00236EF6" w:rsidTr="006172D4">
        <w:tc>
          <w:tcPr>
            <w:tcW w:w="1668" w:type="dxa"/>
            <w:tcBorders>
              <w:top w:val="single" w:sz="6" w:space="0" w:color="4AACC5"/>
              <w:bottom w:val="single" w:sz="4" w:space="0" w:color="4AACC5"/>
            </w:tcBorders>
            <w:shd w:val="clear" w:color="auto" w:fill="FFFFFF" w:themeFill="background1"/>
          </w:tcPr>
          <w:p w:rsidR="00236EF6" w:rsidRPr="00AE1649" w:rsidRDefault="00236EF6" w:rsidP="00C4306A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</w:p>
        </w:tc>
        <w:tc>
          <w:tcPr>
            <w:tcW w:w="1701" w:type="dxa"/>
            <w:tcBorders>
              <w:top w:val="single" w:sz="6" w:space="0" w:color="4AACC5"/>
              <w:bottom w:val="single" w:sz="4" w:space="0" w:color="4AACC5"/>
            </w:tcBorders>
            <w:shd w:val="clear" w:color="auto" w:fill="FFFFFF" w:themeFill="background1"/>
          </w:tcPr>
          <w:p w:rsidR="00236EF6" w:rsidRPr="00CC4E17" w:rsidRDefault="00236EF6" w:rsidP="00C4306A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</w:p>
        </w:tc>
        <w:tc>
          <w:tcPr>
            <w:tcW w:w="861" w:type="dxa"/>
            <w:gridSpan w:val="2"/>
            <w:tcBorders>
              <w:top w:val="single" w:sz="6" w:space="0" w:color="4AACC5"/>
              <w:bottom w:val="single" w:sz="4" w:space="0" w:color="4AACC5"/>
            </w:tcBorders>
            <w:shd w:val="clear" w:color="auto" w:fill="FFFFFF" w:themeFill="background1"/>
          </w:tcPr>
          <w:p w:rsidR="00236EF6" w:rsidRPr="009E6C02" w:rsidRDefault="00236EF6" w:rsidP="00C4306A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</w:p>
        </w:tc>
        <w:tc>
          <w:tcPr>
            <w:tcW w:w="690" w:type="dxa"/>
            <w:tcBorders>
              <w:top w:val="single" w:sz="6" w:space="0" w:color="4AACC5"/>
              <w:bottom w:val="single" w:sz="4" w:space="0" w:color="4AACC5"/>
            </w:tcBorders>
            <w:shd w:val="clear" w:color="auto" w:fill="FFFFFF" w:themeFill="background1"/>
          </w:tcPr>
          <w:p w:rsidR="00236EF6" w:rsidRDefault="00236EF6" w:rsidP="00C4306A">
            <w:pPr>
              <w:rPr>
                <w:rFonts w:ascii="微软雅黑" w:hAnsi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3977" w:type="dxa"/>
            <w:gridSpan w:val="2"/>
            <w:tcBorders>
              <w:top w:val="single" w:sz="6" w:space="0" w:color="4AACC5"/>
              <w:bottom w:val="single" w:sz="4" w:space="0" w:color="4AACC5"/>
            </w:tcBorders>
            <w:shd w:val="clear" w:color="auto" w:fill="FFFFFF" w:themeFill="background1"/>
          </w:tcPr>
          <w:p w:rsidR="00236EF6" w:rsidRPr="00A936DB" w:rsidRDefault="00236EF6" w:rsidP="00C4306A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</w:p>
        </w:tc>
      </w:tr>
    </w:tbl>
    <w:p w:rsidR="00236EF6" w:rsidRPr="00DC3E9B" w:rsidRDefault="00236EF6" w:rsidP="00C4306A">
      <w:pPr>
        <w:rPr>
          <w:lang w:eastAsia="zh-CN"/>
        </w:rPr>
      </w:pPr>
    </w:p>
    <w:p w:rsidR="00236EF6" w:rsidRDefault="00236EF6" w:rsidP="00C4306A">
      <w:pPr>
        <w:pStyle w:val="4"/>
      </w:pPr>
      <w:r>
        <w:rPr>
          <w:rFonts w:hint="eastAsia"/>
        </w:rPr>
        <w:t>响应</w:t>
      </w:r>
      <w:r>
        <w:rPr>
          <w:rFonts w:hint="eastAsia"/>
          <w:lang w:eastAsia="zh-CN"/>
        </w:rPr>
        <w:t>消息</w:t>
      </w:r>
    </w:p>
    <w:tbl>
      <w:tblPr>
        <w:tblW w:w="8897" w:type="dxa"/>
        <w:tblBorders>
          <w:top w:val="single" w:sz="4" w:space="0" w:color="4AACC5"/>
          <w:left w:val="single" w:sz="4" w:space="0" w:color="4AACC5"/>
          <w:bottom w:val="single" w:sz="4" w:space="0" w:color="4AACC5"/>
          <w:right w:val="single" w:sz="4" w:space="0" w:color="4AACC5"/>
          <w:insideH w:val="single" w:sz="6" w:space="0" w:color="4AACC5"/>
          <w:insideV w:val="single" w:sz="6" w:space="0" w:color="4AACC5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1701"/>
        <w:gridCol w:w="850"/>
        <w:gridCol w:w="11"/>
        <w:gridCol w:w="690"/>
        <w:gridCol w:w="8"/>
        <w:gridCol w:w="3969"/>
      </w:tblGrid>
      <w:tr w:rsidR="00236EF6" w:rsidTr="006172D4">
        <w:tc>
          <w:tcPr>
            <w:tcW w:w="1668" w:type="dxa"/>
            <w:tcBorders>
              <w:top w:val="single" w:sz="4" w:space="0" w:color="4AACC5"/>
              <w:bottom w:val="single" w:sz="6" w:space="0" w:color="4AACC5"/>
            </w:tcBorders>
            <w:shd w:val="clear" w:color="auto" w:fill="30849B"/>
            <w:vAlign w:val="center"/>
          </w:tcPr>
          <w:p w:rsidR="00236EF6" w:rsidRDefault="00236EF6" w:rsidP="00C4306A">
            <w:pPr>
              <w:rPr>
                <w:rFonts w:ascii="微软雅黑" w:hAnsi="微软雅黑" w:cs="微软雅黑"/>
                <w:color w:val="C7EDCC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  <w:lang w:eastAsia="zh-CN"/>
              </w:rPr>
              <w:t>属性</w:t>
            </w:r>
          </w:p>
        </w:tc>
        <w:tc>
          <w:tcPr>
            <w:tcW w:w="1701" w:type="dxa"/>
            <w:tcBorders>
              <w:top w:val="single" w:sz="4" w:space="0" w:color="4AACC5"/>
              <w:bottom w:val="single" w:sz="6" w:space="0" w:color="4AACC5"/>
            </w:tcBorders>
            <w:shd w:val="clear" w:color="auto" w:fill="30849B"/>
            <w:vAlign w:val="center"/>
          </w:tcPr>
          <w:p w:rsidR="00236EF6" w:rsidRDefault="00236EF6" w:rsidP="00C4306A">
            <w:pPr>
              <w:jc w:val="center"/>
              <w:rPr>
                <w:rFonts w:ascii="微软雅黑" w:hAnsi="微软雅黑" w:cs="微软雅黑"/>
                <w:color w:val="C7EDCC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</w:rPr>
              <w:t>定义</w:t>
            </w:r>
          </w:p>
        </w:tc>
        <w:tc>
          <w:tcPr>
            <w:tcW w:w="850" w:type="dxa"/>
            <w:tcBorders>
              <w:top w:val="single" w:sz="4" w:space="0" w:color="4AACC5"/>
              <w:bottom w:val="single" w:sz="6" w:space="0" w:color="4AACC5"/>
            </w:tcBorders>
            <w:shd w:val="clear" w:color="auto" w:fill="30849B"/>
            <w:vAlign w:val="center"/>
          </w:tcPr>
          <w:p w:rsidR="00236EF6" w:rsidRDefault="00236EF6" w:rsidP="00C4306A">
            <w:pPr>
              <w:jc w:val="center"/>
              <w:rPr>
                <w:rFonts w:ascii="微软雅黑" w:hAnsi="微软雅黑" w:cs="微软雅黑"/>
                <w:b/>
                <w:color w:val="C7EDCC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</w:rPr>
              <w:t>类型</w:t>
            </w:r>
          </w:p>
          <w:p w:rsidR="00236EF6" w:rsidRDefault="00236EF6" w:rsidP="00C4306A">
            <w:pPr>
              <w:jc w:val="center"/>
              <w:rPr>
                <w:rFonts w:ascii="微软雅黑" w:hAnsi="微软雅黑" w:cs="微软雅黑"/>
                <w:color w:val="C7EDCC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</w:rPr>
              <w:t>长度</w:t>
            </w:r>
          </w:p>
        </w:tc>
        <w:tc>
          <w:tcPr>
            <w:tcW w:w="709" w:type="dxa"/>
            <w:gridSpan w:val="3"/>
            <w:tcBorders>
              <w:top w:val="single" w:sz="4" w:space="0" w:color="4AACC5"/>
              <w:bottom w:val="single" w:sz="6" w:space="0" w:color="4AACC5"/>
            </w:tcBorders>
            <w:shd w:val="clear" w:color="auto" w:fill="30849B"/>
            <w:vAlign w:val="center"/>
          </w:tcPr>
          <w:p w:rsidR="00236EF6" w:rsidRDefault="00236EF6" w:rsidP="00C4306A">
            <w:pPr>
              <w:jc w:val="center"/>
              <w:rPr>
                <w:rFonts w:ascii="微软雅黑" w:hAnsi="微软雅黑" w:cs="微软雅黑"/>
                <w:color w:val="C7EDCC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</w:rPr>
              <w:t>必填</w:t>
            </w:r>
          </w:p>
        </w:tc>
        <w:tc>
          <w:tcPr>
            <w:tcW w:w="3969" w:type="dxa"/>
            <w:tcBorders>
              <w:top w:val="single" w:sz="4" w:space="0" w:color="4AACC5"/>
              <w:bottom w:val="single" w:sz="6" w:space="0" w:color="4AACC5"/>
            </w:tcBorders>
            <w:shd w:val="clear" w:color="auto" w:fill="30849B"/>
            <w:vAlign w:val="center"/>
          </w:tcPr>
          <w:p w:rsidR="00236EF6" w:rsidRDefault="00236EF6" w:rsidP="00C4306A">
            <w:pPr>
              <w:jc w:val="center"/>
              <w:rPr>
                <w:rFonts w:ascii="微软雅黑" w:hAnsi="微软雅黑" w:cs="微软雅黑"/>
                <w:color w:val="C7EDCC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</w:rPr>
              <w:t>参数说明/示例</w:t>
            </w:r>
          </w:p>
        </w:tc>
      </w:tr>
      <w:tr w:rsidR="008A51E5" w:rsidTr="00ED3E4C">
        <w:tc>
          <w:tcPr>
            <w:tcW w:w="8897" w:type="dxa"/>
            <w:gridSpan w:val="7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8A51E5" w:rsidRPr="00A936DB" w:rsidRDefault="008A51E5" w:rsidP="00ED3E4C">
            <w:pPr>
              <w:rPr>
                <w:rFonts w:ascii="微软雅黑" w:hAnsi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val="en-US" w:eastAsia="zh-CN"/>
              </w:rPr>
              <w:t>参见</w:t>
            </w:r>
            <w:hyperlink w:anchor="_公共响应BODY属性" w:history="1">
              <w:r w:rsidRPr="008A51E5">
                <w:rPr>
                  <w:rStyle w:val="af2"/>
                  <w:rFonts w:ascii="微软雅黑" w:hAnsi="微软雅黑" w:cs="微软雅黑" w:hint="eastAsia"/>
                  <w:sz w:val="18"/>
                  <w:szCs w:val="18"/>
                  <w:lang w:val="en-US" w:eastAsia="zh-CN"/>
                </w:rPr>
                <w:t>公共响应</w:t>
              </w:r>
              <w:r w:rsidRPr="008A51E5">
                <w:rPr>
                  <w:rStyle w:val="af2"/>
                  <w:rFonts w:ascii="微软雅黑" w:hAnsi="微软雅黑" w:cs="微软雅黑"/>
                  <w:sz w:val="18"/>
                  <w:szCs w:val="18"/>
                  <w:lang w:val="en-US" w:eastAsia="zh-CN"/>
                </w:rPr>
                <w:t>BODY属性</w:t>
              </w:r>
            </w:hyperlink>
          </w:p>
        </w:tc>
      </w:tr>
      <w:tr w:rsidR="00236EF6" w:rsidTr="006172D4">
        <w:tc>
          <w:tcPr>
            <w:tcW w:w="1668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236EF6" w:rsidRDefault="00236EF6" w:rsidP="00C4306A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36133E">
              <w:rPr>
                <w:rFonts w:ascii="微软雅黑" w:hAnsi="微软雅黑" w:cs="微软雅黑"/>
                <w:sz w:val="18"/>
                <w:szCs w:val="18"/>
                <w:lang w:eastAsia="zh-CN"/>
              </w:rPr>
              <w:t>token</w:t>
            </w:r>
          </w:p>
        </w:tc>
        <w:tc>
          <w:tcPr>
            <w:tcW w:w="1701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236EF6" w:rsidRDefault="00236EF6" w:rsidP="00C4306A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227D9A"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令牌信息</w:t>
            </w:r>
          </w:p>
        </w:tc>
        <w:tc>
          <w:tcPr>
            <w:tcW w:w="861" w:type="dxa"/>
            <w:gridSpan w:val="2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236EF6" w:rsidRDefault="0018560C" w:rsidP="00C4306A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18560C">
              <w:rPr>
                <w:rFonts w:ascii="微软雅黑" w:hAnsi="微软雅黑" w:cs="微软雅黑"/>
                <w:sz w:val="18"/>
                <w:szCs w:val="18"/>
                <w:lang w:eastAsia="zh-CN"/>
              </w:rPr>
              <w:t>AN32</w:t>
            </w:r>
          </w:p>
        </w:tc>
        <w:tc>
          <w:tcPr>
            <w:tcW w:w="690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236EF6" w:rsidRDefault="00236EF6" w:rsidP="00C4306A">
            <w:pPr>
              <w:rPr>
                <w:rFonts w:ascii="微软雅黑" w:hAnsi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val="en-US" w:eastAsia="zh-CN"/>
              </w:rPr>
              <w:t>O</w:t>
            </w:r>
          </w:p>
        </w:tc>
        <w:tc>
          <w:tcPr>
            <w:tcW w:w="3977" w:type="dxa"/>
            <w:gridSpan w:val="2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236EF6" w:rsidRPr="00A936DB" w:rsidRDefault="00236EF6" w:rsidP="00C4306A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4E7646"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成功时返回</w:t>
            </w:r>
          </w:p>
        </w:tc>
      </w:tr>
      <w:tr w:rsidR="00236EF6" w:rsidTr="006172D4">
        <w:tc>
          <w:tcPr>
            <w:tcW w:w="1668" w:type="dxa"/>
            <w:tcBorders>
              <w:top w:val="single" w:sz="6" w:space="0" w:color="4AACC5"/>
              <w:bottom w:val="single" w:sz="4" w:space="0" w:color="4AACC5"/>
            </w:tcBorders>
            <w:shd w:val="clear" w:color="auto" w:fill="FFFFFF" w:themeFill="background1"/>
          </w:tcPr>
          <w:p w:rsidR="00236EF6" w:rsidRDefault="00236EF6" w:rsidP="00C4306A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</w:p>
        </w:tc>
        <w:tc>
          <w:tcPr>
            <w:tcW w:w="1701" w:type="dxa"/>
            <w:tcBorders>
              <w:top w:val="single" w:sz="6" w:space="0" w:color="4AACC5"/>
              <w:bottom w:val="single" w:sz="4" w:space="0" w:color="4AACC5"/>
            </w:tcBorders>
            <w:shd w:val="clear" w:color="auto" w:fill="FFFFFF" w:themeFill="background1"/>
          </w:tcPr>
          <w:p w:rsidR="00236EF6" w:rsidRDefault="00236EF6" w:rsidP="00C4306A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</w:p>
        </w:tc>
        <w:tc>
          <w:tcPr>
            <w:tcW w:w="861" w:type="dxa"/>
            <w:gridSpan w:val="2"/>
            <w:tcBorders>
              <w:top w:val="single" w:sz="6" w:space="0" w:color="4AACC5"/>
              <w:bottom w:val="single" w:sz="4" w:space="0" w:color="4AACC5"/>
            </w:tcBorders>
            <w:shd w:val="clear" w:color="auto" w:fill="FFFFFF" w:themeFill="background1"/>
          </w:tcPr>
          <w:p w:rsidR="00236EF6" w:rsidRDefault="00236EF6" w:rsidP="00C4306A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</w:p>
        </w:tc>
        <w:tc>
          <w:tcPr>
            <w:tcW w:w="690" w:type="dxa"/>
            <w:tcBorders>
              <w:top w:val="single" w:sz="6" w:space="0" w:color="4AACC5"/>
              <w:bottom w:val="single" w:sz="4" w:space="0" w:color="4AACC5"/>
            </w:tcBorders>
            <w:shd w:val="clear" w:color="auto" w:fill="FFFFFF" w:themeFill="background1"/>
          </w:tcPr>
          <w:p w:rsidR="00236EF6" w:rsidRDefault="00236EF6" w:rsidP="00C4306A">
            <w:pPr>
              <w:rPr>
                <w:rFonts w:ascii="微软雅黑" w:hAnsi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3977" w:type="dxa"/>
            <w:gridSpan w:val="2"/>
            <w:tcBorders>
              <w:top w:val="single" w:sz="6" w:space="0" w:color="4AACC5"/>
              <w:bottom w:val="single" w:sz="4" w:space="0" w:color="4AACC5"/>
            </w:tcBorders>
            <w:shd w:val="clear" w:color="auto" w:fill="FFFFFF" w:themeFill="background1"/>
          </w:tcPr>
          <w:p w:rsidR="00236EF6" w:rsidRPr="00A936DB" w:rsidRDefault="00236EF6" w:rsidP="00C4306A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</w:p>
        </w:tc>
      </w:tr>
    </w:tbl>
    <w:p w:rsidR="00236EF6" w:rsidRPr="00DC3E9B" w:rsidRDefault="00236EF6" w:rsidP="00C4306A">
      <w:pPr>
        <w:rPr>
          <w:lang w:eastAsia="zh-CN"/>
        </w:rPr>
      </w:pPr>
    </w:p>
    <w:p w:rsidR="00236EF6" w:rsidRDefault="00236EF6" w:rsidP="00C4306A">
      <w:pPr>
        <w:pStyle w:val="4"/>
      </w:pPr>
      <w:r>
        <w:rPr>
          <w:rFonts w:hint="eastAsia"/>
          <w:lang w:eastAsia="zh-CN"/>
        </w:rPr>
        <w:t>响应</w:t>
      </w:r>
      <w:r>
        <w:rPr>
          <w:rFonts w:hint="eastAsia"/>
        </w:rPr>
        <w:t>码</w:t>
      </w:r>
    </w:p>
    <w:tbl>
      <w:tblPr>
        <w:tblW w:w="6062" w:type="dxa"/>
        <w:tblBorders>
          <w:top w:val="single" w:sz="4" w:space="0" w:color="4AACC5"/>
          <w:left w:val="single" w:sz="4" w:space="0" w:color="4AACC5"/>
          <w:bottom w:val="single" w:sz="4" w:space="0" w:color="4AACC5"/>
          <w:right w:val="single" w:sz="4" w:space="0" w:color="4AACC5"/>
          <w:insideH w:val="single" w:sz="6" w:space="0" w:color="4AACC5"/>
          <w:insideV w:val="single" w:sz="6" w:space="0" w:color="4AACC5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4961"/>
      </w:tblGrid>
      <w:tr w:rsidR="00236EF6" w:rsidTr="006172D4">
        <w:tc>
          <w:tcPr>
            <w:tcW w:w="1101" w:type="dxa"/>
            <w:tcBorders>
              <w:top w:val="single" w:sz="4" w:space="0" w:color="4AACC5"/>
              <w:bottom w:val="single" w:sz="6" w:space="0" w:color="4AACC5"/>
            </w:tcBorders>
            <w:shd w:val="clear" w:color="auto" w:fill="30849B"/>
            <w:vAlign w:val="center"/>
          </w:tcPr>
          <w:p w:rsidR="00236EF6" w:rsidRDefault="00236EF6" w:rsidP="00C4306A">
            <w:pPr>
              <w:rPr>
                <w:rFonts w:ascii="微软雅黑" w:hAnsi="微软雅黑" w:cs="微软雅黑"/>
                <w:color w:val="C7EDCC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  <w:lang w:eastAsia="zh-CN"/>
              </w:rPr>
              <w:t>响应码</w:t>
            </w:r>
          </w:p>
        </w:tc>
        <w:tc>
          <w:tcPr>
            <w:tcW w:w="4961" w:type="dxa"/>
            <w:tcBorders>
              <w:top w:val="single" w:sz="4" w:space="0" w:color="4AACC5"/>
              <w:bottom w:val="single" w:sz="6" w:space="0" w:color="4AACC5"/>
            </w:tcBorders>
            <w:shd w:val="clear" w:color="auto" w:fill="30849B"/>
            <w:vAlign w:val="center"/>
          </w:tcPr>
          <w:p w:rsidR="00236EF6" w:rsidRDefault="00236EF6" w:rsidP="00C4306A">
            <w:pPr>
              <w:jc w:val="center"/>
              <w:rPr>
                <w:rFonts w:ascii="微软雅黑" w:hAnsi="微软雅黑" w:cs="微软雅黑"/>
                <w:color w:val="C7EDCC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</w:rPr>
              <w:t>定义</w:t>
            </w:r>
          </w:p>
        </w:tc>
      </w:tr>
      <w:tr w:rsidR="00236EF6" w:rsidTr="006172D4">
        <w:tc>
          <w:tcPr>
            <w:tcW w:w="1101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236EF6" w:rsidRPr="000A20AA" w:rsidRDefault="00236EF6" w:rsidP="00C4306A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500</w:t>
            </w:r>
            <w:r>
              <w:rPr>
                <w:rFonts w:ascii="微软雅黑" w:hAnsi="微软雅黑" w:cs="微软雅黑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4961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236EF6" w:rsidRPr="000A20AA" w:rsidRDefault="00236EF6" w:rsidP="00C4306A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5B4AEB">
              <w:rPr>
                <w:rFonts w:ascii="微软雅黑" w:hAnsi="微软雅黑" w:cs="微软雅黑"/>
                <w:sz w:val="18"/>
                <w:szCs w:val="18"/>
                <w:lang w:eastAsia="zh-CN"/>
              </w:rPr>
              <w:t>卡状态异常，请换卡重试或联系发卡行</w:t>
            </w:r>
          </w:p>
        </w:tc>
      </w:tr>
      <w:tr w:rsidR="00236EF6" w:rsidTr="006172D4">
        <w:tc>
          <w:tcPr>
            <w:tcW w:w="1101" w:type="dxa"/>
            <w:tcBorders>
              <w:top w:val="single" w:sz="6" w:space="0" w:color="4AACC5"/>
              <w:bottom w:val="single" w:sz="4" w:space="0" w:color="4AACC5"/>
            </w:tcBorders>
            <w:shd w:val="clear" w:color="auto" w:fill="FFFFFF" w:themeFill="background1"/>
          </w:tcPr>
          <w:p w:rsidR="00236EF6" w:rsidRDefault="00236EF6" w:rsidP="00C4306A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500</w:t>
            </w:r>
            <w:r>
              <w:rPr>
                <w:rFonts w:ascii="微软雅黑" w:hAnsi="微软雅黑" w:cs="微软雅黑"/>
                <w:sz w:val="18"/>
                <w:szCs w:val="18"/>
                <w:lang w:eastAsia="zh-CN"/>
              </w:rPr>
              <w:t>2</w:t>
            </w:r>
          </w:p>
        </w:tc>
        <w:tc>
          <w:tcPr>
            <w:tcW w:w="4961" w:type="dxa"/>
            <w:tcBorders>
              <w:top w:val="single" w:sz="6" w:space="0" w:color="4AACC5"/>
              <w:bottom w:val="single" w:sz="4" w:space="0" w:color="4AACC5"/>
            </w:tcBorders>
            <w:shd w:val="clear" w:color="auto" w:fill="FFFFFF" w:themeFill="background1"/>
          </w:tcPr>
          <w:p w:rsidR="00236EF6" w:rsidRPr="005B4AEB" w:rsidRDefault="00236EF6" w:rsidP="00C4306A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A25706">
              <w:rPr>
                <w:rFonts w:ascii="微软雅黑" w:hAnsi="微软雅黑" w:cs="微软雅黑"/>
                <w:sz w:val="18"/>
                <w:szCs w:val="18"/>
                <w:lang w:eastAsia="zh-CN"/>
              </w:rPr>
              <w:t>绑卡失败，请联系发卡行</w:t>
            </w:r>
          </w:p>
        </w:tc>
      </w:tr>
      <w:tr w:rsidR="00236EF6" w:rsidTr="006172D4">
        <w:tc>
          <w:tcPr>
            <w:tcW w:w="1101" w:type="dxa"/>
            <w:tcBorders>
              <w:top w:val="single" w:sz="6" w:space="0" w:color="4AACC5"/>
              <w:bottom w:val="single" w:sz="4" w:space="0" w:color="4AACC5"/>
            </w:tcBorders>
            <w:shd w:val="clear" w:color="auto" w:fill="FFFFFF" w:themeFill="background1"/>
          </w:tcPr>
          <w:p w:rsidR="00236EF6" w:rsidRDefault="00236EF6" w:rsidP="00C4306A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500</w:t>
            </w:r>
            <w:r>
              <w:rPr>
                <w:rFonts w:ascii="微软雅黑" w:hAnsi="微软雅黑" w:cs="微软雅黑"/>
                <w:sz w:val="18"/>
                <w:szCs w:val="18"/>
                <w:lang w:eastAsia="zh-CN"/>
              </w:rPr>
              <w:t>3</w:t>
            </w:r>
          </w:p>
        </w:tc>
        <w:tc>
          <w:tcPr>
            <w:tcW w:w="4961" w:type="dxa"/>
            <w:tcBorders>
              <w:top w:val="single" w:sz="6" w:space="0" w:color="4AACC5"/>
              <w:bottom w:val="single" w:sz="4" w:space="0" w:color="4AACC5"/>
            </w:tcBorders>
            <w:shd w:val="clear" w:color="auto" w:fill="FFFFFF" w:themeFill="background1"/>
          </w:tcPr>
          <w:p w:rsidR="00236EF6" w:rsidRPr="005B4AEB" w:rsidRDefault="00236EF6" w:rsidP="00C4306A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A25706">
              <w:rPr>
                <w:rFonts w:ascii="微软雅黑" w:hAnsi="微软雅黑" w:cs="微软雅黑"/>
                <w:sz w:val="18"/>
                <w:szCs w:val="18"/>
                <w:lang w:eastAsia="zh-CN"/>
              </w:rPr>
              <w:t>系统繁忙，请稍后再试</w:t>
            </w:r>
          </w:p>
        </w:tc>
      </w:tr>
      <w:tr w:rsidR="00236EF6" w:rsidTr="006172D4">
        <w:tc>
          <w:tcPr>
            <w:tcW w:w="1101" w:type="dxa"/>
            <w:tcBorders>
              <w:top w:val="single" w:sz="6" w:space="0" w:color="4AACC5"/>
              <w:bottom w:val="single" w:sz="4" w:space="0" w:color="4AACC5"/>
            </w:tcBorders>
            <w:shd w:val="clear" w:color="auto" w:fill="FFFFFF" w:themeFill="background1"/>
          </w:tcPr>
          <w:p w:rsidR="00236EF6" w:rsidRDefault="00236EF6" w:rsidP="00C4306A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500</w:t>
            </w:r>
            <w:r>
              <w:rPr>
                <w:rFonts w:ascii="微软雅黑" w:hAnsi="微软雅黑" w:cs="微软雅黑"/>
                <w:sz w:val="18"/>
                <w:szCs w:val="18"/>
                <w:lang w:eastAsia="zh-CN"/>
              </w:rPr>
              <w:t>4</w:t>
            </w:r>
          </w:p>
        </w:tc>
        <w:tc>
          <w:tcPr>
            <w:tcW w:w="4961" w:type="dxa"/>
            <w:tcBorders>
              <w:top w:val="single" w:sz="6" w:space="0" w:color="4AACC5"/>
              <w:bottom w:val="single" w:sz="4" w:space="0" w:color="4AACC5"/>
            </w:tcBorders>
            <w:shd w:val="clear" w:color="auto" w:fill="FFFFFF" w:themeFill="background1"/>
          </w:tcPr>
          <w:p w:rsidR="00236EF6" w:rsidRPr="005B4AEB" w:rsidRDefault="00236EF6" w:rsidP="00C4306A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A25706">
              <w:rPr>
                <w:rFonts w:ascii="微软雅黑" w:hAnsi="微软雅黑" w:cs="微软雅黑"/>
                <w:sz w:val="18"/>
                <w:szCs w:val="18"/>
                <w:lang w:eastAsia="zh-CN"/>
              </w:rPr>
              <w:t>姓名需与开卡时一致，请核实后重新提交</w:t>
            </w:r>
          </w:p>
        </w:tc>
      </w:tr>
      <w:tr w:rsidR="00236EF6" w:rsidTr="006172D4">
        <w:tc>
          <w:tcPr>
            <w:tcW w:w="1101" w:type="dxa"/>
            <w:tcBorders>
              <w:top w:val="single" w:sz="6" w:space="0" w:color="4AACC5"/>
              <w:bottom w:val="single" w:sz="4" w:space="0" w:color="4AACC5"/>
            </w:tcBorders>
            <w:shd w:val="clear" w:color="auto" w:fill="FFFFFF" w:themeFill="background1"/>
          </w:tcPr>
          <w:p w:rsidR="00236EF6" w:rsidRDefault="00236EF6" w:rsidP="00C4306A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500</w:t>
            </w:r>
            <w:r>
              <w:rPr>
                <w:rFonts w:ascii="微软雅黑" w:hAnsi="微软雅黑" w:cs="微软雅黑"/>
                <w:sz w:val="18"/>
                <w:szCs w:val="18"/>
                <w:lang w:eastAsia="zh-CN"/>
              </w:rPr>
              <w:t>5</w:t>
            </w:r>
          </w:p>
        </w:tc>
        <w:tc>
          <w:tcPr>
            <w:tcW w:w="4961" w:type="dxa"/>
            <w:tcBorders>
              <w:top w:val="single" w:sz="6" w:space="0" w:color="4AACC5"/>
              <w:bottom w:val="single" w:sz="4" w:space="0" w:color="4AACC5"/>
            </w:tcBorders>
            <w:shd w:val="clear" w:color="auto" w:fill="FFFFFF" w:themeFill="background1"/>
          </w:tcPr>
          <w:p w:rsidR="00236EF6" w:rsidRPr="005B4AEB" w:rsidRDefault="00236EF6" w:rsidP="00C4306A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A25706">
              <w:rPr>
                <w:rFonts w:ascii="微软雅黑" w:hAnsi="微软雅黑" w:cs="微软雅黑"/>
                <w:sz w:val="18"/>
                <w:szCs w:val="18"/>
                <w:lang w:eastAsia="zh-CN"/>
              </w:rPr>
              <w:t>绑卡失败，请联系客服_05/D7</w:t>
            </w:r>
          </w:p>
        </w:tc>
      </w:tr>
      <w:tr w:rsidR="00236EF6" w:rsidTr="006172D4">
        <w:tc>
          <w:tcPr>
            <w:tcW w:w="1101" w:type="dxa"/>
            <w:tcBorders>
              <w:top w:val="single" w:sz="6" w:space="0" w:color="4AACC5"/>
              <w:bottom w:val="single" w:sz="4" w:space="0" w:color="4AACC5"/>
            </w:tcBorders>
            <w:shd w:val="clear" w:color="auto" w:fill="FFFFFF" w:themeFill="background1"/>
          </w:tcPr>
          <w:p w:rsidR="00236EF6" w:rsidRDefault="00236EF6" w:rsidP="00C4306A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500</w:t>
            </w:r>
            <w:r>
              <w:rPr>
                <w:rFonts w:ascii="微软雅黑" w:hAnsi="微软雅黑" w:cs="微软雅黑"/>
                <w:sz w:val="18"/>
                <w:szCs w:val="18"/>
                <w:lang w:eastAsia="zh-CN"/>
              </w:rPr>
              <w:t>6</w:t>
            </w:r>
          </w:p>
        </w:tc>
        <w:tc>
          <w:tcPr>
            <w:tcW w:w="4961" w:type="dxa"/>
            <w:tcBorders>
              <w:top w:val="single" w:sz="6" w:space="0" w:color="4AACC5"/>
              <w:bottom w:val="single" w:sz="4" w:space="0" w:color="4AACC5"/>
            </w:tcBorders>
            <w:shd w:val="clear" w:color="auto" w:fill="FFFFFF" w:themeFill="background1"/>
          </w:tcPr>
          <w:p w:rsidR="00236EF6" w:rsidRPr="005B4AEB" w:rsidRDefault="00236EF6" w:rsidP="00C4306A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A25706">
              <w:rPr>
                <w:rFonts w:ascii="微软雅黑" w:hAnsi="微软雅黑" w:cs="微软雅黑"/>
                <w:sz w:val="18"/>
                <w:szCs w:val="18"/>
                <w:lang w:eastAsia="zh-CN"/>
              </w:rPr>
              <w:t>身份证号需与开卡时一致，请核对后重试</w:t>
            </w:r>
          </w:p>
        </w:tc>
      </w:tr>
      <w:tr w:rsidR="00236EF6" w:rsidTr="006172D4">
        <w:tc>
          <w:tcPr>
            <w:tcW w:w="1101" w:type="dxa"/>
            <w:tcBorders>
              <w:top w:val="single" w:sz="6" w:space="0" w:color="4AACC5"/>
              <w:bottom w:val="single" w:sz="4" w:space="0" w:color="4AACC5"/>
            </w:tcBorders>
            <w:shd w:val="clear" w:color="auto" w:fill="FFFFFF" w:themeFill="background1"/>
          </w:tcPr>
          <w:p w:rsidR="00236EF6" w:rsidRDefault="00236EF6" w:rsidP="00C4306A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500</w:t>
            </w:r>
            <w:r>
              <w:rPr>
                <w:rFonts w:ascii="微软雅黑" w:hAnsi="微软雅黑" w:cs="微软雅黑"/>
                <w:sz w:val="18"/>
                <w:szCs w:val="18"/>
                <w:lang w:eastAsia="zh-CN"/>
              </w:rPr>
              <w:t>7</w:t>
            </w:r>
          </w:p>
        </w:tc>
        <w:tc>
          <w:tcPr>
            <w:tcW w:w="4961" w:type="dxa"/>
            <w:tcBorders>
              <w:top w:val="single" w:sz="6" w:space="0" w:color="4AACC5"/>
              <w:bottom w:val="single" w:sz="4" w:space="0" w:color="4AACC5"/>
            </w:tcBorders>
            <w:shd w:val="clear" w:color="auto" w:fill="FFFFFF" w:themeFill="background1"/>
          </w:tcPr>
          <w:p w:rsidR="00236EF6" w:rsidRPr="005B4AEB" w:rsidRDefault="00236EF6" w:rsidP="00C4306A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A25706">
              <w:rPr>
                <w:rFonts w:ascii="微软雅黑" w:hAnsi="微软雅黑" w:cs="微软雅黑"/>
                <w:sz w:val="18"/>
                <w:szCs w:val="18"/>
                <w:lang w:eastAsia="zh-CN"/>
              </w:rPr>
              <w:t>请绑定身份证开卡的银行卡，请换卡重试</w:t>
            </w:r>
          </w:p>
        </w:tc>
      </w:tr>
      <w:tr w:rsidR="00236EF6" w:rsidTr="006172D4">
        <w:tc>
          <w:tcPr>
            <w:tcW w:w="1101" w:type="dxa"/>
            <w:tcBorders>
              <w:top w:val="single" w:sz="6" w:space="0" w:color="4AACC5"/>
              <w:bottom w:val="single" w:sz="4" w:space="0" w:color="4AACC5"/>
            </w:tcBorders>
            <w:shd w:val="clear" w:color="auto" w:fill="FFFFFF" w:themeFill="background1"/>
          </w:tcPr>
          <w:p w:rsidR="00236EF6" w:rsidRDefault="00236EF6" w:rsidP="00C4306A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500</w:t>
            </w:r>
            <w:r>
              <w:rPr>
                <w:rFonts w:ascii="微软雅黑" w:hAnsi="微软雅黑" w:cs="微软雅黑"/>
                <w:sz w:val="18"/>
                <w:szCs w:val="18"/>
                <w:lang w:eastAsia="zh-CN"/>
              </w:rPr>
              <w:t>8</w:t>
            </w:r>
          </w:p>
        </w:tc>
        <w:tc>
          <w:tcPr>
            <w:tcW w:w="4961" w:type="dxa"/>
            <w:tcBorders>
              <w:top w:val="single" w:sz="6" w:space="0" w:color="4AACC5"/>
              <w:bottom w:val="single" w:sz="4" w:space="0" w:color="4AACC5"/>
            </w:tcBorders>
            <w:shd w:val="clear" w:color="auto" w:fill="FFFFFF" w:themeFill="background1"/>
          </w:tcPr>
          <w:p w:rsidR="00236EF6" w:rsidRPr="005B4AEB" w:rsidRDefault="00236EF6" w:rsidP="00C4306A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A25706">
              <w:rPr>
                <w:rFonts w:ascii="微软雅黑" w:hAnsi="微软雅黑" w:cs="微软雅黑"/>
                <w:sz w:val="18"/>
                <w:szCs w:val="18"/>
                <w:lang w:eastAsia="zh-CN"/>
              </w:rPr>
              <w:t>无效身份证，请换卡重试或核实信息后重试</w:t>
            </w:r>
          </w:p>
        </w:tc>
      </w:tr>
      <w:tr w:rsidR="00236EF6" w:rsidTr="006172D4">
        <w:tc>
          <w:tcPr>
            <w:tcW w:w="1101" w:type="dxa"/>
            <w:tcBorders>
              <w:top w:val="single" w:sz="6" w:space="0" w:color="4AACC5"/>
              <w:bottom w:val="single" w:sz="4" w:space="0" w:color="4AACC5"/>
            </w:tcBorders>
            <w:shd w:val="clear" w:color="auto" w:fill="FFFFFF" w:themeFill="background1"/>
          </w:tcPr>
          <w:p w:rsidR="00236EF6" w:rsidRDefault="00236EF6" w:rsidP="00C4306A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500</w:t>
            </w:r>
            <w:r>
              <w:rPr>
                <w:rFonts w:ascii="微软雅黑" w:hAnsi="微软雅黑" w:cs="微软雅黑"/>
                <w:sz w:val="18"/>
                <w:szCs w:val="18"/>
                <w:lang w:eastAsia="zh-CN"/>
              </w:rPr>
              <w:t>9</w:t>
            </w:r>
          </w:p>
        </w:tc>
        <w:tc>
          <w:tcPr>
            <w:tcW w:w="4961" w:type="dxa"/>
            <w:tcBorders>
              <w:top w:val="single" w:sz="6" w:space="0" w:color="4AACC5"/>
              <w:bottom w:val="single" w:sz="4" w:space="0" w:color="4AACC5"/>
            </w:tcBorders>
            <w:shd w:val="clear" w:color="auto" w:fill="FFFFFF" w:themeFill="background1"/>
          </w:tcPr>
          <w:p w:rsidR="00236EF6" w:rsidRPr="005B4AEB" w:rsidRDefault="00236EF6" w:rsidP="00C4306A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A25706">
              <w:rPr>
                <w:rFonts w:ascii="微软雅黑" w:hAnsi="微软雅黑" w:cs="微软雅黑"/>
                <w:sz w:val="18"/>
                <w:szCs w:val="18"/>
                <w:lang w:eastAsia="zh-CN"/>
              </w:rPr>
              <w:t>无效卡号，请核实后重新输入或换卡重试</w:t>
            </w:r>
          </w:p>
        </w:tc>
      </w:tr>
      <w:tr w:rsidR="00236EF6" w:rsidTr="006172D4">
        <w:tc>
          <w:tcPr>
            <w:tcW w:w="1101" w:type="dxa"/>
            <w:tcBorders>
              <w:top w:val="single" w:sz="6" w:space="0" w:color="4AACC5"/>
              <w:bottom w:val="single" w:sz="4" w:space="0" w:color="4AACC5"/>
            </w:tcBorders>
            <w:shd w:val="clear" w:color="auto" w:fill="FFFFFF" w:themeFill="background1"/>
          </w:tcPr>
          <w:p w:rsidR="00236EF6" w:rsidRDefault="00236EF6" w:rsidP="00C4306A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501</w:t>
            </w:r>
            <w:r>
              <w:rPr>
                <w:rFonts w:ascii="微软雅黑" w:hAnsi="微软雅黑" w:cs="微软雅黑"/>
                <w:sz w:val="18"/>
                <w:szCs w:val="18"/>
                <w:lang w:eastAsia="zh-CN"/>
              </w:rPr>
              <w:t>0</w:t>
            </w:r>
          </w:p>
        </w:tc>
        <w:tc>
          <w:tcPr>
            <w:tcW w:w="4961" w:type="dxa"/>
            <w:tcBorders>
              <w:top w:val="single" w:sz="6" w:space="0" w:color="4AACC5"/>
              <w:bottom w:val="single" w:sz="4" w:space="0" w:color="4AACC5"/>
            </w:tcBorders>
            <w:shd w:val="clear" w:color="auto" w:fill="FFFFFF" w:themeFill="background1"/>
          </w:tcPr>
          <w:p w:rsidR="00236EF6" w:rsidRPr="005B4AEB" w:rsidRDefault="00236EF6" w:rsidP="00C4306A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A25706">
              <w:rPr>
                <w:rFonts w:ascii="微软雅黑" w:hAnsi="微软雅黑" w:cs="微软雅黑"/>
                <w:sz w:val="18"/>
                <w:szCs w:val="18"/>
                <w:lang w:eastAsia="zh-CN"/>
              </w:rPr>
              <w:t>绑卡失败次数超限，请明日再试</w:t>
            </w:r>
          </w:p>
        </w:tc>
      </w:tr>
      <w:tr w:rsidR="00236EF6" w:rsidTr="006172D4">
        <w:tc>
          <w:tcPr>
            <w:tcW w:w="1101" w:type="dxa"/>
            <w:tcBorders>
              <w:top w:val="single" w:sz="6" w:space="0" w:color="4AACC5"/>
              <w:bottom w:val="single" w:sz="4" w:space="0" w:color="4AACC5"/>
            </w:tcBorders>
            <w:shd w:val="clear" w:color="auto" w:fill="FFFFFF" w:themeFill="background1"/>
          </w:tcPr>
          <w:p w:rsidR="00236EF6" w:rsidRDefault="00236EF6" w:rsidP="00C4306A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501</w:t>
            </w:r>
            <w:r>
              <w:rPr>
                <w:rFonts w:ascii="微软雅黑" w:hAnsi="微软雅黑" w:cs="微软雅黑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4961" w:type="dxa"/>
            <w:tcBorders>
              <w:top w:val="single" w:sz="6" w:space="0" w:color="4AACC5"/>
              <w:bottom w:val="single" w:sz="4" w:space="0" w:color="4AACC5"/>
            </w:tcBorders>
            <w:shd w:val="clear" w:color="auto" w:fill="FFFFFF" w:themeFill="background1"/>
          </w:tcPr>
          <w:p w:rsidR="00236EF6" w:rsidRPr="005B4AEB" w:rsidRDefault="00236EF6" w:rsidP="00C4306A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A25706">
              <w:rPr>
                <w:rFonts w:ascii="微软雅黑" w:hAnsi="微软雅黑" w:cs="微软雅黑"/>
                <w:sz w:val="18"/>
                <w:szCs w:val="18"/>
                <w:lang w:eastAsia="zh-CN"/>
              </w:rPr>
              <w:t>请核实信息后重新输入或联系客服_15</w:t>
            </w:r>
          </w:p>
        </w:tc>
      </w:tr>
      <w:tr w:rsidR="00236EF6" w:rsidTr="006172D4">
        <w:tc>
          <w:tcPr>
            <w:tcW w:w="1101" w:type="dxa"/>
            <w:tcBorders>
              <w:top w:val="single" w:sz="6" w:space="0" w:color="4AACC5"/>
              <w:bottom w:val="single" w:sz="4" w:space="0" w:color="4AACC5"/>
            </w:tcBorders>
            <w:shd w:val="clear" w:color="auto" w:fill="FFFFFF" w:themeFill="background1"/>
          </w:tcPr>
          <w:p w:rsidR="00236EF6" w:rsidRDefault="00236EF6" w:rsidP="00C4306A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50</w:t>
            </w:r>
            <w:r>
              <w:rPr>
                <w:rFonts w:ascii="微软雅黑" w:hAnsi="微软雅黑" w:cs="微软雅黑"/>
                <w:sz w:val="18"/>
                <w:szCs w:val="18"/>
                <w:lang w:eastAsia="zh-CN"/>
              </w:rPr>
              <w:t>12</w:t>
            </w:r>
          </w:p>
        </w:tc>
        <w:tc>
          <w:tcPr>
            <w:tcW w:w="4961" w:type="dxa"/>
            <w:tcBorders>
              <w:top w:val="single" w:sz="6" w:space="0" w:color="4AACC5"/>
              <w:bottom w:val="single" w:sz="4" w:space="0" w:color="4AACC5"/>
            </w:tcBorders>
            <w:shd w:val="clear" w:color="auto" w:fill="FFFFFF" w:themeFill="background1"/>
          </w:tcPr>
          <w:p w:rsidR="00236EF6" w:rsidRPr="005B4AEB" w:rsidRDefault="00236EF6" w:rsidP="00C4306A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A25706">
              <w:rPr>
                <w:rFonts w:ascii="微软雅黑" w:hAnsi="微软雅黑" w:cs="微软雅黑"/>
                <w:sz w:val="18"/>
                <w:szCs w:val="18"/>
                <w:lang w:eastAsia="zh-CN"/>
              </w:rPr>
              <w:t>卡信息有误，请核实后重试或换卡重试</w:t>
            </w:r>
          </w:p>
        </w:tc>
      </w:tr>
      <w:tr w:rsidR="00236EF6" w:rsidTr="006172D4">
        <w:tc>
          <w:tcPr>
            <w:tcW w:w="1101" w:type="dxa"/>
            <w:tcBorders>
              <w:top w:val="single" w:sz="6" w:space="0" w:color="4AACC5"/>
              <w:bottom w:val="single" w:sz="4" w:space="0" w:color="4AACC5"/>
            </w:tcBorders>
            <w:shd w:val="clear" w:color="auto" w:fill="FFFFFF" w:themeFill="background1"/>
          </w:tcPr>
          <w:p w:rsidR="00236EF6" w:rsidRDefault="00236EF6" w:rsidP="00C4306A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lastRenderedPageBreak/>
              <w:t>5013</w:t>
            </w:r>
          </w:p>
        </w:tc>
        <w:tc>
          <w:tcPr>
            <w:tcW w:w="4961" w:type="dxa"/>
            <w:tcBorders>
              <w:top w:val="single" w:sz="6" w:space="0" w:color="4AACC5"/>
              <w:bottom w:val="single" w:sz="4" w:space="0" w:color="4AACC5"/>
            </w:tcBorders>
            <w:shd w:val="clear" w:color="auto" w:fill="FFFFFF" w:themeFill="background1"/>
          </w:tcPr>
          <w:p w:rsidR="00236EF6" w:rsidRPr="005B4AEB" w:rsidRDefault="00236EF6" w:rsidP="00C4306A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A25706">
              <w:rPr>
                <w:rFonts w:ascii="微软雅黑" w:hAnsi="微软雅黑" w:cs="微软雅黑"/>
                <w:sz w:val="18"/>
                <w:szCs w:val="18"/>
                <w:lang w:eastAsia="zh-CN"/>
              </w:rPr>
              <w:t>卡片异常，绑卡失败，详情请致电发卡行</w:t>
            </w:r>
          </w:p>
        </w:tc>
      </w:tr>
      <w:tr w:rsidR="00236EF6" w:rsidTr="006172D4">
        <w:tc>
          <w:tcPr>
            <w:tcW w:w="1101" w:type="dxa"/>
            <w:tcBorders>
              <w:top w:val="single" w:sz="6" w:space="0" w:color="4AACC5"/>
              <w:bottom w:val="single" w:sz="4" w:space="0" w:color="4AACC5"/>
            </w:tcBorders>
            <w:shd w:val="clear" w:color="auto" w:fill="FFFFFF" w:themeFill="background1"/>
          </w:tcPr>
          <w:p w:rsidR="00236EF6" w:rsidRDefault="00236EF6" w:rsidP="00C4306A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5014</w:t>
            </w:r>
          </w:p>
        </w:tc>
        <w:tc>
          <w:tcPr>
            <w:tcW w:w="4961" w:type="dxa"/>
            <w:tcBorders>
              <w:top w:val="single" w:sz="6" w:space="0" w:color="4AACC5"/>
              <w:bottom w:val="single" w:sz="4" w:space="0" w:color="4AACC5"/>
            </w:tcBorders>
            <w:shd w:val="clear" w:color="auto" w:fill="FFFFFF" w:themeFill="background1"/>
          </w:tcPr>
          <w:p w:rsidR="00236EF6" w:rsidRPr="005B4AEB" w:rsidRDefault="00236EF6" w:rsidP="00C4306A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55455C">
              <w:rPr>
                <w:rFonts w:ascii="微软雅黑" w:hAnsi="微软雅黑" w:cs="微软雅黑"/>
                <w:sz w:val="18"/>
                <w:szCs w:val="18"/>
                <w:lang w:eastAsia="zh-CN"/>
              </w:rPr>
              <w:t>操作过于频繁，请稍后再试</w:t>
            </w:r>
          </w:p>
        </w:tc>
      </w:tr>
      <w:tr w:rsidR="00236EF6" w:rsidTr="006172D4">
        <w:tc>
          <w:tcPr>
            <w:tcW w:w="1101" w:type="dxa"/>
            <w:tcBorders>
              <w:top w:val="single" w:sz="6" w:space="0" w:color="4AACC5"/>
              <w:bottom w:val="single" w:sz="4" w:space="0" w:color="4AACC5"/>
            </w:tcBorders>
            <w:shd w:val="clear" w:color="auto" w:fill="FFFFFF" w:themeFill="background1"/>
          </w:tcPr>
          <w:p w:rsidR="00236EF6" w:rsidRDefault="00236EF6" w:rsidP="00C4306A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5015</w:t>
            </w:r>
          </w:p>
        </w:tc>
        <w:tc>
          <w:tcPr>
            <w:tcW w:w="4961" w:type="dxa"/>
            <w:tcBorders>
              <w:top w:val="single" w:sz="6" w:space="0" w:color="4AACC5"/>
              <w:bottom w:val="single" w:sz="4" w:space="0" w:color="4AACC5"/>
            </w:tcBorders>
            <w:shd w:val="clear" w:color="auto" w:fill="FFFFFF" w:themeFill="background1"/>
          </w:tcPr>
          <w:p w:rsidR="00236EF6" w:rsidRPr="005B4AEB" w:rsidRDefault="00236EF6" w:rsidP="00C4306A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55455C">
              <w:rPr>
                <w:rFonts w:ascii="微软雅黑" w:hAnsi="微软雅黑" w:cs="微软雅黑"/>
                <w:sz w:val="18"/>
                <w:szCs w:val="18"/>
                <w:lang w:eastAsia="zh-CN"/>
              </w:rPr>
              <w:t>该卡已过期，请换卡后重试</w:t>
            </w:r>
          </w:p>
        </w:tc>
      </w:tr>
      <w:tr w:rsidR="00236EF6" w:rsidTr="006172D4">
        <w:tc>
          <w:tcPr>
            <w:tcW w:w="1101" w:type="dxa"/>
            <w:tcBorders>
              <w:top w:val="single" w:sz="6" w:space="0" w:color="4AACC5"/>
              <w:bottom w:val="single" w:sz="4" w:space="0" w:color="4AACC5"/>
            </w:tcBorders>
            <w:shd w:val="clear" w:color="auto" w:fill="FFFFFF" w:themeFill="background1"/>
          </w:tcPr>
          <w:p w:rsidR="00236EF6" w:rsidRDefault="00236EF6" w:rsidP="00C4306A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5016</w:t>
            </w:r>
          </w:p>
        </w:tc>
        <w:tc>
          <w:tcPr>
            <w:tcW w:w="4961" w:type="dxa"/>
            <w:tcBorders>
              <w:top w:val="single" w:sz="6" w:space="0" w:color="4AACC5"/>
              <w:bottom w:val="single" w:sz="4" w:space="0" w:color="4AACC5"/>
            </w:tcBorders>
            <w:shd w:val="clear" w:color="auto" w:fill="FFFFFF" w:themeFill="background1"/>
          </w:tcPr>
          <w:p w:rsidR="00236EF6" w:rsidRPr="005B4AEB" w:rsidRDefault="00236EF6" w:rsidP="00C4306A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55455C">
              <w:rPr>
                <w:rFonts w:ascii="微软雅黑" w:hAnsi="微软雅黑" w:cs="微软雅黑"/>
                <w:sz w:val="18"/>
                <w:szCs w:val="18"/>
                <w:lang w:eastAsia="zh-CN"/>
              </w:rPr>
              <w:t>暂不支持该卡，请换卡重试</w:t>
            </w:r>
          </w:p>
        </w:tc>
      </w:tr>
      <w:tr w:rsidR="00236EF6" w:rsidTr="006172D4">
        <w:tc>
          <w:tcPr>
            <w:tcW w:w="1101" w:type="dxa"/>
            <w:tcBorders>
              <w:top w:val="single" w:sz="6" w:space="0" w:color="4AACC5"/>
              <w:bottom w:val="single" w:sz="4" w:space="0" w:color="4AACC5"/>
            </w:tcBorders>
            <w:shd w:val="clear" w:color="auto" w:fill="FFFFFF" w:themeFill="background1"/>
          </w:tcPr>
          <w:p w:rsidR="00236EF6" w:rsidRDefault="00236EF6" w:rsidP="00C4306A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5017</w:t>
            </w:r>
          </w:p>
        </w:tc>
        <w:tc>
          <w:tcPr>
            <w:tcW w:w="4961" w:type="dxa"/>
            <w:tcBorders>
              <w:top w:val="single" w:sz="6" w:space="0" w:color="4AACC5"/>
              <w:bottom w:val="single" w:sz="4" w:space="0" w:color="4AACC5"/>
            </w:tcBorders>
            <w:shd w:val="clear" w:color="auto" w:fill="FFFFFF" w:themeFill="background1"/>
          </w:tcPr>
          <w:p w:rsidR="00236EF6" w:rsidRPr="005B4AEB" w:rsidRDefault="00236EF6" w:rsidP="00C4306A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55455C">
              <w:rPr>
                <w:rFonts w:ascii="微软雅黑" w:hAnsi="微软雅黑" w:cs="微软雅黑"/>
                <w:sz w:val="18"/>
                <w:szCs w:val="18"/>
                <w:lang w:eastAsia="zh-CN"/>
              </w:rPr>
              <w:t>手机号码不符，请核实后重试</w:t>
            </w:r>
          </w:p>
        </w:tc>
      </w:tr>
      <w:tr w:rsidR="00236EF6" w:rsidTr="006172D4">
        <w:tc>
          <w:tcPr>
            <w:tcW w:w="1101" w:type="dxa"/>
            <w:tcBorders>
              <w:top w:val="single" w:sz="6" w:space="0" w:color="4AACC5"/>
              <w:bottom w:val="single" w:sz="4" w:space="0" w:color="4AACC5"/>
            </w:tcBorders>
            <w:shd w:val="clear" w:color="auto" w:fill="FFFFFF" w:themeFill="background1"/>
          </w:tcPr>
          <w:p w:rsidR="00236EF6" w:rsidRDefault="00236EF6" w:rsidP="00C4306A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50</w:t>
            </w:r>
            <w:r>
              <w:rPr>
                <w:rFonts w:ascii="微软雅黑" w:hAnsi="微软雅黑" w:cs="微软雅黑"/>
                <w:sz w:val="18"/>
                <w:szCs w:val="18"/>
                <w:lang w:eastAsia="zh-CN"/>
              </w:rPr>
              <w:t>18</w:t>
            </w:r>
          </w:p>
        </w:tc>
        <w:tc>
          <w:tcPr>
            <w:tcW w:w="4961" w:type="dxa"/>
            <w:tcBorders>
              <w:top w:val="single" w:sz="6" w:space="0" w:color="4AACC5"/>
              <w:bottom w:val="single" w:sz="4" w:space="0" w:color="4AACC5"/>
            </w:tcBorders>
            <w:shd w:val="clear" w:color="auto" w:fill="FFFFFF" w:themeFill="background1"/>
          </w:tcPr>
          <w:p w:rsidR="00236EF6" w:rsidRPr="005B4AEB" w:rsidRDefault="00236EF6" w:rsidP="00C4306A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55455C">
              <w:rPr>
                <w:rFonts w:ascii="微软雅黑" w:hAnsi="微软雅黑" w:cs="微软雅黑"/>
                <w:sz w:val="18"/>
                <w:szCs w:val="18"/>
                <w:lang w:eastAsia="zh-CN"/>
              </w:rPr>
              <w:t>开卡信息不一致，请核实后重试</w:t>
            </w:r>
          </w:p>
        </w:tc>
      </w:tr>
      <w:tr w:rsidR="00236EF6" w:rsidTr="006172D4">
        <w:tc>
          <w:tcPr>
            <w:tcW w:w="1101" w:type="dxa"/>
            <w:tcBorders>
              <w:top w:val="single" w:sz="6" w:space="0" w:color="4AACC5"/>
              <w:bottom w:val="single" w:sz="4" w:space="0" w:color="4AACC5"/>
            </w:tcBorders>
            <w:shd w:val="clear" w:color="auto" w:fill="FFFFFF" w:themeFill="background1"/>
          </w:tcPr>
          <w:p w:rsidR="00236EF6" w:rsidRDefault="00236EF6" w:rsidP="00C4306A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50</w:t>
            </w:r>
            <w:r>
              <w:rPr>
                <w:rFonts w:ascii="微软雅黑" w:hAnsi="微软雅黑" w:cs="微软雅黑"/>
                <w:sz w:val="18"/>
                <w:szCs w:val="18"/>
                <w:lang w:eastAsia="zh-CN"/>
              </w:rPr>
              <w:t>19</w:t>
            </w:r>
          </w:p>
        </w:tc>
        <w:tc>
          <w:tcPr>
            <w:tcW w:w="4961" w:type="dxa"/>
            <w:tcBorders>
              <w:top w:val="single" w:sz="6" w:space="0" w:color="4AACC5"/>
              <w:bottom w:val="single" w:sz="4" w:space="0" w:color="4AACC5"/>
            </w:tcBorders>
            <w:shd w:val="clear" w:color="auto" w:fill="FFFFFF" w:themeFill="background1"/>
          </w:tcPr>
          <w:p w:rsidR="00236EF6" w:rsidRPr="005B4AEB" w:rsidRDefault="00236EF6" w:rsidP="00C4306A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55455C">
              <w:rPr>
                <w:rFonts w:ascii="微软雅黑" w:hAnsi="微软雅黑" w:cs="微软雅黑"/>
                <w:sz w:val="18"/>
                <w:szCs w:val="18"/>
                <w:lang w:eastAsia="zh-CN"/>
              </w:rPr>
              <w:t>手机号需与开卡时一致，请核实后重试</w:t>
            </w:r>
          </w:p>
        </w:tc>
      </w:tr>
      <w:tr w:rsidR="00236EF6" w:rsidTr="006172D4">
        <w:tc>
          <w:tcPr>
            <w:tcW w:w="1101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236EF6" w:rsidRDefault="00236EF6" w:rsidP="00C4306A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50</w:t>
            </w:r>
            <w:r>
              <w:rPr>
                <w:rFonts w:ascii="微软雅黑" w:hAnsi="微软雅黑" w:cs="微软雅黑"/>
                <w:sz w:val="18"/>
                <w:szCs w:val="18"/>
                <w:lang w:eastAsia="zh-CN"/>
              </w:rPr>
              <w:t>20</w:t>
            </w:r>
          </w:p>
        </w:tc>
        <w:tc>
          <w:tcPr>
            <w:tcW w:w="4961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236EF6" w:rsidRPr="005B4AEB" w:rsidRDefault="00236EF6" w:rsidP="00C4306A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55455C">
              <w:rPr>
                <w:rFonts w:ascii="微软雅黑" w:hAnsi="微软雅黑" w:cs="微软雅黑"/>
                <w:sz w:val="18"/>
                <w:szCs w:val="18"/>
                <w:lang w:eastAsia="zh-CN"/>
              </w:rPr>
              <w:t>验证码错误，请核对后重试或重新获取</w:t>
            </w:r>
          </w:p>
        </w:tc>
      </w:tr>
      <w:tr w:rsidR="00236EF6" w:rsidTr="006172D4">
        <w:tc>
          <w:tcPr>
            <w:tcW w:w="1101" w:type="dxa"/>
            <w:tcBorders>
              <w:top w:val="single" w:sz="6" w:space="0" w:color="4AACC5"/>
              <w:bottom w:val="single" w:sz="4" w:space="0" w:color="4AACC5"/>
            </w:tcBorders>
            <w:shd w:val="clear" w:color="auto" w:fill="FFFFFF" w:themeFill="background1"/>
          </w:tcPr>
          <w:p w:rsidR="00236EF6" w:rsidRDefault="00236EF6" w:rsidP="00C4306A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50</w:t>
            </w:r>
            <w:r>
              <w:rPr>
                <w:rFonts w:ascii="微软雅黑" w:hAnsi="微软雅黑" w:cs="微软雅黑"/>
                <w:sz w:val="18"/>
                <w:szCs w:val="18"/>
                <w:lang w:eastAsia="zh-CN"/>
              </w:rPr>
              <w:t>21</w:t>
            </w:r>
          </w:p>
        </w:tc>
        <w:tc>
          <w:tcPr>
            <w:tcW w:w="4961" w:type="dxa"/>
            <w:tcBorders>
              <w:top w:val="single" w:sz="6" w:space="0" w:color="4AACC5"/>
              <w:bottom w:val="single" w:sz="4" w:space="0" w:color="4AACC5"/>
            </w:tcBorders>
            <w:shd w:val="clear" w:color="auto" w:fill="FFFFFF" w:themeFill="background1"/>
          </w:tcPr>
          <w:p w:rsidR="00236EF6" w:rsidRPr="005B4AEB" w:rsidRDefault="00236EF6" w:rsidP="00C4306A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55455C">
              <w:rPr>
                <w:rFonts w:ascii="微软雅黑" w:hAnsi="微软雅黑" w:cs="微软雅黑"/>
                <w:sz w:val="18"/>
                <w:szCs w:val="18"/>
                <w:lang w:eastAsia="zh-CN"/>
              </w:rPr>
              <w:t>卡背面签名栏后数字输入错误次数超限，请联系发卡行</w:t>
            </w:r>
          </w:p>
        </w:tc>
      </w:tr>
      <w:tr w:rsidR="00236EF6" w:rsidTr="006172D4">
        <w:tc>
          <w:tcPr>
            <w:tcW w:w="1101" w:type="dxa"/>
            <w:tcBorders>
              <w:top w:val="single" w:sz="6" w:space="0" w:color="4AACC5"/>
              <w:bottom w:val="single" w:sz="4" w:space="0" w:color="4AACC5"/>
            </w:tcBorders>
            <w:shd w:val="clear" w:color="auto" w:fill="FFFFFF" w:themeFill="background1"/>
          </w:tcPr>
          <w:p w:rsidR="00236EF6" w:rsidRDefault="00236EF6" w:rsidP="00C4306A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502</w:t>
            </w:r>
            <w:r>
              <w:rPr>
                <w:rFonts w:ascii="微软雅黑" w:hAnsi="微软雅黑" w:cs="微软雅黑"/>
                <w:sz w:val="18"/>
                <w:szCs w:val="18"/>
                <w:lang w:eastAsia="zh-CN"/>
              </w:rPr>
              <w:t>2</w:t>
            </w:r>
          </w:p>
        </w:tc>
        <w:tc>
          <w:tcPr>
            <w:tcW w:w="4961" w:type="dxa"/>
            <w:tcBorders>
              <w:top w:val="single" w:sz="6" w:space="0" w:color="4AACC5"/>
              <w:bottom w:val="single" w:sz="4" w:space="0" w:color="4AACC5"/>
            </w:tcBorders>
            <w:shd w:val="clear" w:color="auto" w:fill="FFFFFF" w:themeFill="background1"/>
          </w:tcPr>
          <w:p w:rsidR="00236EF6" w:rsidRPr="005B4AEB" w:rsidRDefault="00236EF6" w:rsidP="00C4306A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55455C">
              <w:rPr>
                <w:rFonts w:ascii="微软雅黑" w:hAnsi="微软雅黑" w:cs="微软雅黑"/>
                <w:sz w:val="18"/>
                <w:szCs w:val="18"/>
                <w:lang w:eastAsia="zh-CN"/>
              </w:rPr>
              <w:t>CVV2或有效期错，请核实后重试</w:t>
            </w:r>
          </w:p>
        </w:tc>
      </w:tr>
      <w:tr w:rsidR="00236EF6" w:rsidTr="006172D4">
        <w:tc>
          <w:tcPr>
            <w:tcW w:w="1101" w:type="dxa"/>
            <w:tcBorders>
              <w:top w:val="single" w:sz="6" w:space="0" w:color="4AACC5"/>
              <w:bottom w:val="single" w:sz="4" w:space="0" w:color="4AACC5"/>
            </w:tcBorders>
            <w:shd w:val="clear" w:color="auto" w:fill="FFFFFF" w:themeFill="background1"/>
          </w:tcPr>
          <w:p w:rsidR="00236EF6" w:rsidRDefault="00236EF6" w:rsidP="00C4306A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502</w:t>
            </w:r>
            <w:r>
              <w:rPr>
                <w:rFonts w:ascii="微软雅黑" w:hAnsi="微软雅黑" w:cs="微软雅黑"/>
                <w:sz w:val="18"/>
                <w:szCs w:val="18"/>
                <w:lang w:eastAsia="zh-CN"/>
              </w:rPr>
              <w:t>3</w:t>
            </w:r>
          </w:p>
        </w:tc>
        <w:tc>
          <w:tcPr>
            <w:tcW w:w="4961" w:type="dxa"/>
            <w:tcBorders>
              <w:top w:val="single" w:sz="6" w:space="0" w:color="4AACC5"/>
              <w:bottom w:val="single" w:sz="4" w:space="0" w:color="4AACC5"/>
            </w:tcBorders>
            <w:shd w:val="clear" w:color="auto" w:fill="FFFFFF" w:themeFill="background1"/>
          </w:tcPr>
          <w:p w:rsidR="00236EF6" w:rsidRPr="005B4AEB" w:rsidRDefault="00236EF6" w:rsidP="00C4306A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55455C">
              <w:rPr>
                <w:rFonts w:ascii="微软雅黑" w:hAnsi="微软雅黑" w:cs="微软雅黑"/>
                <w:sz w:val="18"/>
                <w:szCs w:val="18"/>
                <w:lang w:eastAsia="zh-CN"/>
              </w:rPr>
              <w:t>CVV2不符，请核实后重试</w:t>
            </w:r>
          </w:p>
        </w:tc>
      </w:tr>
      <w:tr w:rsidR="00236EF6" w:rsidTr="006172D4">
        <w:tc>
          <w:tcPr>
            <w:tcW w:w="1101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236EF6" w:rsidRDefault="00236EF6" w:rsidP="00C4306A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502</w:t>
            </w:r>
            <w:r>
              <w:rPr>
                <w:rFonts w:ascii="微软雅黑" w:hAnsi="微软雅黑" w:cs="微软雅黑"/>
                <w:sz w:val="18"/>
                <w:szCs w:val="18"/>
                <w:lang w:eastAsia="zh-CN"/>
              </w:rPr>
              <w:t>4</w:t>
            </w:r>
          </w:p>
        </w:tc>
        <w:tc>
          <w:tcPr>
            <w:tcW w:w="4961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236EF6" w:rsidRPr="005B4AEB" w:rsidRDefault="00236EF6" w:rsidP="00C4306A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55455C">
              <w:rPr>
                <w:rFonts w:ascii="微软雅黑" w:hAnsi="微软雅黑" w:cs="微软雅黑"/>
                <w:sz w:val="18"/>
                <w:szCs w:val="18"/>
                <w:lang w:eastAsia="zh-CN"/>
              </w:rPr>
              <w:t>短信发送失败，请核对信息后重试</w:t>
            </w:r>
          </w:p>
        </w:tc>
      </w:tr>
      <w:tr w:rsidR="00236EF6" w:rsidTr="006172D4">
        <w:tc>
          <w:tcPr>
            <w:tcW w:w="1101" w:type="dxa"/>
            <w:tcBorders>
              <w:top w:val="single" w:sz="6" w:space="0" w:color="4AACC5"/>
              <w:bottom w:val="single" w:sz="4" w:space="0" w:color="4AACC5"/>
            </w:tcBorders>
            <w:shd w:val="clear" w:color="auto" w:fill="FFFFFF" w:themeFill="background1"/>
          </w:tcPr>
          <w:p w:rsidR="00236EF6" w:rsidRDefault="00236EF6" w:rsidP="00C4306A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50</w:t>
            </w:r>
            <w:r>
              <w:rPr>
                <w:rFonts w:ascii="微软雅黑" w:hAnsi="微软雅黑" w:cs="微软雅黑"/>
                <w:sz w:val="18"/>
                <w:szCs w:val="18"/>
                <w:lang w:eastAsia="zh-CN"/>
              </w:rPr>
              <w:t>25</w:t>
            </w:r>
          </w:p>
        </w:tc>
        <w:tc>
          <w:tcPr>
            <w:tcW w:w="4961" w:type="dxa"/>
            <w:tcBorders>
              <w:top w:val="single" w:sz="6" w:space="0" w:color="4AACC5"/>
              <w:bottom w:val="single" w:sz="4" w:space="0" w:color="4AACC5"/>
            </w:tcBorders>
            <w:shd w:val="clear" w:color="auto" w:fill="FFFFFF" w:themeFill="background1"/>
          </w:tcPr>
          <w:p w:rsidR="00236EF6" w:rsidRPr="005B4AEB" w:rsidRDefault="00236EF6" w:rsidP="00C4306A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55455C">
              <w:rPr>
                <w:rFonts w:ascii="微软雅黑" w:hAnsi="微软雅黑" w:cs="微软雅黑"/>
                <w:sz w:val="18"/>
                <w:szCs w:val="18"/>
                <w:lang w:eastAsia="zh-CN"/>
              </w:rPr>
              <w:t>银行网络故障，请联系客服_92</w:t>
            </w:r>
          </w:p>
        </w:tc>
      </w:tr>
      <w:tr w:rsidR="00236EF6" w:rsidTr="006172D4">
        <w:tc>
          <w:tcPr>
            <w:tcW w:w="1101" w:type="dxa"/>
            <w:tcBorders>
              <w:top w:val="single" w:sz="6" w:space="0" w:color="4AACC5"/>
              <w:bottom w:val="single" w:sz="4" w:space="0" w:color="4AACC5"/>
            </w:tcBorders>
            <w:shd w:val="clear" w:color="auto" w:fill="FFFFFF" w:themeFill="background1"/>
          </w:tcPr>
          <w:p w:rsidR="00236EF6" w:rsidRDefault="00236EF6" w:rsidP="00C4306A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50</w:t>
            </w:r>
            <w:r>
              <w:rPr>
                <w:rFonts w:ascii="微软雅黑" w:hAnsi="微软雅黑" w:cs="微软雅黑"/>
                <w:sz w:val="18"/>
                <w:szCs w:val="18"/>
                <w:lang w:eastAsia="zh-CN"/>
              </w:rPr>
              <w:t>26</w:t>
            </w:r>
          </w:p>
        </w:tc>
        <w:tc>
          <w:tcPr>
            <w:tcW w:w="4961" w:type="dxa"/>
            <w:tcBorders>
              <w:top w:val="single" w:sz="6" w:space="0" w:color="4AACC5"/>
              <w:bottom w:val="single" w:sz="4" w:space="0" w:color="4AACC5"/>
            </w:tcBorders>
            <w:shd w:val="clear" w:color="auto" w:fill="FFFFFF" w:themeFill="background1"/>
          </w:tcPr>
          <w:p w:rsidR="00236EF6" w:rsidRPr="005B4AEB" w:rsidRDefault="00236EF6" w:rsidP="00C4306A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55455C">
              <w:rPr>
                <w:rFonts w:ascii="微软雅黑" w:hAnsi="微软雅黑" w:cs="微软雅黑"/>
                <w:sz w:val="18"/>
                <w:szCs w:val="18"/>
                <w:lang w:eastAsia="zh-CN"/>
              </w:rPr>
              <w:t>卡片有效期错误，请核实后重新提交</w:t>
            </w:r>
          </w:p>
        </w:tc>
      </w:tr>
      <w:tr w:rsidR="00236EF6" w:rsidTr="006172D4">
        <w:tc>
          <w:tcPr>
            <w:tcW w:w="1101" w:type="dxa"/>
            <w:tcBorders>
              <w:top w:val="single" w:sz="6" w:space="0" w:color="4AACC5"/>
              <w:bottom w:val="single" w:sz="4" w:space="0" w:color="4AACC5"/>
            </w:tcBorders>
            <w:shd w:val="clear" w:color="auto" w:fill="FFFFFF" w:themeFill="background1"/>
          </w:tcPr>
          <w:p w:rsidR="00236EF6" w:rsidRDefault="00236EF6" w:rsidP="00C4306A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50</w:t>
            </w:r>
            <w:r>
              <w:rPr>
                <w:rFonts w:ascii="微软雅黑" w:hAnsi="微软雅黑" w:cs="微软雅黑"/>
                <w:sz w:val="18"/>
                <w:szCs w:val="18"/>
                <w:lang w:eastAsia="zh-CN"/>
              </w:rPr>
              <w:t>27</w:t>
            </w:r>
          </w:p>
        </w:tc>
        <w:tc>
          <w:tcPr>
            <w:tcW w:w="4961" w:type="dxa"/>
            <w:tcBorders>
              <w:top w:val="single" w:sz="6" w:space="0" w:color="4AACC5"/>
              <w:bottom w:val="single" w:sz="4" w:space="0" w:color="4AACC5"/>
            </w:tcBorders>
            <w:shd w:val="clear" w:color="auto" w:fill="FFFFFF" w:themeFill="background1"/>
          </w:tcPr>
          <w:p w:rsidR="00236EF6" w:rsidRPr="005B4AEB" w:rsidRDefault="00236EF6" w:rsidP="00C4306A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55455C">
              <w:rPr>
                <w:rFonts w:ascii="微软雅黑" w:hAnsi="微软雅黑" w:cs="微软雅黑"/>
                <w:sz w:val="18"/>
                <w:szCs w:val="18"/>
                <w:lang w:eastAsia="zh-CN"/>
              </w:rPr>
              <w:t>绑卡失败，请联系客服_T9</w:t>
            </w:r>
          </w:p>
        </w:tc>
      </w:tr>
      <w:tr w:rsidR="00236EF6" w:rsidTr="006172D4">
        <w:tc>
          <w:tcPr>
            <w:tcW w:w="1101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236EF6" w:rsidRDefault="00236EF6" w:rsidP="00C4306A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50</w:t>
            </w:r>
            <w:r>
              <w:rPr>
                <w:rFonts w:ascii="微软雅黑" w:hAnsi="微软雅黑" w:cs="微软雅黑"/>
                <w:sz w:val="18"/>
                <w:szCs w:val="18"/>
                <w:lang w:eastAsia="zh-CN"/>
              </w:rPr>
              <w:t>28</w:t>
            </w:r>
          </w:p>
        </w:tc>
        <w:tc>
          <w:tcPr>
            <w:tcW w:w="4961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236EF6" w:rsidRPr="005B4AEB" w:rsidRDefault="00236EF6" w:rsidP="00C4306A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55455C">
              <w:rPr>
                <w:rFonts w:ascii="微软雅黑" w:hAnsi="微软雅黑" w:cs="微软雅黑"/>
                <w:sz w:val="18"/>
                <w:szCs w:val="18"/>
                <w:lang w:eastAsia="zh-CN"/>
              </w:rPr>
              <w:t>网络状态异常，请稍后再试或联系客服_A1/68/KJ</w:t>
            </w:r>
          </w:p>
        </w:tc>
      </w:tr>
      <w:tr w:rsidR="00236EF6" w:rsidTr="006172D4">
        <w:tc>
          <w:tcPr>
            <w:tcW w:w="1101" w:type="dxa"/>
            <w:tcBorders>
              <w:top w:val="single" w:sz="6" w:space="0" w:color="4AACC5"/>
              <w:bottom w:val="single" w:sz="4" w:space="0" w:color="4AACC5"/>
            </w:tcBorders>
            <w:shd w:val="clear" w:color="auto" w:fill="FFFFFF" w:themeFill="background1"/>
          </w:tcPr>
          <w:p w:rsidR="00236EF6" w:rsidRDefault="00236EF6" w:rsidP="00C4306A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50</w:t>
            </w:r>
            <w:r>
              <w:rPr>
                <w:rFonts w:ascii="微软雅黑" w:hAnsi="微软雅黑" w:cs="微软雅黑"/>
                <w:sz w:val="18"/>
                <w:szCs w:val="18"/>
                <w:lang w:eastAsia="zh-CN"/>
              </w:rPr>
              <w:t>29</w:t>
            </w:r>
          </w:p>
        </w:tc>
        <w:tc>
          <w:tcPr>
            <w:tcW w:w="4961" w:type="dxa"/>
            <w:tcBorders>
              <w:top w:val="single" w:sz="6" w:space="0" w:color="4AACC5"/>
              <w:bottom w:val="single" w:sz="4" w:space="0" w:color="4AACC5"/>
            </w:tcBorders>
            <w:shd w:val="clear" w:color="auto" w:fill="FFFFFF" w:themeFill="background1"/>
          </w:tcPr>
          <w:p w:rsidR="00236EF6" w:rsidRPr="005B4AEB" w:rsidRDefault="00236EF6" w:rsidP="00C4306A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55455C">
              <w:rPr>
                <w:rFonts w:ascii="微软雅黑" w:hAnsi="微软雅黑" w:cs="微软雅黑"/>
                <w:sz w:val="18"/>
                <w:szCs w:val="18"/>
                <w:lang w:eastAsia="zh-CN"/>
              </w:rPr>
              <w:t>网络状态异常，请稍后再试或联系客服_A1/69/KJ</w:t>
            </w:r>
          </w:p>
        </w:tc>
      </w:tr>
      <w:tr w:rsidR="00236EF6" w:rsidTr="006172D4">
        <w:tc>
          <w:tcPr>
            <w:tcW w:w="1101" w:type="dxa"/>
            <w:tcBorders>
              <w:top w:val="single" w:sz="6" w:space="0" w:color="4AACC5"/>
              <w:bottom w:val="single" w:sz="4" w:space="0" w:color="4AACC5"/>
            </w:tcBorders>
            <w:shd w:val="clear" w:color="auto" w:fill="FFFFFF" w:themeFill="background1"/>
          </w:tcPr>
          <w:p w:rsidR="00236EF6" w:rsidRDefault="00236EF6" w:rsidP="00C4306A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50</w:t>
            </w:r>
            <w:r>
              <w:rPr>
                <w:rFonts w:ascii="微软雅黑" w:hAnsi="微软雅黑" w:cs="微软雅黑"/>
                <w:sz w:val="18"/>
                <w:szCs w:val="18"/>
                <w:lang w:eastAsia="zh-CN"/>
              </w:rPr>
              <w:t>30</w:t>
            </w:r>
          </w:p>
        </w:tc>
        <w:tc>
          <w:tcPr>
            <w:tcW w:w="4961" w:type="dxa"/>
            <w:tcBorders>
              <w:top w:val="single" w:sz="6" w:space="0" w:color="4AACC5"/>
              <w:bottom w:val="single" w:sz="4" w:space="0" w:color="4AACC5"/>
            </w:tcBorders>
            <w:shd w:val="clear" w:color="auto" w:fill="FFFFFF" w:themeFill="background1"/>
          </w:tcPr>
          <w:p w:rsidR="00236EF6" w:rsidRPr="005B4AEB" w:rsidRDefault="00236EF6" w:rsidP="00C4306A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55455C">
              <w:rPr>
                <w:rFonts w:ascii="微软雅黑" w:hAnsi="微软雅黑" w:cs="微软雅黑"/>
                <w:sz w:val="18"/>
                <w:szCs w:val="18"/>
                <w:lang w:eastAsia="zh-CN"/>
              </w:rPr>
              <w:t>网络状态异常，请稍后再试或联系客服_A1/70/KJ</w:t>
            </w:r>
          </w:p>
        </w:tc>
      </w:tr>
      <w:tr w:rsidR="00236EF6" w:rsidTr="006172D4">
        <w:tc>
          <w:tcPr>
            <w:tcW w:w="1101" w:type="dxa"/>
            <w:tcBorders>
              <w:top w:val="single" w:sz="6" w:space="0" w:color="4AACC5"/>
              <w:bottom w:val="single" w:sz="4" w:space="0" w:color="4AACC5"/>
            </w:tcBorders>
            <w:shd w:val="clear" w:color="auto" w:fill="FFFFFF" w:themeFill="background1"/>
          </w:tcPr>
          <w:p w:rsidR="00236EF6" w:rsidRDefault="00236EF6" w:rsidP="00C4306A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50</w:t>
            </w:r>
            <w:r>
              <w:rPr>
                <w:rFonts w:ascii="微软雅黑" w:hAnsi="微软雅黑" w:cs="微软雅黑"/>
                <w:sz w:val="18"/>
                <w:szCs w:val="18"/>
                <w:lang w:eastAsia="zh-CN"/>
              </w:rPr>
              <w:t>31</w:t>
            </w:r>
          </w:p>
        </w:tc>
        <w:tc>
          <w:tcPr>
            <w:tcW w:w="4961" w:type="dxa"/>
            <w:tcBorders>
              <w:top w:val="single" w:sz="6" w:space="0" w:color="4AACC5"/>
              <w:bottom w:val="single" w:sz="4" w:space="0" w:color="4AACC5"/>
            </w:tcBorders>
            <w:shd w:val="clear" w:color="auto" w:fill="FFFFFF" w:themeFill="background1"/>
          </w:tcPr>
          <w:p w:rsidR="00236EF6" w:rsidRPr="005B4AEB" w:rsidRDefault="00236EF6" w:rsidP="00C4306A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55455C">
              <w:rPr>
                <w:rFonts w:ascii="微软雅黑" w:hAnsi="微软雅黑" w:cs="微软雅黑"/>
                <w:sz w:val="18"/>
                <w:szCs w:val="18"/>
                <w:lang w:eastAsia="zh-CN"/>
              </w:rPr>
              <w:t>银行系统升级中，请稍后再试</w:t>
            </w:r>
          </w:p>
        </w:tc>
      </w:tr>
      <w:tr w:rsidR="00236EF6" w:rsidTr="006172D4">
        <w:tc>
          <w:tcPr>
            <w:tcW w:w="1101" w:type="dxa"/>
            <w:tcBorders>
              <w:top w:val="single" w:sz="6" w:space="0" w:color="4AACC5"/>
              <w:bottom w:val="single" w:sz="4" w:space="0" w:color="4AACC5"/>
            </w:tcBorders>
            <w:shd w:val="clear" w:color="auto" w:fill="FFFFFF" w:themeFill="background1"/>
          </w:tcPr>
          <w:p w:rsidR="00236EF6" w:rsidRDefault="00236EF6" w:rsidP="00C4306A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50</w:t>
            </w:r>
            <w:r>
              <w:rPr>
                <w:rFonts w:ascii="微软雅黑" w:hAnsi="微软雅黑" w:cs="微软雅黑"/>
                <w:sz w:val="18"/>
                <w:szCs w:val="18"/>
                <w:lang w:eastAsia="zh-CN"/>
              </w:rPr>
              <w:t>32</w:t>
            </w:r>
          </w:p>
        </w:tc>
        <w:tc>
          <w:tcPr>
            <w:tcW w:w="4961" w:type="dxa"/>
            <w:tcBorders>
              <w:top w:val="single" w:sz="6" w:space="0" w:color="4AACC5"/>
              <w:bottom w:val="single" w:sz="4" w:space="0" w:color="4AACC5"/>
            </w:tcBorders>
            <w:shd w:val="clear" w:color="auto" w:fill="FFFFFF" w:themeFill="background1"/>
          </w:tcPr>
          <w:p w:rsidR="00236EF6" w:rsidRPr="005B4AEB" w:rsidRDefault="00236EF6" w:rsidP="00C4306A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55455C">
              <w:rPr>
                <w:rFonts w:ascii="微软雅黑" w:hAnsi="微软雅黑" w:cs="微软雅黑"/>
                <w:sz w:val="18"/>
                <w:szCs w:val="18"/>
                <w:lang w:eastAsia="zh-CN"/>
              </w:rPr>
              <w:t>网络状态异常，请稍后再试或联系客服_22</w:t>
            </w:r>
          </w:p>
        </w:tc>
      </w:tr>
      <w:tr w:rsidR="00236EF6" w:rsidTr="006172D4">
        <w:tc>
          <w:tcPr>
            <w:tcW w:w="1101" w:type="dxa"/>
            <w:tcBorders>
              <w:top w:val="single" w:sz="6" w:space="0" w:color="4AACC5"/>
              <w:bottom w:val="single" w:sz="4" w:space="0" w:color="4AACC5"/>
            </w:tcBorders>
            <w:shd w:val="clear" w:color="auto" w:fill="FFFFFF" w:themeFill="background1"/>
          </w:tcPr>
          <w:p w:rsidR="00236EF6" w:rsidRDefault="00236EF6" w:rsidP="00C4306A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50</w:t>
            </w:r>
            <w:r>
              <w:rPr>
                <w:rFonts w:ascii="微软雅黑" w:hAnsi="微软雅黑" w:cs="微软雅黑"/>
                <w:sz w:val="18"/>
                <w:szCs w:val="18"/>
                <w:lang w:eastAsia="zh-CN"/>
              </w:rPr>
              <w:t>33</w:t>
            </w:r>
          </w:p>
        </w:tc>
        <w:tc>
          <w:tcPr>
            <w:tcW w:w="4961" w:type="dxa"/>
            <w:tcBorders>
              <w:top w:val="single" w:sz="6" w:space="0" w:color="4AACC5"/>
              <w:bottom w:val="single" w:sz="4" w:space="0" w:color="4AACC5"/>
            </w:tcBorders>
            <w:shd w:val="clear" w:color="auto" w:fill="FFFFFF" w:themeFill="background1"/>
          </w:tcPr>
          <w:p w:rsidR="00236EF6" w:rsidRPr="005B4AEB" w:rsidRDefault="00236EF6" w:rsidP="00C4306A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55455C">
              <w:rPr>
                <w:rFonts w:ascii="微软雅黑" w:hAnsi="微软雅黑" w:cs="微软雅黑"/>
                <w:sz w:val="18"/>
                <w:szCs w:val="18"/>
                <w:lang w:eastAsia="zh-CN"/>
              </w:rPr>
              <w:t>银行系统维护，请稍后再试或联系发卡行</w:t>
            </w:r>
          </w:p>
        </w:tc>
      </w:tr>
      <w:tr w:rsidR="00236EF6" w:rsidTr="006172D4">
        <w:tc>
          <w:tcPr>
            <w:tcW w:w="1101" w:type="dxa"/>
            <w:tcBorders>
              <w:top w:val="single" w:sz="6" w:space="0" w:color="4AACC5"/>
              <w:bottom w:val="single" w:sz="4" w:space="0" w:color="4AACC5"/>
            </w:tcBorders>
            <w:shd w:val="clear" w:color="auto" w:fill="FFFFFF" w:themeFill="background1"/>
          </w:tcPr>
          <w:p w:rsidR="00236EF6" w:rsidRDefault="00236EF6" w:rsidP="00C4306A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50</w:t>
            </w:r>
            <w:r>
              <w:rPr>
                <w:rFonts w:ascii="微软雅黑" w:hAnsi="微软雅黑" w:cs="微软雅黑"/>
                <w:sz w:val="18"/>
                <w:szCs w:val="18"/>
                <w:lang w:eastAsia="zh-CN"/>
              </w:rPr>
              <w:t>34</w:t>
            </w:r>
          </w:p>
        </w:tc>
        <w:tc>
          <w:tcPr>
            <w:tcW w:w="4961" w:type="dxa"/>
            <w:tcBorders>
              <w:top w:val="single" w:sz="6" w:space="0" w:color="4AACC5"/>
              <w:bottom w:val="single" w:sz="4" w:space="0" w:color="4AACC5"/>
            </w:tcBorders>
            <w:shd w:val="clear" w:color="auto" w:fill="FFFFFF" w:themeFill="background1"/>
          </w:tcPr>
          <w:p w:rsidR="00236EF6" w:rsidRPr="005B4AEB" w:rsidRDefault="00236EF6" w:rsidP="00C4306A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55455C">
              <w:rPr>
                <w:rFonts w:ascii="微软雅黑" w:hAnsi="微软雅黑" w:cs="微软雅黑"/>
                <w:sz w:val="18"/>
                <w:szCs w:val="18"/>
                <w:lang w:eastAsia="zh-CN"/>
              </w:rPr>
              <w:t>验证码失效，请重新获取或输入</w:t>
            </w:r>
          </w:p>
        </w:tc>
      </w:tr>
      <w:tr w:rsidR="00236EF6" w:rsidTr="006172D4">
        <w:tc>
          <w:tcPr>
            <w:tcW w:w="1101" w:type="dxa"/>
            <w:tcBorders>
              <w:top w:val="single" w:sz="6" w:space="0" w:color="4AACC5"/>
              <w:bottom w:val="single" w:sz="4" w:space="0" w:color="4AACC5"/>
            </w:tcBorders>
            <w:shd w:val="clear" w:color="auto" w:fill="FFFFFF" w:themeFill="background1"/>
          </w:tcPr>
          <w:p w:rsidR="00236EF6" w:rsidRDefault="00236EF6" w:rsidP="00C4306A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50</w:t>
            </w:r>
            <w:r>
              <w:rPr>
                <w:rFonts w:ascii="微软雅黑" w:hAnsi="微软雅黑" w:cs="微软雅黑"/>
                <w:sz w:val="18"/>
                <w:szCs w:val="18"/>
                <w:lang w:eastAsia="zh-CN"/>
              </w:rPr>
              <w:t>35</w:t>
            </w:r>
          </w:p>
        </w:tc>
        <w:tc>
          <w:tcPr>
            <w:tcW w:w="4961" w:type="dxa"/>
            <w:tcBorders>
              <w:top w:val="single" w:sz="6" w:space="0" w:color="4AACC5"/>
              <w:bottom w:val="single" w:sz="4" w:space="0" w:color="4AACC5"/>
            </w:tcBorders>
            <w:shd w:val="clear" w:color="auto" w:fill="FFFFFF" w:themeFill="background1"/>
          </w:tcPr>
          <w:p w:rsidR="00236EF6" w:rsidRPr="005B4AEB" w:rsidRDefault="00236EF6" w:rsidP="00C4306A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55455C">
              <w:rPr>
                <w:rFonts w:ascii="微软雅黑" w:hAnsi="微软雅黑" w:cs="微软雅黑"/>
                <w:sz w:val="18"/>
                <w:szCs w:val="18"/>
                <w:lang w:eastAsia="zh-CN"/>
              </w:rPr>
              <w:t>绑卡失败，请联系客服_99</w:t>
            </w:r>
          </w:p>
        </w:tc>
      </w:tr>
      <w:tr w:rsidR="00236EF6" w:rsidTr="006172D4">
        <w:tc>
          <w:tcPr>
            <w:tcW w:w="1101" w:type="dxa"/>
            <w:tcBorders>
              <w:top w:val="single" w:sz="6" w:space="0" w:color="4AACC5"/>
              <w:bottom w:val="single" w:sz="4" w:space="0" w:color="4AACC5"/>
            </w:tcBorders>
            <w:shd w:val="clear" w:color="auto" w:fill="FFFFFF" w:themeFill="background1"/>
          </w:tcPr>
          <w:p w:rsidR="00236EF6" w:rsidRDefault="00236EF6" w:rsidP="00C4306A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50</w:t>
            </w:r>
            <w:r>
              <w:rPr>
                <w:rFonts w:ascii="微软雅黑" w:hAnsi="微软雅黑" w:cs="微软雅黑"/>
                <w:sz w:val="18"/>
                <w:szCs w:val="18"/>
                <w:lang w:eastAsia="zh-CN"/>
              </w:rPr>
              <w:t>36</w:t>
            </w:r>
          </w:p>
        </w:tc>
        <w:tc>
          <w:tcPr>
            <w:tcW w:w="4961" w:type="dxa"/>
            <w:tcBorders>
              <w:top w:val="single" w:sz="6" w:space="0" w:color="4AACC5"/>
              <w:bottom w:val="single" w:sz="4" w:space="0" w:color="4AACC5"/>
            </w:tcBorders>
            <w:shd w:val="clear" w:color="auto" w:fill="FFFFFF" w:themeFill="background1"/>
          </w:tcPr>
          <w:p w:rsidR="00236EF6" w:rsidRPr="005B4AEB" w:rsidRDefault="00236EF6" w:rsidP="00C4306A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55455C">
              <w:rPr>
                <w:rFonts w:ascii="微软雅黑" w:hAnsi="微软雅黑" w:cs="微软雅黑"/>
                <w:sz w:val="18"/>
                <w:szCs w:val="18"/>
                <w:lang w:eastAsia="zh-CN"/>
              </w:rPr>
              <w:t>该卡受银行限制，请换卡重试</w:t>
            </w:r>
          </w:p>
        </w:tc>
      </w:tr>
      <w:tr w:rsidR="00236EF6" w:rsidTr="006172D4">
        <w:tc>
          <w:tcPr>
            <w:tcW w:w="1101" w:type="dxa"/>
            <w:tcBorders>
              <w:top w:val="single" w:sz="6" w:space="0" w:color="4AACC5"/>
              <w:bottom w:val="single" w:sz="4" w:space="0" w:color="4AACC5"/>
            </w:tcBorders>
            <w:shd w:val="clear" w:color="auto" w:fill="FFFFFF" w:themeFill="background1"/>
          </w:tcPr>
          <w:p w:rsidR="00236EF6" w:rsidRDefault="00236EF6" w:rsidP="00C4306A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50</w:t>
            </w:r>
            <w:r>
              <w:rPr>
                <w:rFonts w:ascii="微软雅黑" w:hAnsi="微软雅黑" w:cs="微软雅黑"/>
                <w:sz w:val="18"/>
                <w:szCs w:val="18"/>
                <w:lang w:eastAsia="zh-CN"/>
              </w:rPr>
              <w:t>37</w:t>
            </w:r>
          </w:p>
        </w:tc>
        <w:tc>
          <w:tcPr>
            <w:tcW w:w="4961" w:type="dxa"/>
            <w:tcBorders>
              <w:top w:val="single" w:sz="6" w:space="0" w:color="4AACC5"/>
              <w:bottom w:val="single" w:sz="4" w:space="0" w:color="4AACC5"/>
            </w:tcBorders>
            <w:shd w:val="clear" w:color="auto" w:fill="FFFFFF" w:themeFill="background1"/>
          </w:tcPr>
          <w:p w:rsidR="00236EF6" w:rsidRPr="005B4AEB" w:rsidRDefault="00236EF6" w:rsidP="00C4306A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55455C">
              <w:rPr>
                <w:rFonts w:ascii="微软雅黑" w:hAnsi="微软雅黑" w:cs="微软雅黑"/>
                <w:sz w:val="18"/>
                <w:szCs w:val="18"/>
                <w:lang w:eastAsia="zh-CN"/>
              </w:rPr>
              <w:t>您的信用卡有效期填写有误,请重新输入</w:t>
            </w:r>
          </w:p>
        </w:tc>
      </w:tr>
      <w:tr w:rsidR="00236EF6" w:rsidTr="00D23E12">
        <w:tc>
          <w:tcPr>
            <w:tcW w:w="1101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236EF6" w:rsidRDefault="00236EF6" w:rsidP="00C4306A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5038</w:t>
            </w:r>
          </w:p>
        </w:tc>
        <w:tc>
          <w:tcPr>
            <w:tcW w:w="4961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236EF6" w:rsidRPr="005B4AEB" w:rsidRDefault="00236EF6" w:rsidP="00C4306A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C92886">
              <w:rPr>
                <w:rFonts w:ascii="微软雅黑" w:hAnsi="微软雅黑" w:cs="微软雅黑"/>
                <w:sz w:val="18"/>
                <w:szCs w:val="18"/>
                <w:lang w:eastAsia="zh-CN"/>
              </w:rPr>
              <w:t>请再次确认个人信息正确无误，重新提交</w:t>
            </w:r>
          </w:p>
        </w:tc>
      </w:tr>
      <w:tr w:rsidR="00D23E12" w:rsidTr="006172D4">
        <w:tc>
          <w:tcPr>
            <w:tcW w:w="1101" w:type="dxa"/>
            <w:tcBorders>
              <w:top w:val="single" w:sz="6" w:space="0" w:color="4AACC5"/>
              <w:bottom w:val="single" w:sz="4" w:space="0" w:color="4AACC5"/>
            </w:tcBorders>
            <w:shd w:val="clear" w:color="auto" w:fill="FFFFFF" w:themeFill="background1"/>
          </w:tcPr>
          <w:p w:rsidR="00D23E12" w:rsidRDefault="00D23E12" w:rsidP="00C4306A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D23E12">
              <w:rPr>
                <w:rFonts w:ascii="微软雅黑" w:hAnsi="微软雅黑" w:cs="微软雅黑"/>
                <w:sz w:val="18"/>
                <w:szCs w:val="18"/>
                <w:lang w:eastAsia="zh-CN"/>
              </w:rPr>
              <w:t>5039</w:t>
            </w:r>
          </w:p>
        </w:tc>
        <w:tc>
          <w:tcPr>
            <w:tcW w:w="4961" w:type="dxa"/>
            <w:tcBorders>
              <w:top w:val="single" w:sz="6" w:space="0" w:color="4AACC5"/>
              <w:bottom w:val="single" w:sz="4" w:space="0" w:color="4AACC5"/>
            </w:tcBorders>
            <w:shd w:val="clear" w:color="auto" w:fill="FFFFFF" w:themeFill="background1"/>
          </w:tcPr>
          <w:p w:rsidR="00D23E12" w:rsidRPr="00C92886" w:rsidRDefault="00D23E12" w:rsidP="00C4306A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D23E12">
              <w:rPr>
                <w:rFonts w:ascii="微软雅黑" w:hAnsi="微软雅黑" w:cs="微软雅黑"/>
                <w:sz w:val="18"/>
                <w:szCs w:val="18"/>
                <w:lang w:eastAsia="zh-CN"/>
              </w:rPr>
              <w:t>获取</w:t>
            </w:r>
            <w:r w:rsidR="0019104C" w:rsidRPr="0019104C">
              <w:rPr>
                <w:rFonts w:ascii="微软雅黑" w:hAnsi="微软雅黑" w:cs="微软雅黑"/>
                <w:sz w:val="18"/>
                <w:szCs w:val="18"/>
                <w:lang w:eastAsia="zh-CN"/>
              </w:rPr>
              <w:t>商户</w:t>
            </w:r>
            <w:r w:rsidRPr="00D23E12">
              <w:rPr>
                <w:rFonts w:ascii="微软雅黑" w:hAnsi="微软雅黑" w:cs="微软雅黑"/>
                <w:sz w:val="18"/>
                <w:szCs w:val="18"/>
                <w:lang w:eastAsia="zh-CN"/>
              </w:rPr>
              <w:t>码失败</w:t>
            </w:r>
          </w:p>
        </w:tc>
      </w:tr>
    </w:tbl>
    <w:p w:rsidR="00236EF6" w:rsidRDefault="00236EF6" w:rsidP="00C4306A">
      <w:pPr>
        <w:pStyle w:val="30"/>
        <w:rPr>
          <w:lang w:eastAsia="zh-CN"/>
        </w:rPr>
      </w:pPr>
      <w:bookmarkStart w:id="151" w:name="_Toc513053753"/>
      <w:r w:rsidRPr="00105061">
        <w:rPr>
          <w:rFonts w:hint="eastAsia"/>
          <w:lang w:eastAsia="zh-CN"/>
        </w:rPr>
        <w:t>绑定银行卡</w:t>
      </w:r>
      <w:bookmarkEnd w:id="151"/>
    </w:p>
    <w:p w:rsidR="00FD35C9" w:rsidRDefault="00FD35C9" w:rsidP="00FD35C9">
      <w:pPr>
        <w:adjustRightInd w:val="0"/>
        <w:snapToGrid w:val="0"/>
        <w:rPr>
          <w:lang w:eastAsia="zh-CN"/>
        </w:rPr>
      </w:pPr>
      <w:bookmarkStart w:id="152" w:name="OLE_LINK34"/>
      <w:bookmarkStart w:id="153" w:name="OLE_LINK35"/>
      <w:r>
        <w:rPr>
          <w:rFonts w:hint="eastAsia"/>
          <w:lang w:eastAsia="zh-CN"/>
        </w:rPr>
        <w:t>个人用户绑定银行卡需要先鉴权再绑定银行卡</w:t>
      </w:r>
    </w:p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7229"/>
      </w:tblGrid>
      <w:tr w:rsidR="00FD35C9" w:rsidRPr="005E05C2" w:rsidTr="009A09A4">
        <w:tc>
          <w:tcPr>
            <w:tcW w:w="1668" w:type="dxa"/>
            <w:shd w:val="clear" w:color="auto" w:fill="30849B"/>
          </w:tcPr>
          <w:p w:rsidR="00FD35C9" w:rsidRPr="005E05C2" w:rsidRDefault="00FD35C9" w:rsidP="009A09A4">
            <w:pPr>
              <w:adjustRightInd w:val="0"/>
              <w:snapToGrid w:val="0"/>
              <w:rPr>
                <w:rFonts w:ascii="微软雅黑" w:hAnsi="微软雅黑" w:cs="微软雅黑"/>
                <w:b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  <w:lang w:eastAsia="zh-CN"/>
              </w:rPr>
              <w:t>接口URL</w:t>
            </w:r>
          </w:p>
        </w:tc>
        <w:tc>
          <w:tcPr>
            <w:tcW w:w="7229" w:type="dxa"/>
          </w:tcPr>
          <w:p w:rsidR="00FD35C9" w:rsidRPr="005E05C2" w:rsidRDefault="00FD35C9" w:rsidP="009A09A4">
            <w:pPr>
              <w:adjustRightInd w:val="0"/>
              <w:snapToGrid w:val="0"/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8E7012"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/person</w:t>
            </w: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/bankcard/bind</w:t>
            </w:r>
          </w:p>
        </w:tc>
      </w:tr>
      <w:bookmarkEnd w:id="152"/>
      <w:bookmarkEnd w:id="153"/>
    </w:tbl>
    <w:p w:rsidR="00FD35C9" w:rsidRPr="00FD35C9" w:rsidRDefault="00FD35C9" w:rsidP="00FD35C9">
      <w:pPr>
        <w:rPr>
          <w:lang w:eastAsia="zh-CN"/>
        </w:rPr>
      </w:pPr>
    </w:p>
    <w:p w:rsidR="00236EF6" w:rsidRDefault="00236EF6" w:rsidP="00C4306A">
      <w:pPr>
        <w:pStyle w:val="4"/>
        <w:rPr>
          <w:szCs w:val="28"/>
          <w:lang w:eastAsia="zh-CN"/>
        </w:rPr>
      </w:pPr>
      <w:r>
        <w:rPr>
          <w:rFonts w:hint="eastAsia"/>
        </w:rPr>
        <w:t>请求</w:t>
      </w:r>
      <w:r>
        <w:rPr>
          <w:rFonts w:hint="eastAsia"/>
          <w:lang w:val="en-US" w:eastAsia="zh-CN"/>
        </w:rPr>
        <w:t>消息</w:t>
      </w:r>
    </w:p>
    <w:tbl>
      <w:tblPr>
        <w:tblW w:w="8897" w:type="dxa"/>
        <w:tblBorders>
          <w:top w:val="single" w:sz="4" w:space="0" w:color="4AACC5"/>
          <w:left w:val="single" w:sz="4" w:space="0" w:color="4AACC5"/>
          <w:bottom w:val="single" w:sz="4" w:space="0" w:color="4AACC5"/>
          <w:right w:val="single" w:sz="4" w:space="0" w:color="4AACC5"/>
          <w:insideH w:val="single" w:sz="6" w:space="0" w:color="4AACC5"/>
          <w:insideV w:val="single" w:sz="6" w:space="0" w:color="4AACC5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1560"/>
        <w:gridCol w:w="850"/>
        <w:gridCol w:w="11"/>
        <w:gridCol w:w="690"/>
        <w:gridCol w:w="8"/>
        <w:gridCol w:w="3969"/>
      </w:tblGrid>
      <w:tr w:rsidR="00236EF6" w:rsidTr="00CC248C">
        <w:tc>
          <w:tcPr>
            <w:tcW w:w="1809" w:type="dxa"/>
            <w:tcBorders>
              <w:top w:val="single" w:sz="4" w:space="0" w:color="4AACC5"/>
              <w:bottom w:val="single" w:sz="6" w:space="0" w:color="4AACC5"/>
            </w:tcBorders>
            <w:shd w:val="clear" w:color="auto" w:fill="30849B"/>
            <w:vAlign w:val="center"/>
          </w:tcPr>
          <w:p w:rsidR="00236EF6" w:rsidRDefault="00236EF6" w:rsidP="00C4306A">
            <w:pPr>
              <w:rPr>
                <w:rFonts w:ascii="微软雅黑" w:hAnsi="微软雅黑" w:cs="微软雅黑"/>
                <w:color w:val="C7EDCC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  <w:lang w:eastAsia="zh-CN"/>
              </w:rPr>
              <w:t>属性</w:t>
            </w:r>
          </w:p>
        </w:tc>
        <w:tc>
          <w:tcPr>
            <w:tcW w:w="1560" w:type="dxa"/>
            <w:tcBorders>
              <w:top w:val="single" w:sz="4" w:space="0" w:color="4AACC5"/>
              <w:bottom w:val="single" w:sz="6" w:space="0" w:color="4AACC5"/>
            </w:tcBorders>
            <w:shd w:val="clear" w:color="auto" w:fill="30849B"/>
            <w:vAlign w:val="center"/>
          </w:tcPr>
          <w:p w:rsidR="00236EF6" w:rsidRDefault="00236EF6" w:rsidP="00C4306A">
            <w:pPr>
              <w:jc w:val="center"/>
              <w:rPr>
                <w:rFonts w:ascii="微软雅黑" w:hAnsi="微软雅黑" w:cs="微软雅黑"/>
                <w:color w:val="C7EDCC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</w:rPr>
              <w:t>定义</w:t>
            </w:r>
          </w:p>
        </w:tc>
        <w:tc>
          <w:tcPr>
            <w:tcW w:w="850" w:type="dxa"/>
            <w:tcBorders>
              <w:top w:val="single" w:sz="4" w:space="0" w:color="4AACC5"/>
              <w:bottom w:val="single" w:sz="6" w:space="0" w:color="4AACC5"/>
            </w:tcBorders>
            <w:shd w:val="clear" w:color="auto" w:fill="30849B"/>
            <w:vAlign w:val="center"/>
          </w:tcPr>
          <w:p w:rsidR="00236EF6" w:rsidRDefault="00236EF6" w:rsidP="00C4306A">
            <w:pPr>
              <w:jc w:val="center"/>
              <w:rPr>
                <w:rFonts w:ascii="微软雅黑" w:hAnsi="微软雅黑" w:cs="微软雅黑"/>
                <w:b/>
                <w:color w:val="C7EDCC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</w:rPr>
              <w:t>类型</w:t>
            </w:r>
          </w:p>
          <w:p w:rsidR="00236EF6" w:rsidRDefault="00236EF6" w:rsidP="00C4306A">
            <w:pPr>
              <w:jc w:val="center"/>
              <w:rPr>
                <w:rFonts w:ascii="微软雅黑" w:hAnsi="微软雅黑" w:cs="微软雅黑"/>
                <w:color w:val="C7EDCC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</w:rPr>
              <w:t>长度</w:t>
            </w:r>
          </w:p>
        </w:tc>
        <w:tc>
          <w:tcPr>
            <w:tcW w:w="709" w:type="dxa"/>
            <w:gridSpan w:val="3"/>
            <w:tcBorders>
              <w:top w:val="single" w:sz="4" w:space="0" w:color="4AACC5"/>
              <w:bottom w:val="single" w:sz="6" w:space="0" w:color="4AACC5"/>
            </w:tcBorders>
            <w:shd w:val="clear" w:color="auto" w:fill="30849B"/>
            <w:vAlign w:val="center"/>
          </w:tcPr>
          <w:p w:rsidR="00236EF6" w:rsidRDefault="00236EF6" w:rsidP="00C4306A">
            <w:pPr>
              <w:jc w:val="center"/>
              <w:rPr>
                <w:rFonts w:ascii="微软雅黑" w:hAnsi="微软雅黑" w:cs="微软雅黑"/>
                <w:color w:val="C7EDCC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</w:rPr>
              <w:t>必填</w:t>
            </w:r>
          </w:p>
        </w:tc>
        <w:tc>
          <w:tcPr>
            <w:tcW w:w="3969" w:type="dxa"/>
            <w:tcBorders>
              <w:top w:val="single" w:sz="4" w:space="0" w:color="4AACC5"/>
              <w:bottom w:val="single" w:sz="6" w:space="0" w:color="4AACC5"/>
            </w:tcBorders>
            <w:shd w:val="clear" w:color="auto" w:fill="30849B"/>
            <w:vAlign w:val="center"/>
          </w:tcPr>
          <w:p w:rsidR="00236EF6" w:rsidRDefault="00236EF6" w:rsidP="00C4306A">
            <w:pPr>
              <w:jc w:val="center"/>
              <w:rPr>
                <w:rFonts w:ascii="微软雅黑" w:hAnsi="微软雅黑" w:cs="微软雅黑"/>
                <w:color w:val="C7EDCC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</w:rPr>
              <w:t>参数说明/示例</w:t>
            </w:r>
          </w:p>
        </w:tc>
      </w:tr>
      <w:tr w:rsidR="00177F5D" w:rsidTr="00CC248C">
        <w:tc>
          <w:tcPr>
            <w:tcW w:w="1809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177F5D" w:rsidRPr="009E6C02" w:rsidRDefault="00177F5D" w:rsidP="00C4306A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242CDD">
              <w:rPr>
                <w:rFonts w:ascii="微软雅黑" w:hAnsi="微软雅黑" w:cs="微软雅黑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560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177F5D" w:rsidRPr="009E6C02" w:rsidRDefault="00177F5D" w:rsidP="00ED3E4C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平台</w:t>
            </w:r>
            <w:r>
              <w:rPr>
                <w:rFonts w:ascii="微软雅黑" w:hAnsi="微软雅黑" w:cs="微软雅黑"/>
                <w:sz w:val="18"/>
                <w:szCs w:val="18"/>
                <w:lang w:eastAsia="zh-CN"/>
              </w:rPr>
              <w:t>用户</w:t>
            </w: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861" w:type="dxa"/>
            <w:gridSpan w:val="2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177F5D" w:rsidRPr="009E6C02" w:rsidRDefault="00177F5D" w:rsidP="00ED3E4C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AN</w:t>
            </w:r>
            <w:r>
              <w:rPr>
                <w:rFonts w:ascii="微软雅黑" w:hAnsi="微软雅黑" w:cs="微软雅黑"/>
                <w:sz w:val="18"/>
                <w:szCs w:val="18"/>
                <w:lang w:eastAsia="zh-CN"/>
              </w:rPr>
              <w:t>128</w:t>
            </w:r>
          </w:p>
        </w:tc>
        <w:tc>
          <w:tcPr>
            <w:tcW w:w="690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177F5D" w:rsidRPr="009E6C02" w:rsidRDefault="00177F5D" w:rsidP="00C4306A">
            <w:pPr>
              <w:rPr>
                <w:rFonts w:ascii="微软雅黑" w:hAnsi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val="en-US" w:eastAsia="zh-CN"/>
              </w:rPr>
              <w:t>M</w:t>
            </w:r>
          </w:p>
        </w:tc>
        <w:tc>
          <w:tcPr>
            <w:tcW w:w="3977" w:type="dxa"/>
            <w:gridSpan w:val="2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177F5D" w:rsidRPr="00A936DB" w:rsidRDefault="00177F5D" w:rsidP="00C4306A">
            <w:pPr>
              <w:rPr>
                <w:rFonts w:ascii="微软雅黑" w:hAnsi="微软雅黑" w:cs="微软雅黑"/>
                <w:sz w:val="18"/>
                <w:szCs w:val="18"/>
                <w:lang w:val="en-US" w:eastAsia="zh-CN"/>
              </w:rPr>
            </w:pPr>
          </w:p>
        </w:tc>
      </w:tr>
      <w:tr w:rsidR="00236EF6" w:rsidTr="00CC248C">
        <w:tc>
          <w:tcPr>
            <w:tcW w:w="1809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236EF6" w:rsidRPr="00242CDD" w:rsidRDefault="00236EF6" w:rsidP="00C4306A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8C78E4">
              <w:rPr>
                <w:rFonts w:ascii="微软雅黑" w:hAnsi="微软雅黑" w:cs="微软雅黑"/>
                <w:sz w:val="18"/>
                <w:szCs w:val="18"/>
                <w:lang w:eastAsia="zh-CN"/>
              </w:rPr>
              <w:t>token</w:t>
            </w:r>
          </w:p>
        </w:tc>
        <w:tc>
          <w:tcPr>
            <w:tcW w:w="1560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236EF6" w:rsidRPr="00944173" w:rsidRDefault="00236EF6" w:rsidP="00C4306A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CF5FB6"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令牌信息</w:t>
            </w:r>
          </w:p>
        </w:tc>
        <w:tc>
          <w:tcPr>
            <w:tcW w:w="861" w:type="dxa"/>
            <w:gridSpan w:val="2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236EF6" w:rsidRDefault="000610C8" w:rsidP="00C4306A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0610C8">
              <w:rPr>
                <w:rFonts w:ascii="微软雅黑" w:hAnsi="微软雅黑" w:cs="微软雅黑"/>
                <w:sz w:val="18"/>
                <w:szCs w:val="18"/>
                <w:lang w:eastAsia="zh-CN"/>
              </w:rPr>
              <w:t>AN32</w:t>
            </w:r>
          </w:p>
        </w:tc>
        <w:tc>
          <w:tcPr>
            <w:tcW w:w="690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236EF6" w:rsidRDefault="00236EF6" w:rsidP="00C4306A">
            <w:pPr>
              <w:rPr>
                <w:rFonts w:ascii="微软雅黑" w:hAnsi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val="en-US" w:eastAsia="zh-CN"/>
              </w:rPr>
              <w:t>M</w:t>
            </w:r>
          </w:p>
        </w:tc>
        <w:tc>
          <w:tcPr>
            <w:tcW w:w="3977" w:type="dxa"/>
            <w:gridSpan w:val="2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236EF6" w:rsidRPr="00A936DB" w:rsidRDefault="00236EF6" w:rsidP="00C4306A">
            <w:pPr>
              <w:rPr>
                <w:rFonts w:ascii="微软雅黑" w:hAnsi="微软雅黑" w:cs="微软雅黑"/>
                <w:sz w:val="18"/>
                <w:szCs w:val="18"/>
                <w:lang w:val="en-US" w:eastAsia="zh-CN"/>
              </w:rPr>
            </w:pPr>
            <w:r w:rsidRPr="00270AAA">
              <w:rPr>
                <w:rFonts w:ascii="微软雅黑" w:hAnsi="微软雅黑" w:cs="微软雅黑" w:hint="eastAsia"/>
                <w:sz w:val="18"/>
                <w:szCs w:val="18"/>
                <w:lang w:val="en-US" w:eastAsia="zh-CN"/>
              </w:rPr>
              <w:t>银行卡鉴权时返回的token</w:t>
            </w:r>
            <w:r>
              <w:rPr>
                <w:rFonts w:ascii="微软雅黑" w:hAnsi="微软雅黑" w:cs="微软雅黑" w:hint="eastAsia"/>
                <w:sz w:val="18"/>
                <w:szCs w:val="18"/>
                <w:lang w:val="en-US" w:eastAsia="zh-CN"/>
              </w:rPr>
              <w:t>信息</w:t>
            </w:r>
          </w:p>
        </w:tc>
      </w:tr>
      <w:tr w:rsidR="00236EF6" w:rsidTr="00CC248C">
        <w:tc>
          <w:tcPr>
            <w:tcW w:w="1809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236EF6" w:rsidRPr="000A20AA" w:rsidRDefault="00236EF6" w:rsidP="00C4306A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677D81">
              <w:rPr>
                <w:rFonts w:ascii="微软雅黑" w:hAnsi="微软雅黑" w:cs="微软雅黑"/>
                <w:sz w:val="18"/>
                <w:szCs w:val="18"/>
                <w:lang w:eastAsia="zh-CN"/>
              </w:rPr>
              <w:t>bankAcctId</w:t>
            </w:r>
          </w:p>
        </w:tc>
        <w:tc>
          <w:tcPr>
            <w:tcW w:w="1560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236EF6" w:rsidRPr="000A20AA" w:rsidRDefault="00236EF6" w:rsidP="00C4306A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285749"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银行卡号</w:t>
            </w:r>
          </w:p>
        </w:tc>
        <w:tc>
          <w:tcPr>
            <w:tcW w:w="861" w:type="dxa"/>
            <w:gridSpan w:val="2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236EF6" w:rsidRPr="009E6C02" w:rsidRDefault="00C33453" w:rsidP="00C4306A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N24</w:t>
            </w:r>
          </w:p>
        </w:tc>
        <w:tc>
          <w:tcPr>
            <w:tcW w:w="690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236EF6" w:rsidRDefault="00236EF6" w:rsidP="00C4306A">
            <w:pPr>
              <w:rPr>
                <w:rFonts w:ascii="微软雅黑" w:hAnsi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val="en-US" w:eastAsia="zh-CN"/>
              </w:rPr>
              <w:t>M</w:t>
            </w:r>
          </w:p>
        </w:tc>
        <w:tc>
          <w:tcPr>
            <w:tcW w:w="3977" w:type="dxa"/>
            <w:gridSpan w:val="2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236EF6" w:rsidRPr="00A936DB" w:rsidRDefault="00236EF6" w:rsidP="00C4306A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</w:p>
        </w:tc>
      </w:tr>
      <w:tr w:rsidR="00236EF6" w:rsidTr="00CC248C">
        <w:tc>
          <w:tcPr>
            <w:tcW w:w="1809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236EF6" w:rsidRPr="00677D81" w:rsidRDefault="00236EF6" w:rsidP="00C4306A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AE1649">
              <w:rPr>
                <w:rFonts w:ascii="微软雅黑" w:hAnsi="微软雅黑" w:cs="微软雅黑"/>
                <w:sz w:val="18"/>
                <w:szCs w:val="18"/>
                <w:lang w:eastAsia="zh-CN"/>
              </w:rPr>
              <w:t>mobile</w:t>
            </w:r>
          </w:p>
        </w:tc>
        <w:tc>
          <w:tcPr>
            <w:tcW w:w="1560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236EF6" w:rsidRPr="00285749" w:rsidRDefault="00236EF6" w:rsidP="00C4306A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CC4E17"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银行预留手机号</w:t>
            </w:r>
          </w:p>
        </w:tc>
        <w:tc>
          <w:tcPr>
            <w:tcW w:w="861" w:type="dxa"/>
            <w:gridSpan w:val="2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236EF6" w:rsidRPr="009E6C02" w:rsidRDefault="00236EF6" w:rsidP="00C4306A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N</w:t>
            </w:r>
            <w:r w:rsidR="0028583D"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11</w:t>
            </w:r>
          </w:p>
        </w:tc>
        <w:tc>
          <w:tcPr>
            <w:tcW w:w="690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236EF6" w:rsidRDefault="00236EF6" w:rsidP="00C4306A">
            <w:pPr>
              <w:rPr>
                <w:rFonts w:ascii="微软雅黑" w:hAnsi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val="en-US" w:eastAsia="zh-CN"/>
              </w:rPr>
              <w:t>M</w:t>
            </w:r>
          </w:p>
        </w:tc>
        <w:tc>
          <w:tcPr>
            <w:tcW w:w="3977" w:type="dxa"/>
            <w:gridSpan w:val="2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236EF6" w:rsidRPr="00A936DB" w:rsidRDefault="00236EF6" w:rsidP="00C4306A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</w:p>
        </w:tc>
      </w:tr>
      <w:tr w:rsidR="00236EF6" w:rsidTr="00CC248C">
        <w:tc>
          <w:tcPr>
            <w:tcW w:w="1809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236EF6" w:rsidRPr="00AE1649" w:rsidRDefault="002D5505" w:rsidP="00C4306A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/>
                <w:sz w:val="18"/>
                <w:szCs w:val="18"/>
                <w:lang w:eastAsia="zh-CN"/>
              </w:rPr>
              <w:lastRenderedPageBreak/>
              <w:t>idCardNumber</w:t>
            </w:r>
          </w:p>
        </w:tc>
        <w:tc>
          <w:tcPr>
            <w:tcW w:w="1560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236EF6" w:rsidRPr="00CC4E17" w:rsidRDefault="00236EF6" w:rsidP="00C4306A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A67449"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证件号码</w:t>
            </w:r>
          </w:p>
        </w:tc>
        <w:tc>
          <w:tcPr>
            <w:tcW w:w="861" w:type="dxa"/>
            <w:gridSpan w:val="2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236EF6" w:rsidRPr="009E6C02" w:rsidRDefault="00E048A2" w:rsidP="00C4306A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bookmarkStart w:id="154" w:name="OLE_LINK18"/>
            <w:bookmarkStart w:id="155" w:name="OLE_LINK19"/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X50</w:t>
            </w:r>
            <w:bookmarkEnd w:id="154"/>
            <w:bookmarkEnd w:id="155"/>
          </w:p>
        </w:tc>
        <w:tc>
          <w:tcPr>
            <w:tcW w:w="690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236EF6" w:rsidRDefault="00236EF6" w:rsidP="00C4306A">
            <w:pPr>
              <w:rPr>
                <w:rFonts w:ascii="微软雅黑" w:hAnsi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val="en-US" w:eastAsia="zh-CN"/>
              </w:rPr>
              <w:t>M</w:t>
            </w:r>
          </w:p>
        </w:tc>
        <w:tc>
          <w:tcPr>
            <w:tcW w:w="3977" w:type="dxa"/>
            <w:gridSpan w:val="2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236EF6" w:rsidRPr="00A936DB" w:rsidRDefault="00236EF6" w:rsidP="00C4306A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</w:p>
        </w:tc>
      </w:tr>
      <w:tr w:rsidR="002D5505" w:rsidTr="00CC248C">
        <w:tc>
          <w:tcPr>
            <w:tcW w:w="1809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2D5505" w:rsidRPr="009E6C02" w:rsidRDefault="002D5505" w:rsidP="00A927EC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idCardType</w:t>
            </w:r>
          </w:p>
        </w:tc>
        <w:tc>
          <w:tcPr>
            <w:tcW w:w="1560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2D5505" w:rsidRPr="009E6C02" w:rsidRDefault="002D5505" w:rsidP="00A927EC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证件类型</w:t>
            </w:r>
          </w:p>
        </w:tc>
        <w:tc>
          <w:tcPr>
            <w:tcW w:w="861" w:type="dxa"/>
            <w:gridSpan w:val="2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2D5505" w:rsidRPr="009E6C02" w:rsidRDefault="002D5505" w:rsidP="00A927EC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N</w:t>
            </w:r>
            <w:r>
              <w:rPr>
                <w:rFonts w:ascii="微软雅黑" w:hAnsi="微软雅黑" w:cs="微软雅黑"/>
                <w:sz w:val="18"/>
                <w:szCs w:val="18"/>
                <w:lang w:eastAsia="zh-CN"/>
              </w:rPr>
              <w:t>3</w:t>
            </w:r>
          </w:p>
        </w:tc>
        <w:tc>
          <w:tcPr>
            <w:tcW w:w="690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2D5505" w:rsidRPr="009E6C02" w:rsidRDefault="002D5505" w:rsidP="00A927EC">
            <w:pPr>
              <w:rPr>
                <w:rFonts w:ascii="微软雅黑" w:hAnsi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val="en-US" w:eastAsia="zh-CN"/>
              </w:rPr>
              <w:t>M</w:t>
            </w:r>
          </w:p>
        </w:tc>
        <w:tc>
          <w:tcPr>
            <w:tcW w:w="3977" w:type="dxa"/>
            <w:gridSpan w:val="2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2D5505" w:rsidRPr="00A936DB" w:rsidRDefault="002D5505" w:rsidP="00A927EC">
            <w:pPr>
              <w:rPr>
                <w:rFonts w:ascii="微软雅黑" w:hAnsi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val="en-US" w:eastAsia="zh-CN"/>
              </w:rPr>
              <w:t>参见</w:t>
            </w:r>
            <w:hyperlink w:anchor="_证件类型" w:history="1">
              <w:r w:rsidRPr="002D5505">
                <w:rPr>
                  <w:rStyle w:val="af2"/>
                  <w:rFonts w:ascii="微软雅黑" w:hAnsi="微软雅黑" w:cs="微软雅黑" w:hint="eastAsia"/>
                  <w:sz w:val="18"/>
                  <w:szCs w:val="18"/>
                  <w:lang w:val="en-US" w:eastAsia="zh-CN"/>
                </w:rPr>
                <w:t>证件类型</w:t>
              </w:r>
            </w:hyperlink>
          </w:p>
        </w:tc>
      </w:tr>
      <w:tr w:rsidR="00236EF6" w:rsidTr="00CC248C">
        <w:tc>
          <w:tcPr>
            <w:tcW w:w="1809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236EF6" w:rsidRPr="00AE1649" w:rsidRDefault="00236EF6" w:rsidP="00C4306A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2F572A">
              <w:rPr>
                <w:rFonts w:ascii="微软雅黑" w:hAnsi="微软雅黑" w:cs="微软雅黑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560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236EF6" w:rsidRPr="00CC4E17" w:rsidRDefault="00236EF6" w:rsidP="00C4306A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D64FA0"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持卡人姓名</w:t>
            </w:r>
          </w:p>
        </w:tc>
        <w:tc>
          <w:tcPr>
            <w:tcW w:w="861" w:type="dxa"/>
            <w:gridSpan w:val="2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236EF6" w:rsidRPr="009E6C02" w:rsidRDefault="00F26F84" w:rsidP="00C4306A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X3</w:t>
            </w:r>
            <w:r w:rsidR="00B4369F">
              <w:rPr>
                <w:rFonts w:ascii="微软雅黑" w:hAnsi="微软雅黑" w:cs="微软雅黑"/>
                <w:sz w:val="18"/>
                <w:szCs w:val="18"/>
                <w:lang w:eastAsia="zh-CN"/>
              </w:rPr>
              <w:t>0</w:t>
            </w:r>
          </w:p>
        </w:tc>
        <w:tc>
          <w:tcPr>
            <w:tcW w:w="690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236EF6" w:rsidRDefault="00236EF6" w:rsidP="00C4306A">
            <w:pPr>
              <w:rPr>
                <w:rFonts w:ascii="微软雅黑" w:hAnsi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val="en-US" w:eastAsia="zh-CN"/>
              </w:rPr>
              <w:t>M</w:t>
            </w:r>
          </w:p>
        </w:tc>
        <w:tc>
          <w:tcPr>
            <w:tcW w:w="3977" w:type="dxa"/>
            <w:gridSpan w:val="2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236EF6" w:rsidRPr="00A936DB" w:rsidRDefault="00236EF6" w:rsidP="00C4306A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</w:p>
        </w:tc>
      </w:tr>
      <w:tr w:rsidR="00236EF6" w:rsidTr="00CC248C">
        <w:tc>
          <w:tcPr>
            <w:tcW w:w="1809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236EF6" w:rsidRPr="002F572A" w:rsidRDefault="00236EF6" w:rsidP="00C4306A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6162D4">
              <w:rPr>
                <w:rFonts w:ascii="微软雅黑" w:hAnsi="微软雅黑" w:cs="微软雅黑"/>
                <w:sz w:val="18"/>
                <w:szCs w:val="18"/>
                <w:lang w:eastAsia="zh-CN"/>
              </w:rPr>
              <w:t>validCode</w:t>
            </w:r>
          </w:p>
        </w:tc>
        <w:tc>
          <w:tcPr>
            <w:tcW w:w="1560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236EF6" w:rsidRPr="00D64FA0" w:rsidRDefault="00236EF6" w:rsidP="00C4306A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0E5071"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手机验证码</w:t>
            </w:r>
          </w:p>
        </w:tc>
        <w:tc>
          <w:tcPr>
            <w:tcW w:w="861" w:type="dxa"/>
            <w:gridSpan w:val="2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236EF6" w:rsidRDefault="008E092E" w:rsidP="00C4306A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8E092E">
              <w:rPr>
                <w:rFonts w:ascii="微软雅黑" w:hAnsi="微软雅黑" w:cs="微软雅黑"/>
                <w:sz w:val="18"/>
                <w:szCs w:val="18"/>
                <w:lang w:eastAsia="zh-CN"/>
              </w:rPr>
              <w:t>AN10</w:t>
            </w:r>
          </w:p>
        </w:tc>
        <w:tc>
          <w:tcPr>
            <w:tcW w:w="690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236EF6" w:rsidRDefault="00236EF6" w:rsidP="00C4306A">
            <w:pPr>
              <w:rPr>
                <w:rFonts w:ascii="微软雅黑" w:hAnsi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val="en-US" w:eastAsia="zh-CN"/>
              </w:rPr>
              <w:t>M</w:t>
            </w:r>
          </w:p>
        </w:tc>
        <w:tc>
          <w:tcPr>
            <w:tcW w:w="3977" w:type="dxa"/>
            <w:gridSpan w:val="2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236EF6" w:rsidRPr="00A936DB" w:rsidRDefault="00236EF6" w:rsidP="00C4306A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</w:p>
        </w:tc>
      </w:tr>
      <w:tr w:rsidR="00786A69" w:rsidTr="00CC248C">
        <w:tc>
          <w:tcPr>
            <w:tcW w:w="1809" w:type="dxa"/>
            <w:tcBorders>
              <w:top w:val="single" w:sz="6" w:space="0" w:color="4AACC5"/>
              <w:bottom w:val="single" w:sz="4" w:space="0" w:color="4AACC5"/>
            </w:tcBorders>
            <w:shd w:val="clear" w:color="auto" w:fill="FFFFFF" w:themeFill="background1"/>
          </w:tcPr>
          <w:p w:rsidR="00786A69" w:rsidRPr="00AE1649" w:rsidRDefault="00786A69" w:rsidP="00C4306A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55291F">
              <w:rPr>
                <w:rFonts w:ascii="微软雅黑" w:hAnsi="微软雅黑" w:cs="微软雅黑"/>
                <w:sz w:val="18"/>
                <w:szCs w:val="18"/>
                <w:lang w:eastAsia="zh-CN"/>
              </w:rPr>
              <w:t>cvv2</w:t>
            </w:r>
          </w:p>
        </w:tc>
        <w:tc>
          <w:tcPr>
            <w:tcW w:w="1560" w:type="dxa"/>
            <w:tcBorders>
              <w:top w:val="single" w:sz="6" w:space="0" w:color="4AACC5"/>
              <w:bottom w:val="single" w:sz="4" w:space="0" w:color="4AACC5"/>
            </w:tcBorders>
            <w:shd w:val="clear" w:color="auto" w:fill="FFFFFF" w:themeFill="background1"/>
          </w:tcPr>
          <w:p w:rsidR="00786A69" w:rsidRDefault="00786A69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信用卡安全码</w:t>
            </w:r>
          </w:p>
        </w:tc>
        <w:tc>
          <w:tcPr>
            <w:tcW w:w="861" w:type="dxa"/>
            <w:gridSpan w:val="2"/>
            <w:tcBorders>
              <w:top w:val="single" w:sz="6" w:space="0" w:color="4AACC5"/>
              <w:bottom w:val="single" w:sz="4" w:space="0" w:color="4AACC5"/>
            </w:tcBorders>
            <w:shd w:val="clear" w:color="auto" w:fill="FFFFFF" w:themeFill="background1"/>
          </w:tcPr>
          <w:p w:rsidR="00786A69" w:rsidRDefault="00786A69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N3</w:t>
            </w:r>
          </w:p>
        </w:tc>
        <w:tc>
          <w:tcPr>
            <w:tcW w:w="690" w:type="dxa"/>
            <w:tcBorders>
              <w:top w:val="single" w:sz="6" w:space="0" w:color="4AACC5"/>
              <w:bottom w:val="single" w:sz="4" w:space="0" w:color="4AACC5"/>
            </w:tcBorders>
            <w:shd w:val="clear" w:color="auto" w:fill="FFFFFF" w:themeFill="background1"/>
          </w:tcPr>
          <w:p w:rsidR="00786A69" w:rsidRDefault="00786A69">
            <w:pPr>
              <w:rPr>
                <w:rFonts w:ascii="微软雅黑" w:hAnsi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val="en-US" w:eastAsia="zh-CN"/>
              </w:rPr>
              <w:t>O</w:t>
            </w:r>
          </w:p>
        </w:tc>
        <w:tc>
          <w:tcPr>
            <w:tcW w:w="3977" w:type="dxa"/>
            <w:gridSpan w:val="2"/>
            <w:tcBorders>
              <w:top w:val="single" w:sz="6" w:space="0" w:color="4AACC5"/>
              <w:bottom w:val="single" w:sz="4" w:space="0" w:color="4AACC5"/>
            </w:tcBorders>
            <w:shd w:val="clear" w:color="auto" w:fill="FFFFFF" w:themeFill="background1"/>
          </w:tcPr>
          <w:p w:rsidR="00786A69" w:rsidRDefault="00786A69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信用卡必填</w:t>
            </w:r>
          </w:p>
        </w:tc>
      </w:tr>
      <w:tr w:rsidR="00236EF6" w:rsidTr="00CC248C">
        <w:tc>
          <w:tcPr>
            <w:tcW w:w="1809" w:type="dxa"/>
            <w:tcBorders>
              <w:top w:val="single" w:sz="6" w:space="0" w:color="4AACC5"/>
              <w:bottom w:val="single" w:sz="4" w:space="0" w:color="4AACC5"/>
            </w:tcBorders>
            <w:shd w:val="clear" w:color="auto" w:fill="FFFFFF" w:themeFill="background1"/>
          </w:tcPr>
          <w:p w:rsidR="00236EF6" w:rsidRPr="00AE1649" w:rsidRDefault="00236EF6" w:rsidP="00C4306A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621C08">
              <w:rPr>
                <w:rFonts w:ascii="微软雅黑" w:hAnsi="微软雅黑" w:cs="微软雅黑"/>
                <w:sz w:val="18"/>
                <w:szCs w:val="18"/>
                <w:lang w:eastAsia="zh-CN"/>
              </w:rPr>
              <w:t>expiredDate</w:t>
            </w:r>
          </w:p>
        </w:tc>
        <w:tc>
          <w:tcPr>
            <w:tcW w:w="1560" w:type="dxa"/>
            <w:tcBorders>
              <w:top w:val="single" w:sz="6" w:space="0" w:color="4AACC5"/>
              <w:bottom w:val="single" w:sz="4" w:space="0" w:color="4AACC5"/>
            </w:tcBorders>
            <w:shd w:val="clear" w:color="auto" w:fill="FFFFFF" w:themeFill="background1"/>
          </w:tcPr>
          <w:p w:rsidR="00236EF6" w:rsidRPr="00CC4E17" w:rsidRDefault="00236EF6" w:rsidP="00C4306A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80729D"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信用卡有效期</w:t>
            </w:r>
          </w:p>
        </w:tc>
        <w:tc>
          <w:tcPr>
            <w:tcW w:w="861" w:type="dxa"/>
            <w:gridSpan w:val="2"/>
            <w:tcBorders>
              <w:top w:val="single" w:sz="6" w:space="0" w:color="4AACC5"/>
              <w:bottom w:val="single" w:sz="4" w:space="0" w:color="4AACC5"/>
            </w:tcBorders>
            <w:shd w:val="clear" w:color="auto" w:fill="FFFFFF" w:themeFill="background1"/>
          </w:tcPr>
          <w:p w:rsidR="00236EF6" w:rsidRPr="009E6C02" w:rsidRDefault="00236EF6" w:rsidP="00C4306A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N4</w:t>
            </w:r>
          </w:p>
        </w:tc>
        <w:tc>
          <w:tcPr>
            <w:tcW w:w="690" w:type="dxa"/>
            <w:tcBorders>
              <w:top w:val="single" w:sz="6" w:space="0" w:color="4AACC5"/>
              <w:bottom w:val="single" w:sz="4" w:space="0" w:color="4AACC5"/>
            </w:tcBorders>
            <w:shd w:val="clear" w:color="auto" w:fill="FFFFFF" w:themeFill="background1"/>
          </w:tcPr>
          <w:p w:rsidR="00236EF6" w:rsidRDefault="00236EF6" w:rsidP="00C4306A">
            <w:pPr>
              <w:rPr>
                <w:rFonts w:ascii="微软雅黑" w:hAnsi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val="en-US" w:eastAsia="zh-CN"/>
              </w:rPr>
              <w:t>O</w:t>
            </w:r>
          </w:p>
        </w:tc>
        <w:tc>
          <w:tcPr>
            <w:tcW w:w="3977" w:type="dxa"/>
            <w:gridSpan w:val="2"/>
            <w:tcBorders>
              <w:top w:val="single" w:sz="6" w:space="0" w:color="4AACC5"/>
              <w:bottom w:val="single" w:sz="4" w:space="0" w:color="4AACC5"/>
            </w:tcBorders>
            <w:shd w:val="clear" w:color="auto" w:fill="FFFFFF" w:themeFill="background1"/>
          </w:tcPr>
          <w:p w:rsidR="00236EF6" w:rsidRPr="00A936DB" w:rsidRDefault="00236EF6" w:rsidP="00C4306A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5B513F"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信用卡必填 格式YYMM</w:t>
            </w:r>
          </w:p>
        </w:tc>
      </w:tr>
      <w:tr w:rsidR="00236EF6" w:rsidTr="00CC248C">
        <w:tc>
          <w:tcPr>
            <w:tcW w:w="1809" w:type="dxa"/>
            <w:tcBorders>
              <w:top w:val="single" w:sz="6" w:space="0" w:color="4AACC5"/>
              <w:bottom w:val="single" w:sz="4" w:space="0" w:color="4AACC5"/>
            </w:tcBorders>
            <w:shd w:val="clear" w:color="auto" w:fill="FFFFFF" w:themeFill="background1"/>
          </w:tcPr>
          <w:p w:rsidR="00236EF6" w:rsidRPr="00AE1649" w:rsidRDefault="00236EF6" w:rsidP="00C4306A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</w:p>
        </w:tc>
        <w:tc>
          <w:tcPr>
            <w:tcW w:w="1560" w:type="dxa"/>
            <w:tcBorders>
              <w:top w:val="single" w:sz="6" w:space="0" w:color="4AACC5"/>
              <w:bottom w:val="single" w:sz="4" w:space="0" w:color="4AACC5"/>
            </w:tcBorders>
            <w:shd w:val="clear" w:color="auto" w:fill="FFFFFF" w:themeFill="background1"/>
          </w:tcPr>
          <w:p w:rsidR="00236EF6" w:rsidRPr="00CC4E17" w:rsidRDefault="00236EF6" w:rsidP="00C4306A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</w:p>
        </w:tc>
        <w:tc>
          <w:tcPr>
            <w:tcW w:w="861" w:type="dxa"/>
            <w:gridSpan w:val="2"/>
            <w:tcBorders>
              <w:top w:val="single" w:sz="6" w:space="0" w:color="4AACC5"/>
              <w:bottom w:val="single" w:sz="4" w:space="0" w:color="4AACC5"/>
            </w:tcBorders>
            <w:shd w:val="clear" w:color="auto" w:fill="FFFFFF" w:themeFill="background1"/>
          </w:tcPr>
          <w:p w:rsidR="00236EF6" w:rsidRPr="009E6C02" w:rsidRDefault="00236EF6" w:rsidP="00C4306A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</w:p>
        </w:tc>
        <w:tc>
          <w:tcPr>
            <w:tcW w:w="690" w:type="dxa"/>
            <w:tcBorders>
              <w:top w:val="single" w:sz="6" w:space="0" w:color="4AACC5"/>
              <w:bottom w:val="single" w:sz="4" w:space="0" w:color="4AACC5"/>
            </w:tcBorders>
            <w:shd w:val="clear" w:color="auto" w:fill="FFFFFF" w:themeFill="background1"/>
          </w:tcPr>
          <w:p w:rsidR="00236EF6" w:rsidRDefault="00236EF6" w:rsidP="00C4306A">
            <w:pPr>
              <w:rPr>
                <w:rFonts w:ascii="微软雅黑" w:hAnsi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3977" w:type="dxa"/>
            <w:gridSpan w:val="2"/>
            <w:tcBorders>
              <w:top w:val="single" w:sz="6" w:space="0" w:color="4AACC5"/>
              <w:bottom w:val="single" w:sz="4" w:space="0" w:color="4AACC5"/>
            </w:tcBorders>
            <w:shd w:val="clear" w:color="auto" w:fill="FFFFFF" w:themeFill="background1"/>
          </w:tcPr>
          <w:p w:rsidR="00236EF6" w:rsidRPr="00A936DB" w:rsidRDefault="00236EF6" w:rsidP="00C4306A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</w:p>
        </w:tc>
      </w:tr>
    </w:tbl>
    <w:p w:rsidR="00236EF6" w:rsidRPr="00DC3E9B" w:rsidRDefault="00236EF6" w:rsidP="00C4306A">
      <w:pPr>
        <w:rPr>
          <w:lang w:eastAsia="zh-CN"/>
        </w:rPr>
      </w:pPr>
    </w:p>
    <w:p w:rsidR="00236EF6" w:rsidRDefault="00236EF6" w:rsidP="00C4306A">
      <w:pPr>
        <w:pStyle w:val="4"/>
      </w:pPr>
      <w:r>
        <w:rPr>
          <w:rFonts w:hint="eastAsia"/>
        </w:rPr>
        <w:t>响应</w:t>
      </w:r>
      <w:r>
        <w:rPr>
          <w:rFonts w:hint="eastAsia"/>
          <w:lang w:eastAsia="zh-CN"/>
        </w:rPr>
        <w:t>消息</w:t>
      </w:r>
    </w:p>
    <w:tbl>
      <w:tblPr>
        <w:tblW w:w="8897" w:type="dxa"/>
        <w:tblBorders>
          <w:top w:val="single" w:sz="4" w:space="0" w:color="4AACC5"/>
          <w:left w:val="single" w:sz="4" w:space="0" w:color="4AACC5"/>
          <w:bottom w:val="single" w:sz="4" w:space="0" w:color="4AACC5"/>
          <w:right w:val="single" w:sz="4" w:space="0" w:color="4AACC5"/>
          <w:insideH w:val="single" w:sz="6" w:space="0" w:color="4AACC5"/>
          <w:insideV w:val="single" w:sz="6" w:space="0" w:color="4AACC5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1701"/>
        <w:gridCol w:w="850"/>
        <w:gridCol w:w="11"/>
        <w:gridCol w:w="690"/>
        <w:gridCol w:w="8"/>
        <w:gridCol w:w="3969"/>
      </w:tblGrid>
      <w:tr w:rsidR="00236EF6" w:rsidTr="008A51E5">
        <w:tc>
          <w:tcPr>
            <w:tcW w:w="1668" w:type="dxa"/>
            <w:tcBorders>
              <w:top w:val="single" w:sz="4" w:space="0" w:color="4AACC5"/>
              <w:bottom w:val="single" w:sz="6" w:space="0" w:color="4AACC5"/>
            </w:tcBorders>
            <w:shd w:val="clear" w:color="auto" w:fill="30849B"/>
            <w:vAlign w:val="center"/>
          </w:tcPr>
          <w:p w:rsidR="00236EF6" w:rsidRDefault="00236EF6" w:rsidP="00C4306A">
            <w:pPr>
              <w:rPr>
                <w:rFonts w:ascii="微软雅黑" w:hAnsi="微软雅黑" w:cs="微软雅黑"/>
                <w:color w:val="C7EDCC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  <w:lang w:eastAsia="zh-CN"/>
              </w:rPr>
              <w:t>属性</w:t>
            </w:r>
          </w:p>
        </w:tc>
        <w:tc>
          <w:tcPr>
            <w:tcW w:w="1701" w:type="dxa"/>
            <w:tcBorders>
              <w:top w:val="single" w:sz="4" w:space="0" w:color="4AACC5"/>
              <w:bottom w:val="single" w:sz="6" w:space="0" w:color="4AACC5"/>
            </w:tcBorders>
            <w:shd w:val="clear" w:color="auto" w:fill="30849B"/>
            <w:vAlign w:val="center"/>
          </w:tcPr>
          <w:p w:rsidR="00236EF6" w:rsidRDefault="00236EF6" w:rsidP="00C4306A">
            <w:pPr>
              <w:jc w:val="center"/>
              <w:rPr>
                <w:rFonts w:ascii="微软雅黑" w:hAnsi="微软雅黑" w:cs="微软雅黑"/>
                <w:color w:val="C7EDCC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</w:rPr>
              <w:t>定义</w:t>
            </w:r>
          </w:p>
        </w:tc>
        <w:tc>
          <w:tcPr>
            <w:tcW w:w="850" w:type="dxa"/>
            <w:tcBorders>
              <w:top w:val="single" w:sz="4" w:space="0" w:color="4AACC5"/>
              <w:bottom w:val="single" w:sz="6" w:space="0" w:color="4AACC5"/>
            </w:tcBorders>
            <w:shd w:val="clear" w:color="auto" w:fill="30849B"/>
            <w:vAlign w:val="center"/>
          </w:tcPr>
          <w:p w:rsidR="00236EF6" w:rsidRDefault="00236EF6" w:rsidP="00C4306A">
            <w:pPr>
              <w:jc w:val="center"/>
              <w:rPr>
                <w:rFonts w:ascii="微软雅黑" w:hAnsi="微软雅黑" w:cs="微软雅黑"/>
                <w:b/>
                <w:color w:val="C7EDCC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</w:rPr>
              <w:t>类型</w:t>
            </w:r>
          </w:p>
          <w:p w:rsidR="00236EF6" w:rsidRDefault="00236EF6" w:rsidP="00C4306A">
            <w:pPr>
              <w:jc w:val="center"/>
              <w:rPr>
                <w:rFonts w:ascii="微软雅黑" w:hAnsi="微软雅黑" w:cs="微软雅黑"/>
                <w:color w:val="C7EDCC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</w:rPr>
              <w:t>长度</w:t>
            </w:r>
          </w:p>
        </w:tc>
        <w:tc>
          <w:tcPr>
            <w:tcW w:w="709" w:type="dxa"/>
            <w:gridSpan w:val="3"/>
            <w:tcBorders>
              <w:top w:val="single" w:sz="4" w:space="0" w:color="4AACC5"/>
              <w:bottom w:val="single" w:sz="6" w:space="0" w:color="4AACC5"/>
            </w:tcBorders>
            <w:shd w:val="clear" w:color="auto" w:fill="30849B"/>
            <w:vAlign w:val="center"/>
          </w:tcPr>
          <w:p w:rsidR="00236EF6" w:rsidRDefault="00236EF6" w:rsidP="00C4306A">
            <w:pPr>
              <w:jc w:val="center"/>
              <w:rPr>
                <w:rFonts w:ascii="微软雅黑" w:hAnsi="微软雅黑" w:cs="微软雅黑"/>
                <w:color w:val="C7EDCC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</w:rPr>
              <w:t>必填</w:t>
            </w:r>
          </w:p>
        </w:tc>
        <w:tc>
          <w:tcPr>
            <w:tcW w:w="3969" w:type="dxa"/>
            <w:tcBorders>
              <w:top w:val="single" w:sz="4" w:space="0" w:color="4AACC5"/>
              <w:bottom w:val="single" w:sz="6" w:space="0" w:color="4AACC5"/>
            </w:tcBorders>
            <w:shd w:val="clear" w:color="auto" w:fill="30849B"/>
            <w:vAlign w:val="center"/>
          </w:tcPr>
          <w:p w:rsidR="00236EF6" w:rsidRDefault="00236EF6" w:rsidP="00C4306A">
            <w:pPr>
              <w:jc w:val="center"/>
              <w:rPr>
                <w:rFonts w:ascii="微软雅黑" w:hAnsi="微软雅黑" w:cs="微软雅黑"/>
                <w:color w:val="C7EDCC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</w:rPr>
              <w:t>参数说明/示例</w:t>
            </w:r>
          </w:p>
        </w:tc>
      </w:tr>
      <w:tr w:rsidR="008A51E5" w:rsidTr="008D0B1D">
        <w:tc>
          <w:tcPr>
            <w:tcW w:w="8897" w:type="dxa"/>
            <w:gridSpan w:val="7"/>
            <w:tcBorders>
              <w:top w:val="single" w:sz="6" w:space="0" w:color="4AACC5"/>
              <w:left w:val="single" w:sz="4" w:space="0" w:color="4AACC5"/>
              <w:bottom w:val="single" w:sz="6" w:space="0" w:color="4AACC5"/>
              <w:right w:val="single" w:sz="4" w:space="0" w:color="4AACC5"/>
            </w:tcBorders>
            <w:shd w:val="clear" w:color="auto" w:fill="FFFFFF" w:themeFill="background1"/>
            <w:hideMark/>
          </w:tcPr>
          <w:p w:rsidR="008A51E5" w:rsidRDefault="008A51E5">
            <w:pPr>
              <w:rPr>
                <w:rFonts w:ascii="微软雅黑" w:hAnsi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val="en-US" w:eastAsia="zh-CN"/>
              </w:rPr>
              <w:t>参见</w:t>
            </w:r>
            <w:hyperlink r:id="rId24" w:anchor="_公共响应BODY属性" w:history="1">
              <w:r>
                <w:rPr>
                  <w:rStyle w:val="af2"/>
                  <w:rFonts w:ascii="微软雅黑" w:hAnsi="微软雅黑" w:cs="微软雅黑" w:hint="eastAsia"/>
                  <w:sz w:val="18"/>
                  <w:szCs w:val="18"/>
                  <w:lang w:val="en-US" w:eastAsia="zh-CN"/>
                </w:rPr>
                <w:t>公共响应BODY属性</w:t>
              </w:r>
            </w:hyperlink>
          </w:p>
        </w:tc>
      </w:tr>
      <w:tr w:rsidR="00786A69" w:rsidTr="008A51E5">
        <w:tc>
          <w:tcPr>
            <w:tcW w:w="1668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786A69" w:rsidRDefault="00786A69" w:rsidP="00C4306A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DD1AB9">
              <w:rPr>
                <w:rFonts w:ascii="微软雅黑" w:hAnsi="微软雅黑" w:cs="微软雅黑"/>
                <w:sz w:val="18"/>
                <w:szCs w:val="18"/>
                <w:lang w:eastAsia="zh-CN"/>
              </w:rPr>
              <w:t>memberBankAcctId</w:t>
            </w:r>
          </w:p>
        </w:tc>
        <w:tc>
          <w:tcPr>
            <w:tcW w:w="1701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  <w:vAlign w:val="center"/>
          </w:tcPr>
          <w:p w:rsidR="00786A69" w:rsidRDefault="00786A69">
            <w:pPr>
              <w:jc w:val="both"/>
              <w:rPr>
                <w:rFonts w:ascii="微软雅黑" w:hAnsi="微软雅黑" w:cs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银行卡主键Id信息</w:t>
            </w:r>
          </w:p>
        </w:tc>
        <w:tc>
          <w:tcPr>
            <w:tcW w:w="861" w:type="dxa"/>
            <w:gridSpan w:val="2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786A69" w:rsidRDefault="00786A69">
            <w:pPr>
              <w:rPr>
                <w:rFonts w:ascii="微软雅黑" w:hAnsi="微软雅黑" w:cs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N</w:t>
            </w:r>
            <w:r w:rsidR="004E1BE1">
              <w:rPr>
                <w:rFonts w:ascii="微软雅黑" w:hAnsi="微软雅黑" w:cs="微软雅黑"/>
                <w:sz w:val="18"/>
                <w:szCs w:val="18"/>
                <w:lang w:eastAsia="zh-CN"/>
              </w:rPr>
              <w:t>18</w:t>
            </w:r>
          </w:p>
        </w:tc>
        <w:tc>
          <w:tcPr>
            <w:tcW w:w="690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786A69" w:rsidRDefault="00786A69" w:rsidP="00C4306A">
            <w:pPr>
              <w:rPr>
                <w:rFonts w:ascii="微软雅黑" w:hAnsi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val="en-US" w:eastAsia="zh-CN"/>
              </w:rPr>
              <w:t>O</w:t>
            </w:r>
          </w:p>
        </w:tc>
        <w:tc>
          <w:tcPr>
            <w:tcW w:w="3977" w:type="dxa"/>
            <w:gridSpan w:val="2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786A69" w:rsidRPr="00A936DB" w:rsidRDefault="00786A69" w:rsidP="00C4306A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4E7646"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成功时返回</w:t>
            </w:r>
          </w:p>
        </w:tc>
      </w:tr>
      <w:tr w:rsidR="00236EF6" w:rsidTr="008A51E5">
        <w:tc>
          <w:tcPr>
            <w:tcW w:w="1668" w:type="dxa"/>
            <w:tcBorders>
              <w:top w:val="single" w:sz="6" w:space="0" w:color="4AACC5"/>
              <w:bottom w:val="single" w:sz="4" w:space="0" w:color="4AACC5"/>
            </w:tcBorders>
            <w:shd w:val="clear" w:color="auto" w:fill="FFFFFF" w:themeFill="background1"/>
          </w:tcPr>
          <w:p w:rsidR="00236EF6" w:rsidRDefault="00236EF6" w:rsidP="00C4306A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</w:p>
        </w:tc>
        <w:tc>
          <w:tcPr>
            <w:tcW w:w="1701" w:type="dxa"/>
            <w:tcBorders>
              <w:top w:val="single" w:sz="6" w:space="0" w:color="4AACC5"/>
              <w:bottom w:val="single" w:sz="4" w:space="0" w:color="4AACC5"/>
            </w:tcBorders>
            <w:shd w:val="clear" w:color="auto" w:fill="FFFFFF" w:themeFill="background1"/>
          </w:tcPr>
          <w:p w:rsidR="00236EF6" w:rsidRDefault="00236EF6" w:rsidP="00C4306A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</w:p>
        </w:tc>
        <w:tc>
          <w:tcPr>
            <w:tcW w:w="861" w:type="dxa"/>
            <w:gridSpan w:val="2"/>
            <w:tcBorders>
              <w:top w:val="single" w:sz="6" w:space="0" w:color="4AACC5"/>
              <w:bottom w:val="single" w:sz="4" w:space="0" w:color="4AACC5"/>
            </w:tcBorders>
            <w:shd w:val="clear" w:color="auto" w:fill="FFFFFF" w:themeFill="background1"/>
          </w:tcPr>
          <w:p w:rsidR="00236EF6" w:rsidRDefault="00236EF6" w:rsidP="00C4306A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</w:p>
        </w:tc>
        <w:tc>
          <w:tcPr>
            <w:tcW w:w="690" w:type="dxa"/>
            <w:tcBorders>
              <w:top w:val="single" w:sz="6" w:space="0" w:color="4AACC5"/>
              <w:bottom w:val="single" w:sz="4" w:space="0" w:color="4AACC5"/>
            </w:tcBorders>
            <w:shd w:val="clear" w:color="auto" w:fill="FFFFFF" w:themeFill="background1"/>
          </w:tcPr>
          <w:p w:rsidR="00236EF6" w:rsidRDefault="00236EF6" w:rsidP="00C4306A">
            <w:pPr>
              <w:rPr>
                <w:rFonts w:ascii="微软雅黑" w:hAnsi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3977" w:type="dxa"/>
            <w:gridSpan w:val="2"/>
            <w:tcBorders>
              <w:top w:val="single" w:sz="6" w:space="0" w:color="4AACC5"/>
              <w:bottom w:val="single" w:sz="4" w:space="0" w:color="4AACC5"/>
            </w:tcBorders>
            <w:shd w:val="clear" w:color="auto" w:fill="FFFFFF" w:themeFill="background1"/>
          </w:tcPr>
          <w:p w:rsidR="00236EF6" w:rsidRPr="00A936DB" w:rsidRDefault="00236EF6" w:rsidP="00C4306A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</w:p>
        </w:tc>
      </w:tr>
    </w:tbl>
    <w:p w:rsidR="00236EF6" w:rsidRPr="00DC3E9B" w:rsidRDefault="00236EF6" w:rsidP="00C4306A">
      <w:pPr>
        <w:rPr>
          <w:lang w:eastAsia="zh-CN"/>
        </w:rPr>
      </w:pPr>
    </w:p>
    <w:p w:rsidR="00236EF6" w:rsidRDefault="00236EF6" w:rsidP="00C4306A">
      <w:pPr>
        <w:pStyle w:val="4"/>
      </w:pPr>
      <w:r>
        <w:rPr>
          <w:rFonts w:hint="eastAsia"/>
          <w:lang w:eastAsia="zh-CN"/>
        </w:rPr>
        <w:t>响应</w:t>
      </w:r>
      <w:r>
        <w:rPr>
          <w:rFonts w:hint="eastAsia"/>
        </w:rPr>
        <w:t>码</w:t>
      </w:r>
    </w:p>
    <w:tbl>
      <w:tblPr>
        <w:tblW w:w="6062" w:type="dxa"/>
        <w:tblBorders>
          <w:top w:val="single" w:sz="4" w:space="0" w:color="4AACC5"/>
          <w:left w:val="single" w:sz="4" w:space="0" w:color="4AACC5"/>
          <w:bottom w:val="single" w:sz="4" w:space="0" w:color="4AACC5"/>
          <w:right w:val="single" w:sz="4" w:space="0" w:color="4AACC5"/>
          <w:insideH w:val="single" w:sz="6" w:space="0" w:color="4AACC5"/>
          <w:insideV w:val="single" w:sz="6" w:space="0" w:color="4AACC5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4961"/>
      </w:tblGrid>
      <w:tr w:rsidR="00236EF6" w:rsidTr="006172D4">
        <w:tc>
          <w:tcPr>
            <w:tcW w:w="1101" w:type="dxa"/>
            <w:tcBorders>
              <w:top w:val="single" w:sz="4" w:space="0" w:color="4AACC5"/>
              <w:bottom w:val="single" w:sz="6" w:space="0" w:color="4AACC5"/>
            </w:tcBorders>
            <w:shd w:val="clear" w:color="auto" w:fill="30849B"/>
            <w:vAlign w:val="center"/>
          </w:tcPr>
          <w:p w:rsidR="00236EF6" w:rsidRDefault="00236EF6" w:rsidP="00C4306A">
            <w:pPr>
              <w:rPr>
                <w:rFonts w:ascii="微软雅黑" w:hAnsi="微软雅黑" w:cs="微软雅黑"/>
                <w:color w:val="C7EDCC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  <w:lang w:eastAsia="zh-CN"/>
              </w:rPr>
              <w:t>响应码</w:t>
            </w:r>
          </w:p>
        </w:tc>
        <w:tc>
          <w:tcPr>
            <w:tcW w:w="4961" w:type="dxa"/>
            <w:tcBorders>
              <w:top w:val="single" w:sz="4" w:space="0" w:color="4AACC5"/>
              <w:bottom w:val="single" w:sz="6" w:space="0" w:color="4AACC5"/>
            </w:tcBorders>
            <w:shd w:val="clear" w:color="auto" w:fill="30849B"/>
            <w:vAlign w:val="center"/>
          </w:tcPr>
          <w:p w:rsidR="00236EF6" w:rsidRDefault="00236EF6" w:rsidP="00C4306A">
            <w:pPr>
              <w:jc w:val="center"/>
              <w:rPr>
                <w:rFonts w:ascii="微软雅黑" w:hAnsi="微软雅黑" w:cs="微软雅黑"/>
                <w:color w:val="C7EDCC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</w:rPr>
              <w:t>定义</w:t>
            </w:r>
          </w:p>
        </w:tc>
      </w:tr>
      <w:tr w:rsidR="00236EF6" w:rsidTr="006172D4">
        <w:tc>
          <w:tcPr>
            <w:tcW w:w="1101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236EF6" w:rsidRPr="009E6C02" w:rsidRDefault="00236EF6" w:rsidP="00C4306A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/>
                <w:sz w:val="18"/>
                <w:szCs w:val="18"/>
                <w:lang w:eastAsia="zh-CN"/>
              </w:rPr>
              <w:t>5001</w:t>
            </w:r>
          </w:p>
        </w:tc>
        <w:tc>
          <w:tcPr>
            <w:tcW w:w="4961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236EF6" w:rsidRPr="009E6C02" w:rsidRDefault="00236EF6" w:rsidP="00C4306A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2D2B7E">
              <w:rPr>
                <w:rFonts w:ascii="微软雅黑" w:hAnsi="微软雅黑" w:cs="微软雅黑"/>
                <w:sz w:val="18"/>
                <w:szCs w:val="18"/>
                <w:lang w:eastAsia="zh-CN"/>
              </w:rPr>
              <w:t>该卡已绑定实名账户，请用已实名账户登录或换卡重试</w:t>
            </w:r>
          </w:p>
        </w:tc>
      </w:tr>
      <w:tr w:rsidR="00236EF6" w:rsidTr="006172D4">
        <w:tc>
          <w:tcPr>
            <w:tcW w:w="1101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236EF6" w:rsidRPr="000A20AA" w:rsidRDefault="00236EF6" w:rsidP="00C4306A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/>
                <w:sz w:val="18"/>
                <w:szCs w:val="18"/>
                <w:lang w:eastAsia="zh-CN"/>
              </w:rPr>
              <w:t>5002</w:t>
            </w:r>
          </w:p>
        </w:tc>
        <w:tc>
          <w:tcPr>
            <w:tcW w:w="4961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236EF6" w:rsidRPr="000A20AA" w:rsidRDefault="00236EF6" w:rsidP="00C4306A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C4322F">
              <w:rPr>
                <w:rFonts w:ascii="微软雅黑" w:hAnsi="微软雅黑" w:cs="微软雅黑"/>
                <w:sz w:val="18"/>
                <w:szCs w:val="18"/>
                <w:lang w:eastAsia="zh-CN"/>
              </w:rPr>
              <w:t>查询卡bin信息异常</w:t>
            </w:r>
          </w:p>
        </w:tc>
      </w:tr>
      <w:tr w:rsidR="00236EF6" w:rsidTr="006172D4">
        <w:tc>
          <w:tcPr>
            <w:tcW w:w="1101" w:type="dxa"/>
            <w:tcBorders>
              <w:top w:val="single" w:sz="6" w:space="0" w:color="4AACC5"/>
              <w:bottom w:val="single" w:sz="4" w:space="0" w:color="4AACC5"/>
            </w:tcBorders>
            <w:shd w:val="clear" w:color="auto" w:fill="FFFFFF" w:themeFill="background1"/>
          </w:tcPr>
          <w:p w:rsidR="00236EF6" w:rsidRDefault="00236EF6" w:rsidP="00C4306A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5003</w:t>
            </w:r>
          </w:p>
        </w:tc>
        <w:tc>
          <w:tcPr>
            <w:tcW w:w="4961" w:type="dxa"/>
            <w:tcBorders>
              <w:top w:val="single" w:sz="6" w:space="0" w:color="4AACC5"/>
              <w:bottom w:val="single" w:sz="4" w:space="0" w:color="4AACC5"/>
            </w:tcBorders>
            <w:shd w:val="clear" w:color="auto" w:fill="FFFFFF" w:themeFill="background1"/>
          </w:tcPr>
          <w:p w:rsidR="00236EF6" w:rsidRPr="00C4322F" w:rsidRDefault="00236EF6" w:rsidP="00C4306A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2603B0">
              <w:rPr>
                <w:rFonts w:ascii="微软雅黑" w:hAnsi="微软雅黑" w:cs="微软雅黑"/>
                <w:sz w:val="18"/>
                <w:szCs w:val="18"/>
                <w:lang w:eastAsia="zh-CN"/>
              </w:rPr>
              <w:t>不支持的卡类型</w:t>
            </w:r>
          </w:p>
        </w:tc>
      </w:tr>
      <w:tr w:rsidR="00236EF6" w:rsidTr="006172D4">
        <w:tc>
          <w:tcPr>
            <w:tcW w:w="1101" w:type="dxa"/>
            <w:tcBorders>
              <w:top w:val="single" w:sz="6" w:space="0" w:color="4AACC5"/>
              <w:bottom w:val="single" w:sz="4" w:space="0" w:color="4AACC5"/>
            </w:tcBorders>
            <w:shd w:val="clear" w:color="auto" w:fill="FFFFFF" w:themeFill="background1"/>
          </w:tcPr>
          <w:p w:rsidR="00236EF6" w:rsidRDefault="00236EF6" w:rsidP="00C4306A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5004</w:t>
            </w:r>
          </w:p>
        </w:tc>
        <w:tc>
          <w:tcPr>
            <w:tcW w:w="4961" w:type="dxa"/>
            <w:tcBorders>
              <w:top w:val="single" w:sz="6" w:space="0" w:color="4AACC5"/>
              <w:bottom w:val="single" w:sz="4" w:space="0" w:color="4AACC5"/>
            </w:tcBorders>
            <w:shd w:val="clear" w:color="auto" w:fill="FFFFFF" w:themeFill="background1"/>
          </w:tcPr>
          <w:p w:rsidR="00236EF6" w:rsidRPr="002603B0" w:rsidRDefault="00236EF6" w:rsidP="003D7D7A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326ED4">
              <w:rPr>
                <w:rFonts w:ascii="微软雅黑" w:hAnsi="微软雅黑" w:cs="微软雅黑"/>
                <w:sz w:val="18"/>
                <w:szCs w:val="18"/>
                <w:lang w:eastAsia="zh-CN"/>
              </w:rPr>
              <w:t>由于安全原因，您无法绑卡，如有疑问，请联系客服</w:t>
            </w:r>
          </w:p>
        </w:tc>
      </w:tr>
      <w:tr w:rsidR="00236EF6" w:rsidTr="006172D4">
        <w:tc>
          <w:tcPr>
            <w:tcW w:w="1101" w:type="dxa"/>
            <w:tcBorders>
              <w:top w:val="single" w:sz="6" w:space="0" w:color="4AACC5"/>
              <w:bottom w:val="single" w:sz="4" w:space="0" w:color="4AACC5"/>
            </w:tcBorders>
            <w:shd w:val="clear" w:color="auto" w:fill="FFFFFF" w:themeFill="background1"/>
          </w:tcPr>
          <w:p w:rsidR="00236EF6" w:rsidRDefault="00236EF6" w:rsidP="00C4306A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5005</w:t>
            </w:r>
          </w:p>
        </w:tc>
        <w:tc>
          <w:tcPr>
            <w:tcW w:w="4961" w:type="dxa"/>
            <w:tcBorders>
              <w:top w:val="single" w:sz="6" w:space="0" w:color="4AACC5"/>
              <w:bottom w:val="single" w:sz="4" w:space="0" w:color="4AACC5"/>
            </w:tcBorders>
            <w:shd w:val="clear" w:color="auto" w:fill="FFFFFF" w:themeFill="background1"/>
          </w:tcPr>
          <w:p w:rsidR="00236EF6" w:rsidRPr="002603B0" w:rsidRDefault="00236EF6" w:rsidP="00C4306A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F42B03">
              <w:rPr>
                <w:rFonts w:ascii="微软雅黑" w:hAnsi="微软雅黑" w:cs="微软雅黑"/>
                <w:sz w:val="18"/>
                <w:szCs w:val="18"/>
                <w:lang w:eastAsia="zh-CN"/>
              </w:rPr>
              <w:t>该银行卡不支持鉴权</w:t>
            </w:r>
          </w:p>
        </w:tc>
      </w:tr>
      <w:tr w:rsidR="00236EF6" w:rsidTr="006172D4">
        <w:tc>
          <w:tcPr>
            <w:tcW w:w="1101" w:type="dxa"/>
            <w:tcBorders>
              <w:top w:val="single" w:sz="6" w:space="0" w:color="4AACC5"/>
              <w:bottom w:val="single" w:sz="4" w:space="0" w:color="4AACC5"/>
            </w:tcBorders>
            <w:shd w:val="clear" w:color="auto" w:fill="FFFFFF" w:themeFill="background1"/>
          </w:tcPr>
          <w:p w:rsidR="00236EF6" w:rsidRDefault="00236EF6" w:rsidP="00C4306A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5006</w:t>
            </w:r>
          </w:p>
        </w:tc>
        <w:tc>
          <w:tcPr>
            <w:tcW w:w="4961" w:type="dxa"/>
            <w:tcBorders>
              <w:top w:val="single" w:sz="6" w:space="0" w:color="4AACC5"/>
              <w:bottom w:val="single" w:sz="4" w:space="0" w:color="4AACC5"/>
            </w:tcBorders>
            <w:shd w:val="clear" w:color="auto" w:fill="FFFFFF" w:themeFill="background1"/>
          </w:tcPr>
          <w:p w:rsidR="00236EF6" w:rsidRPr="00F42B03" w:rsidRDefault="00236EF6" w:rsidP="00C4306A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鉴权</w:t>
            </w:r>
            <w:r>
              <w:rPr>
                <w:rFonts w:ascii="微软雅黑" w:hAnsi="微软雅黑" w:cs="微软雅黑"/>
                <w:sz w:val="18"/>
                <w:szCs w:val="18"/>
                <w:lang w:eastAsia="zh-CN"/>
              </w:rPr>
              <w:t>失败</w:t>
            </w: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：</w:t>
            </w:r>
            <w:r>
              <w:rPr>
                <w:rFonts w:ascii="微软雅黑" w:hAnsi="微软雅黑" w:cs="微软雅黑"/>
                <w:sz w:val="18"/>
                <w:szCs w:val="18"/>
                <w:lang w:eastAsia="zh-CN"/>
              </w:rPr>
              <w:t>（</w:t>
            </w: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返回</w:t>
            </w:r>
            <w:r>
              <w:rPr>
                <w:rFonts w:ascii="微软雅黑" w:hAnsi="微软雅黑" w:cs="微软雅黑"/>
                <w:sz w:val="18"/>
                <w:szCs w:val="18"/>
                <w:lang w:eastAsia="zh-CN"/>
              </w:rPr>
              <w:t>具体原因）</w:t>
            </w:r>
          </w:p>
        </w:tc>
      </w:tr>
      <w:tr w:rsidR="00236EF6" w:rsidTr="006172D4">
        <w:tc>
          <w:tcPr>
            <w:tcW w:w="1101" w:type="dxa"/>
            <w:tcBorders>
              <w:top w:val="single" w:sz="6" w:space="0" w:color="4AACC5"/>
              <w:bottom w:val="single" w:sz="4" w:space="0" w:color="4AACC5"/>
            </w:tcBorders>
            <w:shd w:val="clear" w:color="auto" w:fill="FFFFFF" w:themeFill="background1"/>
          </w:tcPr>
          <w:p w:rsidR="00236EF6" w:rsidRDefault="00236EF6" w:rsidP="00C4306A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5016</w:t>
            </w:r>
          </w:p>
        </w:tc>
        <w:tc>
          <w:tcPr>
            <w:tcW w:w="4961" w:type="dxa"/>
            <w:tcBorders>
              <w:top w:val="single" w:sz="6" w:space="0" w:color="4AACC5"/>
              <w:bottom w:val="single" w:sz="4" w:space="0" w:color="4AACC5"/>
            </w:tcBorders>
            <w:shd w:val="clear" w:color="auto" w:fill="FFFFFF" w:themeFill="background1"/>
          </w:tcPr>
          <w:p w:rsidR="00236EF6" w:rsidRPr="005B4AEB" w:rsidRDefault="00236EF6" w:rsidP="00C4306A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55455C">
              <w:rPr>
                <w:rFonts w:ascii="微软雅黑" w:hAnsi="微软雅黑" w:cs="微软雅黑"/>
                <w:sz w:val="18"/>
                <w:szCs w:val="18"/>
                <w:lang w:eastAsia="zh-CN"/>
              </w:rPr>
              <w:t>暂不支持该卡，请换卡重试</w:t>
            </w:r>
          </w:p>
        </w:tc>
      </w:tr>
      <w:tr w:rsidR="00B53C72" w:rsidTr="006172D4">
        <w:tc>
          <w:tcPr>
            <w:tcW w:w="1101" w:type="dxa"/>
            <w:tcBorders>
              <w:top w:val="single" w:sz="6" w:space="0" w:color="4AACC5"/>
              <w:bottom w:val="single" w:sz="4" w:space="0" w:color="4AACC5"/>
            </w:tcBorders>
            <w:shd w:val="clear" w:color="auto" w:fill="FFFFFF" w:themeFill="background1"/>
          </w:tcPr>
          <w:p w:rsidR="00B53C72" w:rsidRDefault="00B53C72" w:rsidP="00B53C72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6666F8">
              <w:rPr>
                <w:rFonts w:ascii="微软雅黑" w:hAnsi="微软雅黑" w:cs="微软雅黑"/>
                <w:sz w:val="18"/>
                <w:szCs w:val="18"/>
                <w:lang w:eastAsia="zh-CN"/>
              </w:rPr>
              <w:t>5020</w:t>
            </w:r>
          </w:p>
        </w:tc>
        <w:tc>
          <w:tcPr>
            <w:tcW w:w="4961" w:type="dxa"/>
            <w:tcBorders>
              <w:top w:val="single" w:sz="6" w:space="0" w:color="4AACC5"/>
              <w:bottom w:val="single" w:sz="4" w:space="0" w:color="4AACC5"/>
            </w:tcBorders>
            <w:shd w:val="clear" w:color="auto" w:fill="FFFFFF" w:themeFill="background1"/>
          </w:tcPr>
          <w:p w:rsidR="00B53C72" w:rsidRPr="00C92886" w:rsidRDefault="00B53C72" w:rsidP="00B53C72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6666F8">
              <w:rPr>
                <w:rFonts w:ascii="微软雅黑" w:hAnsi="微软雅黑" w:cs="微软雅黑"/>
                <w:sz w:val="18"/>
                <w:szCs w:val="18"/>
                <w:lang w:eastAsia="zh-CN"/>
              </w:rPr>
              <w:t>验证码错误，请核对后重试或重新获取</w:t>
            </w:r>
          </w:p>
        </w:tc>
      </w:tr>
      <w:tr w:rsidR="00B53C72" w:rsidTr="006172D4">
        <w:tc>
          <w:tcPr>
            <w:tcW w:w="1101" w:type="dxa"/>
            <w:tcBorders>
              <w:top w:val="single" w:sz="6" w:space="0" w:color="4AACC5"/>
              <w:bottom w:val="single" w:sz="4" w:space="0" w:color="4AACC5"/>
            </w:tcBorders>
            <w:shd w:val="clear" w:color="auto" w:fill="FFFFFF" w:themeFill="background1"/>
          </w:tcPr>
          <w:p w:rsidR="00B53C72" w:rsidRDefault="00B53C72" w:rsidP="00B53C72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D23E12">
              <w:rPr>
                <w:rFonts w:ascii="微软雅黑" w:hAnsi="微软雅黑" w:cs="微软雅黑"/>
                <w:sz w:val="18"/>
                <w:szCs w:val="18"/>
                <w:lang w:eastAsia="zh-CN"/>
              </w:rPr>
              <w:t>5039</w:t>
            </w:r>
          </w:p>
        </w:tc>
        <w:tc>
          <w:tcPr>
            <w:tcW w:w="4961" w:type="dxa"/>
            <w:tcBorders>
              <w:top w:val="single" w:sz="6" w:space="0" w:color="4AACC5"/>
              <w:bottom w:val="single" w:sz="4" w:space="0" w:color="4AACC5"/>
            </w:tcBorders>
            <w:shd w:val="clear" w:color="auto" w:fill="FFFFFF" w:themeFill="background1"/>
          </w:tcPr>
          <w:p w:rsidR="00B53C72" w:rsidRPr="00C4322F" w:rsidRDefault="00B53C72" w:rsidP="00B53C72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D23E12">
              <w:rPr>
                <w:rFonts w:ascii="微软雅黑" w:hAnsi="微软雅黑" w:cs="微软雅黑"/>
                <w:sz w:val="18"/>
                <w:szCs w:val="18"/>
                <w:lang w:eastAsia="zh-CN"/>
              </w:rPr>
              <w:t>获取</w:t>
            </w:r>
            <w:r w:rsidR="0019104C" w:rsidRPr="0019104C">
              <w:rPr>
                <w:rFonts w:ascii="微软雅黑" w:hAnsi="微软雅黑" w:cs="微软雅黑"/>
                <w:sz w:val="18"/>
                <w:szCs w:val="18"/>
                <w:lang w:eastAsia="zh-CN"/>
              </w:rPr>
              <w:t>商户</w:t>
            </w:r>
            <w:r w:rsidRPr="00D23E12">
              <w:rPr>
                <w:rFonts w:ascii="微软雅黑" w:hAnsi="微软雅黑" w:cs="微软雅黑"/>
                <w:sz w:val="18"/>
                <w:szCs w:val="18"/>
                <w:lang w:eastAsia="zh-CN"/>
              </w:rPr>
              <w:t>码失败</w:t>
            </w:r>
          </w:p>
        </w:tc>
      </w:tr>
    </w:tbl>
    <w:p w:rsidR="00236EF6" w:rsidRPr="00716977" w:rsidRDefault="007000C3" w:rsidP="00C4306A">
      <w:pPr>
        <w:pStyle w:val="30"/>
        <w:rPr>
          <w:lang w:eastAsia="zh-CN"/>
        </w:rPr>
      </w:pPr>
      <w:bookmarkStart w:id="156" w:name="_Toc513053754"/>
      <w:r>
        <w:rPr>
          <w:rFonts w:hint="eastAsia"/>
          <w:lang w:eastAsia="zh-CN"/>
        </w:rPr>
        <w:t>查询银行卡</w:t>
      </w:r>
      <w:r w:rsidR="006D3F22">
        <w:rPr>
          <w:rFonts w:hint="eastAsia"/>
          <w:lang w:eastAsia="zh-CN"/>
        </w:rPr>
        <w:t>列表</w:t>
      </w:r>
      <w:bookmarkEnd w:id="156"/>
    </w:p>
    <w:p w:rsidR="000C7202" w:rsidRDefault="000C7202" w:rsidP="000C7202">
      <w:pPr>
        <w:adjustRightInd w:val="0"/>
        <w:snapToGrid w:val="0"/>
        <w:rPr>
          <w:lang w:eastAsia="zh-CN"/>
        </w:rPr>
      </w:pPr>
      <w:bookmarkStart w:id="157" w:name="OLE_LINK38"/>
      <w:bookmarkStart w:id="158" w:name="OLE_LINK39"/>
      <w:r>
        <w:rPr>
          <w:rFonts w:hint="eastAsia"/>
          <w:lang w:eastAsia="zh-CN"/>
        </w:rPr>
        <w:t>查询个人用户目前绑定</w:t>
      </w:r>
      <w:r w:rsidR="00E513D3">
        <w:rPr>
          <w:rFonts w:hint="eastAsia"/>
          <w:lang w:eastAsia="zh-CN"/>
        </w:rPr>
        <w:t>过</w:t>
      </w:r>
      <w:r>
        <w:rPr>
          <w:rFonts w:hint="eastAsia"/>
          <w:lang w:eastAsia="zh-CN"/>
        </w:rPr>
        <w:t>的银行卡</w:t>
      </w:r>
      <w:r w:rsidR="007275DF">
        <w:rPr>
          <w:rFonts w:hint="eastAsia"/>
          <w:lang w:eastAsia="zh-CN"/>
        </w:rPr>
        <w:t>列表</w:t>
      </w:r>
      <w:r w:rsidR="00FB3BD5">
        <w:rPr>
          <w:rFonts w:hint="eastAsia"/>
          <w:lang w:eastAsia="zh-CN"/>
        </w:rPr>
        <w:t>（只查有效）</w:t>
      </w:r>
    </w:p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7229"/>
      </w:tblGrid>
      <w:tr w:rsidR="000C7202" w:rsidRPr="005E05C2" w:rsidTr="009A09A4">
        <w:tc>
          <w:tcPr>
            <w:tcW w:w="1668" w:type="dxa"/>
            <w:shd w:val="clear" w:color="auto" w:fill="30849B"/>
          </w:tcPr>
          <w:p w:rsidR="000C7202" w:rsidRPr="005E05C2" w:rsidRDefault="000C7202" w:rsidP="009A09A4">
            <w:pPr>
              <w:adjustRightInd w:val="0"/>
              <w:snapToGrid w:val="0"/>
              <w:rPr>
                <w:rFonts w:ascii="微软雅黑" w:hAnsi="微软雅黑" w:cs="微软雅黑"/>
                <w:b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  <w:lang w:eastAsia="zh-CN"/>
              </w:rPr>
              <w:t>接口URL</w:t>
            </w:r>
          </w:p>
        </w:tc>
        <w:tc>
          <w:tcPr>
            <w:tcW w:w="7229" w:type="dxa"/>
          </w:tcPr>
          <w:p w:rsidR="000C7202" w:rsidRPr="005E05C2" w:rsidRDefault="000C7202" w:rsidP="009A09A4">
            <w:pPr>
              <w:adjustRightInd w:val="0"/>
              <w:snapToGrid w:val="0"/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8E7012"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/person</w:t>
            </w: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/bankcard/list</w:t>
            </w:r>
          </w:p>
        </w:tc>
      </w:tr>
    </w:tbl>
    <w:bookmarkEnd w:id="157"/>
    <w:bookmarkEnd w:id="158"/>
    <w:p w:rsidR="00236EF6" w:rsidRDefault="00236EF6" w:rsidP="00C4306A">
      <w:pPr>
        <w:pStyle w:val="4"/>
        <w:rPr>
          <w:szCs w:val="28"/>
          <w:lang w:eastAsia="zh-CN"/>
        </w:rPr>
      </w:pPr>
      <w:r>
        <w:rPr>
          <w:rFonts w:hint="eastAsia"/>
        </w:rPr>
        <w:t>请求</w:t>
      </w:r>
      <w:r>
        <w:rPr>
          <w:rFonts w:hint="eastAsia"/>
          <w:lang w:val="en-US" w:eastAsia="zh-CN"/>
        </w:rPr>
        <w:t>消息</w:t>
      </w:r>
    </w:p>
    <w:tbl>
      <w:tblPr>
        <w:tblW w:w="8897" w:type="dxa"/>
        <w:tblBorders>
          <w:top w:val="single" w:sz="4" w:space="0" w:color="4AACC5"/>
          <w:left w:val="single" w:sz="4" w:space="0" w:color="4AACC5"/>
          <w:bottom w:val="single" w:sz="4" w:space="0" w:color="4AACC5"/>
          <w:right w:val="single" w:sz="4" w:space="0" w:color="4AACC5"/>
          <w:insideH w:val="single" w:sz="6" w:space="0" w:color="4AACC5"/>
          <w:insideV w:val="single" w:sz="6" w:space="0" w:color="4AACC5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1701"/>
        <w:gridCol w:w="850"/>
        <w:gridCol w:w="11"/>
        <w:gridCol w:w="690"/>
        <w:gridCol w:w="8"/>
        <w:gridCol w:w="3969"/>
      </w:tblGrid>
      <w:tr w:rsidR="00236EF6" w:rsidTr="006172D4">
        <w:tc>
          <w:tcPr>
            <w:tcW w:w="1668" w:type="dxa"/>
            <w:tcBorders>
              <w:top w:val="single" w:sz="4" w:space="0" w:color="4AACC5"/>
              <w:bottom w:val="single" w:sz="6" w:space="0" w:color="4AACC5"/>
            </w:tcBorders>
            <w:shd w:val="clear" w:color="auto" w:fill="30849B"/>
            <w:vAlign w:val="center"/>
          </w:tcPr>
          <w:p w:rsidR="00236EF6" w:rsidRDefault="00236EF6" w:rsidP="00C4306A">
            <w:pPr>
              <w:rPr>
                <w:rFonts w:ascii="微软雅黑" w:hAnsi="微软雅黑" w:cs="微软雅黑"/>
                <w:color w:val="C7EDCC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  <w:lang w:eastAsia="zh-CN"/>
              </w:rPr>
              <w:t>属性</w:t>
            </w:r>
          </w:p>
        </w:tc>
        <w:tc>
          <w:tcPr>
            <w:tcW w:w="1701" w:type="dxa"/>
            <w:tcBorders>
              <w:top w:val="single" w:sz="4" w:space="0" w:color="4AACC5"/>
              <w:bottom w:val="single" w:sz="6" w:space="0" w:color="4AACC5"/>
            </w:tcBorders>
            <w:shd w:val="clear" w:color="auto" w:fill="30849B"/>
            <w:vAlign w:val="center"/>
          </w:tcPr>
          <w:p w:rsidR="00236EF6" w:rsidRDefault="00236EF6" w:rsidP="00C4306A">
            <w:pPr>
              <w:jc w:val="center"/>
              <w:rPr>
                <w:rFonts w:ascii="微软雅黑" w:hAnsi="微软雅黑" w:cs="微软雅黑"/>
                <w:color w:val="C7EDCC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</w:rPr>
              <w:t>定义</w:t>
            </w:r>
          </w:p>
        </w:tc>
        <w:tc>
          <w:tcPr>
            <w:tcW w:w="850" w:type="dxa"/>
            <w:tcBorders>
              <w:top w:val="single" w:sz="4" w:space="0" w:color="4AACC5"/>
              <w:bottom w:val="single" w:sz="6" w:space="0" w:color="4AACC5"/>
            </w:tcBorders>
            <w:shd w:val="clear" w:color="auto" w:fill="30849B"/>
            <w:vAlign w:val="center"/>
          </w:tcPr>
          <w:p w:rsidR="00236EF6" w:rsidRDefault="00236EF6" w:rsidP="00C4306A">
            <w:pPr>
              <w:jc w:val="center"/>
              <w:rPr>
                <w:rFonts w:ascii="微软雅黑" w:hAnsi="微软雅黑" w:cs="微软雅黑"/>
                <w:b/>
                <w:color w:val="C7EDCC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</w:rPr>
              <w:t>类型</w:t>
            </w:r>
          </w:p>
          <w:p w:rsidR="00236EF6" w:rsidRDefault="00236EF6" w:rsidP="00C4306A">
            <w:pPr>
              <w:jc w:val="center"/>
              <w:rPr>
                <w:rFonts w:ascii="微软雅黑" w:hAnsi="微软雅黑" w:cs="微软雅黑"/>
                <w:color w:val="C7EDCC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</w:rPr>
              <w:t>长度</w:t>
            </w:r>
          </w:p>
        </w:tc>
        <w:tc>
          <w:tcPr>
            <w:tcW w:w="709" w:type="dxa"/>
            <w:gridSpan w:val="3"/>
            <w:tcBorders>
              <w:top w:val="single" w:sz="4" w:space="0" w:color="4AACC5"/>
              <w:bottom w:val="single" w:sz="6" w:space="0" w:color="4AACC5"/>
            </w:tcBorders>
            <w:shd w:val="clear" w:color="auto" w:fill="30849B"/>
            <w:vAlign w:val="center"/>
          </w:tcPr>
          <w:p w:rsidR="00236EF6" w:rsidRDefault="00236EF6" w:rsidP="00C4306A">
            <w:pPr>
              <w:jc w:val="center"/>
              <w:rPr>
                <w:rFonts w:ascii="微软雅黑" w:hAnsi="微软雅黑" w:cs="微软雅黑"/>
                <w:color w:val="C7EDCC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</w:rPr>
              <w:t>必填</w:t>
            </w:r>
          </w:p>
        </w:tc>
        <w:tc>
          <w:tcPr>
            <w:tcW w:w="3969" w:type="dxa"/>
            <w:tcBorders>
              <w:top w:val="single" w:sz="4" w:space="0" w:color="4AACC5"/>
              <w:bottom w:val="single" w:sz="6" w:space="0" w:color="4AACC5"/>
            </w:tcBorders>
            <w:shd w:val="clear" w:color="auto" w:fill="30849B"/>
            <w:vAlign w:val="center"/>
          </w:tcPr>
          <w:p w:rsidR="00236EF6" w:rsidRDefault="00236EF6" w:rsidP="00C4306A">
            <w:pPr>
              <w:jc w:val="center"/>
              <w:rPr>
                <w:rFonts w:ascii="微软雅黑" w:hAnsi="微软雅黑" w:cs="微软雅黑"/>
                <w:color w:val="C7EDCC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</w:rPr>
              <w:t>参数说明/示例</w:t>
            </w:r>
          </w:p>
        </w:tc>
      </w:tr>
      <w:tr w:rsidR="00177F5D" w:rsidTr="006172D4">
        <w:tc>
          <w:tcPr>
            <w:tcW w:w="1668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177F5D" w:rsidRPr="009E6C02" w:rsidRDefault="00177F5D" w:rsidP="00C4306A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242CDD">
              <w:rPr>
                <w:rFonts w:ascii="微软雅黑" w:hAnsi="微软雅黑" w:cs="微软雅黑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701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177F5D" w:rsidRPr="009E6C02" w:rsidRDefault="00177F5D" w:rsidP="00ED3E4C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平台</w:t>
            </w:r>
            <w:r>
              <w:rPr>
                <w:rFonts w:ascii="微软雅黑" w:hAnsi="微软雅黑" w:cs="微软雅黑"/>
                <w:sz w:val="18"/>
                <w:szCs w:val="18"/>
                <w:lang w:eastAsia="zh-CN"/>
              </w:rPr>
              <w:t>用户</w:t>
            </w: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861" w:type="dxa"/>
            <w:gridSpan w:val="2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177F5D" w:rsidRPr="009E6C02" w:rsidRDefault="00177F5D" w:rsidP="00ED3E4C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AN</w:t>
            </w:r>
            <w:r>
              <w:rPr>
                <w:rFonts w:ascii="微软雅黑" w:hAnsi="微软雅黑" w:cs="微软雅黑"/>
                <w:sz w:val="18"/>
                <w:szCs w:val="18"/>
                <w:lang w:eastAsia="zh-CN"/>
              </w:rPr>
              <w:t>128</w:t>
            </w:r>
          </w:p>
        </w:tc>
        <w:tc>
          <w:tcPr>
            <w:tcW w:w="690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177F5D" w:rsidRPr="009E6C02" w:rsidRDefault="00177F5D" w:rsidP="00C4306A">
            <w:pPr>
              <w:rPr>
                <w:rFonts w:ascii="微软雅黑" w:hAnsi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val="en-US" w:eastAsia="zh-CN"/>
              </w:rPr>
              <w:t>M</w:t>
            </w:r>
          </w:p>
        </w:tc>
        <w:tc>
          <w:tcPr>
            <w:tcW w:w="3977" w:type="dxa"/>
            <w:gridSpan w:val="2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177F5D" w:rsidRPr="00A936DB" w:rsidRDefault="00177F5D" w:rsidP="00C4306A">
            <w:pPr>
              <w:rPr>
                <w:rFonts w:ascii="微软雅黑" w:hAnsi="微软雅黑" w:cs="微软雅黑"/>
                <w:sz w:val="18"/>
                <w:szCs w:val="18"/>
                <w:lang w:val="en-US" w:eastAsia="zh-CN"/>
              </w:rPr>
            </w:pPr>
          </w:p>
        </w:tc>
      </w:tr>
      <w:tr w:rsidR="00236EF6" w:rsidTr="006172D4">
        <w:tc>
          <w:tcPr>
            <w:tcW w:w="1668" w:type="dxa"/>
            <w:tcBorders>
              <w:top w:val="single" w:sz="6" w:space="0" w:color="4AACC5"/>
              <w:bottom w:val="single" w:sz="4" w:space="0" w:color="4AACC5"/>
            </w:tcBorders>
            <w:shd w:val="clear" w:color="auto" w:fill="FFFFFF" w:themeFill="background1"/>
          </w:tcPr>
          <w:p w:rsidR="00236EF6" w:rsidRPr="00AE1649" w:rsidRDefault="00236EF6" w:rsidP="00C4306A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</w:p>
        </w:tc>
        <w:tc>
          <w:tcPr>
            <w:tcW w:w="1701" w:type="dxa"/>
            <w:tcBorders>
              <w:top w:val="single" w:sz="6" w:space="0" w:color="4AACC5"/>
              <w:bottom w:val="single" w:sz="4" w:space="0" w:color="4AACC5"/>
            </w:tcBorders>
            <w:shd w:val="clear" w:color="auto" w:fill="FFFFFF" w:themeFill="background1"/>
          </w:tcPr>
          <w:p w:rsidR="00236EF6" w:rsidRPr="00CC4E17" w:rsidRDefault="00236EF6" w:rsidP="00C4306A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</w:p>
        </w:tc>
        <w:tc>
          <w:tcPr>
            <w:tcW w:w="861" w:type="dxa"/>
            <w:gridSpan w:val="2"/>
            <w:tcBorders>
              <w:top w:val="single" w:sz="6" w:space="0" w:color="4AACC5"/>
              <w:bottom w:val="single" w:sz="4" w:space="0" w:color="4AACC5"/>
            </w:tcBorders>
            <w:shd w:val="clear" w:color="auto" w:fill="FFFFFF" w:themeFill="background1"/>
          </w:tcPr>
          <w:p w:rsidR="00236EF6" w:rsidRPr="009E6C02" w:rsidRDefault="00236EF6" w:rsidP="00C4306A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</w:p>
        </w:tc>
        <w:tc>
          <w:tcPr>
            <w:tcW w:w="690" w:type="dxa"/>
            <w:tcBorders>
              <w:top w:val="single" w:sz="6" w:space="0" w:color="4AACC5"/>
              <w:bottom w:val="single" w:sz="4" w:space="0" w:color="4AACC5"/>
            </w:tcBorders>
            <w:shd w:val="clear" w:color="auto" w:fill="FFFFFF" w:themeFill="background1"/>
          </w:tcPr>
          <w:p w:rsidR="00236EF6" w:rsidRDefault="00236EF6" w:rsidP="00C4306A">
            <w:pPr>
              <w:rPr>
                <w:rFonts w:ascii="微软雅黑" w:hAnsi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3977" w:type="dxa"/>
            <w:gridSpan w:val="2"/>
            <w:tcBorders>
              <w:top w:val="single" w:sz="6" w:space="0" w:color="4AACC5"/>
              <w:bottom w:val="single" w:sz="4" w:space="0" w:color="4AACC5"/>
            </w:tcBorders>
            <w:shd w:val="clear" w:color="auto" w:fill="FFFFFF" w:themeFill="background1"/>
          </w:tcPr>
          <w:p w:rsidR="00236EF6" w:rsidRPr="00A936DB" w:rsidRDefault="00236EF6" w:rsidP="00C4306A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</w:p>
        </w:tc>
      </w:tr>
    </w:tbl>
    <w:p w:rsidR="00236EF6" w:rsidRPr="00DC3E9B" w:rsidRDefault="00236EF6" w:rsidP="00C4306A">
      <w:pPr>
        <w:rPr>
          <w:lang w:eastAsia="zh-CN"/>
        </w:rPr>
      </w:pPr>
    </w:p>
    <w:p w:rsidR="00236EF6" w:rsidRDefault="00236EF6" w:rsidP="00C4306A">
      <w:pPr>
        <w:pStyle w:val="4"/>
      </w:pPr>
      <w:r>
        <w:rPr>
          <w:rFonts w:hint="eastAsia"/>
        </w:rPr>
        <w:lastRenderedPageBreak/>
        <w:t>响应</w:t>
      </w:r>
      <w:r>
        <w:rPr>
          <w:rFonts w:hint="eastAsia"/>
          <w:lang w:eastAsia="zh-CN"/>
        </w:rPr>
        <w:t>消息</w:t>
      </w:r>
    </w:p>
    <w:tbl>
      <w:tblPr>
        <w:tblW w:w="8897" w:type="dxa"/>
        <w:tblBorders>
          <w:top w:val="single" w:sz="4" w:space="0" w:color="4AACC5"/>
          <w:left w:val="single" w:sz="4" w:space="0" w:color="4AACC5"/>
          <w:bottom w:val="single" w:sz="4" w:space="0" w:color="4AACC5"/>
          <w:right w:val="single" w:sz="4" w:space="0" w:color="4AACC5"/>
          <w:insideH w:val="single" w:sz="6" w:space="0" w:color="4AACC5"/>
          <w:insideV w:val="single" w:sz="6" w:space="0" w:color="4AACC5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1275"/>
        <w:gridCol w:w="1560"/>
        <w:gridCol w:w="567"/>
        <w:gridCol w:w="3827"/>
      </w:tblGrid>
      <w:tr w:rsidR="00236EF6" w:rsidTr="004E66F2">
        <w:tc>
          <w:tcPr>
            <w:tcW w:w="1668" w:type="dxa"/>
            <w:tcBorders>
              <w:top w:val="single" w:sz="4" w:space="0" w:color="4AACC5"/>
              <w:bottom w:val="single" w:sz="6" w:space="0" w:color="4AACC5"/>
            </w:tcBorders>
            <w:shd w:val="clear" w:color="auto" w:fill="30849B"/>
            <w:vAlign w:val="center"/>
          </w:tcPr>
          <w:p w:rsidR="00236EF6" w:rsidRDefault="00236EF6" w:rsidP="00C4306A">
            <w:pPr>
              <w:rPr>
                <w:rFonts w:ascii="微软雅黑" w:hAnsi="微软雅黑" w:cs="微软雅黑"/>
                <w:color w:val="C7EDCC"/>
                <w:sz w:val="18"/>
                <w:szCs w:val="18"/>
                <w:lang w:eastAsia="zh-CN"/>
              </w:rPr>
            </w:pPr>
            <w:bookmarkStart w:id="159" w:name="OLE_LINK110"/>
            <w:bookmarkStart w:id="160" w:name="OLE_LINK127"/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  <w:lang w:eastAsia="zh-CN"/>
              </w:rPr>
              <w:t>属性</w:t>
            </w:r>
          </w:p>
        </w:tc>
        <w:tc>
          <w:tcPr>
            <w:tcW w:w="1275" w:type="dxa"/>
            <w:tcBorders>
              <w:top w:val="single" w:sz="4" w:space="0" w:color="4AACC5"/>
              <w:bottom w:val="single" w:sz="6" w:space="0" w:color="4AACC5"/>
            </w:tcBorders>
            <w:shd w:val="clear" w:color="auto" w:fill="30849B"/>
            <w:vAlign w:val="center"/>
          </w:tcPr>
          <w:p w:rsidR="00236EF6" w:rsidRDefault="00236EF6" w:rsidP="00C4306A">
            <w:pPr>
              <w:jc w:val="center"/>
              <w:rPr>
                <w:rFonts w:ascii="微软雅黑" w:hAnsi="微软雅黑" w:cs="微软雅黑"/>
                <w:color w:val="C7EDCC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</w:rPr>
              <w:t>定义</w:t>
            </w:r>
          </w:p>
        </w:tc>
        <w:tc>
          <w:tcPr>
            <w:tcW w:w="1560" w:type="dxa"/>
            <w:tcBorders>
              <w:top w:val="single" w:sz="4" w:space="0" w:color="4AACC5"/>
              <w:bottom w:val="single" w:sz="6" w:space="0" w:color="4AACC5"/>
            </w:tcBorders>
            <w:shd w:val="clear" w:color="auto" w:fill="30849B"/>
            <w:vAlign w:val="center"/>
          </w:tcPr>
          <w:p w:rsidR="00236EF6" w:rsidRDefault="00236EF6" w:rsidP="00C4306A">
            <w:pPr>
              <w:jc w:val="center"/>
              <w:rPr>
                <w:rFonts w:ascii="微软雅黑" w:hAnsi="微软雅黑" w:cs="微软雅黑"/>
                <w:b/>
                <w:color w:val="C7EDCC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</w:rPr>
              <w:t>类型</w:t>
            </w:r>
          </w:p>
          <w:p w:rsidR="00236EF6" w:rsidRDefault="00236EF6" w:rsidP="00C4306A">
            <w:pPr>
              <w:jc w:val="center"/>
              <w:rPr>
                <w:rFonts w:ascii="微软雅黑" w:hAnsi="微软雅黑" w:cs="微软雅黑"/>
                <w:color w:val="C7EDCC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</w:rPr>
              <w:t>长度</w:t>
            </w:r>
          </w:p>
        </w:tc>
        <w:tc>
          <w:tcPr>
            <w:tcW w:w="567" w:type="dxa"/>
            <w:tcBorders>
              <w:top w:val="single" w:sz="4" w:space="0" w:color="4AACC5"/>
              <w:bottom w:val="single" w:sz="6" w:space="0" w:color="4AACC5"/>
            </w:tcBorders>
            <w:shd w:val="clear" w:color="auto" w:fill="30849B"/>
            <w:vAlign w:val="center"/>
          </w:tcPr>
          <w:p w:rsidR="00236EF6" w:rsidRDefault="00236EF6" w:rsidP="00C4306A">
            <w:pPr>
              <w:jc w:val="center"/>
              <w:rPr>
                <w:rFonts w:ascii="微软雅黑" w:hAnsi="微软雅黑" w:cs="微软雅黑"/>
                <w:color w:val="C7EDCC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</w:rPr>
              <w:t>必填</w:t>
            </w:r>
          </w:p>
        </w:tc>
        <w:tc>
          <w:tcPr>
            <w:tcW w:w="3827" w:type="dxa"/>
            <w:tcBorders>
              <w:top w:val="single" w:sz="4" w:space="0" w:color="4AACC5"/>
              <w:bottom w:val="single" w:sz="6" w:space="0" w:color="4AACC5"/>
            </w:tcBorders>
            <w:shd w:val="clear" w:color="auto" w:fill="30849B"/>
            <w:vAlign w:val="center"/>
          </w:tcPr>
          <w:p w:rsidR="00236EF6" w:rsidRDefault="00236EF6" w:rsidP="00C4306A">
            <w:pPr>
              <w:jc w:val="center"/>
              <w:rPr>
                <w:rFonts w:ascii="微软雅黑" w:hAnsi="微软雅黑" w:cs="微软雅黑"/>
                <w:color w:val="C7EDCC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</w:rPr>
              <w:t>参数说明/示例</w:t>
            </w:r>
          </w:p>
        </w:tc>
      </w:tr>
      <w:bookmarkEnd w:id="159"/>
      <w:bookmarkEnd w:id="160"/>
      <w:tr w:rsidR="008A51E5" w:rsidTr="008D0B1D">
        <w:tc>
          <w:tcPr>
            <w:tcW w:w="8897" w:type="dxa"/>
            <w:gridSpan w:val="5"/>
            <w:tcBorders>
              <w:top w:val="single" w:sz="6" w:space="0" w:color="4AACC5"/>
              <w:left w:val="single" w:sz="4" w:space="0" w:color="4AACC5"/>
              <w:bottom w:val="single" w:sz="6" w:space="0" w:color="4AACC5"/>
              <w:right w:val="single" w:sz="4" w:space="0" w:color="4AACC5"/>
            </w:tcBorders>
            <w:shd w:val="clear" w:color="auto" w:fill="FFFFFF" w:themeFill="background1"/>
            <w:hideMark/>
          </w:tcPr>
          <w:p w:rsidR="008A51E5" w:rsidRDefault="008A51E5">
            <w:pPr>
              <w:rPr>
                <w:rFonts w:ascii="微软雅黑" w:hAnsi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val="en-US" w:eastAsia="zh-CN"/>
              </w:rPr>
              <w:t>参见</w:t>
            </w:r>
            <w:hyperlink r:id="rId25" w:anchor="_公共响应BODY属性" w:history="1">
              <w:r>
                <w:rPr>
                  <w:rStyle w:val="af2"/>
                  <w:rFonts w:ascii="微软雅黑" w:hAnsi="微软雅黑" w:cs="微软雅黑" w:hint="eastAsia"/>
                  <w:sz w:val="18"/>
                  <w:szCs w:val="18"/>
                  <w:lang w:val="en-US" w:eastAsia="zh-CN"/>
                </w:rPr>
                <w:t>公共响应BODY属性</w:t>
              </w:r>
            </w:hyperlink>
          </w:p>
        </w:tc>
      </w:tr>
      <w:tr w:rsidR="00236EF6" w:rsidTr="004E66F2">
        <w:tc>
          <w:tcPr>
            <w:tcW w:w="1668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236EF6" w:rsidRDefault="00654CFA" w:rsidP="00C4306A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/>
                <w:sz w:val="18"/>
                <w:szCs w:val="18"/>
                <w:lang w:eastAsia="zh-CN"/>
              </w:rPr>
              <w:t>bind</w:t>
            </w:r>
            <w:r w:rsidR="00236EF6">
              <w:rPr>
                <w:rFonts w:ascii="微软雅黑" w:hAnsi="微软雅黑" w:cs="微软雅黑"/>
                <w:sz w:val="18"/>
                <w:szCs w:val="18"/>
                <w:lang w:eastAsia="zh-CN"/>
              </w:rPr>
              <w:t>CardList</w:t>
            </w:r>
          </w:p>
        </w:tc>
        <w:tc>
          <w:tcPr>
            <w:tcW w:w="1275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236EF6" w:rsidRDefault="00236EF6" w:rsidP="00C4306A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AA49BF"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绑定卡列表</w:t>
            </w:r>
          </w:p>
        </w:tc>
        <w:tc>
          <w:tcPr>
            <w:tcW w:w="1560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236EF6" w:rsidRDefault="004E66F2" w:rsidP="00C4306A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val="en-US" w:eastAsia="zh-CN"/>
              </w:rPr>
              <w:t>BindCardInfo[ ]</w:t>
            </w:r>
          </w:p>
        </w:tc>
        <w:tc>
          <w:tcPr>
            <w:tcW w:w="567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236EF6" w:rsidRDefault="00236EF6" w:rsidP="00C4306A">
            <w:pPr>
              <w:rPr>
                <w:rFonts w:ascii="微软雅黑" w:hAnsi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val="en-US" w:eastAsia="zh-CN"/>
              </w:rPr>
              <w:t>O</w:t>
            </w:r>
          </w:p>
        </w:tc>
        <w:tc>
          <w:tcPr>
            <w:tcW w:w="3827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236EF6" w:rsidRPr="00A936DB" w:rsidRDefault="00236EF6" w:rsidP="00926365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1D1396"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成功且有数据时返回</w:t>
            </w:r>
            <w:r w:rsidR="00926365"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，</w:t>
            </w:r>
            <w:r w:rsidR="00926365">
              <w:rPr>
                <w:rFonts w:ascii="微软雅黑" w:hAnsi="微软雅黑" w:cs="宋体" w:hint="eastAsia"/>
                <w:sz w:val="18"/>
                <w:szCs w:val="18"/>
                <w:lang w:eastAsia="zh-CN"/>
              </w:rPr>
              <w:t>参见数据元BindCardInfo定义</w:t>
            </w:r>
          </w:p>
        </w:tc>
      </w:tr>
    </w:tbl>
    <w:p w:rsidR="00236EF6" w:rsidRPr="00260422" w:rsidRDefault="00236EF6" w:rsidP="00C4306A">
      <w:pPr>
        <w:rPr>
          <w:lang w:eastAsia="zh-CN"/>
        </w:rPr>
      </w:pPr>
    </w:p>
    <w:p w:rsidR="00236EF6" w:rsidRDefault="00236EF6" w:rsidP="00C4306A">
      <w:pPr>
        <w:pStyle w:val="4"/>
      </w:pPr>
      <w:r>
        <w:rPr>
          <w:rFonts w:hint="eastAsia"/>
          <w:lang w:eastAsia="zh-CN"/>
        </w:rPr>
        <w:t>响应</w:t>
      </w:r>
      <w:r>
        <w:rPr>
          <w:rFonts w:hint="eastAsia"/>
        </w:rPr>
        <w:t>码</w:t>
      </w:r>
    </w:p>
    <w:tbl>
      <w:tblPr>
        <w:tblW w:w="6062" w:type="dxa"/>
        <w:tblBorders>
          <w:top w:val="single" w:sz="4" w:space="0" w:color="4AACC5"/>
          <w:left w:val="single" w:sz="4" w:space="0" w:color="4AACC5"/>
          <w:bottom w:val="single" w:sz="4" w:space="0" w:color="4AACC5"/>
          <w:right w:val="single" w:sz="4" w:space="0" w:color="4AACC5"/>
          <w:insideH w:val="single" w:sz="6" w:space="0" w:color="4AACC5"/>
          <w:insideV w:val="single" w:sz="6" w:space="0" w:color="4AACC5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4961"/>
      </w:tblGrid>
      <w:tr w:rsidR="00236EF6" w:rsidTr="006172D4">
        <w:tc>
          <w:tcPr>
            <w:tcW w:w="1101" w:type="dxa"/>
            <w:tcBorders>
              <w:top w:val="single" w:sz="4" w:space="0" w:color="4AACC5"/>
              <w:bottom w:val="single" w:sz="6" w:space="0" w:color="4AACC5"/>
            </w:tcBorders>
            <w:shd w:val="clear" w:color="auto" w:fill="30849B"/>
            <w:vAlign w:val="center"/>
          </w:tcPr>
          <w:p w:rsidR="00236EF6" w:rsidRDefault="00236EF6" w:rsidP="00C4306A">
            <w:pPr>
              <w:rPr>
                <w:rFonts w:ascii="微软雅黑" w:hAnsi="微软雅黑" w:cs="微软雅黑"/>
                <w:color w:val="C7EDCC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  <w:lang w:eastAsia="zh-CN"/>
              </w:rPr>
              <w:t>响应码</w:t>
            </w:r>
          </w:p>
        </w:tc>
        <w:tc>
          <w:tcPr>
            <w:tcW w:w="4961" w:type="dxa"/>
            <w:tcBorders>
              <w:top w:val="single" w:sz="4" w:space="0" w:color="4AACC5"/>
              <w:bottom w:val="single" w:sz="6" w:space="0" w:color="4AACC5"/>
            </w:tcBorders>
            <w:shd w:val="clear" w:color="auto" w:fill="30849B"/>
            <w:vAlign w:val="center"/>
          </w:tcPr>
          <w:p w:rsidR="00236EF6" w:rsidRDefault="00236EF6" w:rsidP="00C4306A">
            <w:pPr>
              <w:jc w:val="center"/>
              <w:rPr>
                <w:rFonts w:ascii="微软雅黑" w:hAnsi="微软雅黑" w:cs="微软雅黑"/>
                <w:color w:val="C7EDCC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</w:rPr>
              <w:t>定义</w:t>
            </w:r>
          </w:p>
        </w:tc>
      </w:tr>
      <w:tr w:rsidR="00236EF6" w:rsidTr="006172D4">
        <w:tc>
          <w:tcPr>
            <w:tcW w:w="1101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236EF6" w:rsidRPr="000A20AA" w:rsidRDefault="00236EF6" w:rsidP="00C4306A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/>
                <w:sz w:val="18"/>
                <w:szCs w:val="18"/>
                <w:lang w:eastAsia="zh-CN"/>
              </w:rPr>
              <w:t>5001</w:t>
            </w:r>
          </w:p>
        </w:tc>
        <w:tc>
          <w:tcPr>
            <w:tcW w:w="4961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236EF6" w:rsidRPr="000A20AA" w:rsidRDefault="00236EF6" w:rsidP="00C4306A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9B4F8D">
              <w:rPr>
                <w:rFonts w:ascii="微软雅黑" w:hAnsi="微软雅黑" w:cs="微软雅黑"/>
                <w:sz w:val="18"/>
                <w:szCs w:val="18"/>
                <w:lang w:eastAsia="zh-CN"/>
              </w:rPr>
              <w:t>查询银行卡异常</w:t>
            </w:r>
          </w:p>
        </w:tc>
      </w:tr>
      <w:tr w:rsidR="00236EF6" w:rsidTr="006172D4">
        <w:tc>
          <w:tcPr>
            <w:tcW w:w="1101" w:type="dxa"/>
            <w:tcBorders>
              <w:top w:val="single" w:sz="6" w:space="0" w:color="4AACC5"/>
              <w:bottom w:val="single" w:sz="4" w:space="0" w:color="4AACC5"/>
            </w:tcBorders>
            <w:shd w:val="clear" w:color="auto" w:fill="FFFFFF" w:themeFill="background1"/>
          </w:tcPr>
          <w:p w:rsidR="00236EF6" w:rsidRDefault="00236EF6" w:rsidP="00C4306A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</w:p>
        </w:tc>
        <w:tc>
          <w:tcPr>
            <w:tcW w:w="4961" w:type="dxa"/>
            <w:tcBorders>
              <w:top w:val="single" w:sz="6" w:space="0" w:color="4AACC5"/>
              <w:bottom w:val="single" w:sz="4" w:space="0" w:color="4AACC5"/>
            </w:tcBorders>
            <w:shd w:val="clear" w:color="auto" w:fill="FFFFFF" w:themeFill="background1"/>
          </w:tcPr>
          <w:p w:rsidR="00236EF6" w:rsidRPr="002603B0" w:rsidRDefault="00236EF6" w:rsidP="00C4306A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</w:p>
        </w:tc>
      </w:tr>
    </w:tbl>
    <w:p w:rsidR="00236EF6" w:rsidRDefault="00236EF6" w:rsidP="00C4306A">
      <w:pPr>
        <w:pStyle w:val="30"/>
        <w:rPr>
          <w:lang w:eastAsia="zh-CN"/>
        </w:rPr>
      </w:pPr>
      <w:bookmarkStart w:id="161" w:name="_Toc513053755"/>
      <w:r w:rsidRPr="00604C86">
        <w:rPr>
          <w:rFonts w:hint="eastAsia"/>
          <w:lang w:eastAsia="zh-CN"/>
        </w:rPr>
        <w:t>解绑银行卡</w:t>
      </w:r>
      <w:bookmarkEnd w:id="161"/>
    </w:p>
    <w:p w:rsidR="00E513D3" w:rsidRDefault="00E513D3" w:rsidP="00E513D3">
      <w:pPr>
        <w:adjustRightInd w:val="0"/>
        <w:snapToGrid w:val="0"/>
        <w:rPr>
          <w:lang w:eastAsia="zh-CN"/>
        </w:rPr>
      </w:pPr>
      <w:bookmarkStart w:id="162" w:name="OLE_LINK40"/>
      <w:bookmarkStart w:id="163" w:name="OLE_LINK41"/>
      <w:r>
        <w:rPr>
          <w:rFonts w:hint="eastAsia"/>
          <w:lang w:eastAsia="zh-CN"/>
        </w:rPr>
        <w:t>将个人用户已绑定的银行卡解除绑定</w:t>
      </w:r>
    </w:p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7229"/>
      </w:tblGrid>
      <w:tr w:rsidR="00E513D3" w:rsidRPr="005E05C2" w:rsidTr="009A09A4">
        <w:tc>
          <w:tcPr>
            <w:tcW w:w="1668" w:type="dxa"/>
            <w:shd w:val="clear" w:color="auto" w:fill="30849B"/>
          </w:tcPr>
          <w:p w:rsidR="00E513D3" w:rsidRPr="005E05C2" w:rsidRDefault="00E513D3" w:rsidP="009A09A4">
            <w:pPr>
              <w:adjustRightInd w:val="0"/>
              <w:snapToGrid w:val="0"/>
              <w:rPr>
                <w:rFonts w:ascii="微软雅黑" w:hAnsi="微软雅黑" w:cs="微软雅黑"/>
                <w:b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  <w:lang w:eastAsia="zh-CN"/>
              </w:rPr>
              <w:t>接口URL</w:t>
            </w:r>
          </w:p>
        </w:tc>
        <w:tc>
          <w:tcPr>
            <w:tcW w:w="7229" w:type="dxa"/>
          </w:tcPr>
          <w:p w:rsidR="00E513D3" w:rsidRPr="005E05C2" w:rsidRDefault="00E513D3" w:rsidP="009A09A4">
            <w:pPr>
              <w:adjustRightInd w:val="0"/>
              <w:snapToGrid w:val="0"/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8E7012"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/person</w:t>
            </w: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/bankcard/unbind</w:t>
            </w:r>
          </w:p>
        </w:tc>
      </w:tr>
      <w:bookmarkEnd w:id="162"/>
      <w:bookmarkEnd w:id="163"/>
    </w:tbl>
    <w:p w:rsidR="00E513D3" w:rsidRPr="00E513D3" w:rsidRDefault="00E513D3" w:rsidP="00E513D3">
      <w:pPr>
        <w:rPr>
          <w:lang w:eastAsia="zh-CN"/>
        </w:rPr>
      </w:pPr>
    </w:p>
    <w:p w:rsidR="00236EF6" w:rsidRDefault="00236EF6" w:rsidP="00C4306A">
      <w:pPr>
        <w:pStyle w:val="4"/>
        <w:rPr>
          <w:szCs w:val="28"/>
          <w:lang w:eastAsia="zh-CN"/>
        </w:rPr>
      </w:pPr>
      <w:r>
        <w:rPr>
          <w:rFonts w:hint="eastAsia"/>
        </w:rPr>
        <w:t>请求</w:t>
      </w:r>
      <w:r>
        <w:rPr>
          <w:rFonts w:hint="eastAsia"/>
          <w:lang w:val="en-US" w:eastAsia="zh-CN"/>
        </w:rPr>
        <w:t>消息</w:t>
      </w:r>
    </w:p>
    <w:tbl>
      <w:tblPr>
        <w:tblW w:w="8897" w:type="dxa"/>
        <w:tblBorders>
          <w:top w:val="single" w:sz="4" w:space="0" w:color="4AACC5"/>
          <w:left w:val="single" w:sz="4" w:space="0" w:color="4AACC5"/>
          <w:bottom w:val="single" w:sz="4" w:space="0" w:color="4AACC5"/>
          <w:right w:val="single" w:sz="4" w:space="0" w:color="4AACC5"/>
          <w:insideH w:val="single" w:sz="6" w:space="0" w:color="4AACC5"/>
          <w:insideV w:val="single" w:sz="6" w:space="0" w:color="4AACC5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1701"/>
        <w:gridCol w:w="850"/>
        <w:gridCol w:w="11"/>
        <w:gridCol w:w="690"/>
        <w:gridCol w:w="8"/>
        <w:gridCol w:w="3969"/>
      </w:tblGrid>
      <w:tr w:rsidR="00236EF6" w:rsidTr="006172D4">
        <w:tc>
          <w:tcPr>
            <w:tcW w:w="1668" w:type="dxa"/>
            <w:tcBorders>
              <w:top w:val="single" w:sz="4" w:space="0" w:color="4AACC5"/>
              <w:bottom w:val="single" w:sz="6" w:space="0" w:color="4AACC5"/>
            </w:tcBorders>
            <w:shd w:val="clear" w:color="auto" w:fill="30849B"/>
            <w:vAlign w:val="center"/>
          </w:tcPr>
          <w:p w:rsidR="00236EF6" w:rsidRDefault="00236EF6" w:rsidP="00C4306A">
            <w:pPr>
              <w:rPr>
                <w:rFonts w:ascii="微软雅黑" w:hAnsi="微软雅黑" w:cs="微软雅黑"/>
                <w:color w:val="C7EDCC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  <w:lang w:eastAsia="zh-CN"/>
              </w:rPr>
              <w:t>属性</w:t>
            </w:r>
          </w:p>
        </w:tc>
        <w:tc>
          <w:tcPr>
            <w:tcW w:w="1701" w:type="dxa"/>
            <w:tcBorders>
              <w:top w:val="single" w:sz="4" w:space="0" w:color="4AACC5"/>
              <w:bottom w:val="single" w:sz="6" w:space="0" w:color="4AACC5"/>
            </w:tcBorders>
            <w:shd w:val="clear" w:color="auto" w:fill="30849B"/>
            <w:vAlign w:val="center"/>
          </w:tcPr>
          <w:p w:rsidR="00236EF6" w:rsidRDefault="00236EF6" w:rsidP="00C4306A">
            <w:pPr>
              <w:jc w:val="center"/>
              <w:rPr>
                <w:rFonts w:ascii="微软雅黑" w:hAnsi="微软雅黑" w:cs="微软雅黑"/>
                <w:color w:val="C7EDCC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</w:rPr>
              <w:t>定义</w:t>
            </w:r>
          </w:p>
        </w:tc>
        <w:tc>
          <w:tcPr>
            <w:tcW w:w="850" w:type="dxa"/>
            <w:tcBorders>
              <w:top w:val="single" w:sz="4" w:space="0" w:color="4AACC5"/>
              <w:bottom w:val="single" w:sz="6" w:space="0" w:color="4AACC5"/>
            </w:tcBorders>
            <w:shd w:val="clear" w:color="auto" w:fill="30849B"/>
            <w:vAlign w:val="center"/>
          </w:tcPr>
          <w:p w:rsidR="00236EF6" w:rsidRDefault="00236EF6" w:rsidP="00C4306A">
            <w:pPr>
              <w:jc w:val="center"/>
              <w:rPr>
                <w:rFonts w:ascii="微软雅黑" w:hAnsi="微软雅黑" w:cs="微软雅黑"/>
                <w:b/>
                <w:color w:val="C7EDCC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</w:rPr>
              <w:t>类型</w:t>
            </w:r>
          </w:p>
          <w:p w:rsidR="00236EF6" w:rsidRDefault="00236EF6" w:rsidP="00C4306A">
            <w:pPr>
              <w:jc w:val="center"/>
              <w:rPr>
                <w:rFonts w:ascii="微软雅黑" w:hAnsi="微软雅黑" w:cs="微软雅黑"/>
                <w:color w:val="C7EDCC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</w:rPr>
              <w:t>长度</w:t>
            </w:r>
          </w:p>
        </w:tc>
        <w:tc>
          <w:tcPr>
            <w:tcW w:w="709" w:type="dxa"/>
            <w:gridSpan w:val="3"/>
            <w:tcBorders>
              <w:top w:val="single" w:sz="4" w:space="0" w:color="4AACC5"/>
              <w:bottom w:val="single" w:sz="6" w:space="0" w:color="4AACC5"/>
            </w:tcBorders>
            <w:shd w:val="clear" w:color="auto" w:fill="30849B"/>
            <w:vAlign w:val="center"/>
          </w:tcPr>
          <w:p w:rsidR="00236EF6" w:rsidRDefault="00236EF6" w:rsidP="00C4306A">
            <w:pPr>
              <w:jc w:val="center"/>
              <w:rPr>
                <w:rFonts w:ascii="微软雅黑" w:hAnsi="微软雅黑" w:cs="微软雅黑"/>
                <w:color w:val="C7EDCC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</w:rPr>
              <w:t>必填</w:t>
            </w:r>
          </w:p>
        </w:tc>
        <w:tc>
          <w:tcPr>
            <w:tcW w:w="3969" w:type="dxa"/>
            <w:tcBorders>
              <w:top w:val="single" w:sz="4" w:space="0" w:color="4AACC5"/>
              <w:bottom w:val="single" w:sz="6" w:space="0" w:color="4AACC5"/>
            </w:tcBorders>
            <w:shd w:val="clear" w:color="auto" w:fill="30849B"/>
            <w:vAlign w:val="center"/>
          </w:tcPr>
          <w:p w:rsidR="00236EF6" w:rsidRDefault="00236EF6" w:rsidP="00C4306A">
            <w:pPr>
              <w:jc w:val="center"/>
              <w:rPr>
                <w:rFonts w:ascii="微软雅黑" w:hAnsi="微软雅黑" w:cs="微软雅黑"/>
                <w:color w:val="C7EDCC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</w:rPr>
              <w:t>参数说明/示例</w:t>
            </w:r>
          </w:p>
        </w:tc>
      </w:tr>
      <w:tr w:rsidR="00177F5D" w:rsidTr="006172D4">
        <w:tc>
          <w:tcPr>
            <w:tcW w:w="1668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177F5D" w:rsidRPr="009E6C02" w:rsidRDefault="00177F5D" w:rsidP="00C4306A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242CDD">
              <w:rPr>
                <w:rFonts w:ascii="微软雅黑" w:hAnsi="微软雅黑" w:cs="微软雅黑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701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177F5D" w:rsidRPr="009E6C02" w:rsidRDefault="00177F5D" w:rsidP="00ED3E4C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平台</w:t>
            </w:r>
            <w:r>
              <w:rPr>
                <w:rFonts w:ascii="微软雅黑" w:hAnsi="微软雅黑" w:cs="微软雅黑"/>
                <w:sz w:val="18"/>
                <w:szCs w:val="18"/>
                <w:lang w:eastAsia="zh-CN"/>
              </w:rPr>
              <w:t>用户</w:t>
            </w: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861" w:type="dxa"/>
            <w:gridSpan w:val="2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177F5D" w:rsidRPr="009E6C02" w:rsidRDefault="00177F5D" w:rsidP="00ED3E4C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AN</w:t>
            </w:r>
            <w:r>
              <w:rPr>
                <w:rFonts w:ascii="微软雅黑" w:hAnsi="微软雅黑" w:cs="微软雅黑"/>
                <w:sz w:val="18"/>
                <w:szCs w:val="18"/>
                <w:lang w:eastAsia="zh-CN"/>
              </w:rPr>
              <w:t>128</w:t>
            </w:r>
          </w:p>
        </w:tc>
        <w:tc>
          <w:tcPr>
            <w:tcW w:w="690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177F5D" w:rsidRPr="009E6C02" w:rsidRDefault="00177F5D" w:rsidP="00C4306A">
            <w:pPr>
              <w:rPr>
                <w:rFonts w:ascii="微软雅黑" w:hAnsi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val="en-US" w:eastAsia="zh-CN"/>
              </w:rPr>
              <w:t>M</w:t>
            </w:r>
          </w:p>
        </w:tc>
        <w:tc>
          <w:tcPr>
            <w:tcW w:w="3977" w:type="dxa"/>
            <w:gridSpan w:val="2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177F5D" w:rsidRPr="00A936DB" w:rsidRDefault="00177F5D" w:rsidP="00C4306A">
            <w:pPr>
              <w:rPr>
                <w:rFonts w:ascii="微软雅黑" w:hAnsi="微软雅黑" w:cs="微软雅黑"/>
                <w:sz w:val="18"/>
                <w:szCs w:val="18"/>
                <w:lang w:val="en-US" w:eastAsia="zh-CN"/>
              </w:rPr>
            </w:pPr>
          </w:p>
        </w:tc>
      </w:tr>
      <w:tr w:rsidR="00786A69" w:rsidTr="00ED3E4C">
        <w:tc>
          <w:tcPr>
            <w:tcW w:w="1668" w:type="dxa"/>
            <w:tcBorders>
              <w:top w:val="single" w:sz="6" w:space="0" w:color="4AACC5"/>
              <w:bottom w:val="single" w:sz="4" w:space="0" w:color="4AACC5"/>
            </w:tcBorders>
            <w:shd w:val="clear" w:color="auto" w:fill="FFFFFF" w:themeFill="background1"/>
          </w:tcPr>
          <w:p w:rsidR="00786A69" w:rsidRPr="00AE1649" w:rsidRDefault="00786A69" w:rsidP="00C4306A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646515">
              <w:rPr>
                <w:rFonts w:ascii="微软雅黑" w:hAnsi="微软雅黑" w:cs="微软雅黑"/>
                <w:sz w:val="18"/>
                <w:szCs w:val="18"/>
                <w:lang w:eastAsia="zh-CN"/>
              </w:rPr>
              <w:t>memberBankAcctId</w:t>
            </w:r>
          </w:p>
        </w:tc>
        <w:tc>
          <w:tcPr>
            <w:tcW w:w="1701" w:type="dxa"/>
            <w:tcBorders>
              <w:top w:val="single" w:sz="6" w:space="0" w:color="4AACC5"/>
              <w:bottom w:val="single" w:sz="4" w:space="0" w:color="4AACC5"/>
            </w:tcBorders>
            <w:shd w:val="clear" w:color="auto" w:fill="FFFFFF" w:themeFill="background1"/>
            <w:vAlign w:val="center"/>
          </w:tcPr>
          <w:p w:rsidR="00786A69" w:rsidRDefault="00786A69">
            <w:pPr>
              <w:jc w:val="both"/>
              <w:rPr>
                <w:rFonts w:ascii="微软雅黑" w:hAnsi="微软雅黑" w:cs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银行卡主键Id信息</w:t>
            </w:r>
          </w:p>
        </w:tc>
        <w:tc>
          <w:tcPr>
            <w:tcW w:w="861" w:type="dxa"/>
            <w:gridSpan w:val="2"/>
            <w:tcBorders>
              <w:top w:val="single" w:sz="6" w:space="0" w:color="4AACC5"/>
              <w:bottom w:val="single" w:sz="4" w:space="0" w:color="4AACC5"/>
            </w:tcBorders>
            <w:shd w:val="clear" w:color="auto" w:fill="FFFFFF" w:themeFill="background1"/>
          </w:tcPr>
          <w:p w:rsidR="00786A69" w:rsidRDefault="00786A69">
            <w:pPr>
              <w:rPr>
                <w:rFonts w:ascii="微软雅黑" w:hAnsi="微软雅黑" w:cs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N</w:t>
            </w:r>
            <w:r w:rsidR="004E1BE1">
              <w:rPr>
                <w:rFonts w:ascii="微软雅黑" w:hAnsi="微软雅黑" w:cs="微软雅黑"/>
                <w:sz w:val="18"/>
                <w:szCs w:val="18"/>
                <w:lang w:eastAsia="zh-CN"/>
              </w:rPr>
              <w:t>18</w:t>
            </w:r>
          </w:p>
        </w:tc>
        <w:tc>
          <w:tcPr>
            <w:tcW w:w="690" w:type="dxa"/>
            <w:tcBorders>
              <w:top w:val="single" w:sz="6" w:space="0" w:color="4AACC5"/>
              <w:bottom w:val="single" w:sz="4" w:space="0" w:color="4AACC5"/>
            </w:tcBorders>
            <w:shd w:val="clear" w:color="auto" w:fill="FFFFFF" w:themeFill="background1"/>
          </w:tcPr>
          <w:p w:rsidR="00786A69" w:rsidRDefault="00786A69" w:rsidP="00C4306A">
            <w:pPr>
              <w:rPr>
                <w:rFonts w:ascii="微软雅黑" w:hAnsi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val="en-US" w:eastAsia="zh-CN"/>
              </w:rPr>
              <w:t>M</w:t>
            </w:r>
          </w:p>
        </w:tc>
        <w:tc>
          <w:tcPr>
            <w:tcW w:w="3977" w:type="dxa"/>
            <w:gridSpan w:val="2"/>
            <w:tcBorders>
              <w:top w:val="single" w:sz="6" w:space="0" w:color="4AACC5"/>
              <w:bottom w:val="single" w:sz="4" w:space="0" w:color="4AACC5"/>
            </w:tcBorders>
            <w:shd w:val="clear" w:color="auto" w:fill="FFFFFF" w:themeFill="background1"/>
          </w:tcPr>
          <w:p w:rsidR="00786A69" w:rsidRPr="00A936DB" w:rsidRDefault="00786A69" w:rsidP="00C4306A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</w:p>
        </w:tc>
      </w:tr>
    </w:tbl>
    <w:p w:rsidR="00236EF6" w:rsidRPr="00DC3E9B" w:rsidRDefault="00236EF6" w:rsidP="00C4306A">
      <w:pPr>
        <w:rPr>
          <w:lang w:eastAsia="zh-CN"/>
        </w:rPr>
      </w:pPr>
    </w:p>
    <w:p w:rsidR="00236EF6" w:rsidRDefault="00236EF6" w:rsidP="00C4306A">
      <w:pPr>
        <w:pStyle w:val="4"/>
      </w:pPr>
      <w:r>
        <w:rPr>
          <w:rFonts w:hint="eastAsia"/>
        </w:rPr>
        <w:t>响应</w:t>
      </w:r>
      <w:r>
        <w:rPr>
          <w:rFonts w:hint="eastAsia"/>
          <w:lang w:eastAsia="zh-CN"/>
        </w:rPr>
        <w:t>消息</w:t>
      </w:r>
    </w:p>
    <w:tbl>
      <w:tblPr>
        <w:tblW w:w="8897" w:type="dxa"/>
        <w:tblBorders>
          <w:top w:val="single" w:sz="4" w:space="0" w:color="4AACC5"/>
          <w:left w:val="single" w:sz="4" w:space="0" w:color="4AACC5"/>
          <w:bottom w:val="single" w:sz="4" w:space="0" w:color="4AACC5"/>
          <w:right w:val="single" w:sz="4" w:space="0" w:color="4AACC5"/>
          <w:insideH w:val="single" w:sz="6" w:space="0" w:color="4AACC5"/>
          <w:insideV w:val="single" w:sz="6" w:space="0" w:color="4AACC5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1701"/>
        <w:gridCol w:w="850"/>
        <w:gridCol w:w="11"/>
        <w:gridCol w:w="690"/>
        <w:gridCol w:w="8"/>
        <w:gridCol w:w="3969"/>
      </w:tblGrid>
      <w:tr w:rsidR="00236EF6" w:rsidTr="008A51E5">
        <w:tc>
          <w:tcPr>
            <w:tcW w:w="1668" w:type="dxa"/>
            <w:tcBorders>
              <w:top w:val="single" w:sz="4" w:space="0" w:color="4AACC5"/>
              <w:bottom w:val="single" w:sz="6" w:space="0" w:color="4AACC5"/>
            </w:tcBorders>
            <w:shd w:val="clear" w:color="auto" w:fill="30849B"/>
            <w:vAlign w:val="center"/>
          </w:tcPr>
          <w:p w:rsidR="00236EF6" w:rsidRDefault="00236EF6" w:rsidP="00C4306A">
            <w:pPr>
              <w:rPr>
                <w:rFonts w:ascii="微软雅黑" w:hAnsi="微软雅黑" w:cs="微软雅黑"/>
                <w:color w:val="C7EDCC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  <w:lang w:eastAsia="zh-CN"/>
              </w:rPr>
              <w:t>属性</w:t>
            </w:r>
          </w:p>
        </w:tc>
        <w:tc>
          <w:tcPr>
            <w:tcW w:w="1701" w:type="dxa"/>
            <w:tcBorders>
              <w:top w:val="single" w:sz="4" w:space="0" w:color="4AACC5"/>
              <w:bottom w:val="single" w:sz="6" w:space="0" w:color="4AACC5"/>
            </w:tcBorders>
            <w:shd w:val="clear" w:color="auto" w:fill="30849B"/>
            <w:vAlign w:val="center"/>
          </w:tcPr>
          <w:p w:rsidR="00236EF6" w:rsidRDefault="00236EF6" w:rsidP="00C4306A">
            <w:pPr>
              <w:jc w:val="center"/>
              <w:rPr>
                <w:rFonts w:ascii="微软雅黑" w:hAnsi="微软雅黑" w:cs="微软雅黑"/>
                <w:color w:val="C7EDCC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</w:rPr>
              <w:t>定义</w:t>
            </w:r>
          </w:p>
        </w:tc>
        <w:tc>
          <w:tcPr>
            <w:tcW w:w="850" w:type="dxa"/>
            <w:tcBorders>
              <w:top w:val="single" w:sz="4" w:space="0" w:color="4AACC5"/>
              <w:bottom w:val="single" w:sz="6" w:space="0" w:color="4AACC5"/>
            </w:tcBorders>
            <w:shd w:val="clear" w:color="auto" w:fill="30849B"/>
            <w:vAlign w:val="center"/>
          </w:tcPr>
          <w:p w:rsidR="00236EF6" w:rsidRDefault="00236EF6" w:rsidP="00C4306A">
            <w:pPr>
              <w:jc w:val="center"/>
              <w:rPr>
                <w:rFonts w:ascii="微软雅黑" w:hAnsi="微软雅黑" w:cs="微软雅黑"/>
                <w:b/>
                <w:color w:val="C7EDCC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</w:rPr>
              <w:t>类型</w:t>
            </w:r>
          </w:p>
          <w:p w:rsidR="00236EF6" w:rsidRDefault="00236EF6" w:rsidP="00C4306A">
            <w:pPr>
              <w:jc w:val="center"/>
              <w:rPr>
                <w:rFonts w:ascii="微软雅黑" w:hAnsi="微软雅黑" w:cs="微软雅黑"/>
                <w:color w:val="C7EDCC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</w:rPr>
              <w:t>长度</w:t>
            </w:r>
          </w:p>
        </w:tc>
        <w:tc>
          <w:tcPr>
            <w:tcW w:w="709" w:type="dxa"/>
            <w:gridSpan w:val="3"/>
            <w:tcBorders>
              <w:top w:val="single" w:sz="4" w:space="0" w:color="4AACC5"/>
              <w:bottom w:val="single" w:sz="6" w:space="0" w:color="4AACC5"/>
            </w:tcBorders>
            <w:shd w:val="clear" w:color="auto" w:fill="30849B"/>
            <w:vAlign w:val="center"/>
          </w:tcPr>
          <w:p w:rsidR="00236EF6" w:rsidRDefault="00236EF6" w:rsidP="00C4306A">
            <w:pPr>
              <w:jc w:val="center"/>
              <w:rPr>
                <w:rFonts w:ascii="微软雅黑" w:hAnsi="微软雅黑" w:cs="微软雅黑"/>
                <w:color w:val="C7EDCC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</w:rPr>
              <w:t>必填</w:t>
            </w:r>
          </w:p>
        </w:tc>
        <w:tc>
          <w:tcPr>
            <w:tcW w:w="3969" w:type="dxa"/>
            <w:tcBorders>
              <w:top w:val="single" w:sz="4" w:space="0" w:color="4AACC5"/>
              <w:bottom w:val="single" w:sz="6" w:space="0" w:color="4AACC5"/>
            </w:tcBorders>
            <w:shd w:val="clear" w:color="auto" w:fill="30849B"/>
            <w:vAlign w:val="center"/>
          </w:tcPr>
          <w:p w:rsidR="00236EF6" w:rsidRDefault="00236EF6" w:rsidP="00C4306A">
            <w:pPr>
              <w:jc w:val="center"/>
              <w:rPr>
                <w:rFonts w:ascii="微软雅黑" w:hAnsi="微软雅黑" w:cs="微软雅黑"/>
                <w:color w:val="C7EDCC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</w:rPr>
              <w:t>参数说明/示例</w:t>
            </w:r>
          </w:p>
        </w:tc>
      </w:tr>
      <w:tr w:rsidR="008A51E5" w:rsidTr="008D0B1D">
        <w:tc>
          <w:tcPr>
            <w:tcW w:w="8897" w:type="dxa"/>
            <w:gridSpan w:val="7"/>
            <w:tcBorders>
              <w:top w:val="single" w:sz="6" w:space="0" w:color="4AACC5"/>
              <w:left w:val="single" w:sz="4" w:space="0" w:color="4AACC5"/>
              <w:bottom w:val="single" w:sz="6" w:space="0" w:color="4AACC5"/>
              <w:right w:val="single" w:sz="4" w:space="0" w:color="4AACC5"/>
            </w:tcBorders>
            <w:shd w:val="clear" w:color="auto" w:fill="FFFFFF" w:themeFill="background1"/>
            <w:hideMark/>
          </w:tcPr>
          <w:p w:rsidR="008A51E5" w:rsidRDefault="008A51E5">
            <w:pPr>
              <w:rPr>
                <w:rFonts w:ascii="微软雅黑" w:hAnsi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val="en-US" w:eastAsia="zh-CN"/>
              </w:rPr>
              <w:t>参见</w:t>
            </w:r>
            <w:hyperlink r:id="rId26" w:anchor="_公共响应BODY属性" w:history="1">
              <w:r>
                <w:rPr>
                  <w:rStyle w:val="af2"/>
                  <w:rFonts w:ascii="微软雅黑" w:hAnsi="微软雅黑" w:cs="微软雅黑" w:hint="eastAsia"/>
                  <w:sz w:val="18"/>
                  <w:szCs w:val="18"/>
                  <w:lang w:val="en-US" w:eastAsia="zh-CN"/>
                </w:rPr>
                <w:t>公共响应BODY属性</w:t>
              </w:r>
            </w:hyperlink>
          </w:p>
        </w:tc>
      </w:tr>
      <w:tr w:rsidR="00236EF6" w:rsidTr="008A51E5">
        <w:tc>
          <w:tcPr>
            <w:tcW w:w="1668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236EF6" w:rsidRDefault="00236EF6" w:rsidP="00C4306A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</w:p>
        </w:tc>
        <w:tc>
          <w:tcPr>
            <w:tcW w:w="1701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236EF6" w:rsidRDefault="00236EF6" w:rsidP="00C4306A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</w:p>
        </w:tc>
        <w:tc>
          <w:tcPr>
            <w:tcW w:w="861" w:type="dxa"/>
            <w:gridSpan w:val="2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236EF6" w:rsidRDefault="00236EF6" w:rsidP="00C4306A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</w:p>
        </w:tc>
        <w:tc>
          <w:tcPr>
            <w:tcW w:w="690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236EF6" w:rsidRDefault="00236EF6" w:rsidP="00C4306A">
            <w:pPr>
              <w:rPr>
                <w:rFonts w:ascii="微软雅黑" w:hAnsi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3977" w:type="dxa"/>
            <w:gridSpan w:val="2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236EF6" w:rsidRPr="00A936DB" w:rsidRDefault="00236EF6" w:rsidP="00C4306A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</w:p>
        </w:tc>
      </w:tr>
    </w:tbl>
    <w:p w:rsidR="00236EF6" w:rsidRPr="00260422" w:rsidRDefault="00236EF6" w:rsidP="00C4306A">
      <w:pPr>
        <w:rPr>
          <w:lang w:eastAsia="zh-CN"/>
        </w:rPr>
      </w:pPr>
    </w:p>
    <w:p w:rsidR="00236EF6" w:rsidRDefault="00236EF6" w:rsidP="00C4306A">
      <w:pPr>
        <w:pStyle w:val="4"/>
      </w:pPr>
      <w:r>
        <w:rPr>
          <w:rFonts w:hint="eastAsia"/>
          <w:lang w:eastAsia="zh-CN"/>
        </w:rPr>
        <w:t>响应</w:t>
      </w:r>
      <w:r>
        <w:rPr>
          <w:rFonts w:hint="eastAsia"/>
        </w:rPr>
        <w:t>码</w:t>
      </w:r>
    </w:p>
    <w:tbl>
      <w:tblPr>
        <w:tblW w:w="6062" w:type="dxa"/>
        <w:tblBorders>
          <w:top w:val="single" w:sz="4" w:space="0" w:color="4AACC5"/>
          <w:left w:val="single" w:sz="4" w:space="0" w:color="4AACC5"/>
          <w:bottom w:val="single" w:sz="4" w:space="0" w:color="4AACC5"/>
          <w:right w:val="single" w:sz="4" w:space="0" w:color="4AACC5"/>
          <w:insideH w:val="single" w:sz="6" w:space="0" w:color="4AACC5"/>
          <w:insideV w:val="single" w:sz="6" w:space="0" w:color="4AACC5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4961"/>
      </w:tblGrid>
      <w:tr w:rsidR="00236EF6" w:rsidTr="006172D4">
        <w:tc>
          <w:tcPr>
            <w:tcW w:w="1101" w:type="dxa"/>
            <w:tcBorders>
              <w:top w:val="single" w:sz="4" w:space="0" w:color="4AACC5"/>
              <w:bottom w:val="single" w:sz="6" w:space="0" w:color="4AACC5"/>
            </w:tcBorders>
            <w:shd w:val="clear" w:color="auto" w:fill="30849B"/>
            <w:vAlign w:val="center"/>
          </w:tcPr>
          <w:p w:rsidR="00236EF6" w:rsidRDefault="00236EF6" w:rsidP="006172D4">
            <w:pPr>
              <w:rPr>
                <w:rFonts w:ascii="微软雅黑" w:hAnsi="微软雅黑" w:cs="微软雅黑"/>
                <w:color w:val="C7EDCC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  <w:lang w:eastAsia="zh-CN"/>
              </w:rPr>
              <w:t>响应码</w:t>
            </w:r>
          </w:p>
        </w:tc>
        <w:tc>
          <w:tcPr>
            <w:tcW w:w="4961" w:type="dxa"/>
            <w:tcBorders>
              <w:top w:val="single" w:sz="4" w:space="0" w:color="4AACC5"/>
              <w:bottom w:val="single" w:sz="6" w:space="0" w:color="4AACC5"/>
            </w:tcBorders>
            <w:shd w:val="clear" w:color="auto" w:fill="30849B"/>
            <w:vAlign w:val="center"/>
          </w:tcPr>
          <w:p w:rsidR="00236EF6" w:rsidRDefault="00236EF6" w:rsidP="006172D4">
            <w:pPr>
              <w:jc w:val="center"/>
              <w:rPr>
                <w:rFonts w:ascii="微软雅黑" w:hAnsi="微软雅黑" w:cs="微软雅黑"/>
                <w:color w:val="C7EDCC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</w:rPr>
              <w:t>定义</w:t>
            </w:r>
          </w:p>
        </w:tc>
      </w:tr>
      <w:tr w:rsidR="00236EF6" w:rsidTr="006172D4">
        <w:tc>
          <w:tcPr>
            <w:tcW w:w="1101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236EF6" w:rsidRPr="009E6C02" w:rsidRDefault="00236EF6" w:rsidP="006172D4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5001</w:t>
            </w:r>
          </w:p>
        </w:tc>
        <w:tc>
          <w:tcPr>
            <w:tcW w:w="4961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236EF6" w:rsidRPr="009E6C02" w:rsidRDefault="00236EF6" w:rsidP="006172D4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665E88"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查询银行卡异常</w:t>
            </w:r>
          </w:p>
        </w:tc>
      </w:tr>
      <w:tr w:rsidR="00236EF6" w:rsidTr="006172D4">
        <w:tc>
          <w:tcPr>
            <w:tcW w:w="1101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236EF6" w:rsidRPr="0001072E" w:rsidRDefault="00236EF6" w:rsidP="006172D4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/>
                <w:sz w:val="18"/>
                <w:szCs w:val="18"/>
                <w:lang w:eastAsia="zh-CN"/>
              </w:rPr>
              <w:t>5002</w:t>
            </w:r>
          </w:p>
        </w:tc>
        <w:tc>
          <w:tcPr>
            <w:tcW w:w="4961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236EF6" w:rsidRPr="006B11BB" w:rsidRDefault="00236EF6" w:rsidP="006172D4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6B11BB"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不存在此银行卡绑定信息</w:t>
            </w:r>
          </w:p>
        </w:tc>
      </w:tr>
      <w:tr w:rsidR="00236EF6" w:rsidTr="006172D4">
        <w:tc>
          <w:tcPr>
            <w:tcW w:w="1101" w:type="dxa"/>
            <w:tcBorders>
              <w:top w:val="single" w:sz="6" w:space="0" w:color="4AACC5"/>
              <w:bottom w:val="single" w:sz="4" w:space="0" w:color="4AACC5"/>
            </w:tcBorders>
            <w:shd w:val="clear" w:color="auto" w:fill="FFFFFF" w:themeFill="background1"/>
          </w:tcPr>
          <w:p w:rsidR="00236EF6" w:rsidRPr="000A20AA" w:rsidRDefault="00236EF6" w:rsidP="006172D4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1347FA">
              <w:rPr>
                <w:rFonts w:ascii="微软雅黑" w:hAnsi="微软雅黑" w:cs="微软雅黑"/>
                <w:sz w:val="18"/>
                <w:szCs w:val="18"/>
                <w:lang w:eastAsia="zh-CN"/>
              </w:rPr>
              <w:t>5999</w:t>
            </w:r>
          </w:p>
        </w:tc>
        <w:tc>
          <w:tcPr>
            <w:tcW w:w="4961" w:type="dxa"/>
            <w:tcBorders>
              <w:top w:val="single" w:sz="6" w:space="0" w:color="4AACC5"/>
              <w:bottom w:val="single" w:sz="4" w:space="0" w:color="4AACC5"/>
            </w:tcBorders>
            <w:shd w:val="clear" w:color="auto" w:fill="FFFFFF" w:themeFill="background1"/>
          </w:tcPr>
          <w:p w:rsidR="00236EF6" w:rsidRPr="000A20AA" w:rsidRDefault="00236EF6" w:rsidP="006172D4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8D2220"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解绑失败</w:t>
            </w: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，</w:t>
            </w:r>
            <w:r w:rsidRPr="00700F82"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请稍后再试</w:t>
            </w:r>
          </w:p>
        </w:tc>
      </w:tr>
    </w:tbl>
    <w:p w:rsidR="00236EF6" w:rsidRDefault="00236EF6" w:rsidP="00236EF6">
      <w:pPr>
        <w:rPr>
          <w:lang w:eastAsia="zh-CN"/>
        </w:rPr>
      </w:pPr>
    </w:p>
    <w:p w:rsidR="002A2817" w:rsidRPr="002A2817" w:rsidRDefault="002A2817" w:rsidP="002A2817">
      <w:pPr>
        <w:pStyle w:val="30"/>
        <w:rPr>
          <w:lang w:eastAsia="zh-CN"/>
        </w:rPr>
      </w:pPr>
      <w:bookmarkStart w:id="164" w:name="_Toc513053756"/>
      <w:bookmarkStart w:id="165" w:name="OLE_LINK71"/>
      <w:bookmarkStart w:id="166" w:name="OLE_LINK72"/>
      <w:r w:rsidRPr="002A2817">
        <w:rPr>
          <w:rFonts w:hint="eastAsia"/>
          <w:lang w:eastAsia="zh-CN"/>
        </w:rPr>
        <w:lastRenderedPageBreak/>
        <w:t>检测银行</w:t>
      </w:r>
      <w:r w:rsidRPr="002A2817">
        <w:rPr>
          <w:lang w:eastAsia="zh-CN"/>
        </w:rPr>
        <w:t>卡</w:t>
      </w:r>
      <w:r w:rsidRPr="002A2817">
        <w:rPr>
          <w:rFonts w:hint="eastAsia"/>
          <w:lang w:eastAsia="zh-CN"/>
        </w:rPr>
        <w:t>受理</w:t>
      </w:r>
      <w:r w:rsidRPr="002A2817">
        <w:rPr>
          <w:lang w:eastAsia="zh-CN"/>
        </w:rPr>
        <w:t>能力</w:t>
      </w:r>
      <w:bookmarkEnd w:id="164"/>
    </w:p>
    <w:p w:rsidR="002A2817" w:rsidRDefault="002A2817" w:rsidP="002A2817">
      <w:pPr>
        <w:adjustRightInd w:val="0"/>
        <w:snapToGrid w:val="0"/>
        <w:rPr>
          <w:lang w:eastAsia="zh-CN"/>
        </w:rPr>
      </w:pPr>
      <w:bookmarkStart w:id="167" w:name="OLE_LINK42"/>
      <w:bookmarkStart w:id="168" w:name="OLE_LINK43"/>
      <w:r>
        <w:rPr>
          <w:rFonts w:hint="eastAsia"/>
          <w:lang w:eastAsia="zh-CN"/>
        </w:rPr>
        <w:t>检测是否支持绑定指定的银行卡</w:t>
      </w:r>
    </w:p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7229"/>
      </w:tblGrid>
      <w:tr w:rsidR="002A2817" w:rsidRPr="005E05C2" w:rsidTr="0084778E">
        <w:tc>
          <w:tcPr>
            <w:tcW w:w="1668" w:type="dxa"/>
            <w:shd w:val="clear" w:color="auto" w:fill="30849B"/>
          </w:tcPr>
          <w:p w:rsidR="002A2817" w:rsidRPr="005E05C2" w:rsidRDefault="002A2817" w:rsidP="0084778E">
            <w:pPr>
              <w:adjustRightInd w:val="0"/>
              <w:snapToGrid w:val="0"/>
              <w:rPr>
                <w:rFonts w:ascii="微软雅黑" w:hAnsi="微软雅黑" w:cs="微软雅黑"/>
                <w:b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  <w:lang w:eastAsia="zh-CN"/>
              </w:rPr>
              <w:t>接口URL</w:t>
            </w:r>
          </w:p>
        </w:tc>
        <w:tc>
          <w:tcPr>
            <w:tcW w:w="7229" w:type="dxa"/>
          </w:tcPr>
          <w:p w:rsidR="002A2817" w:rsidRPr="005E05C2" w:rsidRDefault="002A2817" w:rsidP="0084778E">
            <w:pPr>
              <w:adjustRightInd w:val="0"/>
              <w:snapToGrid w:val="0"/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8E7012"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/person</w:t>
            </w: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/bankcard/accept</w:t>
            </w:r>
          </w:p>
        </w:tc>
      </w:tr>
      <w:bookmarkEnd w:id="167"/>
      <w:bookmarkEnd w:id="168"/>
    </w:tbl>
    <w:p w:rsidR="002A2817" w:rsidRPr="00CF5BF9" w:rsidRDefault="002A2817" w:rsidP="002A2817">
      <w:pPr>
        <w:rPr>
          <w:lang w:eastAsia="zh-CN"/>
        </w:rPr>
      </w:pPr>
    </w:p>
    <w:p w:rsidR="002A2817" w:rsidRDefault="002A2817" w:rsidP="002A2817">
      <w:pPr>
        <w:pStyle w:val="4"/>
        <w:tabs>
          <w:tab w:val="clear" w:pos="1148"/>
          <w:tab w:val="num" w:pos="864"/>
        </w:tabs>
        <w:ind w:left="864" w:hanging="864"/>
        <w:rPr>
          <w:szCs w:val="28"/>
          <w:lang w:eastAsia="zh-CN"/>
        </w:rPr>
      </w:pPr>
      <w:r>
        <w:rPr>
          <w:rFonts w:hint="eastAsia"/>
        </w:rPr>
        <w:t>请求</w:t>
      </w:r>
      <w:r>
        <w:rPr>
          <w:rFonts w:hint="eastAsia"/>
          <w:lang w:val="en-US" w:eastAsia="zh-CN"/>
        </w:rPr>
        <w:t>消息</w:t>
      </w:r>
    </w:p>
    <w:tbl>
      <w:tblPr>
        <w:tblW w:w="8897" w:type="dxa"/>
        <w:tblBorders>
          <w:top w:val="single" w:sz="4" w:space="0" w:color="4AACC5"/>
          <w:left w:val="single" w:sz="4" w:space="0" w:color="4AACC5"/>
          <w:bottom w:val="single" w:sz="4" w:space="0" w:color="4AACC5"/>
          <w:right w:val="single" w:sz="4" w:space="0" w:color="4AACC5"/>
          <w:insideH w:val="single" w:sz="6" w:space="0" w:color="4AACC5"/>
          <w:insideV w:val="single" w:sz="6" w:space="0" w:color="4AACC5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1701"/>
        <w:gridCol w:w="850"/>
        <w:gridCol w:w="11"/>
        <w:gridCol w:w="690"/>
        <w:gridCol w:w="8"/>
        <w:gridCol w:w="3969"/>
      </w:tblGrid>
      <w:tr w:rsidR="002A2817" w:rsidTr="0084778E">
        <w:tc>
          <w:tcPr>
            <w:tcW w:w="1668" w:type="dxa"/>
            <w:tcBorders>
              <w:top w:val="single" w:sz="4" w:space="0" w:color="4AACC5"/>
              <w:bottom w:val="single" w:sz="6" w:space="0" w:color="4AACC5"/>
            </w:tcBorders>
            <w:shd w:val="clear" w:color="auto" w:fill="30849B"/>
            <w:vAlign w:val="center"/>
          </w:tcPr>
          <w:p w:rsidR="002A2817" w:rsidRDefault="002A2817" w:rsidP="0084778E">
            <w:pPr>
              <w:rPr>
                <w:rFonts w:ascii="微软雅黑" w:hAnsi="微软雅黑" w:cs="微软雅黑"/>
                <w:color w:val="C7EDCC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  <w:lang w:eastAsia="zh-CN"/>
              </w:rPr>
              <w:t>属性</w:t>
            </w:r>
          </w:p>
        </w:tc>
        <w:tc>
          <w:tcPr>
            <w:tcW w:w="1701" w:type="dxa"/>
            <w:tcBorders>
              <w:top w:val="single" w:sz="4" w:space="0" w:color="4AACC5"/>
              <w:bottom w:val="single" w:sz="6" w:space="0" w:color="4AACC5"/>
            </w:tcBorders>
            <w:shd w:val="clear" w:color="auto" w:fill="30849B"/>
            <w:vAlign w:val="center"/>
          </w:tcPr>
          <w:p w:rsidR="002A2817" w:rsidRDefault="002A2817" w:rsidP="0084778E">
            <w:pPr>
              <w:jc w:val="center"/>
              <w:rPr>
                <w:rFonts w:ascii="微软雅黑" w:hAnsi="微软雅黑" w:cs="微软雅黑"/>
                <w:color w:val="C7EDCC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</w:rPr>
              <w:t>定义</w:t>
            </w:r>
          </w:p>
        </w:tc>
        <w:tc>
          <w:tcPr>
            <w:tcW w:w="850" w:type="dxa"/>
            <w:tcBorders>
              <w:top w:val="single" w:sz="4" w:space="0" w:color="4AACC5"/>
              <w:bottom w:val="single" w:sz="6" w:space="0" w:color="4AACC5"/>
            </w:tcBorders>
            <w:shd w:val="clear" w:color="auto" w:fill="30849B"/>
            <w:vAlign w:val="center"/>
          </w:tcPr>
          <w:p w:rsidR="002A2817" w:rsidRDefault="002A2817" w:rsidP="0084778E">
            <w:pPr>
              <w:jc w:val="center"/>
              <w:rPr>
                <w:rFonts w:ascii="微软雅黑" w:hAnsi="微软雅黑" w:cs="微软雅黑"/>
                <w:b/>
                <w:color w:val="C7EDCC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</w:rPr>
              <w:t>类型</w:t>
            </w:r>
          </w:p>
          <w:p w:rsidR="002A2817" w:rsidRDefault="002A2817" w:rsidP="0084778E">
            <w:pPr>
              <w:jc w:val="center"/>
              <w:rPr>
                <w:rFonts w:ascii="微软雅黑" w:hAnsi="微软雅黑" w:cs="微软雅黑"/>
                <w:color w:val="C7EDCC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</w:rPr>
              <w:t>长度</w:t>
            </w:r>
          </w:p>
        </w:tc>
        <w:tc>
          <w:tcPr>
            <w:tcW w:w="709" w:type="dxa"/>
            <w:gridSpan w:val="3"/>
            <w:tcBorders>
              <w:top w:val="single" w:sz="4" w:space="0" w:color="4AACC5"/>
              <w:bottom w:val="single" w:sz="6" w:space="0" w:color="4AACC5"/>
            </w:tcBorders>
            <w:shd w:val="clear" w:color="auto" w:fill="30849B"/>
            <w:vAlign w:val="center"/>
          </w:tcPr>
          <w:p w:rsidR="002A2817" w:rsidRDefault="002A2817" w:rsidP="0084778E">
            <w:pPr>
              <w:jc w:val="center"/>
              <w:rPr>
                <w:rFonts w:ascii="微软雅黑" w:hAnsi="微软雅黑" w:cs="微软雅黑"/>
                <w:color w:val="C7EDCC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</w:rPr>
              <w:t>必填</w:t>
            </w:r>
          </w:p>
        </w:tc>
        <w:tc>
          <w:tcPr>
            <w:tcW w:w="3969" w:type="dxa"/>
            <w:tcBorders>
              <w:top w:val="single" w:sz="4" w:space="0" w:color="4AACC5"/>
              <w:bottom w:val="single" w:sz="6" w:space="0" w:color="4AACC5"/>
            </w:tcBorders>
            <w:shd w:val="clear" w:color="auto" w:fill="30849B"/>
            <w:vAlign w:val="center"/>
          </w:tcPr>
          <w:p w:rsidR="002A2817" w:rsidRDefault="002A2817" w:rsidP="0084778E">
            <w:pPr>
              <w:jc w:val="center"/>
              <w:rPr>
                <w:rFonts w:ascii="微软雅黑" w:hAnsi="微软雅黑" w:cs="微软雅黑"/>
                <w:color w:val="C7EDCC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</w:rPr>
              <w:t>参数说明/示例</w:t>
            </w:r>
          </w:p>
        </w:tc>
      </w:tr>
      <w:tr w:rsidR="002A2817" w:rsidTr="0084778E">
        <w:tc>
          <w:tcPr>
            <w:tcW w:w="1668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2A2817" w:rsidRPr="009E6C02" w:rsidRDefault="002A2817" w:rsidP="0084778E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C75683">
              <w:rPr>
                <w:rFonts w:ascii="微软雅黑" w:hAnsi="微软雅黑" w:cs="微软雅黑"/>
                <w:sz w:val="18"/>
                <w:szCs w:val="18"/>
                <w:lang w:eastAsia="zh-CN"/>
              </w:rPr>
              <w:t>bankAcctId</w:t>
            </w:r>
          </w:p>
        </w:tc>
        <w:tc>
          <w:tcPr>
            <w:tcW w:w="1701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2A2817" w:rsidRPr="00D2558C" w:rsidRDefault="002A2817" w:rsidP="0084778E">
            <w:pPr>
              <w:rPr>
                <w:rFonts w:ascii="微软雅黑" w:hAnsi="微软雅黑" w:cs="微软雅黑"/>
                <w:sz w:val="18"/>
                <w:szCs w:val="18"/>
                <w:lang w:val="en-US" w:eastAsia="zh-CN"/>
              </w:rPr>
            </w:pPr>
            <w:r w:rsidRPr="00D2558C">
              <w:rPr>
                <w:rFonts w:ascii="微软雅黑" w:hAnsi="微软雅黑" w:cs="微软雅黑" w:hint="eastAsia"/>
                <w:sz w:val="18"/>
                <w:szCs w:val="18"/>
                <w:lang w:val="en-US" w:eastAsia="zh-CN"/>
              </w:rPr>
              <w:t>银行</w:t>
            </w:r>
            <w:r w:rsidRPr="00D2558C">
              <w:rPr>
                <w:rFonts w:ascii="微软雅黑" w:hAnsi="微软雅黑" w:cs="微软雅黑"/>
                <w:sz w:val="18"/>
                <w:szCs w:val="18"/>
                <w:lang w:val="en-US" w:eastAsia="zh-CN"/>
              </w:rPr>
              <w:t>卡号</w:t>
            </w:r>
          </w:p>
        </w:tc>
        <w:tc>
          <w:tcPr>
            <w:tcW w:w="861" w:type="dxa"/>
            <w:gridSpan w:val="2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2A2817" w:rsidRPr="00D2558C" w:rsidRDefault="002A2817" w:rsidP="0084778E">
            <w:pPr>
              <w:rPr>
                <w:rFonts w:ascii="微软雅黑" w:hAnsi="微软雅黑" w:cs="微软雅黑"/>
                <w:sz w:val="18"/>
                <w:szCs w:val="18"/>
                <w:lang w:val="en-US" w:eastAsia="zh-CN"/>
              </w:rPr>
            </w:pPr>
            <w:r w:rsidRPr="00D2558C">
              <w:rPr>
                <w:rFonts w:ascii="微软雅黑" w:hAnsi="微软雅黑" w:cs="微软雅黑" w:hint="eastAsia"/>
                <w:sz w:val="18"/>
                <w:szCs w:val="18"/>
                <w:lang w:val="en-US" w:eastAsia="zh-CN"/>
              </w:rPr>
              <w:t>N24</w:t>
            </w:r>
          </w:p>
        </w:tc>
        <w:tc>
          <w:tcPr>
            <w:tcW w:w="690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2A2817" w:rsidRPr="009E6C02" w:rsidRDefault="002A2817" w:rsidP="0084778E">
            <w:pPr>
              <w:rPr>
                <w:rFonts w:ascii="微软雅黑" w:hAnsi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val="en-US" w:eastAsia="zh-CN"/>
              </w:rPr>
              <w:t>M</w:t>
            </w:r>
          </w:p>
        </w:tc>
        <w:tc>
          <w:tcPr>
            <w:tcW w:w="3977" w:type="dxa"/>
            <w:gridSpan w:val="2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2A2817" w:rsidRPr="00A936DB" w:rsidRDefault="002A2817" w:rsidP="0084778E">
            <w:pPr>
              <w:rPr>
                <w:rFonts w:ascii="微软雅黑" w:hAnsi="微软雅黑" w:cs="微软雅黑"/>
                <w:sz w:val="18"/>
                <w:szCs w:val="18"/>
                <w:lang w:val="en-US" w:eastAsia="zh-CN"/>
              </w:rPr>
            </w:pPr>
          </w:p>
        </w:tc>
      </w:tr>
    </w:tbl>
    <w:p w:rsidR="002A2817" w:rsidRPr="00DC3E9B" w:rsidRDefault="002A2817" w:rsidP="002A2817">
      <w:pPr>
        <w:rPr>
          <w:lang w:eastAsia="zh-CN"/>
        </w:rPr>
      </w:pPr>
    </w:p>
    <w:p w:rsidR="002A2817" w:rsidRDefault="002A2817" w:rsidP="002A2817">
      <w:pPr>
        <w:pStyle w:val="4"/>
        <w:tabs>
          <w:tab w:val="clear" w:pos="1148"/>
          <w:tab w:val="num" w:pos="864"/>
        </w:tabs>
        <w:ind w:left="864" w:hanging="864"/>
      </w:pPr>
      <w:r>
        <w:rPr>
          <w:rFonts w:hint="eastAsia"/>
        </w:rPr>
        <w:t>响应</w:t>
      </w:r>
      <w:r>
        <w:rPr>
          <w:rFonts w:hint="eastAsia"/>
          <w:lang w:eastAsia="zh-CN"/>
        </w:rPr>
        <w:t>消息</w:t>
      </w:r>
    </w:p>
    <w:tbl>
      <w:tblPr>
        <w:tblW w:w="8897" w:type="dxa"/>
        <w:tblBorders>
          <w:top w:val="single" w:sz="4" w:space="0" w:color="4AACC5"/>
          <w:left w:val="single" w:sz="4" w:space="0" w:color="4AACC5"/>
          <w:bottom w:val="single" w:sz="4" w:space="0" w:color="4AACC5"/>
          <w:right w:val="single" w:sz="4" w:space="0" w:color="4AACC5"/>
          <w:insideH w:val="single" w:sz="6" w:space="0" w:color="4AACC5"/>
          <w:insideV w:val="single" w:sz="6" w:space="0" w:color="4AACC5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1701"/>
        <w:gridCol w:w="850"/>
        <w:gridCol w:w="709"/>
        <w:gridCol w:w="3969"/>
      </w:tblGrid>
      <w:tr w:rsidR="002A2817" w:rsidTr="0084778E">
        <w:tc>
          <w:tcPr>
            <w:tcW w:w="1668" w:type="dxa"/>
            <w:tcBorders>
              <w:top w:val="single" w:sz="4" w:space="0" w:color="4AACC5"/>
              <w:bottom w:val="single" w:sz="6" w:space="0" w:color="4AACC5"/>
            </w:tcBorders>
            <w:shd w:val="clear" w:color="auto" w:fill="30849B"/>
            <w:vAlign w:val="center"/>
          </w:tcPr>
          <w:p w:rsidR="002A2817" w:rsidRDefault="002A2817" w:rsidP="0084778E">
            <w:pPr>
              <w:rPr>
                <w:rFonts w:ascii="微软雅黑" w:hAnsi="微软雅黑" w:cs="微软雅黑"/>
                <w:color w:val="C7EDCC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  <w:lang w:eastAsia="zh-CN"/>
              </w:rPr>
              <w:t>属性</w:t>
            </w:r>
          </w:p>
        </w:tc>
        <w:tc>
          <w:tcPr>
            <w:tcW w:w="1701" w:type="dxa"/>
            <w:tcBorders>
              <w:top w:val="single" w:sz="4" w:space="0" w:color="4AACC5"/>
              <w:bottom w:val="single" w:sz="6" w:space="0" w:color="4AACC5"/>
            </w:tcBorders>
            <w:shd w:val="clear" w:color="auto" w:fill="30849B"/>
            <w:vAlign w:val="center"/>
          </w:tcPr>
          <w:p w:rsidR="002A2817" w:rsidRDefault="002A2817" w:rsidP="0084778E">
            <w:pPr>
              <w:jc w:val="center"/>
              <w:rPr>
                <w:rFonts w:ascii="微软雅黑" w:hAnsi="微软雅黑" w:cs="微软雅黑"/>
                <w:color w:val="C7EDCC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</w:rPr>
              <w:t>定义</w:t>
            </w:r>
          </w:p>
        </w:tc>
        <w:tc>
          <w:tcPr>
            <w:tcW w:w="850" w:type="dxa"/>
            <w:tcBorders>
              <w:top w:val="single" w:sz="4" w:space="0" w:color="4AACC5"/>
              <w:bottom w:val="single" w:sz="6" w:space="0" w:color="4AACC5"/>
            </w:tcBorders>
            <w:shd w:val="clear" w:color="auto" w:fill="30849B"/>
            <w:vAlign w:val="center"/>
          </w:tcPr>
          <w:p w:rsidR="002A2817" w:rsidRDefault="002A2817" w:rsidP="0084778E">
            <w:pPr>
              <w:jc w:val="center"/>
              <w:rPr>
                <w:rFonts w:ascii="微软雅黑" w:hAnsi="微软雅黑" w:cs="微软雅黑"/>
                <w:b/>
                <w:color w:val="C7EDCC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</w:rPr>
              <w:t>类型</w:t>
            </w:r>
          </w:p>
          <w:p w:rsidR="002A2817" w:rsidRDefault="002A2817" w:rsidP="0084778E">
            <w:pPr>
              <w:jc w:val="center"/>
              <w:rPr>
                <w:rFonts w:ascii="微软雅黑" w:hAnsi="微软雅黑" w:cs="微软雅黑"/>
                <w:color w:val="C7EDCC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</w:rPr>
              <w:t>长度</w:t>
            </w:r>
          </w:p>
        </w:tc>
        <w:tc>
          <w:tcPr>
            <w:tcW w:w="709" w:type="dxa"/>
            <w:tcBorders>
              <w:top w:val="single" w:sz="4" w:space="0" w:color="4AACC5"/>
              <w:bottom w:val="single" w:sz="6" w:space="0" w:color="4AACC5"/>
            </w:tcBorders>
            <w:shd w:val="clear" w:color="auto" w:fill="30849B"/>
            <w:vAlign w:val="center"/>
          </w:tcPr>
          <w:p w:rsidR="002A2817" w:rsidRDefault="002A2817" w:rsidP="0084778E">
            <w:pPr>
              <w:jc w:val="center"/>
              <w:rPr>
                <w:rFonts w:ascii="微软雅黑" w:hAnsi="微软雅黑" w:cs="微软雅黑"/>
                <w:color w:val="C7EDCC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</w:rPr>
              <w:t>必填</w:t>
            </w:r>
          </w:p>
        </w:tc>
        <w:tc>
          <w:tcPr>
            <w:tcW w:w="3969" w:type="dxa"/>
            <w:tcBorders>
              <w:top w:val="single" w:sz="4" w:space="0" w:color="4AACC5"/>
              <w:bottom w:val="single" w:sz="6" w:space="0" w:color="4AACC5"/>
            </w:tcBorders>
            <w:shd w:val="clear" w:color="auto" w:fill="30849B"/>
            <w:vAlign w:val="center"/>
          </w:tcPr>
          <w:p w:rsidR="002A2817" w:rsidRDefault="002A2817" w:rsidP="0084778E">
            <w:pPr>
              <w:jc w:val="center"/>
              <w:rPr>
                <w:rFonts w:ascii="微软雅黑" w:hAnsi="微软雅黑" w:cs="微软雅黑"/>
                <w:color w:val="C7EDCC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</w:rPr>
              <w:t>参数说明/示例</w:t>
            </w:r>
          </w:p>
        </w:tc>
      </w:tr>
      <w:tr w:rsidR="002A2817" w:rsidTr="0084778E">
        <w:tc>
          <w:tcPr>
            <w:tcW w:w="8897" w:type="dxa"/>
            <w:gridSpan w:val="5"/>
            <w:tcBorders>
              <w:top w:val="single" w:sz="6" w:space="0" w:color="4AACC5"/>
              <w:left w:val="single" w:sz="4" w:space="0" w:color="4AACC5"/>
              <w:bottom w:val="single" w:sz="6" w:space="0" w:color="4AACC5"/>
              <w:right w:val="single" w:sz="4" w:space="0" w:color="4AACC5"/>
            </w:tcBorders>
            <w:shd w:val="clear" w:color="auto" w:fill="FFFFFF" w:themeFill="background1"/>
            <w:hideMark/>
          </w:tcPr>
          <w:p w:rsidR="002A2817" w:rsidRDefault="002A2817" w:rsidP="0084778E">
            <w:pPr>
              <w:rPr>
                <w:rFonts w:ascii="微软雅黑" w:hAnsi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val="en-US" w:eastAsia="zh-CN"/>
              </w:rPr>
              <w:t>参见</w:t>
            </w:r>
            <w:hyperlink r:id="rId27" w:anchor="_公共响应BODY属性" w:history="1">
              <w:r>
                <w:rPr>
                  <w:rStyle w:val="af2"/>
                  <w:rFonts w:ascii="微软雅黑" w:hAnsi="微软雅黑" w:cs="微软雅黑" w:hint="eastAsia"/>
                  <w:sz w:val="18"/>
                  <w:szCs w:val="18"/>
                  <w:lang w:val="en-US" w:eastAsia="zh-CN"/>
                </w:rPr>
                <w:t>公共响应BODY属性</w:t>
              </w:r>
            </w:hyperlink>
          </w:p>
        </w:tc>
      </w:tr>
      <w:tr w:rsidR="002A2817" w:rsidRPr="002A2817" w:rsidTr="0084778E">
        <w:tc>
          <w:tcPr>
            <w:tcW w:w="1668" w:type="dxa"/>
            <w:tcBorders>
              <w:top w:val="single" w:sz="4" w:space="0" w:color="4AACC5"/>
              <w:bottom w:val="single" w:sz="4" w:space="0" w:color="4AACC5"/>
            </w:tcBorders>
            <w:shd w:val="clear" w:color="auto" w:fill="FFFFFF" w:themeFill="background1"/>
            <w:vAlign w:val="center"/>
          </w:tcPr>
          <w:p w:rsidR="002A2817" w:rsidRPr="002A2817" w:rsidRDefault="002A2817" w:rsidP="0084778E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2A2817">
              <w:rPr>
                <w:rFonts w:ascii="微软雅黑" w:hAnsi="微软雅黑" w:cs="微软雅黑"/>
                <w:sz w:val="18"/>
                <w:szCs w:val="18"/>
                <w:lang w:eastAsia="zh-CN"/>
              </w:rPr>
              <w:t>cardType</w:t>
            </w:r>
          </w:p>
        </w:tc>
        <w:tc>
          <w:tcPr>
            <w:tcW w:w="1701" w:type="dxa"/>
            <w:tcBorders>
              <w:top w:val="single" w:sz="4" w:space="0" w:color="4AACC5"/>
              <w:bottom w:val="single" w:sz="4" w:space="0" w:color="4AACC5"/>
            </w:tcBorders>
            <w:shd w:val="clear" w:color="auto" w:fill="FFFFFF" w:themeFill="background1"/>
            <w:vAlign w:val="center"/>
          </w:tcPr>
          <w:p w:rsidR="002A2817" w:rsidRPr="002A2817" w:rsidRDefault="002A2817" w:rsidP="0084778E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2A2817"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卡</w:t>
            </w:r>
            <w:r w:rsidRPr="002A2817">
              <w:rPr>
                <w:rFonts w:ascii="微软雅黑" w:hAnsi="微软雅黑" w:cs="微软雅黑"/>
                <w:sz w:val="18"/>
                <w:szCs w:val="18"/>
                <w:lang w:eastAsia="zh-CN"/>
              </w:rPr>
              <w:t>类型</w:t>
            </w:r>
          </w:p>
        </w:tc>
        <w:tc>
          <w:tcPr>
            <w:tcW w:w="850" w:type="dxa"/>
            <w:tcBorders>
              <w:top w:val="single" w:sz="4" w:space="0" w:color="4AACC5"/>
              <w:bottom w:val="single" w:sz="4" w:space="0" w:color="4AACC5"/>
            </w:tcBorders>
            <w:shd w:val="clear" w:color="auto" w:fill="FFFFFF" w:themeFill="background1"/>
            <w:vAlign w:val="center"/>
          </w:tcPr>
          <w:p w:rsidR="002A2817" w:rsidRPr="002A2817" w:rsidRDefault="002A2817" w:rsidP="0084778E">
            <w:pPr>
              <w:jc w:val="center"/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2A2817"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N</w:t>
            </w:r>
            <w:r w:rsidRPr="002A2817">
              <w:rPr>
                <w:rFonts w:ascii="微软雅黑" w:hAnsi="微软雅黑" w:cs="微软雅黑"/>
                <w:sz w:val="18"/>
                <w:szCs w:val="18"/>
                <w:lang w:eastAsia="zh-CN"/>
              </w:rPr>
              <w:t>4</w:t>
            </w:r>
          </w:p>
        </w:tc>
        <w:tc>
          <w:tcPr>
            <w:tcW w:w="709" w:type="dxa"/>
            <w:tcBorders>
              <w:top w:val="single" w:sz="4" w:space="0" w:color="4AACC5"/>
              <w:bottom w:val="single" w:sz="4" w:space="0" w:color="4AACC5"/>
            </w:tcBorders>
            <w:shd w:val="clear" w:color="auto" w:fill="FFFFFF" w:themeFill="background1"/>
            <w:vAlign w:val="center"/>
          </w:tcPr>
          <w:p w:rsidR="002A2817" w:rsidRPr="002A2817" w:rsidRDefault="002A2817" w:rsidP="0084778E">
            <w:pPr>
              <w:jc w:val="center"/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2A2817"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O</w:t>
            </w:r>
          </w:p>
        </w:tc>
        <w:tc>
          <w:tcPr>
            <w:tcW w:w="3969" w:type="dxa"/>
            <w:tcBorders>
              <w:top w:val="single" w:sz="4" w:space="0" w:color="4AACC5"/>
              <w:bottom w:val="single" w:sz="4" w:space="0" w:color="4AACC5"/>
            </w:tcBorders>
            <w:shd w:val="clear" w:color="auto" w:fill="FFFFFF" w:themeFill="background1"/>
            <w:vAlign w:val="center"/>
          </w:tcPr>
          <w:p w:rsidR="002A2817" w:rsidRPr="002A2817" w:rsidRDefault="002A2817" w:rsidP="0084778E">
            <w:pPr>
              <w:jc w:val="center"/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2A2817"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参见</w:t>
            </w:r>
            <w:r w:rsidRPr="002A2817">
              <w:rPr>
                <w:rFonts w:ascii="微软雅黑" w:hAnsi="微软雅黑" w:cs="微软雅黑"/>
                <w:sz w:val="18"/>
                <w:szCs w:val="18"/>
                <w:lang w:eastAsia="zh-CN"/>
              </w:rPr>
              <w:t>卡类型</w:t>
            </w:r>
          </w:p>
        </w:tc>
      </w:tr>
      <w:tr w:rsidR="002A2817" w:rsidRPr="002A2817" w:rsidTr="0084778E">
        <w:tc>
          <w:tcPr>
            <w:tcW w:w="1668" w:type="dxa"/>
            <w:tcBorders>
              <w:top w:val="single" w:sz="4" w:space="0" w:color="4AACC5"/>
              <w:bottom w:val="single" w:sz="4" w:space="0" w:color="4AACC5"/>
            </w:tcBorders>
            <w:shd w:val="clear" w:color="auto" w:fill="FFFFFF" w:themeFill="background1"/>
            <w:vAlign w:val="center"/>
          </w:tcPr>
          <w:p w:rsidR="002A2817" w:rsidRPr="002A2817" w:rsidRDefault="002A2817" w:rsidP="0084778E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2A2817">
              <w:rPr>
                <w:rFonts w:ascii="微软雅黑" w:hAnsi="微软雅黑" w:cs="微软雅黑"/>
                <w:sz w:val="18"/>
                <w:szCs w:val="18"/>
                <w:lang w:eastAsia="zh-CN"/>
              </w:rPr>
              <w:t>b</w:t>
            </w:r>
            <w:r w:rsidRPr="002A2817"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ank</w:t>
            </w:r>
            <w:r w:rsidRPr="002A2817">
              <w:rPr>
                <w:rFonts w:ascii="微软雅黑" w:hAnsi="微软雅黑" w:cs="微软雅黑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701" w:type="dxa"/>
            <w:tcBorders>
              <w:top w:val="single" w:sz="4" w:space="0" w:color="4AACC5"/>
              <w:bottom w:val="single" w:sz="4" w:space="0" w:color="4AACC5"/>
            </w:tcBorders>
            <w:shd w:val="clear" w:color="auto" w:fill="FFFFFF" w:themeFill="background1"/>
            <w:vAlign w:val="center"/>
          </w:tcPr>
          <w:p w:rsidR="002A2817" w:rsidRPr="002A2817" w:rsidRDefault="002A2817" w:rsidP="0084778E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2A2817"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银行编号</w:t>
            </w:r>
          </w:p>
        </w:tc>
        <w:tc>
          <w:tcPr>
            <w:tcW w:w="850" w:type="dxa"/>
            <w:tcBorders>
              <w:top w:val="single" w:sz="4" w:space="0" w:color="4AACC5"/>
              <w:bottom w:val="single" w:sz="4" w:space="0" w:color="4AACC5"/>
            </w:tcBorders>
            <w:shd w:val="clear" w:color="auto" w:fill="FFFFFF" w:themeFill="background1"/>
            <w:vAlign w:val="center"/>
          </w:tcPr>
          <w:p w:rsidR="002A2817" w:rsidRPr="002A2817" w:rsidRDefault="002A2817" w:rsidP="0084778E">
            <w:pPr>
              <w:jc w:val="center"/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2A2817"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AN6</w:t>
            </w:r>
          </w:p>
        </w:tc>
        <w:tc>
          <w:tcPr>
            <w:tcW w:w="709" w:type="dxa"/>
            <w:tcBorders>
              <w:top w:val="single" w:sz="4" w:space="0" w:color="4AACC5"/>
              <w:bottom w:val="single" w:sz="4" w:space="0" w:color="4AACC5"/>
            </w:tcBorders>
            <w:shd w:val="clear" w:color="auto" w:fill="FFFFFF" w:themeFill="background1"/>
            <w:vAlign w:val="center"/>
          </w:tcPr>
          <w:p w:rsidR="002A2817" w:rsidRPr="002A2817" w:rsidRDefault="002A2817" w:rsidP="0084778E">
            <w:pPr>
              <w:jc w:val="center"/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2A2817"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O</w:t>
            </w:r>
          </w:p>
        </w:tc>
        <w:tc>
          <w:tcPr>
            <w:tcW w:w="3969" w:type="dxa"/>
            <w:tcBorders>
              <w:top w:val="single" w:sz="4" w:space="0" w:color="4AACC5"/>
              <w:bottom w:val="single" w:sz="4" w:space="0" w:color="4AACC5"/>
            </w:tcBorders>
            <w:shd w:val="clear" w:color="auto" w:fill="FFFFFF" w:themeFill="background1"/>
            <w:vAlign w:val="center"/>
          </w:tcPr>
          <w:p w:rsidR="002A2817" w:rsidRPr="002A2817" w:rsidRDefault="002A2817" w:rsidP="0084778E">
            <w:pPr>
              <w:jc w:val="center"/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2A2817"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参见银行</w:t>
            </w:r>
            <w:r w:rsidRPr="002A2817">
              <w:rPr>
                <w:rFonts w:ascii="微软雅黑" w:hAnsi="微软雅黑" w:cs="微软雅黑"/>
                <w:sz w:val="18"/>
                <w:szCs w:val="18"/>
                <w:lang w:eastAsia="zh-CN"/>
              </w:rPr>
              <w:t>编号</w:t>
            </w:r>
          </w:p>
        </w:tc>
      </w:tr>
      <w:tr w:rsidR="002A2817" w:rsidRPr="002A2817" w:rsidTr="0084778E">
        <w:tc>
          <w:tcPr>
            <w:tcW w:w="1668" w:type="dxa"/>
            <w:tcBorders>
              <w:top w:val="single" w:sz="4" w:space="0" w:color="4AACC5"/>
              <w:bottom w:val="single" w:sz="6" w:space="0" w:color="4AACC5"/>
            </w:tcBorders>
            <w:shd w:val="clear" w:color="auto" w:fill="FFFFFF" w:themeFill="background1"/>
            <w:vAlign w:val="center"/>
          </w:tcPr>
          <w:p w:rsidR="002A2817" w:rsidRPr="002A2817" w:rsidRDefault="002A2817" w:rsidP="0084778E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2A2817"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bankName</w:t>
            </w:r>
          </w:p>
        </w:tc>
        <w:tc>
          <w:tcPr>
            <w:tcW w:w="1701" w:type="dxa"/>
            <w:tcBorders>
              <w:top w:val="single" w:sz="4" w:space="0" w:color="4AACC5"/>
              <w:bottom w:val="single" w:sz="6" w:space="0" w:color="4AACC5"/>
            </w:tcBorders>
            <w:shd w:val="clear" w:color="auto" w:fill="FFFFFF" w:themeFill="background1"/>
            <w:vAlign w:val="center"/>
          </w:tcPr>
          <w:p w:rsidR="002A2817" w:rsidRPr="002A2817" w:rsidRDefault="002A2817" w:rsidP="0084778E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2A2817"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银行名称</w:t>
            </w:r>
          </w:p>
        </w:tc>
        <w:tc>
          <w:tcPr>
            <w:tcW w:w="850" w:type="dxa"/>
            <w:tcBorders>
              <w:top w:val="single" w:sz="4" w:space="0" w:color="4AACC5"/>
              <w:bottom w:val="single" w:sz="6" w:space="0" w:color="4AACC5"/>
            </w:tcBorders>
            <w:shd w:val="clear" w:color="auto" w:fill="FFFFFF" w:themeFill="background1"/>
            <w:vAlign w:val="center"/>
          </w:tcPr>
          <w:p w:rsidR="002A2817" w:rsidRPr="002A2817" w:rsidRDefault="00126AC1" w:rsidP="0084778E">
            <w:pPr>
              <w:jc w:val="center"/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/>
                <w:sz w:val="18"/>
                <w:szCs w:val="18"/>
                <w:lang w:eastAsia="zh-CN"/>
              </w:rPr>
              <w:t>X</w:t>
            </w:r>
            <w:r w:rsidR="002A2817" w:rsidRPr="002A2817">
              <w:rPr>
                <w:rFonts w:ascii="微软雅黑" w:hAnsi="微软雅黑" w:cs="微软雅黑"/>
                <w:sz w:val="18"/>
                <w:szCs w:val="18"/>
                <w:lang w:eastAsia="zh-CN"/>
              </w:rPr>
              <w:t>64</w:t>
            </w:r>
          </w:p>
        </w:tc>
        <w:tc>
          <w:tcPr>
            <w:tcW w:w="709" w:type="dxa"/>
            <w:tcBorders>
              <w:top w:val="single" w:sz="4" w:space="0" w:color="4AACC5"/>
              <w:bottom w:val="single" w:sz="6" w:space="0" w:color="4AACC5"/>
            </w:tcBorders>
            <w:shd w:val="clear" w:color="auto" w:fill="FFFFFF" w:themeFill="background1"/>
            <w:vAlign w:val="center"/>
          </w:tcPr>
          <w:p w:rsidR="002A2817" w:rsidRPr="002A2817" w:rsidRDefault="002A2817" w:rsidP="0084778E">
            <w:pPr>
              <w:jc w:val="center"/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2A2817"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O</w:t>
            </w:r>
          </w:p>
        </w:tc>
        <w:tc>
          <w:tcPr>
            <w:tcW w:w="3969" w:type="dxa"/>
            <w:tcBorders>
              <w:top w:val="single" w:sz="4" w:space="0" w:color="4AACC5"/>
              <w:bottom w:val="single" w:sz="6" w:space="0" w:color="4AACC5"/>
            </w:tcBorders>
            <w:shd w:val="clear" w:color="auto" w:fill="FFFFFF" w:themeFill="background1"/>
            <w:vAlign w:val="center"/>
          </w:tcPr>
          <w:p w:rsidR="002A2817" w:rsidRPr="002A2817" w:rsidRDefault="002A2817" w:rsidP="0084778E">
            <w:pPr>
              <w:jc w:val="center"/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</w:p>
        </w:tc>
      </w:tr>
    </w:tbl>
    <w:p w:rsidR="002A2817" w:rsidRPr="00DC3E9B" w:rsidRDefault="002A2817" w:rsidP="002A2817">
      <w:pPr>
        <w:rPr>
          <w:lang w:eastAsia="zh-CN"/>
        </w:rPr>
      </w:pPr>
    </w:p>
    <w:p w:rsidR="002A2817" w:rsidRDefault="002A2817" w:rsidP="002A2817">
      <w:pPr>
        <w:pStyle w:val="4"/>
        <w:tabs>
          <w:tab w:val="clear" w:pos="1148"/>
          <w:tab w:val="num" w:pos="864"/>
        </w:tabs>
        <w:ind w:left="864" w:hanging="864"/>
      </w:pPr>
      <w:r>
        <w:rPr>
          <w:rFonts w:hint="eastAsia"/>
          <w:lang w:eastAsia="zh-CN"/>
        </w:rPr>
        <w:t>响应</w:t>
      </w:r>
      <w:r>
        <w:rPr>
          <w:rFonts w:hint="eastAsia"/>
        </w:rPr>
        <w:t>码</w:t>
      </w:r>
    </w:p>
    <w:tbl>
      <w:tblPr>
        <w:tblW w:w="6062" w:type="dxa"/>
        <w:tblBorders>
          <w:top w:val="single" w:sz="4" w:space="0" w:color="4AACC5"/>
          <w:left w:val="single" w:sz="4" w:space="0" w:color="4AACC5"/>
          <w:bottom w:val="single" w:sz="4" w:space="0" w:color="4AACC5"/>
          <w:right w:val="single" w:sz="4" w:space="0" w:color="4AACC5"/>
          <w:insideH w:val="single" w:sz="6" w:space="0" w:color="4AACC5"/>
          <w:insideV w:val="single" w:sz="6" w:space="0" w:color="4AACC5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4961"/>
      </w:tblGrid>
      <w:tr w:rsidR="002A2817" w:rsidTr="0084778E">
        <w:tc>
          <w:tcPr>
            <w:tcW w:w="1101" w:type="dxa"/>
            <w:tcBorders>
              <w:top w:val="single" w:sz="4" w:space="0" w:color="4AACC5"/>
              <w:bottom w:val="single" w:sz="6" w:space="0" w:color="4AACC5"/>
            </w:tcBorders>
            <w:shd w:val="clear" w:color="auto" w:fill="30849B"/>
            <w:vAlign w:val="center"/>
          </w:tcPr>
          <w:p w:rsidR="002A2817" w:rsidRDefault="002A2817" w:rsidP="0084778E">
            <w:pPr>
              <w:rPr>
                <w:rFonts w:ascii="微软雅黑" w:hAnsi="微软雅黑" w:cs="微软雅黑"/>
                <w:color w:val="C7EDCC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  <w:lang w:eastAsia="zh-CN"/>
              </w:rPr>
              <w:t>响应码</w:t>
            </w:r>
          </w:p>
        </w:tc>
        <w:tc>
          <w:tcPr>
            <w:tcW w:w="4961" w:type="dxa"/>
            <w:tcBorders>
              <w:top w:val="single" w:sz="4" w:space="0" w:color="4AACC5"/>
              <w:bottom w:val="single" w:sz="6" w:space="0" w:color="4AACC5"/>
            </w:tcBorders>
            <w:shd w:val="clear" w:color="auto" w:fill="30849B"/>
            <w:vAlign w:val="center"/>
          </w:tcPr>
          <w:p w:rsidR="002A2817" w:rsidRDefault="002A2817" w:rsidP="0084778E">
            <w:pPr>
              <w:jc w:val="center"/>
              <w:rPr>
                <w:rFonts w:ascii="微软雅黑" w:hAnsi="微软雅黑" w:cs="微软雅黑"/>
                <w:color w:val="C7EDCC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</w:rPr>
              <w:t>定义</w:t>
            </w:r>
          </w:p>
        </w:tc>
      </w:tr>
      <w:tr w:rsidR="002A2817" w:rsidTr="0084778E">
        <w:tc>
          <w:tcPr>
            <w:tcW w:w="1101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2A2817" w:rsidRPr="000A20AA" w:rsidRDefault="002A2817" w:rsidP="0084778E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/>
                <w:sz w:val="18"/>
                <w:szCs w:val="18"/>
                <w:lang w:eastAsia="zh-CN"/>
              </w:rPr>
              <w:t>5</w:t>
            </w: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001</w:t>
            </w:r>
          </w:p>
        </w:tc>
        <w:tc>
          <w:tcPr>
            <w:tcW w:w="4961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2A2817" w:rsidRPr="000A20AA" w:rsidRDefault="002A2817" w:rsidP="0084778E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B26738">
              <w:rPr>
                <w:rFonts w:ascii="微软雅黑" w:hAnsi="微软雅黑" w:cs="宋体" w:hint="eastAsia"/>
                <w:color w:val="000000"/>
                <w:sz w:val="18"/>
                <w:szCs w:val="18"/>
              </w:rPr>
              <w:t>暂不支持该银行</w:t>
            </w:r>
          </w:p>
        </w:tc>
      </w:tr>
      <w:tr w:rsidR="002A2817" w:rsidTr="0084778E">
        <w:tc>
          <w:tcPr>
            <w:tcW w:w="1101" w:type="dxa"/>
            <w:tcBorders>
              <w:top w:val="single" w:sz="6" w:space="0" w:color="4AACC5"/>
              <w:bottom w:val="single" w:sz="4" w:space="0" w:color="4AACC5"/>
            </w:tcBorders>
            <w:shd w:val="clear" w:color="auto" w:fill="FFFFFF" w:themeFill="background1"/>
          </w:tcPr>
          <w:p w:rsidR="002A2817" w:rsidRDefault="002A2817" w:rsidP="0084778E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/>
                <w:sz w:val="18"/>
                <w:szCs w:val="18"/>
                <w:lang w:eastAsia="zh-CN"/>
              </w:rPr>
              <w:t>5</w:t>
            </w: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002</w:t>
            </w:r>
          </w:p>
        </w:tc>
        <w:tc>
          <w:tcPr>
            <w:tcW w:w="4961" w:type="dxa"/>
            <w:tcBorders>
              <w:top w:val="single" w:sz="6" w:space="0" w:color="4AACC5"/>
              <w:bottom w:val="single" w:sz="4" w:space="0" w:color="4AACC5"/>
            </w:tcBorders>
            <w:shd w:val="clear" w:color="auto" w:fill="FFFFFF" w:themeFill="background1"/>
          </w:tcPr>
          <w:p w:rsidR="002A2817" w:rsidRPr="00B26738" w:rsidRDefault="002A2817" w:rsidP="0084778E">
            <w:pPr>
              <w:rPr>
                <w:rFonts w:ascii="微软雅黑" w:hAnsi="微软雅黑" w:cs="宋体"/>
                <w:color w:val="000000"/>
                <w:sz w:val="18"/>
                <w:szCs w:val="18"/>
              </w:rPr>
            </w:pPr>
            <w:r w:rsidRPr="00B26738">
              <w:rPr>
                <w:rFonts w:ascii="微软雅黑" w:hAnsi="微软雅黑" w:cs="宋体" w:hint="eastAsia"/>
                <w:color w:val="000000"/>
                <w:sz w:val="18"/>
                <w:szCs w:val="18"/>
              </w:rPr>
              <w:t>卡类型暂不支持</w:t>
            </w:r>
          </w:p>
        </w:tc>
      </w:tr>
    </w:tbl>
    <w:p w:rsidR="002A2817" w:rsidRDefault="002A2817" w:rsidP="002A2817">
      <w:pPr>
        <w:rPr>
          <w:lang w:eastAsia="zh-CN"/>
        </w:rPr>
      </w:pPr>
    </w:p>
    <w:p w:rsidR="002A2817" w:rsidRPr="002A2817" w:rsidRDefault="002A2817" w:rsidP="002A2817">
      <w:pPr>
        <w:pStyle w:val="30"/>
        <w:rPr>
          <w:lang w:eastAsia="zh-CN"/>
        </w:rPr>
      </w:pPr>
      <w:bookmarkStart w:id="169" w:name="_Toc513053757"/>
      <w:r w:rsidRPr="002A2817">
        <w:rPr>
          <w:rFonts w:hint="eastAsia"/>
          <w:lang w:eastAsia="zh-CN"/>
        </w:rPr>
        <w:t>查询支持</w:t>
      </w:r>
      <w:r w:rsidRPr="002A2817">
        <w:rPr>
          <w:lang w:eastAsia="zh-CN"/>
        </w:rPr>
        <w:t>绑卡银行列表</w:t>
      </w:r>
      <w:bookmarkEnd w:id="169"/>
    </w:p>
    <w:p w:rsidR="002A2817" w:rsidRDefault="002A2817" w:rsidP="002A2817">
      <w:pPr>
        <w:adjustRightInd w:val="0"/>
        <w:snapToGrid w:val="0"/>
        <w:rPr>
          <w:lang w:eastAsia="zh-CN"/>
        </w:rPr>
      </w:pPr>
      <w:r>
        <w:rPr>
          <w:rFonts w:hint="eastAsia"/>
          <w:lang w:eastAsia="zh-CN"/>
        </w:rPr>
        <w:t>查询支持</w:t>
      </w:r>
      <w:r>
        <w:rPr>
          <w:lang w:eastAsia="zh-CN"/>
        </w:rPr>
        <w:t>的绑卡</w:t>
      </w:r>
      <w:r>
        <w:rPr>
          <w:rFonts w:hint="eastAsia"/>
          <w:lang w:eastAsia="zh-CN"/>
        </w:rPr>
        <w:t>银行</w:t>
      </w:r>
      <w:r>
        <w:rPr>
          <w:lang w:eastAsia="zh-CN"/>
        </w:rPr>
        <w:t>列表</w:t>
      </w:r>
    </w:p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7229"/>
      </w:tblGrid>
      <w:tr w:rsidR="002A2817" w:rsidRPr="005E05C2" w:rsidTr="0084778E">
        <w:tc>
          <w:tcPr>
            <w:tcW w:w="1668" w:type="dxa"/>
            <w:shd w:val="clear" w:color="auto" w:fill="30849B"/>
          </w:tcPr>
          <w:p w:rsidR="002A2817" w:rsidRPr="005E05C2" w:rsidRDefault="002A2817" w:rsidP="0084778E">
            <w:pPr>
              <w:adjustRightInd w:val="0"/>
              <w:snapToGrid w:val="0"/>
              <w:rPr>
                <w:rFonts w:ascii="微软雅黑" w:hAnsi="微软雅黑" w:cs="微软雅黑"/>
                <w:b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  <w:lang w:eastAsia="zh-CN"/>
              </w:rPr>
              <w:t>接口URL</w:t>
            </w:r>
          </w:p>
        </w:tc>
        <w:tc>
          <w:tcPr>
            <w:tcW w:w="7229" w:type="dxa"/>
          </w:tcPr>
          <w:p w:rsidR="002A2817" w:rsidRPr="005E05C2" w:rsidRDefault="002A2817" w:rsidP="002A2817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2A2817"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/person/bankcard/accept</w:t>
            </w:r>
            <w:r w:rsidRPr="002A2817">
              <w:rPr>
                <w:rFonts w:ascii="微软雅黑" w:hAnsi="微软雅黑" w:cs="微软雅黑"/>
                <w:sz w:val="18"/>
                <w:szCs w:val="18"/>
                <w:lang w:eastAsia="zh-CN"/>
              </w:rPr>
              <w:t>list</w:t>
            </w:r>
          </w:p>
        </w:tc>
      </w:tr>
    </w:tbl>
    <w:p w:rsidR="002A2817" w:rsidRPr="00CF5BF9" w:rsidRDefault="002A2817" w:rsidP="002A2817">
      <w:pPr>
        <w:rPr>
          <w:lang w:eastAsia="zh-CN"/>
        </w:rPr>
      </w:pPr>
    </w:p>
    <w:p w:rsidR="002A2817" w:rsidRDefault="002A2817" w:rsidP="002A2817">
      <w:pPr>
        <w:pStyle w:val="4"/>
        <w:tabs>
          <w:tab w:val="clear" w:pos="1148"/>
          <w:tab w:val="num" w:pos="864"/>
        </w:tabs>
        <w:ind w:left="864" w:hanging="864"/>
        <w:rPr>
          <w:szCs w:val="28"/>
          <w:lang w:eastAsia="zh-CN"/>
        </w:rPr>
      </w:pPr>
      <w:r>
        <w:rPr>
          <w:rFonts w:hint="eastAsia"/>
        </w:rPr>
        <w:t>请求</w:t>
      </w:r>
      <w:r>
        <w:rPr>
          <w:rFonts w:hint="eastAsia"/>
          <w:lang w:val="en-US" w:eastAsia="zh-CN"/>
        </w:rPr>
        <w:t>消息</w:t>
      </w:r>
    </w:p>
    <w:tbl>
      <w:tblPr>
        <w:tblW w:w="8897" w:type="dxa"/>
        <w:tblBorders>
          <w:top w:val="single" w:sz="4" w:space="0" w:color="4AACC5"/>
          <w:left w:val="single" w:sz="4" w:space="0" w:color="4AACC5"/>
          <w:bottom w:val="single" w:sz="4" w:space="0" w:color="4AACC5"/>
          <w:right w:val="single" w:sz="4" w:space="0" w:color="4AACC5"/>
          <w:insideH w:val="single" w:sz="6" w:space="0" w:color="4AACC5"/>
          <w:insideV w:val="single" w:sz="6" w:space="0" w:color="4AACC5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1701"/>
        <w:gridCol w:w="850"/>
        <w:gridCol w:w="851"/>
        <w:gridCol w:w="3827"/>
      </w:tblGrid>
      <w:tr w:rsidR="002A2817" w:rsidTr="0084778E">
        <w:tc>
          <w:tcPr>
            <w:tcW w:w="1668" w:type="dxa"/>
            <w:tcBorders>
              <w:top w:val="single" w:sz="4" w:space="0" w:color="4AACC5"/>
              <w:bottom w:val="single" w:sz="6" w:space="0" w:color="4AACC5"/>
            </w:tcBorders>
            <w:shd w:val="clear" w:color="auto" w:fill="30849B"/>
            <w:vAlign w:val="center"/>
          </w:tcPr>
          <w:p w:rsidR="002A2817" w:rsidRDefault="002A2817" w:rsidP="0084778E">
            <w:pPr>
              <w:rPr>
                <w:rFonts w:ascii="微软雅黑" w:hAnsi="微软雅黑" w:cs="微软雅黑"/>
                <w:color w:val="C7EDCC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  <w:lang w:eastAsia="zh-CN"/>
              </w:rPr>
              <w:t>属性</w:t>
            </w:r>
          </w:p>
        </w:tc>
        <w:tc>
          <w:tcPr>
            <w:tcW w:w="1701" w:type="dxa"/>
            <w:tcBorders>
              <w:top w:val="single" w:sz="4" w:space="0" w:color="4AACC5"/>
              <w:bottom w:val="single" w:sz="6" w:space="0" w:color="4AACC5"/>
            </w:tcBorders>
            <w:shd w:val="clear" w:color="auto" w:fill="30849B"/>
            <w:vAlign w:val="center"/>
          </w:tcPr>
          <w:p w:rsidR="002A2817" w:rsidRDefault="002A2817" w:rsidP="0084778E">
            <w:pPr>
              <w:jc w:val="center"/>
              <w:rPr>
                <w:rFonts w:ascii="微软雅黑" w:hAnsi="微软雅黑" w:cs="微软雅黑"/>
                <w:color w:val="C7EDCC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</w:rPr>
              <w:t>定义</w:t>
            </w:r>
          </w:p>
        </w:tc>
        <w:tc>
          <w:tcPr>
            <w:tcW w:w="850" w:type="dxa"/>
            <w:tcBorders>
              <w:top w:val="single" w:sz="4" w:space="0" w:color="4AACC5"/>
              <w:bottom w:val="single" w:sz="6" w:space="0" w:color="4AACC5"/>
            </w:tcBorders>
            <w:shd w:val="clear" w:color="auto" w:fill="30849B"/>
            <w:vAlign w:val="center"/>
          </w:tcPr>
          <w:p w:rsidR="002A2817" w:rsidRDefault="002A2817" w:rsidP="0084778E">
            <w:pPr>
              <w:jc w:val="center"/>
              <w:rPr>
                <w:rFonts w:ascii="微软雅黑" w:hAnsi="微软雅黑" w:cs="微软雅黑"/>
                <w:b/>
                <w:color w:val="C7EDCC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</w:rPr>
              <w:t>类型</w:t>
            </w:r>
          </w:p>
          <w:p w:rsidR="002A2817" w:rsidRDefault="002A2817" w:rsidP="0084778E">
            <w:pPr>
              <w:jc w:val="center"/>
              <w:rPr>
                <w:rFonts w:ascii="微软雅黑" w:hAnsi="微软雅黑" w:cs="微软雅黑"/>
                <w:color w:val="C7EDCC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</w:rPr>
              <w:t>长度</w:t>
            </w:r>
          </w:p>
        </w:tc>
        <w:tc>
          <w:tcPr>
            <w:tcW w:w="851" w:type="dxa"/>
            <w:tcBorders>
              <w:top w:val="single" w:sz="4" w:space="0" w:color="4AACC5"/>
              <w:bottom w:val="single" w:sz="6" w:space="0" w:color="4AACC5"/>
            </w:tcBorders>
            <w:shd w:val="clear" w:color="auto" w:fill="30849B"/>
            <w:vAlign w:val="center"/>
          </w:tcPr>
          <w:p w:rsidR="002A2817" w:rsidRDefault="002A2817" w:rsidP="0084778E">
            <w:pPr>
              <w:jc w:val="center"/>
              <w:rPr>
                <w:rFonts w:ascii="微软雅黑" w:hAnsi="微软雅黑" w:cs="微软雅黑"/>
                <w:color w:val="C7EDCC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</w:rPr>
              <w:t>必填</w:t>
            </w:r>
          </w:p>
        </w:tc>
        <w:tc>
          <w:tcPr>
            <w:tcW w:w="3827" w:type="dxa"/>
            <w:tcBorders>
              <w:top w:val="single" w:sz="4" w:space="0" w:color="4AACC5"/>
              <w:bottom w:val="single" w:sz="6" w:space="0" w:color="4AACC5"/>
            </w:tcBorders>
            <w:shd w:val="clear" w:color="auto" w:fill="30849B"/>
            <w:vAlign w:val="center"/>
          </w:tcPr>
          <w:p w:rsidR="002A2817" w:rsidRDefault="002A2817" w:rsidP="0084778E">
            <w:pPr>
              <w:jc w:val="center"/>
              <w:rPr>
                <w:rFonts w:ascii="微软雅黑" w:hAnsi="微软雅黑" w:cs="微软雅黑"/>
                <w:color w:val="C7EDCC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</w:rPr>
              <w:t>参数说明/示例</w:t>
            </w:r>
          </w:p>
        </w:tc>
      </w:tr>
      <w:tr w:rsidR="002A2817" w:rsidRPr="002A2817" w:rsidTr="0084778E">
        <w:tc>
          <w:tcPr>
            <w:tcW w:w="8897" w:type="dxa"/>
            <w:gridSpan w:val="5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2A2817" w:rsidRPr="002A2817" w:rsidRDefault="002A2817" w:rsidP="0084778E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2A2817"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无</w:t>
            </w:r>
            <w:r w:rsidRPr="002A2817">
              <w:rPr>
                <w:rFonts w:ascii="微软雅黑" w:hAnsi="微软雅黑" w:cs="微软雅黑"/>
                <w:sz w:val="18"/>
                <w:szCs w:val="18"/>
                <w:lang w:eastAsia="zh-CN"/>
              </w:rPr>
              <w:t>业务参数</w:t>
            </w:r>
          </w:p>
        </w:tc>
      </w:tr>
    </w:tbl>
    <w:p w:rsidR="002A2817" w:rsidRPr="00DC3E9B" w:rsidRDefault="002A2817" w:rsidP="002A2817">
      <w:pPr>
        <w:rPr>
          <w:lang w:eastAsia="zh-CN"/>
        </w:rPr>
      </w:pPr>
    </w:p>
    <w:p w:rsidR="002A2817" w:rsidRDefault="002A2817" w:rsidP="002A2817">
      <w:pPr>
        <w:pStyle w:val="4"/>
        <w:tabs>
          <w:tab w:val="clear" w:pos="1148"/>
          <w:tab w:val="num" w:pos="864"/>
        </w:tabs>
        <w:ind w:left="864" w:hanging="864"/>
      </w:pPr>
      <w:r>
        <w:rPr>
          <w:rFonts w:hint="eastAsia"/>
        </w:rPr>
        <w:t>响应</w:t>
      </w:r>
      <w:r>
        <w:rPr>
          <w:rFonts w:hint="eastAsia"/>
          <w:lang w:eastAsia="zh-CN"/>
        </w:rPr>
        <w:t>消息</w:t>
      </w:r>
    </w:p>
    <w:tbl>
      <w:tblPr>
        <w:tblW w:w="8897" w:type="dxa"/>
        <w:tblBorders>
          <w:top w:val="single" w:sz="4" w:space="0" w:color="4AACC5"/>
          <w:left w:val="single" w:sz="4" w:space="0" w:color="4AACC5"/>
          <w:bottom w:val="single" w:sz="4" w:space="0" w:color="4AACC5"/>
          <w:right w:val="single" w:sz="4" w:space="0" w:color="4AACC5"/>
          <w:insideH w:val="single" w:sz="6" w:space="0" w:color="4AACC5"/>
          <w:insideV w:val="single" w:sz="6" w:space="0" w:color="4AACC5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1701"/>
        <w:gridCol w:w="1275"/>
        <w:gridCol w:w="567"/>
        <w:gridCol w:w="3686"/>
      </w:tblGrid>
      <w:tr w:rsidR="002A2817" w:rsidTr="00E64EFB">
        <w:tc>
          <w:tcPr>
            <w:tcW w:w="1668" w:type="dxa"/>
            <w:tcBorders>
              <w:top w:val="single" w:sz="4" w:space="0" w:color="4AACC5"/>
              <w:bottom w:val="single" w:sz="6" w:space="0" w:color="4AACC5"/>
            </w:tcBorders>
            <w:shd w:val="clear" w:color="auto" w:fill="30849B"/>
            <w:vAlign w:val="center"/>
          </w:tcPr>
          <w:p w:rsidR="002A2817" w:rsidRDefault="002A2817" w:rsidP="0084778E">
            <w:pPr>
              <w:rPr>
                <w:rFonts w:ascii="微软雅黑" w:hAnsi="微软雅黑" w:cs="微软雅黑"/>
                <w:color w:val="C7EDCC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  <w:lang w:eastAsia="zh-CN"/>
              </w:rPr>
              <w:t>属性</w:t>
            </w:r>
          </w:p>
        </w:tc>
        <w:tc>
          <w:tcPr>
            <w:tcW w:w="1701" w:type="dxa"/>
            <w:tcBorders>
              <w:top w:val="single" w:sz="4" w:space="0" w:color="4AACC5"/>
              <w:bottom w:val="single" w:sz="6" w:space="0" w:color="4AACC5"/>
            </w:tcBorders>
            <w:shd w:val="clear" w:color="auto" w:fill="30849B"/>
            <w:vAlign w:val="center"/>
          </w:tcPr>
          <w:p w:rsidR="002A2817" w:rsidRDefault="002A2817" w:rsidP="0084778E">
            <w:pPr>
              <w:jc w:val="center"/>
              <w:rPr>
                <w:rFonts w:ascii="微软雅黑" w:hAnsi="微软雅黑" w:cs="微软雅黑"/>
                <w:color w:val="C7EDCC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</w:rPr>
              <w:t>定义</w:t>
            </w:r>
          </w:p>
        </w:tc>
        <w:tc>
          <w:tcPr>
            <w:tcW w:w="1275" w:type="dxa"/>
            <w:tcBorders>
              <w:top w:val="single" w:sz="4" w:space="0" w:color="4AACC5"/>
              <w:bottom w:val="single" w:sz="6" w:space="0" w:color="4AACC5"/>
            </w:tcBorders>
            <w:shd w:val="clear" w:color="auto" w:fill="30849B"/>
            <w:vAlign w:val="center"/>
          </w:tcPr>
          <w:p w:rsidR="002A2817" w:rsidRDefault="002A2817" w:rsidP="0084778E">
            <w:pPr>
              <w:jc w:val="center"/>
              <w:rPr>
                <w:rFonts w:ascii="微软雅黑" w:hAnsi="微软雅黑" w:cs="微软雅黑"/>
                <w:b/>
                <w:color w:val="C7EDCC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</w:rPr>
              <w:t>类型</w:t>
            </w:r>
          </w:p>
          <w:p w:rsidR="002A2817" w:rsidRDefault="002A2817" w:rsidP="0084778E">
            <w:pPr>
              <w:jc w:val="center"/>
              <w:rPr>
                <w:rFonts w:ascii="微软雅黑" w:hAnsi="微软雅黑" w:cs="微软雅黑"/>
                <w:color w:val="C7EDCC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</w:rPr>
              <w:lastRenderedPageBreak/>
              <w:t>长度</w:t>
            </w:r>
          </w:p>
        </w:tc>
        <w:tc>
          <w:tcPr>
            <w:tcW w:w="567" w:type="dxa"/>
            <w:tcBorders>
              <w:top w:val="single" w:sz="4" w:space="0" w:color="4AACC5"/>
              <w:bottom w:val="single" w:sz="6" w:space="0" w:color="4AACC5"/>
            </w:tcBorders>
            <w:shd w:val="clear" w:color="auto" w:fill="30849B"/>
            <w:vAlign w:val="center"/>
          </w:tcPr>
          <w:p w:rsidR="002A2817" w:rsidRDefault="002A2817" w:rsidP="0084778E">
            <w:pPr>
              <w:jc w:val="center"/>
              <w:rPr>
                <w:rFonts w:ascii="微软雅黑" w:hAnsi="微软雅黑" w:cs="微软雅黑"/>
                <w:color w:val="C7EDCC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</w:rPr>
              <w:lastRenderedPageBreak/>
              <w:t>必</w:t>
            </w: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</w:rPr>
              <w:lastRenderedPageBreak/>
              <w:t>填</w:t>
            </w:r>
          </w:p>
        </w:tc>
        <w:tc>
          <w:tcPr>
            <w:tcW w:w="3686" w:type="dxa"/>
            <w:tcBorders>
              <w:top w:val="single" w:sz="4" w:space="0" w:color="4AACC5"/>
              <w:bottom w:val="single" w:sz="6" w:space="0" w:color="4AACC5"/>
            </w:tcBorders>
            <w:shd w:val="clear" w:color="auto" w:fill="30849B"/>
            <w:vAlign w:val="center"/>
          </w:tcPr>
          <w:p w:rsidR="002A2817" w:rsidRDefault="002A2817" w:rsidP="0084778E">
            <w:pPr>
              <w:jc w:val="center"/>
              <w:rPr>
                <w:rFonts w:ascii="微软雅黑" w:hAnsi="微软雅黑" w:cs="微软雅黑"/>
                <w:color w:val="C7EDCC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</w:rPr>
              <w:lastRenderedPageBreak/>
              <w:t>参数说明/示例</w:t>
            </w:r>
          </w:p>
        </w:tc>
      </w:tr>
      <w:tr w:rsidR="002A2817" w:rsidTr="0084778E">
        <w:tc>
          <w:tcPr>
            <w:tcW w:w="8897" w:type="dxa"/>
            <w:gridSpan w:val="5"/>
            <w:tcBorders>
              <w:top w:val="single" w:sz="6" w:space="0" w:color="4AACC5"/>
              <w:left w:val="single" w:sz="4" w:space="0" w:color="4AACC5"/>
              <w:bottom w:val="single" w:sz="6" w:space="0" w:color="4AACC5"/>
              <w:right w:val="single" w:sz="4" w:space="0" w:color="4AACC5"/>
            </w:tcBorders>
            <w:shd w:val="clear" w:color="auto" w:fill="FFFFFF" w:themeFill="background1"/>
            <w:hideMark/>
          </w:tcPr>
          <w:p w:rsidR="002A2817" w:rsidRDefault="002A2817" w:rsidP="0084778E">
            <w:pPr>
              <w:rPr>
                <w:rFonts w:ascii="微软雅黑" w:hAnsi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val="en-US" w:eastAsia="zh-CN"/>
              </w:rPr>
              <w:t>参见</w:t>
            </w:r>
            <w:hyperlink r:id="rId28" w:anchor="_公共响应BODY属性" w:history="1">
              <w:r>
                <w:rPr>
                  <w:rStyle w:val="af2"/>
                  <w:rFonts w:ascii="微软雅黑" w:hAnsi="微软雅黑" w:cs="微软雅黑" w:hint="eastAsia"/>
                  <w:sz w:val="18"/>
                  <w:szCs w:val="18"/>
                  <w:lang w:val="en-US" w:eastAsia="zh-CN"/>
                </w:rPr>
                <w:t>公共响应BODY属性</w:t>
              </w:r>
            </w:hyperlink>
          </w:p>
        </w:tc>
      </w:tr>
      <w:tr w:rsidR="002A2817" w:rsidRPr="002A2817" w:rsidTr="00E64EFB">
        <w:tc>
          <w:tcPr>
            <w:tcW w:w="1668" w:type="dxa"/>
            <w:tcBorders>
              <w:top w:val="single" w:sz="4" w:space="0" w:color="4AACC5"/>
              <w:bottom w:val="single" w:sz="4" w:space="0" w:color="4AACC5"/>
            </w:tcBorders>
            <w:shd w:val="clear" w:color="auto" w:fill="FFFFFF" w:themeFill="background1"/>
            <w:vAlign w:val="center"/>
          </w:tcPr>
          <w:p w:rsidR="002A2817" w:rsidRPr="002A2817" w:rsidRDefault="00CF7711" w:rsidP="0084778E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bankAcceptList</w:t>
            </w:r>
          </w:p>
        </w:tc>
        <w:tc>
          <w:tcPr>
            <w:tcW w:w="1701" w:type="dxa"/>
            <w:tcBorders>
              <w:top w:val="single" w:sz="4" w:space="0" w:color="4AACC5"/>
              <w:bottom w:val="single" w:sz="4" w:space="0" w:color="4AACC5"/>
            </w:tcBorders>
            <w:shd w:val="clear" w:color="auto" w:fill="FFFFFF" w:themeFill="background1"/>
            <w:vAlign w:val="center"/>
          </w:tcPr>
          <w:p w:rsidR="002A2817" w:rsidRPr="002A2817" w:rsidRDefault="002A2817" w:rsidP="0084778E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2A2817"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支持</w:t>
            </w:r>
            <w:r w:rsidRPr="002A2817">
              <w:rPr>
                <w:rFonts w:ascii="微软雅黑" w:hAnsi="微软雅黑" w:cs="微软雅黑"/>
                <w:sz w:val="18"/>
                <w:szCs w:val="18"/>
                <w:lang w:eastAsia="zh-CN"/>
              </w:rPr>
              <w:t>银行列表</w:t>
            </w:r>
          </w:p>
        </w:tc>
        <w:tc>
          <w:tcPr>
            <w:tcW w:w="1275" w:type="dxa"/>
            <w:tcBorders>
              <w:top w:val="single" w:sz="4" w:space="0" w:color="4AACC5"/>
              <w:bottom w:val="single" w:sz="4" w:space="0" w:color="4AACC5"/>
            </w:tcBorders>
            <w:shd w:val="clear" w:color="auto" w:fill="FFFFFF" w:themeFill="background1"/>
            <w:vAlign w:val="center"/>
          </w:tcPr>
          <w:p w:rsidR="002A2817" w:rsidRPr="002A2817" w:rsidRDefault="00E64EFB" w:rsidP="002A2817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bookmarkStart w:id="170" w:name="OLE_LINK138"/>
            <w:bookmarkStart w:id="171" w:name="OLE_LINK139"/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Bank</w:t>
            </w:r>
            <w:r w:rsidR="00CF7711"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Accept</w:t>
            </w: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Info</w:t>
            </w:r>
            <w:bookmarkEnd w:id="170"/>
            <w:bookmarkEnd w:id="171"/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[ ]</w:t>
            </w:r>
          </w:p>
        </w:tc>
        <w:tc>
          <w:tcPr>
            <w:tcW w:w="567" w:type="dxa"/>
            <w:tcBorders>
              <w:top w:val="single" w:sz="4" w:space="0" w:color="4AACC5"/>
              <w:bottom w:val="single" w:sz="4" w:space="0" w:color="4AACC5"/>
            </w:tcBorders>
            <w:shd w:val="clear" w:color="auto" w:fill="FFFFFF" w:themeFill="background1"/>
            <w:vAlign w:val="center"/>
          </w:tcPr>
          <w:p w:rsidR="002A2817" w:rsidRPr="002A2817" w:rsidRDefault="00E64EFB" w:rsidP="002A2817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M</w:t>
            </w:r>
          </w:p>
        </w:tc>
        <w:tc>
          <w:tcPr>
            <w:tcW w:w="3686" w:type="dxa"/>
            <w:tcBorders>
              <w:top w:val="single" w:sz="4" w:space="0" w:color="4AACC5"/>
              <w:bottom w:val="single" w:sz="4" w:space="0" w:color="4AACC5"/>
            </w:tcBorders>
            <w:shd w:val="clear" w:color="auto" w:fill="FFFFFF" w:themeFill="background1"/>
            <w:vAlign w:val="center"/>
          </w:tcPr>
          <w:p w:rsidR="002A2817" w:rsidRPr="002A2817" w:rsidRDefault="00926365" w:rsidP="002A2817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宋体" w:hint="eastAsia"/>
                <w:sz w:val="18"/>
                <w:szCs w:val="18"/>
                <w:lang w:eastAsia="zh-CN"/>
              </w:rPr>
              <w:t>参见数据元BankAcceptInfo定义</w:t>
            </w:r>
          </w:p>
        </w:tc>
      </w:tr>
      <w:tr w:rsidR="002C74FF" w:rsidRPr="002A2817" w:rsidTr="00E64EFB">
        <w:tc>
          <w:tcPr>
            <w:tcW w:w="1668" w:type="dxa"/>
            <w:tcBorders>
              <w:top w:val="single" w:sz="4" w:space="0" w:color="4AACC5"/>
              <w:bottom w:val="single" w:sz="4" w:space="0" w:color="4AACC5"/>
            </w:tcBorders>
            <w:shd w:val="clear" w:color="auto" w:fill="FFFFFF" w:themeFill="background1"/>
            <w:vAlign w:val="center"/>
          </w:tcPr>
          <w:p w:rsidR="002C74FF" w:rsidRDefault="002C74FF" w:rsidP="0084778E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</w:p>
        </w:tc>
        <w:tc>
          <w:tcPr>
            <w:tcW w:w="1701" w:type="dxa"/>
            <w:tcBorders>
              <w:top w:val="single" w:sz="4" w:space="0" w:color="4AACC5"/>
              <w:bottom w:val="single" w:sz="4" w:space="0" w:color="4AACC5"/>
            </w:tcBorders>
            <w:shd w:val="clear" w:color="auto" w:fill="FFFFFF" w:themeFill="background1"/>
            <w:vAlign w:val="center"/>
          </w:tcPr>
          <w:p w:rsidR="002C74FF" w:rsidRPr="002A2817" w:rsidRDefault="002C74FF" w:rsidP="0084778E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</w:p>
        </w:tc>
        <w:tc>
          <w:tcPr>
            <w:tcW w:w="1275" w:type="dxa"/>
            <w:tcBorders>
              <w:top w:val="single" w:sz="4" w:space="0" w:color="4AACC5"/>
              <w:bottom w:val="single" w:sz="4" w:space="0" w:color="4AACC5"/>
            </w:tcBorders>
            <w:shd w:val="clear" w:color="auto" w:fill="FFFFFF" w:themeFill="background1"/>
            <w:vAlign w:val="center"/>
          </w:tcPr>
          <w:p w:rsidR="002C74FF" w:rsidRPr="002A2817" w:rsidRDefault="002C74FF" w:rsidP="002A2817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</w:p>
        </w:tc>
        <w:tc>
          <w:tcPr>
            <w:tcW w:w="567" w:type="dxa"/>
            <w:tcBorders>
              <w:top w:val="single" w:sz="4" w:space="0" w:color="4AACC5"/>
              <w:bottom w:val="single" w:sz="4" w:space="0" w:color="4AACC5"/>
            </w:tcBorders>
            <w:shd w:val="clear" w:color="auto" w:fill="FFFFFF" w:themeFill="background1"/>
            <w:vAlign w:val="center"/>
          </w:tcPr>
          <w:p w:rsidR="002C74FF" w:rsidRPr="002A2817" w:rsidRDefault="002C74FF" w:rsidP="002A2817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</w:p>
        </w:tc>
        <w:tc>
          <w:tcPr>
            <w:tcW w:w="3686" w:type="dxa"/>
            <w:tcBorders>
              <w:top w:val="single" w:sz="4" w:space="0" w:color="4AACC5"/>
              <w:bottom w:val="single" w:sz="4" w:space="0" w:color="4AACC5"/>
            </w:tcBorders>
            <w:shd w:val="clear" w:color="auto" w:fill="FFFFFF" w:themeFill="background1"/>
            <w:vAlign w:val="center"/>
          </w:tcPr>
          <w:p w:rsidR="002C74FF" w:rsidRPr="002A2817" w:rsidRDefault="002C74FF" w:rsidP="002A2817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</w:p>
        </w:tc>
      </w:tr>
      <w:bookmarkEnd w:id="165"/>
      <w:bookmarkEnd w:id="166"/>
    </w:tbl>
    <w:p w:rsidR="00CF5BF9" w:rsidRDefault="00CF5BF9" w:rsidP="00236EF6">
      <w:pPr>
        <w:rPr>
          <w:lang w:eastAsia="zh-CN"/>
        </w:rPr>
      </w:pPr>
    </w:p>
    <w:p w:rsidR="009E018B" w:rsidRPr="0048084E" w:rsidRDefault="009E018B" w:rsidP="00C4306A">
      <w:pPr>
        <w:pStyle w:val="2"/>
        <w:rPr>
          <w:lang w:eastAsia="zh-CN"/>
        </w:rPr>
      </w:pPr>
      <w:bookmarkStart w:id="172" w:name="_Toc513053758"/>
      <w:r>
        <w:rPr>
          <w:rFonts w:hint="eastAsia"/>
          <w:lang w:eastAsia="zh-CN"/>
        </w:rPr>
        <w:t>商户会员</w:t>
      </w:r>
      <w:bookmarkEnd w:id="172"/>
    </w:p>
    <w:p w:rsidR="00F06652" w:rsidRDefault="00F06652" w:rsidP="00F06652">
      <w:pPr>
        <w:pStyle w:val="30"/>
        <w:numPr>
          <w:ilvl w:val="2"/>
          <w:numId w:val="21"/>
        </w:numPr>
        <w:tabs>
          <w:tab w:val="left" w:pos="420"/>
        </w:tabs>
        <w:spacing w:line="412" w:lineRule="auto"/>
        <w:ind w:left="709" w:hanging="709"/>
      </w:pPr>
      <w:bookmarkStart w:id="173" w:name="_Toc513053759"/>
      <w:r>
        <w:rPr>
          <w:rFonts w:hint="eastAsia"/>
          <w:lang w:eastAsia="zh-CN"/>
        </w:rPr>
        <w:t>开户</w:t>
      </w:r>
      <w:bookmarkEnd w:id="173"/>
    </w:p>
    <w:p w:rsidR="00F06652" w:rsidRDefault="00F06652" w:rsidP="00F06652">
      <w:pPr>
        <w:adjustRightInd w:val="0"/>
        <w:snapToGrid w:val="0"/>
        <w:rPr>
          <w:lang w:eastAsia="zh-CN"/>
        </w:rPr>
      </w:pPr>
      <w:bookmarkStart w:id="174" w:name="OLE_LINK74"/>
      <w:bookmarkStart w:id="175" w:name="OLE_LINK45"/>
      <w:bookmarkStart w:id="176" w:name="OLE_LINK44"/>
      <w:r>
        <w:rPr>
          <w:rFonts w:hint="eastAsia"/>
          <w:lang w:eastAsia="zh-CN"/>
        </w:rPr>
        <w:t>商户会员开户</w:t>
      </w:r>
    </w:p>
    <w:tbl>
      <w:tblPr>
        <w:tblW w:w="88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7227"/>
      </w:tblGrid>
      <w:tr w:rsidR="00F06652" w:rsidTr="00F0665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0849B"/>
            <w:hideMark/>
          </w:tcPr>
          <w:p w:rsidR="00F06652" w:rsidRDefault="00F06652">
            <w:pPr>
              <w:adjustRightInd w:val="0"/>
              <w:snapToGrid w:val="0"/>
              <w:rPr>
                <w:rFonts w:ascii="微软雅黑" w:hAnsi="微软雅黑" w:cs="微软雅黑"/>
                <w:b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  <w:lang w:eastAsia="zh-CN"/>
              </w:rPr>
              <w:t>接口URL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6652" w:rsidRDefault="00F06652">
            <w:pPr>
              <w:adjustRightInd w:val="0"/>
              <w:snapToGrid w:val="0"/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/merchant/register</w:t>
            </w:r>
          </w:p>
        </w:tc>
      </w:tr>
    </w:tbl>
    <w:bookmarkEnd w:id="174"/>
    <w:bookmarkEnd w:id="175"/>
    <w:bookmarkEnd w:id="176"/>
    <w:p w:rsidR="00F06652" w:rsidRDefault="00F06652" w:rsidP="00F06652">
      <w:pPr>
        <w:pStyle w:val="4"/>
        <w:numPr>
          <w:ilvl w:val="3"/>
          <w:numId w:val="21"/>
        </w:numPr>
        <w:ind w:left="864" w:hanging="864"/>
        <w:rPr>
          <w:lang w:val="en-US" w:eastAsia="zh-CN"/>
        </w:rPr>
      </w:pPr>
      <w:r>
        <w:rPr>
          <w:rFonts w:hint="eastAsia"/>
          <w:lang w:val="en-US"/>
        </w:rPr>
        <w:t>请求</w:t>
      </w:r>
      <w:r>
        <w:rPr>
          <w:rFonts w:hint="eastAsia"/>
          <w:lang w:val="en-US" w:eastAsia="zh-CN"/>
        </w:rPr>
        <w:t>消息</w:t>
      </w:r>
    </w:p>
    <w:p w:rsidR="00F06652" w:rsidRDefault="00F06652" w:rsidP="00F06652">
      <w:pPr>
        <w:rPr>
          <w:lang w:val="en-US" w:eastAsia="zh-CN"/>
        </w:rPr>
      </w:pPr>
    </w:p>
    <w:tbl>
      <w:tblPr>
        <w:tblpPr w:leftFromText="180" w:rightFromText="180" w:vertAnchor="text" w:tblpY="1"/>
        <w:tblOverlap w:val="never"/>
        <w:tblW w:w="8895" w:type="dxa"/>
        <w:tblBorders>
          <w:top w:val="single" w:sz="4" w:space="0" w:color="4AACC5"/>
          <w:left w:val="single" w:sz="4" w:space="0" w:color="4AACC5"/>
          <w:bottom w:val="single" w:sz="4" w:space="0" w:color="4AACC5"/>
          <w:right w:val="single" w:sz="4" w:space="0" w:color="4AACC5"/>
          <w:insideH w:val="single" w:sz="6" w:space="0" w:color="4AACC5"/>
          <w:insideV w:val="single" w:sz="6" w:space="0" w:color="4AACC5"/>
        </w:tblBorders>
        <w:tblLayout w:type="fixed"/>
        <w:tblLook w:val="04A0" w:firstRow="1" w:lastRow="0" w:firstColumn="1" w:lastColumn="0" w:noHBand="0" w:noVBand="1"/>
      </w:tblPr>
      <w:tblGrid>
        <w:gridCol w:w="2092"/>
        <w:gridCol w:w="1418"/>
        <w:gridCol w:w="1133"/>
        <w:gridCol w:w="426"/>
        <w:gridCol w:w="3826"/>
      </w:tblGrid>
      <w:tr w:rsidR="00F06652" w:rsidTr="002270D8">
        <w:tc>
          <w:tcPr>
            <w:tcW w:w="2092" w:type="dxa"/>
            <w:tcBorders>
              <w:top w:val="single" w:sz="4" w:space="0" w:color="4AACC5"/>
              <w:left w:val="single" w:sz="4" w:space="0" w:color="4AACC5"/>
              <w:bottom w:val="single" w:sz="6" w:space="0" w:color="4AACC5"/>
              <w:right w:val="single" w:sz="6" w:space="0" w:color="4AACC5"/>
            </w:tcBorders>
            <w:shd w:val="clear" w:color="auto" w:fill="30849B"/>
            <w:vAlign w:val="center"/>
            <w:hideMark/>
          </w:tcPr>
          <w:p w:rsidR="00F06652" w:rsidRDefault="00F06652">
            <w:pPr>
              <w:adjustRightInd w:val="0"/>
              <w:snapToGrid w:val="0"/>
              <w:rPr>
                <w:rFonts w:ascii="微软雅黑" w:hAnsi="微软雅黑" w:cs="微软雅黑"/>
                <w:color w:val="C7EDCC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  <w:lang w:eastAsia="zh-CN"/>
              </w:rPr>
              <w:t>属性</w:t>
            </w:r>
          </w:p>
        </w:tc>
        <w:tc>
          <w:tcPr>
            <w:tcW w:w="1418" w:type="dxa"/>
            <w:tcBorders>
              <w:top w:val="single" w:sz="4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30849B"/>
            <w:vAlign w:val="center"/>
            <w:hideMark/>
          </w:tcPr>
          <w:p w:rsidR="00F06652" w:rsidRDefault="00F06652">
            <w:pPr>
              <w:adjustRightInd w:val="0"/>
              <w:snapToGrid w:val="0"/>
              <w:jc w:val="center"/>
              <w:rPr>
                <w:rFonts w:ascii="微软雅黑" w:hAnsi="微软雅黑" w:cs="微软雅黑"/>
                <w:color w:val="C7EDCC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  <w:lang w:val="en-US"/>
              </w:rPr>
              <w:t>定义</w:t>
            </w:r>
          </w:p>
        </w:tc>
        <w:tc>
          <w:tcPr>
            <w:tcW w:w="1133" w:type="dxa"/>
            <w:tcBorders>
              <w:top w:val="single" w:sz="4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30849B"/>
            <w:vAlign w:val="center"/>
            <w:hideMark/>
          </w:tcPr>
          <w:p w:rsidR="00F06652" w:rsidRDefault="00F06652">
            <w:pPr>
              <w:adjustRightInd w:val="0"/>
              <w:snapToGrid w:val="0"/>
              <w:jc w:val="center"/>
              <w:rPr>
                <w:rFonts w:ascii="微软雅黑" w:hAnsi="微软雅黑" w:cs="微软雅黑"/>
                <w:b/>
                <w:color w:val="C7EDCC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  <w:lang w:val="en-US"/>
              </w:rPr>
              <w:t>类型</w:t>
            </w:r>
          </w:p>
          <w:p w:rsidR="00F06652" w:rsidRDefault="00F06652">
            <w:pPr>
              <w:adjustRightInd w:val="0"/>
              <w:snapToGrid w:val="0"/>
              <w:jc w:val="center"/>
              <w:rPr>
                <w:rFonts w:ascii="微软雅黑" w:hAnsi="微软雅黑" w:cs="微软雅黑"/>
                <w:color w:val="C7EDCC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  <w:lang w:val="en-US"/>
              </w:rPr>
              <w:t>长度</w:t>
            </w:r>
          </w:p>
        </w:tc>
        <w:tc>
          <w:tcPr>
            <w:tcW w:w="426" w:type="dxa"/>
            <w:tcBorders>
              <w:top w:val="single" w:sz="4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30849B"/>
            <w:vAlign w:val="center"/>
            <w:hideMark/>
          </w:tcPr>
          <w:p w:rsidR="00F06652" w:rsidRDefault="00F06652">
            <w:pPr>
              <w:adjustRightInd w:val="0"/>
              <w:snapToGrid w:val="0"/>
              <w:jc w:val="center"/>
              <w:rPr>
                <w:rFonts w:ascii="微软雅黑" w:hAnsi="微软雅黑" w:cs="微软雅黑"/>
                <w:color w:val="C7EDCC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  <w:lang w:val="en-US"/>
              </w:rPr>
              <w:t>必填</w:t>
            </w:r>
          </w:p>
        </w:tc>
        <w:tc>
          <w:tcPr>
            <w:tcW w:w="3826" w:type="dxa"/>
            <w:tcBorders>
              <w:top w:val="single" w:sz="4" w:space="0" w:color="4AACC5"/>
              <w:left w:val="single" w:sz="6" w:space="0" w:color="4AACC5"/>
              <w:bottom w:val="single" w:sz="6" w:space="0" w:color="4AACC5"/>
              <w:right w:val="single" w:sz="4" w:space="0" w:color="4AACC5"/>
            </w:tcBorders>
            <w:shd w:val="clear" w:color="auto" w:fill="30849B"/>
            <w:vAlign w:val="center"/>
            <w:hideMark/>
          </w:tcPr>
          <w:p w:rsidR="00F06652" w:rsidRDefault="00F06652">
            <w:pPr>
              <w:adjustRightInd w:val="0"/>
              <w:snapToGrid w:val="0"/>
              <w:jc w:val="center"/>
              <w:rPr>
                <w:rFonts w:ascii="微软雅黑" w:hAnsi="微软雅黑" w:cs="微软雅黑"/>
                <w:color w:val="C7EDCC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  <w:lang w:val="en-US"/>
              </w:rPr>
              <w:t>参数说明</w:t>
            </w: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</w:rPr>
              <w:t>/</w:t>
            </w: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  <w:lang w:val="en-US"/>
              </w:rPr>
              <w:t>示例</w:t>
            </w:r>
          </w:p>
        </w:tc>
      </w:tr>
      <w:tr w:rsidR="00F06652" w:rsidTr="002270D8">
        <w:tc>
          <w:tcPr>
            <w:tcW w:w="2092" w:type="dxa"/>
            <w:tcBorders>
              <w:top w:val="single" w:sz="6" w:space="0" w:color="4AACC5"/>
              <w:left w:val="single" w:sz="4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hideMark/>
          </w:tcPr>
          <w:p w:rsidR="00F06652" w:rsidRDefault="00452CDC">
            <w:pPr>
              <w:adjustRightInd w:val="0"/>
              <w:snapToGrid w:val="0"/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418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hideMark/>
          </w:tcPr>
          <w:p w:rsidR="00F06652" w:rsidRDefault="00BD3277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BD3277"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平台用户id</w:t>
            </w:r>
          </w:p>
        </w:tc>
        <w:tc>
          <w:tcPr>
            <w:tcW w:w="1133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hideMark/>
          </w:tcPr>
          <w:p w:rsidR="00F06652" w:rsidRDefault="00F06652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AN128</w:t>
            </w:r>
          </w:p>
        </w:tc>
        <w:tc>
          <w:tcPr>
            <w:tcW w:w="426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hideMark/>
          </w:tcPr>
          <w:p w:rsidR="00F06652" w:rsidRDefault="00F06652">
            <w:pPr>
              <w:adjustRightInd w:val="0"/>
              <w:snapToGrid w:val="0"/>
              <w:rPr>
                <w:rFonts w:ascii="微软雅黑" w:hAnsi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val="en-US" w:eastAsia="zh-CN"/>
              </w:rPr>
              <w:t>M</w:t>
            </w:r>
          </w:p>
        </w:tc>
        <w:tc>
          <w:tcPr>
            <w:tcW w:w="3826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4" w:space="0" w:color="4AACC5"/>
            </w:tcBorders>
            <w:shd w:val="clear" w:color="auto" w:fill="FFFFFF" w:themeFill="background1"/>
          </w:tcPr>
          <w:p w:rsidR="00F06652" w:rsidRDefault="00F06652">
            <w:pPr>
              <w:adjustRightInd w:val="0"/>
              <w:snapToGrid w:val="0"/>
              <w:rPr>
                <w:rFonts w:ascii="微软雅黑" w:hAnsi="微软雅黑" w:cs="微软雅黑"/>
                <w:sz w:val="18"/>
                <w:szCs w:val="18"/>
                <w:lang w:val="en-US" w:eastAsia="zh-CN"/>
              </w:rPr>
            </w:pPr>
          </w:p>
        </w:tc>
      </w:tr>
      <w:tr w:rsidR="00F06652" w:rsidTr="002270D8">
        <w:tc>
          <w:tcPr>
            <w:tcW w:w="2092" w:type="dxa"/>
            <w:tcBorders>
              <w:top w:val="single" w:sz="6" w:space="0" w:color="4AACC5"/>
              <w:left w:val="single" w:sz="4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hideMark/>
          </w:tcPr>
          <w:p w:rsidR="00F06652" w:rsidRDefault="0052014E">
            <w:pPr>
              <w:adjustRightInd w:val="0"/>
              <w:snapToGrid w:val="0"/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n</w:t>
            </w:r>
            <w:r w:rsidR="00F06652"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ame</w:t>
            </w:r>
          </w:p>
        </w:tc>
        <w:tc>
          <w:tcPr>
            <w:tcW w:w="1418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hideMark/>
          </w:tcPr>
          <w:p w:rsidR="00F06652" w:rsidRDefault="00F06652">
            <w:pPr>
              <w:adjustRightInd w:val="0"/>
              <w:snapToGrid w:val="0"/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客户名称</w:t>
            </w:r>
          </w:p>
        </w:tc>
        <w:tc>
          <w:tcPr>
            <w:tcW w:w="1133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hideMark/>
          </w:tcPr>
          <w:p w:rsidR="00F06652" w:rsidRDefault="00F06652">
            <w:pPr>
              <w:adjustRightInd w:val="0"/>
              <w:snapToGrid w:val="0"/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X200</w:t>
            </w:r>
          </w:p>
        </w:tc>
        <w:tc>
          <w:tcPr>
            <w:tcW w:w="426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hideMark/>
          </w:tcPr>
          <w:p w:rsidR="00F06652" w:rsidRDefault="00F06652">
            <w:pPr>
              <w:adjustRightInd w:val="0"/>
              <w:snapToGrid w:val="0"/>
            </w:pPr>
            <w:r>
              <w:rPr>
                <w:rFonts w:ascii="微软雅黑" w:hAnsi="微软雅黑" w:cs="微软雅黑" w:hint="eastAsia"/>
                <w:sz w:val="18"/>
                <w:szCs w:val="18"/>
                <w:lang w:val="en-US" w:eastAsia="zh-CN"/>
              </w:rPr>
              <w:t>M</w:t>
            </w:r>
          </w:p>
        </w:tc>
        <w:tc>
          <w:tcPr>
            <w:tcW w:w="3826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4" w:space="0" w:color="4AACC5"/>
            </w:tcBorders>
            <w:shd w:val="clear" w:color="auto" w:fill="FFFFFF" w:themeFill="background1"/>
          </w:tcPr>
          <w:p w:rsidR="00F06652" w:rsidRDefault="00F06652">
            <w:pPr>
              <w:adjustRightInd w:val="0"/>
              <w:snapToGrid w:val="0"/>
              <w:rPr>
                <w:rFonts w:ascii="微软雅黑" w:hAnsi="微软雅黑" w:cs="微软雅黑"/>
                <w:sz w:val="18"/>
                <w:szCs w:val="18"/>
                <w:lang w:val="en-US" w:eastAsia="zh-CN"/>
              </w:rPr>
            </w:pPr>
          </w:p>
        </w:tc>
      </w:tr>
      <w:tr w:rsidR="00F06652" w:rsidTr="002270D8">
        <w:tc>
          <w:tcPr>
            <w:tcW w:w="2092" w:type="dxa"/>
            <w:tcBorders>
              <w:top w:val="single" w:sz="6" w:space="0" w:color="4AACC5"/>
              <w:left w:val="single" w:sz="4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hideMark/>
          </w:tcPr>
          <w:p w:rsidR="00F06652" w:rsidRDefault="00F06652">
            <w:pPr>
              <w:adjustRightInd w:val="0"/>
              <w:snapToGrid w:val="0"/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idType</w:t>
            </w:r>
          </w:p>
        </w:tc>
        <w:tc>
          <w:tcPr>
            <w:tcW w:w="1418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hideMark/>
          </w:tcPr>
          <w:p w:rsidR="00F06652" w:rsidRDefault="00F06652">
            <w:pPr>
              <w:adjustRightInd w:val="0"/>
              <w:snapToGrid w:val="0"/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标识类型</w:t>
            </w:r>
          </w:p>
        </w:tc>
        <w:tc>
          <w:tcPr>
            <w:tcW w:w="1133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hideMark/>
          </w:tcPr>
          <w:p w:rsidR="00F06652" w:rsidRDefault="00F06652">
            <w:pPr>
              <w:adjustRightInd w:val="0"/>
              <w:snapToGrid w:val="0"/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N1</w:t>
            </w:r>
          </w:p>
        </w:tc>
        <w:tc>
          <w:tcPr>
            <w:tcW w:w="426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hideMark/>
          </w:tcPr>
          <w:p w:rsidR="00F06652" w:rsidRDefault="00F06652">
            <w:pPr>
              <w:adjustRightInd w:val="0"/>
              <w:snapToGrid w:val="0"/>
            </w:pPr>
            <w:r>
              <w:rPr>
                <w:rFonts w:ascii="微软雅黑" w:hAnsi="微软雅黑" w:cs="微软雅黑" w:hint="eastAsia"/>
                <w:sz w:val="18"/>
                <w:szCs w:val="18"/>
                <w:lang w:val="en-US" w:eastAsia="zh-CN"/>
              </w:rPr>
              <w:t>M</w:t>
            </w:r>
          </w:p>
        </w:tc>
        <w:tc>
          <w:tcPr>
            <w:tcW w:w="3826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4" w:space="0" w:color="4AACC5"/>
            </w:tcBorders>
            <w:shd w:val="clear" w:color="auto" w:fill="FFFFFF" w:themeFill="background1"/>
            <w:hideMark/>
          </w:tcPr>
          <w:p w:rsidR="00F06652" w:rsidRDefault="00F06652">
            <w:pPr>
              <w:adjustRightInd w:val="0"/>
              <w:snapToGrid w:val="0"/>
              <w:rPr>
                <w:rFonts w:ascii="微软雅黑" w:hAnsi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val="en-US" w:eastAsia="zh-CN"/>
              </w:rPr>
              <w:t>1-邮箱，2-手机，默认1</w:t>
            </w:r>
          </w:p>
        </w:tc>
      </w:tr>
      <w:tr w:rsidR="00F06652" w:rsidTr="002270D8">
        <w:tc>
          <w:tcPr>
            <w:tcW w:w="2092" w:type="dxa"/>
            <w:tcBorders>
              <w:top w:val="single" w:sz="6" w:space="0" w:color="4AACC5"/>
              <w:left w:val="single" w:sz="4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hideMark/>
          </w:tcPr>
          <w:p w:rsidR="00F06652" w:rsidRDefault="00F06652">
            <w:pPr>
              <w:adjustRightInd w:val="0"/>
              <w:snapToGrid w:val="0"/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idContent</w:t>
            </w:r>
          </w:p>
        </w:tc>
        <w:tc>
          <w:tcPr>
            <w:tcW w:w="1418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hideMark/>
          </w:tcPr>
          <w:p w:rsidR="00F06652" w:rsidRDefault="00F06652">
            <w:pPr>
              <w:adjustRightInd w:val="0"/>
              <w:snapToGrid w:val="0"/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商户标识</w:t>
            </w:r>
          </w:p>
        </w:tc>
        <w:tc>
          <w:tcPr>
            <w:tcW w:w="1133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hideMark/>
          </w:tcPr>
          <w:p w:rsidR="00F06652" w:rsidRDefault="00F06652">
            <w:pPr>
              <w:adjustRightInd w:val="0"/>
              <w:snapToGrid w:val="0"/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AN128</w:t>
            </w:r>
          </w:p>
        </w:tc>
        <w:tc>
          <w:tcPr>
            <w:tcW w:w="426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hideMark/>
          </w:tcPr>
          <w:p w:rsidR="00F06652" w:rsidRDefault="00F06652">
            <w:pPr>
              <w:adjustRightInd w:val="0"/>
              <w:snapToGrid w:val="0"/>
            </w:pPr>
            <w:r>
              <w:rPr>
                <w:rFonts w:ascii="微软雅黑" w:hAnsi="微软雅黑" w:cs="微软雅黑" w:hint="eastAsia"/>
                <w:sz w:val="18"/>
                <w:szCs w:val="18"/>
                <w:lang w:val="en-US" w:eastAsia="zh-CN"/>
              </w:rPr>
              <w:t>M</w:t>
            </w:r>
          </w:p>
        </w:tc>
        <w:tc>
          <w:tcPr>
            <w:tcW w:w="3826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4" w:space="0" w:color="4AACC5"/>
            </w:tcBorders>
            <w:shd w:val="clear" w:color="auto" w:fill="FFFFFF" w:themeFill="background1"/>
          </w:tcPr>
          <w:p w:rsidR="00F06652" w:rsidRDefault="00F06652">
            <w:pPr>
              <w:adjustRightInd w:val="0"/>
              <w:snapToGrid w:val="0"/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</w:p>
        </w:tc>
      </w:tr>
      <w:tr w:rsidR="00F06652" w:rsidTr="002270D8">
        <w:tc>
          <w:tcPr>
            <w:tcW w:w="2092" w:type="dxa"/>
            <w:tcBorders>
              <w:top w:val="single" w:sz="6" w:space="0" w:color="4AACC5"/>
              <w:left w:val="single" w:sz="4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hideMark/>
          </w:tcPr>
          <w:p w:rsidR="00F06652" w:rsidRDefault="00F06652">
            <w:pPr>
              <w:adjustRightInd w:val="0"/>
              <w:snapToGrid w:val="0"/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companyType</w:t>
            </w:r>
          </w:p>
        </w:tc>
        <w:tc>
          <w:tcPr>
            <w:tcW w:w="1418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hideMark/>
          </w:tcPr>
          <w:p w:rsidR="00F06652" w:rsidRDefault="00F06652">
            <w:pPr>
              <w:adjustRightInd w:val="0"/>
              <w:snapToGrid w:val="0"/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公司类型</w:t>
            </w:r>
          </w:p>
        </w:tc>
        <w:tc>
          <w:tcPr>
            <w:tcW w:w="1133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hideMark/>
          </w:tcPr>
          <w:p w:rsidR="00F06652" w:rsidRDefault="00F06652">
            <w:pPr>
              <w:adjustRightInd w:val="0"/>
              <w:snapToGrid w:val="0"/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N1</w:t>
            </w:r>
          </w:p>
        </w:tc>
        <w:tc>
          <w:tcPr>
            <w:tcW w:w="426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hideMark/>
          </w:tcPr>
          <w:p w:rsidR="00F06652" w:rsidRDefault="00F06652">
            <w:pPr>
              <w:adjustRightInd w:val="0"/>
              <w:snapToGrid w:val="0"/>
            </w:pPr>
            <w:r>
              <w:rPr>
                <w:rFonts w:ascii="微软雅黑" w:hAnsi="微软雅黑" w:cs="微软雅黑" w:hint="eastAsia"/>
                <w:sz w:val="18"/>
                <w:szCs w:val="18"/>
                <w:lang w:val="en-US" w:eastAsia="zh-CN"/>
              </w:rPr>
              <w:t>M</w:t>
            </w:r>
          </w:p>
        </w:tc>
        <w:tc>
          <w:tcPr>
            <w:tcW w:w="3826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4" w:space="0" w:color="4AACC5"/>
            </w:tcBorders>
            <w:shd w:val="clear" w:color="auto" w:fill="FFFFFF" w:themeFill="background1"/>
            <w:hideMark/>
          </w:tcPr>
          <w:p w:rsidR="00F06652" w:rsidRDefault="00F06652">
            <w:pPr>
              <w:adjustRightInd w:val="0"/>
              <w:snapToGrid w:val="0"/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数据字典：公司类型</w:t>
            </w:r>
          </w:p>
        </w:tc>
      </w:tr>
      <w:tr w:rsidR="00F06652" w:rsidTr="00724BAD">
        <w:trPr>
          <w:trHeight w:val="367"/>
        </w:trPr>
        <w:tc>
          <w:tcPr>
            <w:tcW w:w="2092" w:type="dxa"/>
            <w:tcBorders>
              <w:top w:val="single" w:sz="6" w:space="0" w:color="4AACC5"/>
              <w:left w:val="single" w:sz="4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hideMark/>
          </w:tcPr>
          <w:p w:rsidR="00F06652" w:rsidRDefault="00F06652">
            <w:pPr>
              <w:adjustRightInd w:val="0"/>
              <w:snapToGrid w:val="0"/>
              <w:rPr>
                <w:rFonts w:ascii="微软雅黑" w:hAnsi="微软雅黑" w:cs="微软雅黑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color w:val="000000" w:themeColor="text1"/>
                <w:sz w:val="18"/>
                <w:szCs w:val="18"/>
                <w:lang w:eastAsia="zh-CN"/>
              </w:rPr>
              <w:t>province</w:t>
            </w:r>
          </w:p>
        </w:tc>
        <w:tc>
          <w:tcPr>
            <w:tcW w:w="1418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hideMark/>
          </w:tcPr>
          <w:p w:rsidR="00F06652" w:rsidRDefault="00F06652">
            <w:pPr>
              <w:adjustRightInd w:val="0"/>
              <w:snapToGrid w:val="0"/>
              <w:rPr>
                <w:rFonts w:ascii="微软雅黑" w:hAnsi="微软雅黑" w:cs="微软雅黑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color w:val="000000" w:themeColor="text1"/>
                <w:sz w:val="18"/>
                <w:szCs w:val="18"/>
                <w:lang w:eastAsia="zh-CN"/>
              </w:rPr>
              <w:t>省份</w:t>
            </w:r>
          </w:p>
        </w:tc>
        <w:tc>
          <w:tcPr>
            <w:tcW w:w="1133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hideMark/>
          </w:tcPr>
          <w:p w:rsidR="00F06652" w:rsidRDefault="00F06652">
            <w:pPr>
              <w:adjustRightInd w:val="0"/>
              <w:snapToGrid w:val="0"/>
              <w:rPr>
                <w:rFonts w:ascii="微软雅黑" w:hAnsi="微软雅黑" w:cs="微软雅黑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color w:val="000000" w:themeColor="text1"/>
                <w:sz w:val="18"/>
                <w:szCs w:val="18"/>
                <w:lang w:eastAsia="zh-CN"/>
              </w:rPr>
              <w:t>N6</w:t>
            </w:r>
          </w:p>
        </w:tc>
        <w:tc>
          <w:tcPr>
            <w:tcW w:w="426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hideMark/>
          </w:tcPr>
          <w:p w:rsidR="00F06652" w:rsidRDefault="00F06652">
            <w:pPr>
              <w:adjustRightInd w:val="0"/>
              <w:snapToGrid w:val="0"/>
              <w:rPr>
                <w:color w:val="000000" w:themeColor="text1"/>
              </w:rPr>
            </w:pPr>
            <w:r>
              <w:rPr>
                <w:rFonts w:ascii="微软雅黑" w:hAnsi="微软雅黑" w:cs="微软雅黑" w:hint="eastAsia"/>
                <w:color w:val="000000" w:themeColor="text1"/>
                <w:sz w:val="18"/>
                <w:szCs w:val="18"/>
                <w:lang w:val="en-US" w:eastAsia="zh-CN"/>
              </w:rPr>
              <w:t>M</w:t>
            </w:r>
          </w:p>
        </w:tc>
        <w:tc>
          <w:tcPr>
            <w:tcW w:w="3826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4" w:space="0" w:color="4AACC5"/>
            </w:tcBorders>
            <w:shd w:val="clear" w:color="auto" w:fill="FFFFFF" w:themeFill="background1"/>
            <w:hideMark/>
          </w:tcPr>
          <w:p w:rsidR="00F06652" w:rsidRDefault="00F06652">
            <w:pPr>
              <w:adjustRightInd w:val="0"/>
              <w:snapToGrid w:val="0"/>
              <w:rPr>
                <w:rFonts w:ascii="微软雅黑" w:hAnsi="微软雅黑" w:cs="微软雅黑"/>
                <w:color w:val="000000" w:themeColor="text1"/>
                <w:sz w:val="18"/>
                <w:szCs w:val="18"/>
                <w:lang w:val="en-US" w:eastAsia="zh-CN"/>
              </w:rPr>
            </w:pPr>
            <w:r>
              <w:rPr>
                <w:rFonts w:ascii="微软雅黑" w:hAnsi="微软雅黑" w:cs="微软雅黑" w:hint="eastAsia"/>
                <w:color w:val="000000" w:themeColor="text1"/>
                <w:sz w:val="18"/>
                <w:szCs w:val="18"/>
                <w:lang w:val="en-US" w:eastAsia="zh-CN"/>
              </w:rPr>
              <w:t>参照行政区划国标代码</w:t>
            </w:r>
          </w:p>
        </w:tc>
      </w:tr>
      <w:tr w:rsidR="00F06652" w:rsidTr="002270D8">
        <w:tc>
          <w:tcPr>
            <w:tcW w:w="2092" w:type="dxa"/>
            <w:tcBorders>
              <w:top w:val="single" w:sz="6" w:space="0" w:color="4AACC5"/>
              <w:left w:val="single" w:sz="4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hideMark/>
          </w:tcPr>
          <w:p w:rsidR="00F06652" w:rsidRDefault="00F06652">
            <w:pPr>
              <w:adjustRightInd w:val="0"/>
              <w:snapToGrid w:val="0"/>
              <w:rPr>
                <w:rFonts w:ascii="微软雅黑" w:hAnsi="微软雅黑" w:cs="微软雅黑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color w:val="000000" w:themeColor="text1"/>
                <w:sz w:val="18"/>
                <w:szCs w:val="18"/>
                <w:lang w:eastAsia="zh-CN"/>
              </w:rPr>
              <w:t>city</w:t>
            </w:r>
          </w:p>
        </w:tc>
        <w:tc>
          <w:tcPr>
            <w:tcW w:w="1418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hideMark/>
          </w:tcPr>
          <w:p w:rsidR="00F06652" w:rsidRDefault="00F06652">
            <w:pPr>
              <w:adjustRightInd w:val="0"/>
              <w:snapToGrid w:val="0"/>
              <w:rPr>
                <w:rFonts w:ascii="微软雅黑" w:hAnsi="微软雅黑" w:cs="微软雅黑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color w:val="000000" w:themeColor="text1"/>
                <w:sz w:val="18"/>
                <w:szCs w:val="18"/>
                <w:lang w:eastAsia="zh-CN"/>
              </w:rPr>
              <w:t>城市</w:t>
            </w:r>
          </w:p>
        </w:tc>
        <w:tc>
          <w:tcPr>
            <w:tcW w:w="1133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hideMark/>
          </w:tcPr>
          <w:p w:rsidR="00F06652" w:rsidRDefault="00F06652">
            <w:pPr>
              <w:adjustRightInd w:val="0"/>
              <w:snapToGrid w:val="0"/>
              <w:rPr>
                <w:rFonts w:ascii="微软雅黑" w:hAnsi="微软雅黑" w:cs="微软雅黑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color w:val="000000" w:themeColor="text1"/>
                <w:sz w:val="18"/>
                <w:szCs w:val="18"/>
                <w:lang w:eastAsia="zh-CN"/>
              </w:rPr>
              <w:t>N</w:t>
            </w:r>
            <w:r w:rsidR="00126AC1">
              <w:rPr>
                <w:rFonts w:ascii="微软雅黑" w:hAnsi="微软雅黑" w:cs="微软雅黑"/>
                <w:color w:val="000000" w:themeColor="text1"/>
                <w:sz w:val="18"/>
                <w:szCs w:val="18"/>
                <w:lang w:eastAsia="zh-CN"/>
              </w:rPr>
              <w:t>10</w:t>
            </w:r>
          </w:p>
        </w:tc>
        <w:tc>
          <w:tcPr>
            <w:tcW w:w="426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hideMark/>
          </w:tcPr>
          <w:p w:rsidR="00F06652" w:rsidRDefault="00F06652">
            <w:pPr>
              <w:adjustRightInd w:val="0"/>
              <w:snapToGrid w:val="0"/>
              <w:rPr>
                <w:color w:val="000000" w:themeColor="text1"/>
              </w:rPr>
            </w:pPr>
            <w:r>
              <w:rPr>
                <w:rFonts w:ascii="微软雅黑" w:hAnsi="微软雅黑" w:cs="微软雅黑" w:hint="eastAsia"/>
                <w:color w:val="000000" w:themeColor="text1"/>
                <w:sz w:val="18"/>
                <w:szCs w:val="18"/>
                <w:lang w:val="en-US" w:eastAsia="zh-CN"/>
              </w:rPr>
              <w:t>M</w:t>
            </w:r>
          </w:p>
        </w:tc>
        <w:tc>
          <w:tcPr>
            <w:tcW w:w="3826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4" w:space="0" w:color="4AACC5"/>
            </w:tcBorders>
            <w:shd w:val="clear" w:color="auto" w:fill="FFFFFF" w:themeFill="background1"/>
            <w:hideMark/>
          </w:tcPr>
          <w:p w:rsidR="00F06652" w:rsidRDefault="00F06652">
            <w:pPr>
              <w:adjustRightInd w:val="0"/>
              <w:snapToGrid w:val="0"/>
              <w:rPr>
                <w:rFonts w:ascii="微软雅黑" w:hAnsi="微软雅黑" w:cs="微软雅黑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color w:val="000000" w:themeColor="text1"/>
                <w:sz w:val="18"/>
                <w:szCs w:val="18"/>
                <w:lang w:eastAsia="zh-CN"/>
              </w:rPr>
              <w:t>参照行政区划国标代码</w:t>
            </w:r>
          </w:p>
        </w:tc>
      </w:tr>
      <w:tr w:rsidR="00F06652" w:rsidTr="002270D8">
        <w:tc>
          <w:tcPr>
            <w:tcW w:w="2092" w:type="dxa"/>
            <w:tcBorders>
              <w:top w:val="single" w:sz="6" w:space="0" w:color="4AACC5"/>
              <w:left w:val="single" w:sz="4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vAlign w:val="center"/>
            <w:hideMark/>
          </w:tcPr>
          <w:p w:rsidR="00F06652" w:rsidRDefault="00F06652">
            <w:pPr>
              <w:adjustRightInd w:val="0"/>
              <w:snapToGrid w:val="0"/>
              <w:rPr>
                <w:rFonts w:ascii="微软雅黑" w:hAnsi="微软雅黑"/>
                <w:color w:val="000000"/>
                <w:sz w:val="20"/>
                <w:lang w:val="en-US" w:eastAsia="zh-CN"/>
              </w:rPr>
            </w:pPr>
            <w:r>
              <w:rPr>
                <w:rFonts w:ascii="微软雅黑" w:hAnsi="微软雅黑" w:hint="eastAsia"/>
                <w:color w:val="000000"/>
                <w:sz w:val="20"/>
              </w:rPr>
              <w:t>businessType</w:t>
            </w:r>
          </w:p>
        </w:tc>
        <w:tc>
          <w:tcPr>
            <w:tcW w:w="1418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vAlign w:val="center"/>
            <w:hideMark/>
          </w:tcPr>
          <w:p w:rsidR="00F06652" w:rsidRDefault="00F06652">
            <w:pPr>
              <w:adjustRightInd w:val="0"/>
              <w:snapToGrid w:val="0"/>
              <w:rPr>
                <w:rFonts w:ascii="微软雅黑" w:hAnsi="微软雅黑"/>
                <w:color w:val="000000"/>
                <w:sz w:val="20"/>
                <w:lang w:val="en-US" w:eastAsia="zh-CN"/>
              </w:rPr>
            </w:pPr>
            <w:r>
              <w:rPr>
                <w:rFonts w:ascii="微软雅黑" w:hAnsi="微软雅黑" w:hint="eastAsia"/>
                <w:color w:val="000000"/>
                <w:sz w:val="20"/>
                <w:lang w:val="en-US"/>
              </w:rPr>
              <w:t>营业执照类型</w:t>
            </w:r>
          </w:p>
        </w:tc>
        <w:tc>
          <w:tcPr>
            <w:tcW w:w="1133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hideMark/>
          </w:tcPr>
          <w:p w:rsidR="00F06652" w:rsidRDefault="00F06652">
            <w:pPr>
              <w:adjustRightInd w:val="0"/>
              <w:snapToGrid w:val="0"/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N1</w:t>
            </w:r>
          </w:p>
        </w:tc>
        <w:tc>
          <w:tcPr>
            <w:tcW w:w="426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hideMark/>
          </w:tcPr>
          <w:p w:rsidR="00F06652" w:rsidRDefault="00F06652">
            <w:pPr>
              <w:adjustRightInd w:val="0"/>
              <w:snapToGrid w:val="0"/>
            </w:pPr>
            <w:r>
              <w:rPr>
                <w:rFonts w:ascii="微软雅黑" w:hAnsi="微软雅黑" w:cs="微软雅黑" w:hint="eastAsia"/>
                <w:sz w:val="18"/>
                <w:szCs w:val="18"/>
                <w:lang w:val="en-US" w:eastAsia="zh-CN"/>
              </w:rPr>
              <w:t>M</w:t>
            </w:r>
          </w:p>
        </w:tc>
        <w:tc>
          <w:tcPr>
            <w:tcW w:w="3826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4" w:space="0" w:color="4AACC5"/>
            </w:tcBorders>
            <w:shd w:val="clear" w:color="auto" w:fill="FFFFFF" w:themeFill="background1"/>
            <w:hideMark/>
          </w:tcPr>
          <w:p w:rsidR="00F06652" w:rsidRDefault="00F06652">
            <w:pPr>
              <w:adjustRightInd w:val="0"/>
              <w:snapToGrid w:val="0"/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"0-营业执照 1-非营业执照（含事业单位法人证等等）</w:t>
            </w:r>
          </w:p>
          <w:p w:rsidR="00F06652" w:rsidRDefault="00F06652">
            <w:pPr>
              <w:adjustRightInd w:val="0"/>
              <w:snapToGrid w:val="0"/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默认0"</w:t>
            </w:r>
          </w:p>
        </w:tc>
      </w:tr>
      <w:tr w:rsidR="00F06652" w:rsidTr="002270D8">
        <w:tc>
          <w:tcPr>
            <w:tcW w:w="2092" w:type="dxa"/>
            <w:tcBorders>
              <w:top w:val="single" w:sz="6" w:space="0" w:color="4AACC5"/>
              <w:left w:val="single" w:sz="4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vAlign w:val="center"/>
            <w:hideMark/>
          </w:tcPr>
          <w:p w:rsidR="00F06652" w:rsidRDefault="00F06652">
            <w:pPr>
              <w:adjustRightInd w:val="0"/>
              <w:snapToGrid w:val="0"/>
              <w:rPr>
                <w:rFonts w:ascii="微软雅黑" w:hAnsi="微软雅黑"/>
                <w:color w:val="000000"/>
                <w:sz w:val="20"/>
              </w:rPr>
            </w:pPr>
            <w:r>
              <w:rPr>
                <w:rFonts w:ascii="微软雅黑" w:hAnsi="微软雅黑" w:hint="eastAsia"/>
                <w:color w:val="000000"/>
                <w:sz w:val="20"/>
              </w:rPr>
              <w:t>businessRegno</w:t>
            </w:r>
          </w:p>
        </w:tc>
        <w:tc>
          <w:tcPr>
            <w:tcW w:w="1418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vAlign w:val="center"/>
            <w:hideMark/>
          </w:tcPr>
          <w:p w:rsidR="00F06652" w:rsidRDefault="00F06652">
            <w:pPr>
              <w:adjustRightInd w:val="0"/>
              <w:snapToGrid w:val="0"/>
              <w:rPr>
                <w:rFonts w:ascii="微软雅黑" w:hAnsi="微软雅黑"/>
                <w:color w:val="000000"/>
                <w:sz w:val="20"/>
              </w:rPr>
            </w:pPr>
            <w:r>
              <w:rPr>
                <w:rFonts w:ascii="微软雅黑" w:hAnsi="微软雅黑" w:hint="eastAsia"/>
                <w:color w:val="000000"/>
                <w:sz w:val="20"/>
                <w:lang w:val="en-US"/>
              </w:rPr>
              <w:t>营业执照注册号</w:t>
            </w:r>
          </w:p>
        </w:tc>
        <w:tc>
          <w:tcPr>
            <w:tcW w:w="1133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hideMark/>
          </w:tcPr>
          <w:p w:rsidR="00F06652" w:rsidRDefault="00F06652">
            <w:pPr>
              <w:adjustRightInd w:val="0"/>
              <w:snapToGrid w:val="0"/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AN100</w:t>
            </w:r>
          </w:p>
        </w:tc>
        <w:tc>
          <w:tcPr>
            <w:tcW w:w="426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hideMark/>
          </w:tcPr>
          <w:p w:rsidR="00F06652" w:rsidRDefault="00F06652">
            <w:pPr>
              <w:adjustRightInd w:val="0"/>
              <w:snapToGrid w:val="0"/>
            </w:pPr>
            <w:r>
              <w:rPr>
                <w:rFonts w:ascii="微软雅黑" w:hAnsi="微软雅黑" w:cs="微软雅黑" w:hint="eastAsia"/>
                <w:sz w:val="18"/>
                <w:szCs w:val="18"/>
                <w:lang w:val="en-US" w:eastAsia="zh-CN"/>
              </w:rPr>
              <w:t>M</w:t>
            </w:r>
          </w:p>
        </w:tc>
        <w:tc>
          <w:tcPr>
            <w:tcW w:w="3826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4" w:space="0" w:color="4AACC5"/>
            </w:tcBorders>
            <w:shd w:val="clear" w:color="auto" w:fill="FFFFFF" w:themeFill="background1"/>
            <w:vAlign w:val="center"/>
          </w:tcPr>
          <w:p w:rsidR="00F06652" w:rsidRDefault="00F06652">
            <w:pPr>
              <w:adjustRightInd w:val="0"/>
              <w:snapToGrid w:val="0"/>
              <w:rPr>
                <w:rFonts w:ascii="微软雅黑" w:hAnsi="微软雅黑"/>
                <w:color w:val="000000"/>
                <w:sz w:val="20"/>
                <w:lang w:val="en-US" w:eastAsia="zh-CN"/>
              </w:rPr>
            </w:pPr>
          </w:p>
        </w:tc>
      </w:tr>
      <w:tr w:rsidR="00F06652" w:rsidTr="002270D8">
        <w:tc>
          <w:tcPr>
            <w:tcW w:w="2092" w:type="dxa"/>
            <w:tcBorders>
              <w:top w:val="single" w:sz="6" w:space="0" w:color="4AACC5"/>
              <w:left w:val="single" w:sz="4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vAlign w:val="center"/>
            <w:hideMark/>
          </w:tcPr>
          <w:p w:rsidR="00F06652" w:rsidRDefault="00F06652">
            <w:pPr>
              <w:adjustRightInd w:val="0"/>
              <w:snapToGrid w:val="0"/>
              <w:rPr>
                <w:rFonts w:ascii="微软雅黑" w:hAnsi="微软雅黑"/>
                <w:color w:val="000000"/>
                <w:sz w:val="20"/>
              </w:rPr>
            </w:pPr>
            <w:r>
              <w:rPr>
                <w:rFonts w:ascii="微软雅黑" w:hAnsi="微软雅黑" w:hint="eastAsia"/>
                <w:color w:val="000000"/>
                <w:sz w:val="20"/>
              </w:rPr>
              <w:t>address</w:t>
            </w:r>
          </w:p>
        </w:tc>
        <w:tc>
          <w:tcPr>
            <w:tcW w:w="1418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vAlign w:val="center"/>
            <w:hideMark/>
          </w:tcPr>
          <w:p w:rsidR="00F06652" w:rsidRDefault="00F06652">
            <w:pPr>
              <w:adjustRightInd w:val="0"/>
              <w:snapToGrid w:val="0"/>
              <w:rPr>
                <w:rFonts w:ascii="微软雅黑" w:hAnsi="微软雅黑"/>
                <w:color w:val="000000"/>
                <w:sz w:val="20"/>
              </w:rPr>
            </w:pPr>
            <w:r>
              <w:rPr>
                <w:rFonts w:ascii="微软雅黑" w:hAnsi="微软雅黑" w:hint="eastAsia"/>
                <w:color w:val="000000"/>
                <w:sz w:val="20"/>
                <w:lang w:val="en-US"/>
              </w:rPr>
              <w:t>经营地址</w:t>
            </w:r>
          </w:p>
        </w:tc>
        <w:tc>
          <w:tcPr>
            <w:tcW w:w="1133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hideMark/>
          </w:tcPr>
          <w:p w:rsidR="00F06652" w:rsidRDefault="00F06652">
            <w:pPr>
              <w:adjustRightInd w:val="0"/>
              <w:snapToGrid w:val="0"/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X200</w:t>
            </w:r>
          </w:p>
        </w:tc>
        <w:tc>
          <w:tcPr>
            <w:tcW w:w="426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hideMark/>
          </w:tcPr>
          <w:p w:rsidR="00F06652" w:rsidRDefault="00F06652">
            <w:pPr>
              <w:adjustRightInd w:val="0"/>
              <w:snapToGrid w:val="0"/>
            </w:pPr>
            <w:r>
              <w:rPr>
                <w:rFonts w:ascii="微软雅黑" w:hAnsi="微软雅黑" w:cs="微软雅黑" w:hint="eastAsia"/>
                <w:sz w:val="18"/>
                <w:szCs w:val="18"/>
                <w:lang w:val="en-US" w:eastAsia="zh-CN"/>
              </w:rPr>
              <w:t>M</w:t>
            </w:r>
          </w:p>
        </w:tc>
        <w:tc>
          <w:tcPr>
            <w:tcW w:w="3826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4" w:space="0" w:color="4AACC5"/>
            </w:tcBorders>
            <w:shd w:val="clear" w:color="auto" w:fill="FFFFFF" w:themeFill="background1"/>
            <w:vAlign w:val="center"/>
          </w:tcPr>
          <w:p w:rsidR="00F06652" w:rsidRDefault="00F06652">
            <w:pPr>
              <w:adjustRightInd w:val="0"/>
              <w:snapToGrid w:val="0"/>
              <w:rPr>
                <w:rFonts w:ascii="微软雅黑" w:hAnsi="微软雅黑"/>
                <w:color w:val="000000"/>
                <w:sz w:val="20"/>
              </w:rPr>
            </w:pPr>
          </w:p>
        </w:tc>
      </w:tr>
      <w:tr w:rsidR="00F06652" w:rsidTr="002270D8">
        <w:tc>
          <w:tcPr>
            <w:tcW w:w="2092" w:type="dxa"/>
            <w:tcBorders>
              <w:top w:val="single" w:sz="6" w:space="0" w:color="4AACC5"/>
              <w:left w:val="single" w:sz="4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vAlign w:val="center"/>
            <w:hideMark/>
          </w:tcPr>
          <w:p w:rsidR="00F06652" w:rsidRDefault="00F06652">
            <w:pPr>
              <w:adjustRightInd w:val="0"/>
              <w:snapToGrid w:val="0"/>
              <w:rPr>
                <w:rFonts w:ascii="微软雅黑" w:hAnsi="微软雅黑"/>
                <w:color w:val="000000"/>
                <w:sz w:val="20"/>
              </w:rPr>
            </w:pPr>
            <w:r>
              <w:rPr>
                <w:rFonts w:ascii="微软雅黑" w:hAnsi="微软雅黑" w:hint="eastAsia"/>
                <w:color w:val="000000"/>
                <w:sz w:val="20"/>
              </w:rPr>
              <w:t>mccCode</w:t>
            </w:r>
          </w:p>
        </w:tc>
        <w:tc>
          <w:tcPr>
            <w:tcW w:w="1418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vAlign w:val="center"/>
            <w:hideMark/>
          </w:tcPr>
          <w:p w:rsidR="00F06652" w:rsidRDefault="00F06652">
            <w:pPr>
              <w:adjustRightInd w:val="0"/>
              <w:snapToGrid w:val="0"/>
              <w:rPr>
                <w:rFonts w:ascii="微软雅黑" w:hAnsi="微软雅黑"/>
                <w:color w:val="000000"/>
                <w:sz w:val="20"/>
                <w:lang w:eastAsia="zh-CN"/>
              </w:rPr>
            </w:pPr>
            <w:r>
              <w:rPr>
                <w:rFonts w:ascii="微软雅黑" w:hAnsi="微软雅黑" w:hint="eastAsia"/>
                <w:color w:val="000000"/>
                <w:sz w:val="20"/>
                <w:lang w:eastAsia="zh-CN"/>
              </w:rPr>
              <w:t>MCC（一二级行业）</w:t>
            </w:r>
          </w:p>
        </w:tc>
        <w:tc>
          <w:tcPr>
            <w:tcW w:w="1133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hideMark/>
          </w:tcPr>
          <w:p w:rsidR="00F06652" w:rsidRDefault="00F06652">
            <w:pPr>
              <w:adjustRightInd w:val="0"/>
              <w:snapToGrid w:val="0"/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N4</w:t>
            </w:r>
          </w:p>
        </w:tc>
        <w:tc>
          <w:tcPr>
            <w:tcW w:w="426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hideMark/>
          </w:tcPr>
          <w:p w:rsidR="00F06652" w:rsidRDefault="00F06652">
            <w:pPr>
              <w:adjustRightInd w:val="0"/>
              <w:snapToGrid w:val="0"/>
            </w:pPr>
            <w:r>
              <w:rPr>
                <w:rFonts w:ascii="微软雅黑" w:hAnsi="微软雅黑" w:cs="微软雅黑" w:hint="eastAsia"/>
                <w:sz w:val="18"/>
                <w:szCs w:val="18"/>
                <w:lang w:val="en-US" w:eastAsia="zh-CN"/>
              </w:rPr>
              <w:t>M</w:t>
            </w:r>
          </w:p>
        </w:tc>
        <w:tc>
          <w:tcPr>
            <w:tcW w:w="3826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4" w:space="0" w:color="4AACC5"/>
            </w:tcBorders>
            <w:shd w:val="clear" w:color="auto" w:fill="FFFFFF" w:themeFill="background1"/>
            <w:vAlign w:val="center"/>
            <w:hideMark/>
          </w:tcPr>
          <w:p w:rsidR="00F06652" w:rsidRDefault="00F06652">
            <w:pPr>
              <w:adjustRightInd w:val="0"/>
              <w:snapToGrid w:val="0"/>
              <w:rPr>
                <w:rFonts w:ascii="微软雅黑" w:hAnsi="微软雅黑"/>
                <w:color w:val="000000"/>
                <w:sz w:val="20"/>
                <w:lang w:eastAsia="zh-CN"/>
              </w:rPr>
            </w:pPr>
            <w:r>
              <w:rPr>
                <w:rFonts w:ascii="微软雅黑" w:hAnsi="微软雅黑" w:hint="eastAsia"/>
                <w:color w:val="000000"/>
                <w:sz w:val="20"/>
                <w:lang w:eastAsia="zh-CN"/>
              </w:rPr>
              <w:t>参见附件《MCC行业代码》</w:t>
            </w:r>
          </w:p>
        </w:tc>
      </w:tr>
      <w:tr w:rsidR="00F06652" w:rsidTr="002270D8">
        <w:tc>
          <w:tcPr>
            <w:tcW w:w="2092" w:type="dxa"/>
            <w:tcBorders>
              <w:top w:val="single" w:sz="6" w:space="0" w:color="4AACC5"/>
              <w:left w:val="single" w:sz="4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vAlign w:val="center"/>
            <w:hideMark/>
          </w:tcPr>
          <w:p w:rsidR="00F06652" w:rsidRDefault="00F06652">
            <w:pPr>
              <w:adjustRightInd w:val="0"/>
              <w:snapToGrid w:val="0"/>
              <w:rPr>
                <w:rFonts w:ascii="微软雅黑" w:hAnsi="微软雅黑"/>
                <w:color w:val="000000"/>
                <w:sz w:val="20"/>
              </w:rPr>
            </w:pPr>
            <w:r>
              <w:rPr>
                <w:rFonts w:ascii="微软雅黑" w:hAnsi="微软雅黑" w:hint="eastAsia"/>
                <w:color w:val="000000"/>
                <w:sz w:val="20"/>
              </w:rPr>
              <w:t>constraintBusiness</w:t>
            </w:r>
          </w:p>
        </w:tc>
        <w:tc>
          <w:tcPr>
            <w:tcW w:w="1418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vAlign w:val="center"/>
            <w:hideMark/>
          </w:tcPr>
          <w:p w:rsidR="00F06652" w:rsidRDefault="00F06652">
            <w:pPr>
              <w:adjustRightInd w:val="0"/>
              <w:snapToGrid w:val="0"/>
              <w:rPr>
                <w:rFonts w:ascii="微软雅黑" w:hAnsi="微软雅黑"/>
                <w:color w:val="000000"/>
                <w:sz w:val="20"/>
              </w:rPr>
            </w:pPr>
            <w:r>
              <w:rPr>
                <w:rFonts w:ascii="微软雅黑" w:hAnsi="微软雅黑" w:hint="eastAsia"/>
                <w:color w:val="000000"/>
                <w:sz w:val="20"/>
                <w:lang w:val="en-US"/>
              </w:rPr>
              <w:t>约定业务</w:t>
            </w:r>
          </w:p>
        </w:tc>
        <w:tc>
          <w:tcPr>
            <w:tcW w:w="1133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hideMark/>
          </w:tcPr>
          <w:p w:rsidR="00F06652" w:rsidRDefault="00F06652">
            <w:pPr>
              <w:adjustRightInd w:val="0"/>
              <w:snapToGrid w:val="0"/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X200</w:t>
            </w:r>
          </w:p>
        </w:tc>
        <w:tc>
          <w:tcPr>
            <w:tcW w:w="426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hideMark/>
          </w:tcPr>
          <w:p w:rsidR="00F06652" w:rsidRDefault="00F06652">
            <w:pPr>
              <w:adjustRightInd w:val="0"/>
              <w:snapToGrid w:val="0"/>
            </w:pPr>
            <w:r>
              <w:rPr>
                <w:rFonts w:ascii="微软雅黑" w:hAnsi="微软雅黑" w:cs="微软雅黑" w:hint="eastAsia"/>
                <w:sz w:val="18"/>
                <w:szCs w:val="18"/>
                <w:lang w:val="en-US" w:eastAsia="zh-CN"/>
              </w:rPr>
              <w:t>O</w:t>
            </w:r>
          </w:p>
        </w:tc>
        <w:tc>
          <w:tcPr>
            <w:tcW w:w="3826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4" w:space="0" w:color="4AACC5"/>
            </w:tcBorders>
            <w:shd w:val="clear" w:color="auto" w:fill="FFFFFF" w:themeFill="background1"/>
            <w:vAlign w:val="center"/>
            <w:hideMark/>
          </w:tcPr>
          <w:p w:rsidR="00F06652" w:rsidRDefault="00F06652">
            <w:pPr>
              <w:adjustRightInd w:val="0"/>
              <w:snapToGrid w:val="0"/>
              <w:rPr>
                <w:rFonts w:ascii="微软雅黑" w:hAnsi="微软雅黑"/>
                <w:color w:val="000000"/>
                <w:sz w:val="20"/>
                <w:lang w:eastAsia="zh-CN"/>
              </w:rPr>
            </w:pPr>
            <w:r>
              <w:rPr>
                <w:rFonts w:ascii="微软雅黑" w:hAnsi="微软雅黑" w:hint="eastAsia"/>
                <w:color w:val="000000"/>
                <w:sz w:val="20"/>
                <w:lang w:eastAsia="zh-CN"/>
              </w:rPr>
              <w:t>当mcc≠其他%时同二级行业，=其他%时填写</w:t>
            </w:r>
          </w:p>
        </w:tc>
      </w:tr>
      <w:tr w:rsidR="00F06652" w:rsidTr="002270D8">
        <w:tc>
          <w:tcPr>
            <w:tcW w:w="2092" w:type="dxa"/>
            <w:tcBorders>
              <w:top w:val="single" w:sz="6" w:space="0" w:color="4AACC5"/>
              <w:left w:val="single" w:sz="4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vAlign w:val="center"/>
            <w:hideMark/>
          </w:tcPr>
          <w:p w:rsidR="00F06652" w:rsidRDefault="00F06652">
            <w:pPr>
              <w:adjustRightInd w:val="0"/>
              <w:snapToGrid w:val="0"/>
              <w:rPr>
                <w:rFonts w:ascii="微软雅黑" w:hAnsi="微软雅黑"/>
                <w:color w:val="000000"/>
                <w:sz w:val="20"/>
              </w:rPr>
            </w:pPr>
            <w:r>
              <w:rPr>
                <w:rFonts w:ascii="微软雅黑" w:hAnsi="微软雅黑" w:hint="eastAsia"/>
                <w:color w:val="000000"/>
                <w:sz w:val="20"/>
              </w:rPr>
              <w:t>telephone</w:t>
            </w:r>
          </w:p>
        </w:tc>
        <w:tc>
          <w:tcPr>
            <w:tcW w:w="1418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vAlign w:val="center"/>
            <w:hideMark/>
          </w:tcPr>
          <w:p w:rsidR="00F06652" w:rsidRDefault="00F06652">
            <w:pPr>
              <w:adjustRightInd w:val="0"/>
              <w:snapToGrid w:val="0"/>
              <w:rPr>
                <w:rFonts w:ascii="微软雅黑" w:hAnsi="微软雅黑"/>
                <w:color w:val="000000"/>
                <w:sz w:val="20"/>
              </w:rPr>
            </w:pPr>
            <w:r>
              <w:rPr>
                <w:rFonts w:ascii="微软雅黑" w:hAnsi="微软雅黑" w:hint="eastAsia"/>
                <w:color w:val="000000"/>
                <w:sz w:val="20"/>
                <w:lang w:val="en-US"/>
              </w:rPr>
              <w:t>公司固话</w:t>
            </w:r>
          </w:p>
        </w:tc>
        <w:tc>
          <w:tcPr>
            <w:tcW w:w="1133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hideMark/>
          </w:tcPr>
          <w:p w:rsidR="00F06652" w:rsidRDefault="00F06652">
            <w:pPr>
              <w:adjustRightInd w:val="0"/>
              <w:snapToGrid w:val="0"/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AN20</w:t>
            </w:r>
          </w:p>
        </w:tc>
        <w:tc>
          <w:tcPr>
            <w:tcW w:w="426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hideMark/>
          </w:tcPr>
          <w:p w:rsidR="00F06652" w:rsidRDefault="00F06652">
            <w:pPr>
              <w:adjustRightInd w:val="0"/>
              <w:snapToGrid w:val="0"/>
            </w:pPr>
            <w:r>
              <w:rPr>
                <w:rFonts w:ascii="微软雅黑" w:hAnsi="微软雅黑" w:cs="微软雅黑" w:hint="eastAsia"/>
                <w:sz w:val="18"/>
                <w:szCs w:val="18"/>
                <w:lang w:val="en-US" w:eastAsia="zh-CN"/>
              </w:rPr>
              <w:t>O</w:t>
            </w:r>
          </w:p>
        </w:tc>
        <w:tc>
          <w:tcPr>
            <w:tcW w:w="3826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4" w:space="0" w:color="4AACC5"/>
            </w:tcBorders>
            <w:shd w:val="clear" w:color="auto" w:fill="FFFFFF" w:themeFill="background1"/>
            <w:vAlign w:val="center"/>
          </w:tcPr>
          <w:p w:rsidR="00F06652" w:rsidRDefault="00F06652">
            <w:pPr>
              <w:adjustRightInd w:val="0"/>
              <w:snapToGrid w:val="0"/>
              <w:rPr>
                <w:rFonts w:ascii="微软雅黑" w:hAnsi="微软雅黑"/>
                <w:color w:val="000000"/>
                <w:sz w:val="20"/>
                <w:lang w:eastAsia="zh-CN"/>
              </w:rPr>
            </w:pPr>
          </w:p>
        </w:tc>
      </w:tr>
      <w:tr w:rsidR="00F06652" w:rsidTr="002270D8">
        <w:tc>
          <w:tcPr>
            <w:tcW w:w="2092" w:type="dxa"/>
            <w:tcBorders>
              <w:top w:val="single" w:sz="6" w:space="0" w:color="4AACC5"/>
              <w:left w:val="single" w:sz="4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vAlign w:val="center"/>
            <w:hideMark/>
          </w:tcPr>
          <w:p w:rsidR="00F06652" w:rsidRDefault="00F06652">
            <w:pPr>
              <w:adjustRightInd w:val="0"/>
              <w:snapToGrid w:val="0"/>
              <w:rPr>
                <w:rFonts w:ascii="微软雅黑" w:hAnsi="微软雅黑"/>
                <w:color w:val="000000"/>
                <w:sz w:val="20"/>
              </w:rPr>
            </w:pPr>
            <w:r>
              <w:rPr>
                <w:rFonts w:ascii="微软雅黑" w:hAnsi="微软雅黑" w:hint="eastAsia"/>
                <w:color w:val="000000"/>
                <w:sz w:val="20"/>
              </w:rPr>
              <w:t>registDate</w:t>
            </w:r>
          </w:p>
        </w:tc>
        <w:tc>
          <w:tcPr>
            <w:tcW w:w="1418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vAlign w:val="center"/>
            <w:hideMark/>
          </w:tcPr>
          <w:p w:rsidR="00F06652" w:rsidRDefault="00F06652">
            <w:pPr>
              <w:adjustRightInd w:val="0"/>
              <w:snapToGrid w:val="0"/>
              <w:rPr>
                <w:rFonts w:ascii="微软雅黑" w:hAnsi="微软雅黑"/>
                <w:color w:val="000000"/>
                <w:sz w:val="20"/>
              </w:rPr>
            </w:pPr>
            <w:r>
              <w:rPr>
                <w:rFonts w:ascii="微软雅黑" w:hAnsi="微软雅黑" w:hint="eastAsia"/>
                <w:color w:val="000000"/>
                <w:sz w:val="20"/>
                <w:lang w:val="en-US"/>
              </w:rPr>
              <w:t>成立日期</w:t>
            </w:r>
          </w:p>
        </w:tc>
        <w:tc>
          <w:tcPr>
            <w:tcW w:w="1133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hideMark/>
          </w:tcPr>
          <w:p w:rsidR="00F06652" w:rsidRDefault="00F06652">
            <w:pPr>
              <w:adjustRightInd w:val="0"/>
              <w:snapToGrid w:val="0"/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D</w:t>
            </w:r>
          </w:p>
        </w:tc>
        <w:tc>
          <w:tcPr>
            <w:tcW w:w="426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hideMark/>
          </w:tcPr>
          <w:p w:rsidR="00F06652" w:rsidRDefault="00F06652">
            <w:pPr>
              <w:adjustRightInd w:val="0"/>
              <w:snapToGrid w:val="0"/>
            </w:pPr>
            <w:r>
              <w:rPr>
                <w:rFonts w:ascii="微软雅黑" w:hAnsi="微软雅黑" w:cs="微软雅黑" w:hint="eastAsia"/>
                <w:sz w:val="18"/>
                <w:szCs w:val="18"/>
                <w:lang w:val="en-US" w:eastAsia="zh-CN"/>
              </w:rPr>
              <w:t>M</w:t>
            </w:r>
          </w:p>
        </w:tc>
        <w:tc>
          <w:tcPr>
            <w:tcW w:w="3826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4" w:space="0" w:color="4AACC5"/>
            </w:tcBorders>
            <w:shd w:val="clear" w:color="auto" w:fill="FFFFFF" w:themeFill="background1"/>
            <w:vAlign w:val="center"/>
            <w:hideMark/>
          </w:tcPr>
          <w:p w:rsidR="00F06652" w:rsidRDefault="00F06652">
            <w:pPr>
              <w:adjustRightInd w:val="0"/>
              <w:snapToGrid w:val="0"/>
              <w:rPr>
                <w:rFonts w:ascii="微软雅黑" w:hAnsi="微软雅黑"/>
                <w:color w:val="000000"/>
                <w:sz w:val="20"/>
              </w:rPr>
            </w:pPr>
            <w:r>
              <w:rPr>
                <w:rFonts w:ascii="微软雅黑" w:hAnsi="微软雅黑" w:hint="eastAsia"/>
                <w:color w:val="000000"/>
                <w:sz w:val="20"/>
                <w:lang w:val="en-US"/>
              </w:rPr>
              <w:t>注册时间</w:t>
            </w:r>
          </w:p>
        </w:tc>
      </w:tr>
      <w:tr w:rsidR="00F06652" w:rsidTr="002270D8">
        <w:tc>
          <w:tcPr>
            <w:tcW w:w="2092" w:type="dxa"/>
            <w:tcBorders>
              <w:top w:val="single" w:sz="6" w:space="0" w:color="4AACC5"/>
              <w:left w:val="single" w:sz="4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vAlign w:val="center"/>
            <w:hideMark/>
          </w:tcPr>
          <w:p w:rsidR="00F06652" w:rsidRDefault="00F06652">
            <w:pPr>
              <w:adjustRightInd w:val="0"/>
              <w:snapToGrid w:val="0"/>
              <w:rPr>
                <w:rFonts w:ascii="微软雅黑" w:hAnsi="微软雅黑"/>
                <w:color w:val="000000"/>
                <w:sz w:val="20"/>
              </w:rPr>
            </w:pPr>
            <w:r>
              <w:rPr>
                <w:rFonts w:ascii="微软雅黑" w:hAnsi="微软雅黑" w:hint="eastAsia"/>
                <w:color w:val="000000"/>
                <w:sz w:val="20"/>
              </w:rPr>
              <w:t>registFund</w:t>
            </w:r>
          </w:p>
        </w:tc>
        <w:tc>
          <w:tcPr>
            <w:tcW w:w="1418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vAlign w:val="center"/>
            <w:hideMark/>
          </w:tcPr>
          <w:p w:rsidR="00F06652" w:rsidRDefault="00F06652">
            <w:pPr>
              <w:adjustRightInd w:val="0"/>
              <w:snapToGrid w:val="0"/>
              <w:rPr>
                <w:rFonts w:ascii="微软雅黑" w:hAnsi="微软雅黑"/>
                <w:color w:val="000000"/>
                <w:sz w:val="20"/>
              </w:rPr>
            </w:pPr>
            <w:r>
              <w:rPr>
                <w:rFonts w:ascii="微软雅黑" w:hAnsi="微软雅黑" w:hint="eastAsia"/>
                <w:color w:val="000000"/>
                <w:sz w:val="20"/>
                <w:lang w:val="en-US"/>
              </w:rPr>
              <w:t>注册资金</w:t>
            </w:r>
          </w:p>
        </w:tc>
        <w:tc>
          <w:tcPr>
            <w:tcW w:w="1133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hideMark/>
          </w:tcPr>
          <w:p w:rsidR="00F06652" w:rsidRDefault="00F06652">
            <w:pPr>
              <w:adjustRightInd w:val="0"/>
              <w:snapToGrid w:val="0"/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X50</w:t>
            </w:r>
          </w:p>
        </w:tc>
        <w:tc>
          <w:tcPr>
            <w:tcW w:w="426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hideMark/>
          </w:tcPr>
          <w:p w:rsidR="00F06652" w:rsidRDefault="00F06652">
            <w:pPr>
              <w:adjustRightInd w:val="0"/>
              <w:snapToGrid w:val="0"/>
            </w:pPr>
            <w:r>
              <w:rPr>
                <w:rFonts w:ascii="微软雅黑" w:hAnsi="微软雅黑" w:cs="微软雅黑" w:hint="eastAsia"/>
                <w:sz w:val="18"/>
                <w:szCs w:val="18"/>
                <w:lang w:val="en-US" w:eastAsia="zh-CN"/>
              </w:rPr>
              <w:t>M</w:t>
            </w:r>
          </w:p>
        </w:tc>
        <w:tc>
          <w:tcPr>
            <w:tcW w:w="3826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4" w:space="0" w:color="4AACC5"/>
            </w:tcBorders>
            <w:shd w:val="clear" w:color="auto" w:fill="FFFFFF" w:themeFill="background1"/>
            <w:vAlign w:val="center"/>
          </w:tcPr>
          <w:p w:rsidR="00F06652" w:rsidRDefault="00F06652">
            <w:pPr>
              <w:adjustRightInd w:val="0"/>
              <w:snapToGrid w:val="0"/>
              <w:rPr>
                <w:rFonts w:ascii="微软雅黑" w:hAnsi="微软雅黑"/>
                <w:color w:val="000000"/>
                <w:sz w:val="20"/>
                <w:lang w:eastAsia="zh-CN"/>
              </w:rPr>
            </w:pPr>
          </w:p>
        </w:tc>
      </w:tr>
      <w:tr w:rsidR="00F06652" w:rsidTr="002270D8">
        <w:tc>
          <w:tcPr>
            <w:tcW w:w="2092" w:type="dxa"/>
            <w:tcBorders>
              <w:top w:val="single" w:sz="6" w:space="0" w:color="4AACC5"/>
              <w:left w:val="single" w:sz="4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vAlign w:val="center"/>
            <w:hideMark/>
          </w:tcPr>
          <w:p w:rsidR="00F06652" w:rsidRDefault="00F06652">
            <w:pPr>
              <w:adjustRightInd w:val="0"/>
              <w:snapToGrid w:val="0"/>
              <w:rPr>
                <w:rFonts w:ascii="微软雅黑" w:hAnsi="微软雅黑"/>
                <w:color w:val="000000"/>
                <w:sz w:val="20"/>
              </w:rPr>
            </w:pPr>
            <w:r>
              <w:rPr>
                <w:rFonts w:ascii="微软雅黑" w:hAnsi="微软雅黑" w:hint="eastAsia"/>
                <w:color w:val="000000"/>
                <w:sz w:val="20"/>
              </w:rPr>
              <w:t>email</w:t>
            </w:r>
          </w:p>
        </w:tc>
        <w:tc>
          <w:tcPr>
            <w:tcW w:w="1418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vAlign w:val="center"/>
            <w:hideMark/>
          </w:tcPr>
          <w:p w:rsidR="00F06652" w:rsidRDefault="00F06652">
            <w:pPr>
              <w:adjustRightInd w:val="0"/>
              <w:snapToGrid w:val="0"/>
              <w:rPr>
                <w:rFonts w:ascii="微软雅黑" w:hAnsi="微软雅黑"/>
                <w:color w:val="000000"/>
                <w:sz w:val="20"/>
              </w:rPr>
            </w:pPr>
            <w:r>
              <w:rPr>
                <w:rFonts w:ascii="微软雅黑" w:hAnsi="微软雅黑" w:hint="eastAsia"/>
                <w:color w:val="000000"/>
                <w:sz w:val="20"/>
                <w:lang w:val="en-US"/>
              </w:rPr>
              <w:t>公司邮箱</w:t>
            </w:r>
          </w:p>
        </w:tc>
        <w:tc>
          <w:tcPr>
            <w:tcW w:w="1133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hideMark/>
          </w:tcPr>
          <w:p w:rsidR="00F06652" w:rsidRDefault="00F06652">
            <w:pPr>
              <w:adjustRightInd w:val="0"/>
              <w:snapToGrid w:val="0"/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AN100</w:t>
            </w:r>
          </w:p>
        </w:tc>
        <w:tc>
          <w:tcPr>
            <w:tcW w:w="426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hideMark/>
          </w:tcPr>
          <w:p w:rsidR="00F06652" w:rsidRDefault="00F06652">
            <w:pPr>
              <w:adjustRightInd w:val="0"/>
              <w:snapToGrid w:val="0"/>
            </w:pPr>
            <w:r>
              <w:rPr>
                <w:rFonts w:ascii="微软雅黑" w:hAnsi="微软雅黑" w:cs="微软雅黑" w:hint="eastAsia"/>
                <w:sz w:val="18"/>
                <w:szCs w:val="18"/>
                <w:lang w:val="en-US" w:eastAsia="zh-CN"/>
              </w:rPr>
              <w:t>M</w:t>
            </w:r>
          </w:p>
        </w:tc>
        <w:tc>
          <w:tcPr>
            <w:tcW w:w="3826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4" w:space="0" w:color="4AACC5"/>
            </w:tcBorders>
            <w:shd w:val="clear" w:color="auto" w:fill="FFFFFF" w:themeFill="background1"/>
            <w:vAlign w:val="center"/>
          </w:tcPr>
          <w:p w:rsidR="00F06652" w:rsidRDefault="00F06652">
            <w:pPr>
              <w:adjustRightInd w:val="0"/>
              <w:snapToGrid w:val="0"/>
              <w:rPr>
                <w:rFonts w:ascii="微软雅黑" w:hAnsi="微软雅黑"/>
                <w:color w:val="000000"/>
                <w:sz w:val="20"/>
              </w:rPr>
            </w:pPr>
          </w:p>
        </w:tc>
      </w:tr>
      <w:tr w:rsidR="00F06652" w:rsidTr="002270D8">
        <w:tc>
          <w:tcPr>
            <w:tcW w:w="2092" w:type="dxa"/>
            <w:tcBorders>
              <w:top w:val="single" w:sz="6" w:space="0" w:color="4AACC5"/>
              <w:left w:val="single" w:sz="4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vAlign w:val="center"/>
            <w:hideMark/>
          </w:tcPr>
          <w:p w:rsidR="00F06652" w:rsidRDefault="00F06652">
            <w:pPr>
              <w:adjustRightInd w:val="0"/>
              <w:snapToGrid w:val="0"/>
              <w:rPr>
                <w:rFonts w:ascii="微软雅黑" w:hAnsi="微软雅黑"/>
                <w:color w:val="000000" w:themeColor="text1"/>
                <w:sz w:val="20"/>
              </w:rPr>
            </w:pPr>
            <w:r>
              <w:rPr>
                <w:rFonts w:ascii="微软雅黑" w:hAnsi="微软雅黑" w:hint="eastAsia"/>
                <w:color w:val="000000" w:themeColor="text1"/>
                <w:sz w:val="20"/>
                <w:lang w:eastAsia="zh-CN"/>
              </w:rPr>
              <w:t>legalIdCardType</w:t>
            </w:r>
          </w:p>
        </w:tc>
        <w:tc>
          <w:tcPr>
            <w:tcW w:w="1418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vAlign w:val="center"/>
            <w:hideMark/>
          </w:tcPr>
          <w:p w:rsidR="00F06652" w:rsidRDefault="00F06652">
            <w:pPr>
              <w:adjustRightInd w:val="0"/>
              <w:snapToGrid w:val="0"/>
              <w:rPr>
                <w:rFonts w:ascii="微软雅黑" w:hAnsi="微软雅黑"/>
                <w:color w:val="000000" w:themeColor="text1"/>
                <w:sz w:val="20"/>
              </w:rPr>
            </w:pPr>
            <w:r>
              <w:rPr>
                <w:rFonts w:ascii="微软雅黑" w:hAnsi="微软雅黑" w:hint="eastAsia"/>
                <w:color w:val="000000" w:themeColor="text1"/>
                <w:sz w:val="20"/>
                <w:lang w:val="en-US"/>
              </w:rPr>
              <w:t>法人证件类型</w:t>
            </w:r>
          </w:p>
        </w:tc>
        <w:tc>
          <w:tcPr>
            <w:tcW w:w="1133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hideMark/>
          </w:tcPr>
          <w:p w:rsidR="00F06652" w:rsidRDefault="00F06652">
            <w:pPr>
              <w:adjustRightInd w:val="0"/>
              <w:snapToGrid w:val="0"/>
              <w:rPr>
                <w:rFonts w:ascii="微软雅黑" w:hAnsi="微软雅黑" w:cs="微软雅黑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color w:val="000000" w:themeColor="text1"/>
                <w:sz w:val="18"/>
                <w:szCs w:val="18"/>
                <w:lang w:eastAsia="zh-CN"/>
              </w:rPr>
              <w:t>N3</w:t>
            </w:r>
          </w:p>
        </w:tc>
        <w:tc>
          <w:tcPr>
            <w:tcW w:w="426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hideMark/>
          </w:tcPr>
          <w:p w:rsidR="00F06652" w:rsidRDefault="00F06652">
            <w:pPr>
              <w:adjustRightInd w:val="0"/>
              <w:snapToGrid w:val="0"/>
              <w:rPr>
                <w:color w:val="000000" w:themeColor="text1"/>
              </w:rPr>
            </w:pPr>
            <w:r>
              <w:rPr>
                <w:rFonts w:ascii="微软雅黑" w:hAnsi="微软雅黑" w:cs="微软雅黑" w:hint="eastAsia"/>
                <w:color w:val="000000" w:themeColor="text1"/>
                <w:sz w:val="18"/>
                <w:szCs w:val="18"/>
                <w:lang w:val="en-US" w:eastAsia="zh-CN"/>
              </w:rPr>
              <w:t>M</w:t>
            </w:r>
          </w:p>
        </w:tc>
        <w:tc>
          <w:tcPr>
            <w:tcW w:w="3826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4" w:space="0" w:color="4AACC5"/>
            </w:tcBorders>
            <w:shd w:val="clear" w:color="auto" w:fill="FFFFFF" w:themeFill="background1"/>
            <w:vAlign w:val="center"/>
            <w:hideMark/>
          </w:tcPr>
          <w:p w:rsidR="00F06652" w:rsidRDefault="00F06652">
            <w:pPr>
              <w:adjustRightInd w:val="0"/>
              <w:snapToGrid w:val="0"/>
              <w:rPr>
                <w:rFonts w:ascii="微软雅黑" w:hAnsi="微软雅黑"/>
                <w:color w:val="000000" w:themeColor="text1"/>
                <w:sz w:val="20"/>
                <w:lang w:eastAsia="zh-CN"/>
              </w:rPr>
            </w:pPr>
            <w:r>
              <w:rPr>
                <w:rFonts w:ascii="微软雅黑" w:hAnsi="微软雅黑" w:hint="eastAsia"/>
                <w:color w:val="000000" w:themeColor="text1"/>
                <w:sz w:val="20"/>
                <w:lang w:eastAsia="zh-CN"/>
              </w:rPr>
              <w:t>数据字典：证件类型</w:t>
            </w:r>
          </w:p>
        </w:tc>
      </w:tr>
      <w:tr w:rsidR="00F06652" w:rsidTr="002270D8">
        <w:tc>
          <w:tcPr>
            <w:tcW w:w="2092" w:type="dxa"/>
            <w:tcBorders>
              <w:top w:val="single" w:sz="6" w:space="0" w:color="4AACC5"/>
              <w:left w:val="single" w:sz="4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vAlign w:val="center"/>
            <w:hideMark/>
          </w:tcPr>
          <w:p w:rsidR="00F06652" w:rsidRDefault="00F06652">
            <w:pPr>
              <w:adjustRightInd w:val="0"/>
              <w:snapToGrid w:val="0"/>
              <w:rPr>
                <w:rFonts w:ascii="微软雅黑" w:hAnsi="微软雅黑"/>
                <w:color w:val="000000"/>
                <w:sz w:val="20"/>
              </w:rPr>
            </w:pPr>
            <w:r>
              <w:rPr>
                <w:rFonts w:ascii="微软雅黑" w:hAnsi="微软雅黑" w:hint="eastAsia"/>
                <w:color w:val="000000"/>
                <w:sz w:val="20"/>
              </w:rPr>
              <w:lastRenderedPageBreak/>
              <w:t>legalName</w:t>
            </w:r>
          </w:p>
        </w:tc>
        <w:tc>
          <w:tcPr>
            <w:tcW w:w="1418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vAlign w:val="center"/>
            <w:hideMark/>
          </w:tcPr>
          <w:p w:rsidR="00F06652" w:rsidRDefault="00F06652">
            <w:pPr>
              <w:adjustRightInd w:val="0"/>
              <w:snapToGrid w:val="0"/>
              <w:rPr>
                <w:rFonts w:ascii="微软雅黑" w:hAnsi="微软雅黑"/>
                <w:color w:val="000000"/>
                <w:sz w:val="20"/>
              </w:rPr>
            </w:pPr>
            <w:r>
              <w:rPr>
                <w:rFonts w:ascii="微软雅黑" w:hAnsi="微软雅黑" w:hint="eastAsia"/>
                <w:color w:val="000000"/>
                <w:sz w:val="20"/>
                <w:lang w:val="en-US"/>
              </w:rPr>
              <w:t>法人姓名</w:t>
            </w:r>
          </w:p>
        </w:tc>
        <w:tc>
          <w:tcPr>
            <w:tcW w:w="1133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hideMark/>
          </w:tcPr>
          <w:p w:rsidR="00F06652" w:rsidRDefault="00F06652">
            <w:pPr>
              <w:adjustRightInd w:val="0"/>
              <w:snapToGrid w:val="0"/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X100</w:t>
            </w:r>
          </w:p>
        </w:tc>
        <w:tc>
          <w:tcPr>
            <w:tcW w:w="426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hideMark/>
          </w:tcPr>
          <w:p w:rsidR="00F06652" w:rsidRDefault="00F06652">
            <w:pPr>
              <w:adjustRightInd w:val="0"/>
              <w:snapToGrid w:val="0"/>
            </w:pPr>
            <w:r>
              <w:rPr>
                <w:rFonts w:ascii="微软雅黑" w:hAnsi="微软雅黑" w:cs="微软雅黑" w:hint="eastAsia"/>
                <w:sz w:val="18"/>
                <w:szCs w:val="18"/>
                <w:lang w:val="en-US" w:eastAsia="zh-CN"/>
              </w:rPr>
              <w:t>M</w:t>
            </w:r>
          </w:p>
        </w:tc>
        <w:tc>
          <w:tcPr>
            <w:tcW w:w="3826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4" w:space="0" w:color="4AACC5"/>
            </w:tcBorders>
            <w:shd w:val="clear" w:color="auto" w:fill="FFFFFF" w:themeFill="background1"/>
          </w:tcPr>
          <w:p w:rsidR="00F06652" w:rsidRDefault="00F06652">
            <w:pPr>
              <w:adjustRightInd w:val="0"/>
              <w:snapToGrid w:val="0"/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</w:p>
        </w:tc>
      </w:tr>
      <w:tr w:rsidR="00F06652" w:rsidTr="002270D8">
        <w:tc>
          <w:tcPr>
            <w:tcW w:w="2092" w:type="dxa"/>
            <w:tcBorders>
              <w:top w:val="single" w:sz="6" w:space="0" w:color="4AACC5"/>
              <w:left w:val="single" w:sz="4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vAlign w:val="center"/>
            <w:hideMark/>
          </w:tcPr>
          <w:p w:rsidR="00F06652" w:rsidRDefault="00F06652">
            <w:pPr>
              <w:adjustRightInd w:val="0"/>
              <w:snapToGrid w:val="0"/>
              <w:rPr>
                <w:rFonts w:ascii="微软雅黑" w:hAnsi="微软雅黑"/>
                <w:color w:val="000000"/>
                <w:sz w:val="20"/>
              </w:rPr>
            </w:pPr>
            <w:r>
              <w:rPr>
                <w:rFonts w:ascii="微软雅黑" w:hAnsi="微软雅黑" w:hint="eastAsia"/>
                <w:color w:val="000000"/>
                <w:sz w:val="20"/>
              </w:rPr>
              <w:t>legalIdCardNumber</w:t>
            </w:r>
          </w:p>
        </w:tc>
        <w:tc>
          <w:tcPr>
            <w:tcW w:w="1418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vAlign w:val="center"/>
            <w:hideMark/>
          </w:tcPr>
          <w:p w:rsidR="00F06652" w:rsidRDefault="00F06652">
            <w:pPr>
              <w:adjustRightInd w:val="0"/>
              <w:snapToGrid w:val="0"/>
              <w:rPr>
                <w:rFonts w:ascii="微软雅黑" w:hAnsi="微软雅黑"/>
                <w:color w:val="000000"/>
                <w:sz w:val="20"/>
              </w:rPr>
            </w:pPr>
            <w:r>
              <w:rPr>
                <w:rFonts w:ascii="微软雅黑" w:hAnsi="微软雅黑" w:hint="eastAsia"/>
                <w:color w:val="000000"/>
                <w:sz w:val="20"/>
                <w:lang w:val="en-US"/>
              </w:rPr>
              <w:t>法人证件号码</w:t>
            </w:r>
          </w:p>
        </w:tc>
        <w:tc>
          <w:tcPr>
            <w:tcW w:w="1133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hideMark/>
          </w:tcPr>
          <w:p w:rsidR="00F06652" w:rsidRDefault="00F06652">
            <w:pPr>
              <w:adjustRightInd w:val="0"/>
              <w:snapToGrid w:val="0"/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X50</w:t>
            </w:r>
          </w:p>
        </w:tc>
        <w:tc>
          <w:tcPr>
            <w:tcW w:w="426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hideMark/>
          </w:tcPr>
          <w:p w:rsidR="00F06652" w:rsidRDefault="00F06652">
            <w:pPr>
              <w:adjustRightInd w:val="0"/>
              <w:snapToGrid w:val="0"/>
            </w:pPr>
            <w:r>
              <w:rPr>
                <w:rFonts w:ascii="微软雅黑" w:hAnsi="微软雅黑" w:cs="微软雅黑" w:hint="eastAsia"/>
                <w:sz w:val="18"/>
                <w:szCs w:val="18"/>
                <w:lang w:val="en-US" w:eastAsia="zh-CN"/>
              </w:rPr>
              <w:t>M</w:t>
            </w:r>
          </w:p>
        </w:tc>
        <w:tc>
          <w:tcPr>
            <w:tcW w:w="3826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4" w:space="0" w:color="4AACC5"/>
            </w:tcBorders>
            <w:shd w:val="clear" w:color="auto" w:fill="FFFFFF" w:themeFill="background1"/>
          </w:tcPr>
          <w:p w:rsidR="00F06652" w:rsidRDefault="00F06652">
            <w:pPr>
              <w:adjustRightInd w:val="0"/>
              <w:snapToGrid w:val="0"/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</w:p>
        </w:tc>
      </w:tr>
      <w:tr w:rsidR="00F06652" w:rsidTr="002270D8">
        <w:tc>
          <w:tcPr>
            <w:tcW w:w="2092" w:type="dxa"/>
            <w:tcBorders>
              <w:top w:val="single" w:sz="6" w:space="0" w:color="4AACC5"/>
              <w:left w:val="single" w:sz="4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vAlign w:val="center"/>
            <w:hideMark/>
          </w:tcPr>
          <w:p w:rsidR="00F06652" w:rsidRDefault="00F06652">
            <w:pPr>
              <w:adjustRightInd w:val="0"/>
              <w:snapToGrid w:val="0"/>
              <w:rPr>
                <w:rFonts w:ascii="微软雅黑" w:hAnsi="微软雅黑"/>
                <w:color w:val="000000"/>
                <w:sz w:val="20"/>
                <w:lang w:eastAsia="zh-CN"/>
              </w:rPr>
            </w:pPr>
            <w:r>
              <w:rPr>
                <w:rFonts w:ascii="微软雅黑" w:hAnsi="微软雅黑" w:hint="eastAsia"/>
                <w:color w:val="000000"/>
                <w:sz w:val="20"/>
              </w:rPr>
              <w:t>legalMobile</w:t>
            </w:r>
          </w:p>
        </w:tc>
        <w:tc>
          <w:tcPr>
            <w:tcW w:w="1418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vAlign w:val="center"/>
            <w:hideMark/>
          </w:tcPr>
          <w:p w:rsidR="00F06652" w:rsidRDefault="00F06652">
            <w:pPr>
              <w:adjustRightInd w:val="0"/>
              <w:snapToGrid w:val="0"/>
              <w:rPr>
                <w:rFonts w:ascii="微软雅黑" w:hAnsi="微软雅黑"/>
                <w:color w:val="000000"/>
                <w:sz w:val="20"/>
              </w:rPr>
            </w:pPr>
            <w:r>
              <w:rPr>
                <w:rFonts w:ascii="微软雅黑" w:hAnsi="微软雅黑" w:hint="eastAsia"/>
                <w:color w:val="000000"/>
                <w:sz w:val="20"/>
                <w:lang w:val="en-US"/>
              </w:rPr>
              <w:t>法人手机</w:t>
            </w:r>
          </w:p>
        </w:tc>
        <w:tc>
          <w:tcPr>
            <w:tcW w:w="1133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hideMark/>
          </w:tcPr>
          <w:p w:rsidR="00F06652" w:rsidRDefault="00F06652">
            <w:pPr>
              <w:adjustRightInd w:val="0"/>
              <w:snapToGrid w:val="0"/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N11</w:t>
            </w:r>
          </w:p>
        </w:tc>
        <w:tc>
          <w:tcPr>
            <w:tcW w:w="426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hideMark/>
          </w:tcPr>
          <w:p w:rsidR="00F06652" w:rsidRDefault="00F06652">
            <w:pPr>
              <w:adjustRightInd w:val="0"/>
              <w:snapToGrid w:val="0"/>
            </w:pPr>
            <w:r>
              <w:rPr>
                <w:rFonts w:ascii="微软雅黑" w:hAnsi="微软雅黑" w:cs="微软雅黑" w:hint="eastAsia"/>
                <w:sz w:val="18"/>
                <w:szCs w:val="18"/>
                <w:lang w:val="en-US" w:eastAsia="zh-CN"/>
              </w:rPr>
              <w:t>M</w:t>
            </w:r>
          </w:p>
        </w:tc>
        <w:tc>
          <w:tcPr>
            <w:tcW w:w="3826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4" w:space="0" w:color="4AACC5"/>
            </w:tcBorders>
            <w:shd w:val="clear" w:color="auto" w:fill="FFFFFF" w:themeFill="background1"/>
          </w:tcPr>
          <w:p w:rsidR="00F06652" w:rsidRDefault="00F06652">
            <w:pPr>
              <w:adjustRightInd w:val="0"/>
              <w:snapToGrid w:val="0"/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</w:p>
        </w:tc>
      </w:tr>
      <w:tr w:rsidR="001A332D" w:rsidTr="002270D8">
        <w:tc>
          <w:tcPr>
            <w:tcW w:w="2092" w:type="dxa"/>
            <w:tcBorders>
              <w:top w:val="single" w:sz="6" w:space="0" w:color="4AACC5"/>
              <w:left w:val="single" w:sz="4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vAlign w:val="center"/>
            <w:hideMark/>
          </w:tcPr>
          <w:p w:rsidR="001A332D" w:rsidRDefault="001A332D" w:rsidP="001A332D">
            <w:pPr>
              <w:adjustRightInd w:val="0"/>
              <w:snapToGrid w:val="0"/>
              <w:rPr>
                <w:rFonts w:ascii="微软雅黑" w:hAnsi="微软雅黑"/>
                <w:color w:val="000000"/>
                <w:sz w:val="20"/>
                <w:lang w:eastAsia="zh-CN"/>
              </w:rPr>
            </w:pPr>
            <w:r>
              <w:rPr>
                <w:rFonts w:ascii="微软雅黑" w:hAnsi="微软雅黑" w:hint="eastAsia"/>
                <w:color w:val="000000"/>
                <w:sz w:val="20"/>
                <w:lang w:eastAsia="zh-CN"/>
              </w:rPr>
              <w:t>contactList</w:t>
            </w:r>
          </w:p>
        </w:tc>
        <w:tc>
          <w:tcPr>
            <w:tcW w:w="1418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vAlign w:val="center"/>
            <w:hideMark/>
          </w:tcPr>
          <w:p w:rsidR="001A332D" w:rsidRDefault="001A332D" w:rsidP="001A332D">
            <w:pPr>
              <w:adjustRightInd w:val="0"/>
              <w:snapToGrid w:val="0"/>
              <w:rPr>
                <w:rFonts w:ascii="微软雅黑" w:hAnsi="微软雅黑"/>
                <w:color w:val="000000"/>
                <w:sz w:val="20"/>
                <w:lang w:eastAsia="zh-CN"/>
              </w:rPr>
            </w:pPr>
            <w:r>
              <w:rPr>
                <w:rFonts w:ascii="微软雅黑" w:hAnsi="微软雅黑" w:hint="eastAsia"/>
                <w:color w:val="000000"/>
                <w:sz w:val="20"/>
                <w:lang w:val="en-US"/>
              </w:rPr>
              <w:t>联系人</w:t>
            </w:r>
            <w:r>
              <w:rPr>
                <w:rFonts w:ascii="微软雅黑" w:hAnsi="微软雅黑" w:hint="eastAsia"/>
                <w:color w:val="000000"/>
                <w:sz w:val="20"/>
                <w:lang w:val="en-US" w:eastAsia="zh-CN"/>
              </w:rPr>
              <w:t>列表</w:t>
            </w:r>
          </w:p>
        </w:tc>
        <w:tc>
          <w:tcPr>
            <w:tcW w:w="1133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vAlign w:val="center"/>
            <w:hideMark/>
          </w:tcPr>
          <w:p w:rsidR="001A332D" w:rsidRDefault="001A332D" w:rsidP="001A332D">
            <w:pPr>
              <w:adjustRightInd w:val="0"/>
              <w:snapToGrid w:val="0"/>
              <w:jc w:val="center"/>
              <w:rPr>
                <w:rFonts w:ascii="微软雅黑" w:hAnsi="微软雅黑"/>
                <w:color w:val="000000"/>
                <w:sz w:val="20"/>
                <w:lang w:eastAsia="zh-CN"/>
              </w:rPr>
            </w:pPr>
            <w:r>
              <w:rPr>
                <w:rFonts w:ascii="微软雅黑" w:hAnsi="微软雅黑" w:hint="eastAsia"/>
                <w:color w:val="000000"/>
                <w:sz w:val="20"/>
                <w:lang w:eastAsia="zh-CN"/>
              </w:rPr>
              <w:t>Contact[ ]</w:t>
            </w:r>
          </w:p>
        </w:tc>
        <w:tc>
          <w:tcPr>
            <w:tcW w:w="426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vAlign w:val="center"/>
            <w:hideMark/>
          </w:tcPr>
          <w:p w:rsidR="001A332D" w:rsidRDefault="001A332D" w:rsidP="001A332D">
            <w:pPr>
              <w:adjustRightInd w:val="0"/>
              <w:snapToGrid w:val="0"/>
              <w:rPr>
                <w:rFonts w:ascii="微软雅黑" w:hAnsi="微软雅黑"/>
                <w:color w:val="000000"/>
                <w:sz w:val="20"/>
              </w:rPr>
            </w:pPr>
            <w:r>
              <w:rPr>
                <w:rFonts w:ascii="微软雅黑" w:hAnsi="微软雅黑" w:hint="eastAsia"/>
                <w:color w:val="000000"/>
                <w:sz w:val="20"/>
              </w:rPr>
              <w:t>M</w:t>
            </w:r>
          </w:p>
        </w:tc>
        <w:tc>
          <w:tcPr>
            <w:tcW w:w="3826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4" w:space="0" w:color="4AACC5"/>
            </w:tcBorders>
            <w:shd w:val="clear" w:color="auto" w:fill="FFFFFF" w:themeFill="background1"/>
            <w:vAlign w:val="center"/>
            <w:hideMark/>
          </w:tcPr>
          <w:p w:rsidR="001A332D" w:rsidRDefault="00926365" w:rsidP="001A332D">
            <w:pPr>
              <w:rPr>
                <w:rFonts w:eastAsia="宋体"/>
                <w:sz w:val="20"/>
                <w:lang w:val="en-US" w:eastAsia="zh-CN"/>
              </w:rPr>
            </w:pPr>
            <w:r>
              <w:rPr>
                <w:rFonts w:ascii="微软雅黑" w:hAnsi="微软雅黑" w:cs="宋体" w:hint="eastAsia"/>
                <w:sz w:val="18"/>
                <w:szCs w:val="18"/>
                <w:lang w:eastAsia="zh-CN"/>
              </w:rPr>
              <w:t>参见数据元Contact定义</w:t>
            </w:r>
          </w:p>
        </w:tc>
      </w:tr>
      <w:tr w:rsidR="001A332D" w:rsidTr="002270D8">
        <w:tc>
          <w:tcPr>
            <w:tcW w:w="2092" w:type="dxa"/>
            <w:tcBorders>
              <w:top w:val="single" w:sz="6" w:space="0" w:color="4AACC5"/>
              <w:left w:val="single" w:sz="4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vAlign w:val="center"/>
            <w:hideMark/>
          </w:tcPr>
          <w:p w:rsidR="001A332D" w:rsidRDefault="001A332D" w:rsidP="001A332D">
            <w:pPr>
              <w:adjustRightInd w:val="0"/>
              <w:snapToGrid w:val="0"/>
              <w:rPr>
                <w:rFonts w:ascii="微软雅黑" w:hAnsi="微软雅黑"/>
                <w:color w:val="000000" w:themeColor="text1"/>
                <w:sz w:val="20"/>
                <w:lang w:eastAsia="zh-CN"/>
              </w:rPr>
            </w:pPr>
            <w:r>
              <w:rPr>
                <w:rFonts w:ascii="微软雅黑" w:hAnsi="微软雅黑" w:hint="eastAsia"/>
                <w:color w:val="000000" w:themeColor="text1"/>
                <w:sz w:val="20"/>
                <w:lang w:eastAsia="zh-CN"/>
              </w:rPr>
              <w:t>f</w:t>
            </w:r>
            <w:r>
              <w:rPr>
                <w:rFonts w:ascii="微软雅黑" w:hAnsi="微软雅黑" w:hint="eastAsia"/>
                <w:color w:val="000000" w:themeColor="text1"/>
                <w:sz w:val="20"/>
              </w:rPr>
              <w:t>ile</w:t>
            </w:r>
            <w:r>
              <w:rPr>
                <w:rFonts w:ascii="微软雅黑" w:hAnsi="微软雅黑" w:hint="eastAsia"/>
                <w:color w:val="000000" w:themeColor="text1"/>
                <w:sz w:val="20"/>
                <w:lang w:eastAsia="zh-CN"/>
              </w:rPr>
              <w:t>List</w:t>
            </w:r>
          </w:p>
        </w:tc>
        <w:tc>
          <w:tcPr>
            <w:tcW w:w="1418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vAlign w:val="center"/>
            <w:hideMark/>
          </w:tcPr>
          <w:p w:rsidR="001A332D" w:rsidRDefault="001A332D" w:rsidP="001A332D">
            <w:pPr>
              <w:adjustRightInd w:val="0"/>
              <w:snapToGrid w:val="0"/>
              <w:rPr>
                <w:rFonts w:ascii="微软雅黑" w:hAnsi="微软雅黑"/>
                <w:color w:val="000000" w:themeColor="text1"/>
                <w:sz w:val="20"/>
                <w:lang w:eastAsia="zh-CN"/>
              </w:rPr>
            </w:pPr>
            <w:r>
              <w:rPr>
                <w:rFonts w:ascii="微软雅黑" w:hAnsi="微软雅黑" w:hint="eastAsia"/>
                <w:color w:val="000000" w:themeColor="text1"/>
                <w:sz w:val="20"/>
                <w:lang w:val="en-US"/>
              </w:rPr>
              <w:t>资质</w:t>
            </w:r>
            <w:r>
              <w:rPr>
                <w:rFonts w:ascii="微软雅黑" w:hAnsi="微软雅黑" w:hint="eastAsia"/>
                <w:color w:val="000000" w:themeColor="text1"/>
                <w:sz w:val="20"/>
                <w:lang w:val="en-US" w:eastAsia="zh-CN"/>
              </w:rPr>
              <w:t>列表</w:t>
            </w:r>
          </w:p>
        </w:tc>
        <w:tc>
          <w:tcPr>
            <w:tcW w:w="1133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vAlign w:val="center"/>
            <w:hideMark/>
          </w:tcPr>
          <w:p w:rsidR="001A332D" w:rsidRPr="002270D8" w:rsidRDefault="001A332D" w:rsidP="002270D8">
            <w:pPr>
              <w:adjustRightInd w:val="0"/>
              <w:snapToGrid w:val="0"/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2270D8"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File[ ]</w:t>
            </w:r>
          </w:p>
        </w:tc>
        <w:tc>
          <w:tcPr>
            <w:tcW w:w="426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vAlign w:val="center"/>
            <w:hideMark/>
          </w:tcPr>
          <w:p w:rsidR="001A332D" w:rsidRDefault="001A332D" w:rsidP="001A332D">
            <w:pPr>
              <w:adjustRightInd w:val="0"/>
              <w:snapToGrid w:val="0"/>
              <w:rPr>
                <w:rFonts w:ascii="微软雅黑" w:hAnsi="微软雅黑"/>
                <w:color w:val="000000" w:themeColor="text1"/>
                <w:sz w:val="20"/>
              </w:rPr>
            </w:pPr>
            <w:r>
              <w:rPr>
                <w:rFonts w:ascii="微软雅黑" w:hAnsi="微软雅黑" w:hint="eastAsia"/>
                <w:color w:val="000000" w:themeColor="text1"/>
                <w:sz w:val="20"/>
              </w:rPr>
              <w:t>M</w:t>
            </w:r>
          </w:p>
        </w:tc>
        <w:tc>
          <w:tcPr>
            <w:tcW w:w="3826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4" w:space="0" w:color="4AACC5"/>
            </w:tcBorders>
            <w:shd w:val="clear" w:color="auto" w:fill="FFFFFF" w:themeFill="background1"/>
            <w:vAlign w:val="center"/>
          </w:tcPr>
          <w:p w:rsidR="001A332D" w:rsidRDefault="00C326A7" w:rsidP="001A332D">
            <w:pPr>
              <w:rPr>
                <w:rFonts w:eastAsia="宋体"/>
                <w:sz w:val="20"/>
                <w:lang w:val="en-US" w:eastAsia="zh-CN"/>
              </w:rPr>
            </w:pPr>
            <w:r>
              <w:rPr>
                <w:rFonts w:ascii="微软雅黑" w:hAnsi="微软雅黑" w:cs="宋体" w:hint="eastAsia"/>
                <w:sz w:val="18"/>
                <w:szCs w:val="18"/>
                <w:lang w:eastAsia="zh-CN"/>
              </w:rPr>
              <w:t>参见数据元File定义</w:t>
            </w:r>
          </w:p>
        </w:tc>
      </w:tr>
      <w:tr w:rsidR="00F06652" w:rsidTr="002270D8">
        <w:tc>
          <w:tcPr>
            <w:tcW w:w="2092" w:type="dxa"/>
            <w:tcBorders>
              <w:top w:val="single" w:sz="6" w:space="0" w:color="4AACC5"/>
              <w:left w:val="single" w:sz="4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vAlign w:val="center"/>
            <w:hideMark/>
          </w:tcPr>
          <w:p w:rsidR="00F06652" w:rsidRDefault="00F06652" w:rsidP="002270D8">
            <w:pPr>
              <w:rPr>
                <w:rFonts w:ascii="微软雅黑" w:hAnsi="微软雅黑"/>
                <w:color w:val="000000"/>
                <w:sz w:val="20"/>
                <w:lang w:eastAsia="zh-CN"/>
              </w:rPr>
            </w:pPr>
            <w:r>
              <w:rPr>
                <w:rFonts w:ascii="微软雅黑" w:hAnsi="微软雅黑" w:hint="eastAsia"/>
                <w:color w:val="000000"/>
                <w:sz w:val="20"/>
              </w:rPr>
              <w:t>product</w:t>
            </w:r>
            <w:r w:rsidR="002270D8">
              <w:rPr>
                <w:rFonts w:ascii="微软雅黑" w:hAnsi="微软雅黑" w:hint="eastAsia"/>
                <w:color w:val="000000"/>
                <w:sz w:val="20"/>
                <w:lang w:eastAsia="zh-CN"/>
              </w:rPr>
              <w:t>List</w:t>
            </w:r>
          </w:p>
        </w:tc>
        <w:tc>
          <w:tcPr>
            <w:tcW w:w="1418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vAlign w:val="center"/>
            <w:hideMark/>
          </w:tcPr>
          <w:p w:rsidR="00F06652" w:rsidRDefault="00F06652" w:rsidP="002270D8">
            <w:pPr>
              <w:rPr>
                <w:rFonts w:ascii="微软雅黑" w:hAnsi="微软雅黑"/>
                <w:color w:val="000000"/>
                <w:sz w:val="20"/>
                <w:lang w:eastAsia="zh-CN"/>
              </w:rPr>
            </w:pPr>
            <w:r>
              <w:rPr>
                <w:rFonts w:ascii="微软雅黑" w:hAnsi="微软雅黑" w:hint="eastAsia"/>
                <w:color w:val="000000"/>
                <w:sz w:val="20"/>
                <w:lang w:val="en-US"/>
              </w:rPr>
              <w:t>产品</w:t>
            </w:r>
            <w:r w:rsidR="002270D8">
              <w:rPr>
                <w:rFonts w:ascii="微软雅黑" w:hAnsi="微软雅黑" w:hint="eastAsia"/>
                <w:color w:val="000000"/>
                <w:sz w:val="20"/>
                <w:lang w:val="en-US" w:eastAsia="zh-CN"/>
              </w:rPr>
              <w:t>列表</w:t>
            </w:r>
          </w:p>
        </w:tc>
        <w:tc>
          <w:tcPr>
            <w:tcW w:w="1133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vAlign w:val="center"/>
            <w:hideMark/>
          </w:tcPr>
          <w:p w:rsidR="00F06652" w:rsidRPr="002270D8" w:rsidRDefault="002270D8" w:rsidP="002270D8">
            <w:pPr>
              <w:adjustRightInd w:val="0"/>
              <w:snapToGrid w:val="0"/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2270D8"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Product[ ]</w:t>
            </w:r>
          </w:p>
        </w:tc>
        <w:tc>
          <w:tcPr>
            <w:tcW w:w="426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vAlign w:val="center"/>
            <w:hideMark/>
          </w:tcPr>
          <w:p w:rsidR="00F06652" w:rsidRDefault="00F06652">
            <w:pPr>
              <w:rPr>
                <w:rFonts w:ascii="微软雅黑" w:hAnsi="微软雅黑"/>
                <w:color w:val="000000"/>
                <w:sz w:val="20"/>
              </w:rPr>
            </w:pPr>
            <w:r>
              <w:rPr>
                <w:rFonts w:ascii="微软雅黑" w:hAnsi="微软雅黑" w:hint="eastAsia"/>
                <w:color w:val="000000"/>
                <w:sz w:val="20"/>
              </w:rPr>
              <w:t>M</w:t>
            </w:r>
          </w:p>
        </w:tc>
        <w:tc>
          <w:tcPr>
            <w:tcW w:w="3826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4" w:space="0" w:color="4AACC5"/>
            </w:tcBorders>
            <w:shd w:val="clear" w:color="auto" w:fill="FFFFFF" w:themeFill="background1"/>
            <w:vAlign w:val="center"/>
            <w:hideMark/>
          </w:tcPr>
          <w:p w:rsidR="00F06652" w:rsidRDefault="00C326A7">
            <w:pPr>
              <w:rPr>
                <w:rFonts w:ascii="微软雅黑" w:hAnsi="微软雅黑"/>
                <w:color w:val="000000"/>
                <w:sz w:val="20"/>
                <w:lang w:eastAsia="zh-CN"/>
              </w:rPr>
            </w:pPr>
            <w:r>
              <w:rPr>
                <w:rFonts w:ascii="微软雅黑" w:hAnsi="微软雅黑" w:cs="宋体" w:hint="eastAsia"/>
                <w:sz w:val="18"/>
                <w:szCs w:val="18"/>
                <w:lang w:eastAsia="zh-CN"/>
              </w:rPr>
              <w:t>参见数据元Product定义</w:t>
            </w:r>
          </w:p>
        </w:tc>
      </w:tr>
      <w:tr w:rsidR="00F06652" w:rsidTr="002270D8">
        <w:tc>
          <w:tcPr>
            <w:tcW w:w="2092" w:type="dxa"/>
            <w:tcBorders>
              <w:top w:val="single" w:sz="6" w:space="0" w:color="4AACC5"/>
              <w:left w:val="single" w:sz="4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vAlign w:val="center"/>
            <w:hideMark/>
          </w:tcPr>
          <w:p w:rsidR="00F06652" w:rsidRDefault="002270D8">
            <w:pPr>
              <w:adjustRightInd w:val="0"/>
              <w:snapToGrid w:val="0"/>
              <w:rPr>
                <w:rFonts w:ascii="微软雅黑" w:hAnsi="微软雅黑"/>
                <w:color w:val="000000"/>
                <w:sz w:val="20"/>
                <w:lang w:eastAsia="zh-CN"/>
              </w:rPr>
            </w:pPr>
            <w:r>
              <w:rPr>
                <w:rFonts w:ascii="微软雅黑" w:hAnsi="微软雅黑" w:hint="eastAsia"/>
                <w:color w:val="000000"/>
                <w:sz w:val="20"/>
              </w:rPr>
              <w:t>store</w:t>
            </w:r>
            <w:r>
              <w:rPr>
                <w:rFonts w:ascii="微软雅黑" w:hAnsi="微软雅黑" w:hint="eastAsia"/>
                <w:color w:val="000000"/>
                <w:sz w:val="20"/>
                <w:lang w:eastAsia="zh-CN"/>
              </w:rPr>
              <w:t>List</w:t>
            </w:r>
          </w:p>
        </w:tc>
        <w:tc>
          <w:tcPr>
            <w:tcW w:w="1418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vAlign w:val="center"/>
            <w:hideMark/>
          </w:tcPr>
          <w:p w:rsidR="00F06652" w:rsidRDefault="00F06652">
            <w:pPr>
              <w:adjustRightInd w:val="0"/>
              <w:snapToGrid w:val="0"/>
              <w:rPr>
                <w:rFonts w:ascii="微软雅黑" w:hAnsi="微软雅黑"/>
                <w:color w:val="000000"/>
                <w:sz w:val="20"/>
                <w:lang w:eastAsia="zh-CN"/>
              </w:rPr>
            </w:pPr>
            <w:r>
              <w:rPr>
                <w:rFonts w:ascii="微软雅黑" w:hAnsi="微软雅黑" w:hint="eastAsia"/>
                <w:color w:val="000000"/>
                <w:sz w:val="20"/>
                <w:lang w:val="en-US"/>
              </w:rPr>
              <w:t>门店</w:t>
            </w:r>
            <w:r w:rsidR="002270D8">
              <w:rPr>
                <w:rFonts w:ascii="微软雅黑" w:hAnsi="微软雅黑" w:hint="eastAsia"/>
                <w:color w:val="000000"/>
                <w:sz w:val="20"/>
                <w:lang w:eastAsia="zh-CN"/>
              </w:rPr>
              <w:t>列表</w:t>
            </w:r>
          </w:p>
        </w:tc>
        <w:tc>
          <w:tcPr>
            <w:tcW w:w="1133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vAlign w:val="center"/>
            <w:hideMark/>
          </w:tcPr>
          <w:p w:rsidR="00F06652" w:rsidRPr="002270D8" w:rsidRDefault="002270D8" w:rsidP="002270D8">
            <w:pPr>
              <w:adjustRightInd w:val="0"/>
              <w:snapToGrid w:val="0"/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2270D8"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Store[ ]</w:t>
            </w:r>
          </w:p>
        </w:tc>
        <w:tc>
          <w:tcPr>
            <w:tcW w:w="426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vAlign w:val="center"/>
            <w:hideMark/>
          </w:tcPr>
          <w:p w:rsidR="00F06652" w:rsidRDefault="002270D8">
            <w:pPr>
              <w:adjustRightInd w:val="0"/>
              <w:snapToGrid w:val="0"/>
              <w:rPr>
                <w:rFonts w:ascii="微软雅黑" w:hAnsi="微软雅黑"/>
                <w:color w:val="000000"/>
                <w:sz w:val="20"/>
                <w:lang w:eastAsia="zh-CN"/>
              </w:rPr>
            </w:pPr>
            <w:r>
              <w:rPr>
                <w:rFonts w:ascii="微软雅黑" w:hAnsi="微软雅黑" w:hint="eastAsia"/>
                <w:color w:val="000000"/>
                <w:sz w:val="20"/>
                <w:lang w:eastAsia="zh-CN"/>
              </w:rPr>
              <w:t>O</w:t>
            </w:r>
          </w:p>
        </w:tc>
        <w:tc>
          <w:tcPr>
            <w:tcW w:w="3826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4" w:space="0" w:color="4AACC5"/>
            </w:tcBorders>
            <w:shd w:val="clear" w:color="auto" w:fill="FFFFFF" w:themeFill="background1"/>
            <w:vAlign w:val="center"/>
            <w:hideMark/>
          </w:tcPr>
          <w:p w:rsidR="00F06652" w:rsidRDefault="00C326A7">
            <w:pPr>
              <w:rPr>
                <w:rFonts w:eastAsia="宋体"/>
                <w:sz w:val="20"/>
                <w:lang w:val="en-US" w:eastAsia="zh-CN"/>
              </w:rPr>
            </w:pPr>
            <w:r>
              <w:rPr>
                <w:rFonts w:ascii="微软雅黑" w:hAnsi="微软雅黑" w:cs="宋体" w:hint="eastAsia"/>
                <w:sz w:val="18"/>
                <w:szCs w:val="18"/>
                <w:lang w:eastAsia="zh-CN"/>
              </w:rPr>
              <w:t>参见数据元Store定义</w:t>
            </w:r>
          </w:p>
        </w:tc>
      </w:tr>
    </w:tbl>
    <w:p w:rsidR="00F06652" w:rsidRDefault="00F06652" w:rsidP="00F06652">
      <w:pPr>
        <w:rPr>
          <w:lang w:eastAsia="zh-CN"/>
        </w:rPr>
      </w:pPr>
    </w:p>
    <w:p w:rsidR="00F06652" w:rsidRDefault="00F06652" w:rsidP="00F06652">
      <w:pPr>
        <w:pStyle w:val="4"/>
        <w:numPr>
          <w:ilvl w:val="3"/>
          <w:numId w:val="21"/>
        </w:numPr>
        <w:ind w:left="864" w:hanging="864"/>
      </w:pPr>
      <w:r>
        <w:rPr>
          <w:rFonts w:hint="eastAsia"/>
          <w:lang w:val="en-US"/>
        </w:rPr>
        <w:t>响应</w:t>
      </w:r>
      <w:r>
        <w:rPr>
          <w:rFonts w:hint="eastAsia"/>
          <w:lang w:eastAsia="zh-CN"/>
        </w:rPr>
        <w:t>消息</w:t>
      </w:r>
    </w:p>
    <w:tbl>
      <w:tblPr>
        <w:tblW w:w="8895" w:type="dxa"/>
        <w:tblBorders>
          <w:top w:val="single" w:sz="4" w:space="0" w:color="4AACC5"/>
          <w:left w:val="single" w:sz="4" w:space="0" w:color="4AACC5"/>
          <w:bottom w:val="single" w:sz="4" w:space="0" w:color="4AACC5"/>
          <w:right w:val="single" w:sz="4" w:space="0" w:color="4AACC5"/>
          <w:insideH w:val="single" w:sz="6" w:space="0" w:color="4AACC5"/>
          <w:insideV w:val="single" w:sz="6" w:space="0" w:color="4AACC5"/>
        </w:tblBorders>
        <w:tblLayout w:type="fixed"/>
        <w:tblLook w:val="04A0" w:firstRow="1" w:lastRow="0" w:firstColumn="1" w:lastColumn="0" w:noHBand="0" w:noVBand="1"/>
      </w:tblPr>
      <w:tblGrid>
        <w:gridCol w:w="1667"/>
        <w:gridCol w:w="1701"/>
        <w:gridCol w:w="850"/>
        <w:gridCol w:w="11"/>
        <w:gridCol w:w="690"/>
        <w:gridCol w:w="8"/>
        <w:gridCol w:w="3968"/>
      </w:tblGrid>
      <w:tr w:rsidR="00F06652" w:rsidTr="00F06652">
        <w:tc>
          <w:tcPr>
            <w:tcW w:w="1668" w:type="dxa"/>
            <w:tcBorders>
              <w:top w:val="single" w:sz="4" w:space="0" w:color="4AACC5"/>
              <w:left w:val="single" w:sz="4" w:space="0" w:color="4AACC5"/>
              <w:bottom w:val="single" w:sz="6" w:space="0" w:color="4AACC5"/>
              <w:right w:val="single" w:sz="6" w:space="0" w:color="4AACC5"/>
            </w:tcBorders>
            <w:shd w:val="clear" w:color="auto" w:fill="30849B"/>
            <w:vAlign w:val="center"/>
            <w:hideMark/>
          </w:tcPr>
          <w:p w:rsidR="00F06652" w:rsidRDefault="00F06652">
            <w:pPr>
              <w:rPr>
                <w:rFonts w:ascii="微软雅黑" w:hAnsi="微软雅黑" w:cs="微软雅黑"/>
                <w:color w:val="C7EDCC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  <w:lang w:eastAsia="zh-CN"/>
              </w:rPr>
              <w:t>属性</w:t>
            </w:r>
          </w:p>
        </w:tc>
        <w:tc>
          <w:tcPr>
            <w:tcW w:w="1701" w:type="dxa"/>
            <w:tcBorders>
              <w:top w:val="single" w:sz="4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30849B"/>
            <w:vAlign w:val="center"/>
            <w:hideMark/>
          </w:tcPr>
          <w:p w:rsidR="00F06652" w:rsidRDefault="00F06652">
            <w:pPr>
              <w:jc w:val="center"/>
              <w:rPr>
                <w:rFonts w:ascii="微软雅黑" w:hAnsi="微软雅黑" w:cs="微软雅黑"/>
                <w:color w:val="C7EDCC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  <w:lang w:val="en-US"/>
              </w:rPr>
              <w:t>定义</w:t>
            </w:r>
          </w:p>
        </w:tc>
        <w:tc>
          <w:tcPr>
            <w:tcW w:w="850" w:type="dxa"/>
            <w:tcBorders>
              <w:top w:val="single" w:sz="4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30849B"/>
            <w:vAlign w:val="center"/>
            <w:hideMark/>
          </w:tcPr>
          <w:p w:rsidR="00F06652" w:rsidRDefault="00F06652">
            <w:pPr>
              <w:jc w:val="center"/>
              <w:rPr>
                <w:rFonts w:ascii="微软雅黑" w:hAnsi="微软雅黑" w:cs="微软雅黑"/>
                <w:b/>
                <w:color w:val="C7EDCC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  <w:lang w:val="en-US"/>
              </w:rPr>
              <w:t>类型</w:t>
            </w:r>
          </w:p>
          <w:p w:rsidR="00F06652" w:rsidRDefault="00F06652">
            <w:pPr>
              <w:jc w:val="center"/>
              <w:rPr>
                <w:rFonts w:ascii="微软雅黑" w:hAnsi="微软雅黑" w:cs="微软雅黑"/>
                <w:color w:val="C7EDCC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  <w:lang w:val="en-US"/>
              </w:rPr>
              <w:t>长度</w:t>
            </w:r>
          </w:p>
        </w:tc>
        <w:tc>
          <w:tcPr>
            <w:tcW w:w="709" w:type="dxa"/>
            <w:gridSpan w:val="3"/>
            <w:tcBorders>
              <w:top w:val="single" w:sz="4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30849B"/>
            <w:vAlign w:val="center"/>
            <w:hideMark/>
          </w:tcPr>
          <w:p w:rsidR="00F06652" w:rsidRDefault="00F06652">
            <w:pPr>
              <w:jc w:val="center"/>
              <w:rPr>
                <w:rFonts w:ascii="微软雅黑" w:hAnsi="微软雅黑" w:cs="微软雅黑"/>
                <w:color w:val="C7EDCC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  <w:lang w:val="en-US"/>
              </w:rPr>
              <w:t>必填</w:t>
            </w:r>
          </w:p>
        </w:tc>
        <w:tc>
          <w:tcPr>
            <w:tcW w:w="3969" w:type="dxa"/>
            <w:tcBorders>
              <w:top w:val="single" w:sz="4" w:space="0" w:color="4AACC5"/>
              <w:left w:val="single" w:sz="6" w:space="0" w:color="4AACC5"/>
              <w:bottom w:val="single" w:sz="6" w:space="0" w:color="4AACC5"/>
              <w:right w:val="single" w:sz="4" w:space="0" w:color="4AACC5"/>
            </w:tcBorders>
            <w:shd w:val="clear" w:color="auto" w:fill="30849B"/>
            <w:vAlign w:val="center"/>
            <w:hideMark/>
          </w:tcPr>
          <w:p w:rsidR="00F06652" w:rsidRDefault="00F06652">
            <w:pPr>
              <w:jc w:val="center"/>
              <w:rPr>
                <w:rFonts w:ascii="微软雅黑" w:hAnsi="微软雅黑" w:cs="微软雅黑"/>
                <w:color w:val="C7EDCC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  <w:lang w:val="en-US"/>
              </w:rPr>
              <w:t>参数说明</w:t>
            </w: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</w:rPr>
              <w:t>/</w:t>
            </w: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  <w:lang w:val="en-US"/>
              </w:rPr>
              <w:t>示例</w:t>
            </w:r>
          </w:p>
        </w:tc>
      </w:tr>
      <w:tr w:rsidR="00F06652" w:rsidTr="00F06652">
        <w:tc>
          <w:tcPr>
            <w:tcW w:w="8897" w:type="dxa"/>
            <w:gridSpan w:val="7"/>
            <w:tcBorders>
              <w:top w:val="single" w:sz="6" w:space="0" w:color="4AACC5"/>
              <w:left w:val="single" w:sz="4" w:space="0" w:color="4AACC5"/>
              <w:bottom w:val="single" w:sz="6" w:space="0" w:color="4AACC5"/>
              <w:right w:val="single" w:sz="4" w:space="0" w:color="4AACC5"/>
            </w:tcBorders>
            <w:shd w:val="clear" w:color="auto" w:fill="FFFFFF" w:themeFill="background1"/>
            <w:hideMark/>
          </w:tcPr>
          <w:p w:rsidR="00F06652" w:rsidRDefault="00F06652">
            <w:pPr>
              <w:rPr>
                <w:rFonts w:ascii="微软雅黑" w:hAnsi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val="en-US" w:eastAsia="zh-CN"/>
              </w:rPr>
              <w:t>参见</w:t>
            </w:r>
            <w:hyperlink r:id="rId29" w:anchor="_公共响应BODY属性" w:history="1">
              <w:r>
                <w:rPr>
                  <w:rStyle w:val="af2"/>
                  <w:rFonts w:ascii="微软雅黑" w:hAnsi="微软雅黑" w:cs="微软雅黑" w:hint="eastAsia"/>
                  <w:sz w:val="18"/>
                  <w:szCs w:val="18"/>
                  <w:lang w:val="en-US" w:eastAsia="zh-CN"/>
                </w:rPr>
                <w:t>公共响应BODY属性</w:t>
              </w:r>
            </w:hyperlink>
          </w:p>
        </w:tc>
      </w:tr>
      <w:tr w:rsidR="00F06652" w:rsidTr="00F06652">
        <w:tc>
          <w:tcPr>
            <w:tcW w:w="1668" w:type="dxa"/>
            <w:tcBorders>
              <w:top w:val="single" w:sz="6" w:space="0" w:color="4AACC5"/>
              <w:left w:val="single" w:sz="4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hideMark/>
          </w:tcPr>
          <w:p w:rsidR="00F06652" w:rsidRDefault="00161BFD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701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hideMark/>
          </w:tcPr>
          <w:p w:rsidR="00F06652" w:rsidRDefault="00F06652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平台用户id</w:t>
            </w:r>
          </w:p>
        </w:tc>
        <w:tc>
          <w:tcPr>
            <w:tcW w:w="861" w:type="dxa"/>
            <w:gridSpan w:val="2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hideMark/>
          </w:tcPr>
          <w:p w:rsidR="00F06652" w:rsidRDefault="00F06652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AN128</w:t>
            </w:r>
          </w:p>
        </w:tc>
        <w:tc>
          <w:tcPr>
            <w:tcW w:w="690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hideMark/>
          </w:tcPr>
          <w:p w:rsidR="00F06652" w:rsidRDefault="00F06652">
            <w:pPr>
              <w:rPr>
                <w:rFonts w:ascii="微软雅黑" w:hAnsi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val="en-US" w:eastAsia="zh-CN"/>
              </w:rPr>
              <w:t>M</w:t>
            </w:r>
          </w:p>
        </w:tc>
        <w:tc>
          <w:tcPr>
            <w:tcW w:w="3977" w:type="dxa"/>
            <w:gridSpan w:val="2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4" w:space="0" w:color="4AACC5"/>
            </w:tcBorders>
            <w:shd w:val="clear" w:color="auto" w:fill="FFFFFF" w:themeFill="background1"/>
          </w:tcPr>
          <w:p w:rsidR="00F06652" w:rsidRDefault="00F06652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</w:p>
        </w:tc>
      </w:tr>
      <w:tr w:rsidR="00F06652" w:rsidTr="00F06652">
        <w:tc>
          <w:tcPr>
            <w:tcW w:w="1668" w:type="dxa"/>
            <w:tcBorders>
              <w:top w:val="single" w:sz="6" w:space="0" w:color="4AACC5"/>
              <w:left w:val="single" w:sz="4" w:space="0" w:color="4AACC5"/>
              <w:bottom w:val="single" w:sz="4" w:space="0" w:color="4AACC5"/>
              <w:right w:val="single" w:sz="6" w:space="0" w:color="4AACC5"/>
            </w:tcBorders>
            <w:shd w:val="clear" w:color="auto" w:fill="FFFFFF" w:themeFill="background1"/>
          </w:tcPr>
          <w:p w:rsidR="00F06652" w:rsidRDefault="00F06652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</w:p>
        </w:tc>
        <w:tc>
          <w:tcPr>
            <w:tcW w:w="1701" w:type="dxa"/>
            <w:tcBorders>
              <w:top w:val="single" w:sz="6" w:space="0" w:color="4AACC5"/>
              <w:left w:val="single" w:sz="6" w:space="0" w:color="4AACC5"/>
              <w:bottom w:val="single" w:sz="4" w:space="0" w:color="4AACC5"/>
              <w:right w:val="single" w:sz="6" w:space="0" w:color="4AACC5"/>
            </w:tcBorders>
            <w:shd w:val="clear" w:color="auto" w:fill="FFFFFF" w:themeFill="background1"/>
          </w:tcPr>
          <w:p w:rsidR="00F06652" w:rsidRDefault="00F06652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</w:p>
        </w:tc>
        <w:tc>
          <w:tcPr>
            <w:tcW w:w="861" w:type="dxa"/>
            <w:gridSpan w:val="2"/>
            <w:tcBorders>
              <w:top w:val="single" w:sz="6" w:space="0" w:color="4AACC5"/>
              <w:left w:val="single" w:sz="6" w:space="0" w:color="4AACC5"/>
              <w:bottom w:val="single" w:sz="4" w:space="0" w:color="4AACC5"/>
              <w:right w:val="single" w:sz="6" w:space="0" w:color="4AACC5"/>
            </w:tcBorders>
            <w:shd w:val="clear" w:color="auto" w:fill="FFFFFF" w:themeFill="background1"/>
          </w:tcPr>
          <w:p w:rsidR="00F06652" w:rsidRDefault="00F06652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</w:p>
        </w:tc>
        <w:tc>
          <w:tcPr>
            <w:tcW w:w="690" w:type="dxa"/>
            <w:tcBorders>
              <w:top w:val="single" w:sz="6" w:space="0" w:color="4AACC5"/>
              <w:left w:val="single" w:sz="6" w:space="0" w:color="4AACC5"/>
              <w:bottom w:val="single" w:sz="4" w:space="0" w:color="4AACC5"/>
              <w:right w:val="single" w:sz="6" w:space="0" w:color="4AACC5"/>
            </w:tcBorders>
            <w:shd w:val="clear" w:color="auto" w:fill="FFFFFF" w:themeFill="background1"/>
          </w:tcPr>
          <w:p w:rsidR="00F06652" w:rsidRDefault="00F06652">
            <w:pPr>
              <w:rPr>
                <w:rFonts w:ascii="微软雅黑" w:hAnsi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3977" w:type="dxa"/>
            <w:gridSpan w:val="2"/>
            <w:tcBorders>
              <w:top w:val="single" w:sz="6" w:space="0" w:color="4AACC5"/>
              <w:left w:val="single" w:sz="6" w:space="0" w:color="4AACC5"/>
              <w:bottom w:val="single" w:sz="4" w:space="0" w:color="4AACC5"/>
              <w:right w:val="single" w:sz="4" w:space="0" w:color="4AACC5"/>
            </w:tcBorders>
            <w:shd w:val="clear" w:color="auto" w:fill="FFFFFF" w:themeFill="background1"/>
          </w:tcPr>
          <w:p w:rsidR="00F06652" w:rsidRDefault="00F06652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</w:p>
        </w:tc>
      </w:tr>
    </w:tbl>
    <w:p w:rsidR="00F06652" w:rsidRDefault="00F06652" w:rsidP="00F06652">
      <w:pPr>
        <w:rPr>
          <w:lang w:eastAsia="zh-CN"/>
        </w:rPr>
      </w:pPr>
    </w:p>
    <w:p w:rsidR="00F06652" w:rsidRDefault="00F06652" w:rsidP="00F06652">
      <w:pPr>
        <w:pStyle w:val="4"/>
        <w:numPr>
          <w:ilvl w:val="3"/>
          <w:numId w:val="21"/>
        </w:numPr>
        <w:ind w:left="864" w:hanging="864"/>
      </w:pPr>
      <w:r>
        <w:rPr>
          <w:rFonts w:hint="eastAsia"/>
          <w:lang w:eastAsia="zh-CN"/>
        </w:rPr>
        <w:t>响应</w:t>
      </w:r>
      <w:r>
        <w:rPr>
          <w:rFonts w:hint="eastAsia"/>
          <w:lang w:val="en-US"/>
        </w:rPr>
        <w:t>码</w:t>
      </w:r>
    </w:p>
    <w:tbl>
      <w:tblPr>
        <w:tblW w:w="6060" w:type="dxa"/>
        <w:tblBorders>
          <w:top w:val="single" w:sz="4" w:space="0" w:color="4AACC5"/>
          <w:left w:val="single" w:sz="4" w:space="0" w:color="4AACC5"/>
          <w:bottom w:val="single" w:sz="4" w:space="0" w:color="4AACC5"/>
          <w:right w:val="single" w:sz="4" w:space="0" w:color="4AACC5"/>
          <w:insideH w:val="single" w:sz="6" w:space="0" w:color="4AACC5"/>
          <w:insideV w:val="single" w:sz="6" w:space="0" w:color="4AACC5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4959"/>
      </w:tblGrid>
      <w:tr w:rsidR="00F06652" w:rsidTr="00F06652">
        <w:tc>
          <w:tcPr>
            <w:tcW w:w="1101" w:type="dxa"/>
            <w:tcBorders>
              <w:top w:val="single" w:sz="4" w:space="0" w:color="4AACC5"/>
              <w:left w:val="single" w:sz="4" w:space="0" w:color="4AACC5"/>
              <w:bottom w:val="single" w:sz="6" w:space="0" w:color="4AACC5"/>
              <w:right w:val="single" w:sz="6" w:space="0" w:color="4AACC5"/>
            </w:tcBorders>
            <w:shd w:val="clear" w:color="auto" w:fill="30849B"/>
            <w:vAlign w:val="center"/>
            <w:hideMark/>
          </w:tcPr>
          <w:p w:rsidR="00F06652" w:rsidRDefault="00F06652">
            <w:pPr>
              <w:rPr>
                <w:rFonts w:ascii="微软雅黑" w:hAnsi="微软雅黑" w:cs="微软雅黑"/>
                <w:b/>
                <w:color w:val="C7EDCC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  <w:lang w:eastAsia="zh-CN"/>
              </w:rPr>
              <w:t>响应码</w:t>
            </w:r>
          </w:p>
        </w:tc>
        <w:tc>
          <w:tcPr>
            <w:tcW w:w="4959" w:type="dxa"/>
            <w:tcBorders>
              <w:top w:val="single" w:sz="4" w:space="0" w:color="4AACC5"/>
              <w:left w:val="single" w:sz="6" w:space="0" w:color="4AACC5"/>
              <w:bottom w:val="single" w:sz="6" w:space="0" w:color="4AACC5"/>
              <w:right w:val="single" w:sz="4" w:space="0" w:color="4AACC5"/>
            </w:tcBorders>
            <w:shd w:val="clear" w:color="auto" w:fill="30849B"/>
            <w:vAlign w:val="center"/>
            <w:hideMark/>
          </w:tcPr>
          <w:p w:rsidR="00F06652" w:rsidRDefault="00F06652">
            <w:pPr>
              <w:jc w:val="center"/>
              <w:rPr>
                <w:rFonts w:ascii="微软雅黑" w:hAnsi="微软雅黑" w:cs="微软雅黑"/>
                <w:b/>
                <w:color w:val="C7EDCC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  <w:lang w:eastAsia="zh-CN"/>
              </w:rPr>
              <w:t>定义</w:t>
            </w:r>
          </w:p>
        </w:tc>
      </w:tr>
      <w:tr w:rsidR="00F06652" w:rsidTr="00F06652">
        <w:tc>
          <w:tcPr>
            <w:tcW w:w="1101" w:type="dxa"/>
            <w:tcBorders>
              <w:top w:val="single" w:sz="6" w:space="0" w:color="4AACC5"/>
              <w:left w:val="single" w:sz="4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hideMark/>
          </w:tcPr>
          <w:p w:rsidR="00F06652" w:rsidRDefault="00F06652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2002</w:t>
            </w:r>
          </w:p>
        </w:tc>
        <w:tc>
          <w:tcPr>
            <w:tcW w:w="4959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4" w:space="0" w:color="4AACC5"/>
            </w:tcBorders>
            <w:shd w:val="clear" w:color="auto" w:fill="FFFFFF" w:themeFill="background1"/>
            <w:hideMark/>
          </w:tcPr>
          <w:p w:rsidR="00F06652" w:rsidRDefault="00F06652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快钱账号不存在</w:t>
            </w:r>
          </w:p>
        </w:tc>
      </w:tr>
      <w:tr w:rsidR="00F06652" w:rsidTr="00F06652">
        <w:tc>
          <w:tcPr>
            <w:tcW w:w="1101" w:type="dxa"/>
            <w:tcBorders>
              <w:top w:val="single" w:sz="6" w:space="0" w:color="4AACC5"/>
              <w:left w:val="single" w:sz="4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hideMark/>
          </w:tcPr>
          <w:p w:rsidR="00F06652" w:rsidRDefault="00F06652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2001</w:t>
            </w:r>
          </w:p>
        </w:tc>
        <w:tc>
          <w:tcPr>
            <w:tcW w:w="4959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4" w:space="0" w:color="4AACC5"/>
            </w:tcBorders>
            <w:shd w:val="clear" w:color="auto" w:fill="FFFFFF" w:themeFill="background1"/>
            <w:hideMark/>
          </w:tcPr>
          <w:p w:rsidR="00F06652" w:rsidRDefault="00F06652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参数为空</w:t>
            </w:r>
          </w:p>
        </w:tc>
      </w:tr>
      <w:tr w:rsidR="00F06652" w:rsidTr="00F06652">
        <w:tc>
          <w:tcPr>
            <w:tcW w:w="1101" w:type="dxa"/>
            <w:tcBorders>
              <w:top w:val="single" w:sz="6" w:space="0" w:color="4AACC5"/>
              <w:left w:val="single" w:sz="4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hideMark/>
          </w:tcPr>
          <w:p w:rsidR="00F06652" w:rsidRDefault="00F06652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2003</w:t>
            </w:r>
          </w:p>
        </w:tc>
        <w:tc>
          <w:tcPr>
            <w:tcW w:w="4959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4" w:space="0" w:color="4AACC5"/>
            </w:tcBorders>
            <w:shd w:val="clear" w:color="auto" w:fill="FFFFFF" w:themeFill="background1"/>
            <w:hideMark/>
          </w:tcPr>
          <w:p w:rsidR="00F06652" w:rsidRDefault="00F06652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无效的参数</w:t>
            </w:r>
          </w:p>
        </w:tc>
      </w:tr>
      <w:tr w:rsidR="00F06652" w:rsidTr="00F06652">
        <w:tc>
          <w:tcPr>
            <w:tcW w:w="1101" w:type="dxa"/>
            <w:tcBorders>
              <w:top w:val="single" w:sz="6" w:space="0" w:color="4AACC5"/>
              <w:left w:val="single" w:sz="4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hideMark/>
          </w:tcPr>
          <w:p w:rsidR="00F06652" w:rsidRDefault="00F06652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2004</w:t>
            </w:r>
          </w:p>
        </w:tc>
        <w:tc>
          <w:tcPr>
            <w:tcW w:w="4959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4" w:space="0" w:color="4AACC5"/>
            </w:tcBorders>
            <w:shd w:val="clear" w:color="auto" w:fill="FFFFFF" w:themeFill="background1"/>
            <w:hideMark/>
          </w:tcPr>
          <w:p w:rsidR="00F06652" w:rsidRDefault="00F06652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签名错误</w:t>
            </w:r>
          </w:p>
        </w:tc>
      </w:tr>
      <w:tr w:rsidR="00F06652" w:rsidTr="00F06652">
        <w:tc>
          <w:tcPr>
            <w:tcW w:w="1101" w:type="dxa"/>
            <w:tcBorders>
              <w:top w:val="single" w:sz="6" w:space="0" w:color="4AACC5"/>
              <w:left w:val="single" w:sz="4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hideMark/>
          </w:tcPr>
          <w:p w:rsidR="00F06652" w:rsidRDefault="00F06652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2005</w:t>
            </w:r>
          </w:p>
        </w:tc>
        <w:tc>
          <w:tcPr>
            <w:tcW w:w="4959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4" w:space="0" w:color="4AACC5"/>
            </w:tcBorders>
            <w:shd w:val="clear" w:color="auto" w:fill="FFFFFF" w:themeFill="background1"/>
            <w:hideMark/>
          </w:tcPr>
          <w:p w:rsidR="00F06652" w:rsidRDefault="00F06652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消息格式不正确</w:t>
            </w:r>
          </w:p>
        </w:tc>
      </w:tr>
      <w:tr w:rsidR="00F06652" w:rsidTr="00F06652">
        <w:tc>
          <w:tcPr>
            <w:tcW w:w="1101" w:type="dxa"/>
            <w:tcBorders>
              <w:top w:val="single" w:sz="6" w:space="0" w:color="4AACC5"/>
              <w:left w:val="single" w:sz="4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hideMark/>
          </w:tcPr>
          <w:p w:rsidR="00F06652" w:rsidRDefault="00F06652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2006</w:t>
            </w:r>
          </w:p>
        </w:tc>
        <w:tc>
          <w:tcPr>
            <w:tcW w:w="4959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4" w:space="0" w:color="4AACC5"/>
            </w:tcBorders>
            <w:shd w:val="clear" w:color="auto" w:fill="FFFFFF" w:themeFill="background1"/>
            <w:hideMark/>
          </w:tcPr>
          <w:p w:rsidR="00F06652" w:rsidRDefault="00F06652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订单状态不正确</w:t>
            </w:r>
          </w:p>
        </w:tc>
      </w:tr>
      <w:tr w:rsidR="00F06652" w:rsidTr="00F06652">
        <w:tc>
          <w:tcPr>
            <w:tcW w:w="1101" w:type="dxa"/>
            <w:tcBorders>
              <w:top w:val="single" w:sz="6" w:space="0" w:color="4AACC5"/>
              <w:left w:val="single" w:sz="4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hideMark/>
          </w:tcPr>
          <w:p w:rsidR="00F06652" w:rsidRDefault="00F06652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2007</w:t>
            </w:r>
          </w:p>
        </w:tc>
        <w:tc>
          <w:tcPr>
            <w:tcW w:w="4959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4" w:space="0" w:color="4AACC5"/>
            </w:tcBorders>
            <w:shd w:val="clear" w:color="auto" w:fill="FFFFFF" w:themeFill="background1"/>
            <w:hideMark/>
          </w:tcPr>
          <w:p w:rsidR="00F06652" w:rsidRDefault="00F06652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接口不存在</w:t>
            </w:r>
          </w:p>
        </w:tc>
      </w:tr>
      <w:tr w:rsidR="00F06652" w:rsidTr="00F06652">
        <w:tc>
          <w:tcPr>
            <w:tcW w:w="1101" w:type="dxa"/>
            <w:tcBorders>
              <w:top w:val="single" w:sz="6" w:space="0" w:color="4AACC5"/>
              <w:left w:val="single" w:sz="4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hideMark/>
          </w:tcPr>
          <w:p w:rsidR="00F06652" w:rsidRDefault="00F06652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2008</w:t>
            </w:r>
          </w:p>
        </w:tc>
        <w:tc>
          <w:tcPr>
            <w:tcW w:w="4959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4" w:space="0" w:color="4AACC5"/>
            </w:tcBorders>
            <w:shd w:val="clear" w:color="auto" w:fill="FFFFFF" w:themeFill="background1"/>
            <w:hideMark/>
          </w:tcPr>
          <w:p w:rsidR="00F06652" w:rsidRDefault="00F06652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该商户已存在在途单</w:t>
            </w:r>
          </w:p>
        </w:tc>
      </w:tr>
      <w:tr w:rsidR="00F06652" w:rsidTr="00F06652">
        <w:tc>
          <w:tcPr>
            <w:tcW w:w="1101" w:type="dxa"/>
            <w:tcBorders>
              <w:top w:val="single" w:sz="6" w:space="0" w:color="4AACC5"/>
              <w:left w:val="single" w:sz="4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hideMark/>
          </w:tcPr>
          <w:p w:rsidR="00F06652" w:rsidRDefault="00F06652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3001</w:t>
            </w:r>
          </w:p>
        </w:tc>
        <w:tc>
          <w:tcPr>
            <w:tcW w:w="4959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4" w:space="0" w:color="4AACC5"/>
            </w:tcBorders>
            <w:shd w:val="clear" w:color="auto" w:fill="FFFFFF" w:themeFill="background1"/>
            <w:hideMark/>
          </w:tcPr>
          <w:p w:rsidR="00F06652" w:rsidRDefault="00F06652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工单不存在</w:t>
            </w:r>
          </w:p>
        </w:tc>
      </w:tr>
      <w:tr w:rsidR="00F06652" w:rsidTr="00F06652">
        <w:tc>
          <w:tcPr>
            <w:tcW w:w="1101" w:type="dxa"/>
            <w:tcBorders>
              <w:top w:val="single" w:sz="6" w:space="0" w:color="4AACC5"/>
              <w:left w:val="single" w:sz="4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hideMark/>
          </w:tcPr>
          <w:p w:rsidR="00F06652" w:rsidRDefault="00F06652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3002</w:t>
            </w:r>
          </w:p>
        </w:tc>
        <w:tc>
          <w:tcPr>
            <w:tcW w:w="4959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4" w:space="0" w:color="4AACC5"/>
            </w:tcBorders>
            <w:shd w:val="clear" w:color="auto" w:fill="FFFFFF" w:themeFill="background1"/>
            <w:hideMark/>
          </w:tcPr>
          <w:p w:rsidR="00F06652" w:rsidRDefault="00F06652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用户名或者密码不正确</w:t>
            </w:r>
          </w:p>
        </w:tc>
      </w:tr>
      <w:tr w:rsidR="00F06652" w:rsidTr="00F06652">
        <w:tc>
          <w:tcPr>
            <w:tcW w:w="1101" w:type="dxa"/>
            <w:tcBorders>
              <w:top w:val="single" w:sz="6" w:space="0" w:color="4AACC5"/>
              <w:left w:val="single" w:sz="4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hideMark/>
          </w:tcPr>
          <w:p w:rsidR="00F06652" w:rsidRDefault="00F06652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3003</w:t>
            </w:r>
          </w:p>
        </w:tc>
        <w:tc>
          <w:tcPr>
            <w:tcW w:w="4959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4" w:space="0" w:color="4AACC5"/>
            </w:tcBorders>
            <w:shd w:val="clear" w:color="auto" w:fill="FFFFFF" w:themeFill="background1"/>
            <w:hideMark/>
          </w:tcPr>
          <w:p w:rsidR="00F06652" w:rsidRDefault="00F06652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快钱账号注册失败</w:t>
            </w:r>
          </w:p>
        </w:tc>
      </w:tr>
      <w:tr w:rsidR="00F06652" w:rsidTr="00F06652">
        <w:tc>
          <w:tcPr>
            <w:tcW w:w="1101" w:type="dxa"/>
            <w:tcBorders>
              <w:top w:val="single" w:sz="6" w:space="0" w:color="4AACC5"/>
              <w:left w:val="single" w:sz="4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hideMark/>
          </w:tcPr>
          <w:p w:rsidR="00F06652" w:rsidRDefault="00F06652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3004</w:t>
            </w:r>
          </w:p>
        </w:tc>
        <w:tc>
          <w:tcPr>
            <w:tcW w:w="4959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4" w:space="0" w:color="4AACC5"/>
            </w:tcBorders>
            <w:shd w:val="clear" w:color="auto" w:fill="FFFFFF" w:themeFill="background1"/>
            <w:hideMark/>
          </w:tcPr>
          <w:p w:rsidR="00F06652" w:rsidRDefault="00F06652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审批驳回</w:t>
            </w:r>
          </w:p>
        </w:tc>
      </w:tr>
      <w:tr w:rsidR="00F06652" w:rsidTr="00F06652">
        <w:tc>
          <w:tcPr>
            <w:tcW w:w="1101" w:type="dxa"/>
            <w:tcBorders>
              <w:top w:val="single" w:sz="6" w:space="0" w:color="4AACC5"/>
              <w:left w:val="single" w:sz="4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hideMark/>
          </w:tcPr>
          <w:p w:rsidR="00F06652" w:rsidRDefault="00F06652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3999</w:t>
            </w:r>
          </w:p>
        </w:tc>
        <w:tc>
          <w:tcPr>
            <w:tcW w:w="4959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4" w:space="0" w:color="4AACC5"/>
            </w:tcBorders>
            <w:shd w:val="clear" w:color="auto" w:fill="FFFFFF" w:themeFill="background1"/>
            <w:hideMark/>
          </w:tcPr>
          <w:p w:rsidR="00F06652" w:rsidRDefault="00F06652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系统错误</w:t>
            </w:r>
          </w:p>
        </w:tc>
      </w:tr>
    </w:tbl>
    <w:p w:rsidR="00F06652" w:rsidRDefault="00F06652" w:rsidP="00F06652">
      <w:pPr>
        <w:rPr>
          <w:lang w:eastAsia="zh-CN"/>
        </w:rPr>
      </w:pPr>
    </w:p>
    <w:p w:rsidR="00F06652" w:rsidRDefault="00F06652" w:rsidP="00F06652">
      <w:pPr>
        <w:pStyle w:val="30"/>
        <w:numPr>
          <w:ilvl w:val="2"/>
          <w:numId w:val="21"/>
        </w:numPr>
        <w:spacing w:line="412" w:lineRule="auto"/>
        <w:rPr>
          <w:lang w:eastAsia="zh-CN"/>
        </w:rPr>
      </w:pPr>
      <w:bookmarkStart w:id="177" w:name="_Toc513053760"/>
      <w:r>
        <w:rPr>
          <w:rFonts w:hint="eastAsia"/>
          <w:lang w:eastAsia="zh-CN"/>
        </w:rPr>
        <w:t>开户结果查询</w:t>
      </w:r>
      <w:bookmarkEnd w:id="177"/>
    </w:p>
    <w:tbl>
      <w:tblPr>
        <w:tblW w:w="88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7227"/>
      </w:tblGrid>
      <w:tr w:rsidR="00F06652" w:rsidTr="00F0665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0849B"/>
            <w:hideMark/>
          </w:tcPr>
          <w:p w:rsidR="00F06652" w:rsidRDefault="00F06652">
            <w:pPr>
              <w:adjustRightInd w:val="0"/>
              <w:snapToGrid w:val="0"/>
              <w:rPr>
                <w:rFonts w:ascii="微软雅黑" w:hAnsi="微软雅黑" w:cs="微软雅黑"/>
                <w:b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  <w:lang w:eastAsia="zh-CN"/>
              </w:rPr>
              <w:t>接口URL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6652" w:rsidRDefault="00F06652">
            <w:pPr>
              <w:adjustRightInd w:val="0"/>
              <w:snapToGrid w:val="0"/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/merchant/register/query</w:t>
            </w:r>
          </w:p>
        </w:tc>
      </w:tr>
    </w:tbl>
    <w:p w:rsidR="00F06652" w:rsidRDefault="00F06652" w:rsidP="00F06652">
      <w:pPr>
        <w:pStyle w:val="4"/>
        <w:numPr>
          <w:ilvl w:val="3"/>
          <w:numId w:val="21"/>
        </w:numPr>
        <w:ind w:left="864" w:hanging="864"/>
        <w:rPr>
          <w:lang w:val="en-US" w:eastAsia="zh-CN"/>
        </w:rPr>
      </w:pPr>
      <w:r>
        <w:rPr>
          <w:rFonts w:hint="eastAsia"/>
          <w:lang w:val="en-US"/>
        </w:rPr>
        <w:lastRenderedPageBreak/>
        <w:t>请求</w:t>
      </w:r>
      <w:r>
        <w:rPr>
          <w:rFonts w:hint="eastAsia"/>
          <w:lang w:val="en-US" w:eastAsia="zh-CN"/>
        </w:rPr>
        <w:t>消息</w:t>
      </w:r>
    </w:p>
    <w:p w:rsidR="00F06652" w:rsidRDefault="00F06652" w:rsidP="00F06652">
      <w:pPr>
        <w:rPr>
          <w:lang w:val="en-US" w:eastAsia="zh-CN"/>
        </w:rPr>
      </w:pPr>
    </w:p>
    <w:tbl>
      <w:tblPr>
        <w:tblpPr w:leftFromText="180" w:rightFromText="180" w:vertAnchor="text" w:tblpY="1"/>
        <w:tblOverlap w:val="never"/>
        <w:tblW w:w="8895" w:type="dxa"/>
        <w:tblBorders>
          <w:top w:val="single" w:sz="4" w:space="0" w:color="4AACC5"/>
          <w:left w:val="single" w:sz="4" w:space="0" w:color="4AACC5"/>
          <w:bottom w:val="single" w:sz="4" w:space="0" w:color="4AACC5"/>
          <w:right w:val="single" w:sz="4" w:space="0" w:color="4AACC5"/>
          <w:insideH w:val="single" w:sz="6" w:space="0" w:color="4AACC5"/>
          <w:insideV w:val="single" w:sz="6" w:space="0" w:color="4AACC5"/>
        </w:tblBorders>
        <w:tblLayout w:type="fixed"/>
        <w:tblLook w:val="04A0" w:firstRow="1" w:lastRow="0" w:firstColumn="1" w:lastColumn="0" w:noHBand="0" w:noVBand="1"/>
      </w:tblPr>
      <w:tblGrid>
        <w:gridCol w:w="2092"/>
        <w:gridCol w:w="1559"/>
        <w:gridCol w:w="992"/>
        <w:gridCol w:w="426"/>
        <w:gridCol w:w="3826"/>
      </w:tblGrid>
      <w:tr w:rsidR="00F06652" w:rsidTr="00471791">
        <w:tc>
          <w:tcPr>
            <w:tcW w:w="2092" w:type="dxa"/>
            <w:tcBorders>
              <w:top w:val="single" w:sz="4" w:space="0" w:color="4AACC5"/>
              <w:left w:val="single" w:sz="4" w:space="0" w:color="4AACC5"/>
              <w:bottom w:val="single" w:sz="6" w:space="0" w:color="4AACC5"/>
              <w:right w:val="single" w:sz="6" w:space="0" w:color="4AACC5"/>
            </w:tcBorders>
            <w:shd w:val="clear" w:color="auto" w:fill="30849B"/>
            <w:vAlign w:val="center"/>
            <w:hideMark/>
          </w:tcPr>
          <w:p w:rsidR="00F06652" w:rsidRDefault="00F06652">
            <w:pPr>
              <w:adjustRightInd w:val="0"/>
              <w:snapToGrid w:val="0"/>
              <w:rPr>
                <w:rFonts w:ascii="微软雅黑" w:hAnsi="微软雅黑" w:cs="微软雅黑"/>
                <w:color w:val="C7EDCC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  <w:lang w:eastAsia="zh-CN"/>
              </w:rPr>
              <w:t>属性</w:t>
            </w:r>
          </w:p>
        </w:tc>
        <w:tc>
          <w:tcPr>
            <w:tcW w:w="1559" w:type="dxa"/>
            <w:tcBorders>
              <w:top w:val="single" w:sz="4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30849B"/>
            <w:vAlign w:val="center"/>
            <w:hideMark/>
          </w:tcPr>
          <w:p w:rsidR="00F06652" w:rsidRDefault="00F06652">
            <w:pPr>
              <w:adjustRightInd w:val="0"/>
              <w:snapToGrid w:val="0"/>
              <w:jc w:val="center"/>
              <w:rPr>
                <w:rFonts w:ascii="微软雅黑" w:hAnsi="微软雅黑" w:cs="微软雅黑"/>
                <w:color w:val="C7EDCC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  <w:lang w:val="en-US"/>
              </w:rPr>
              <w:t>定义</w:t>
            </w:r>
          </w:p>
        </w:tc>
        <w:tc>
          <w:tcPr>
            <w:tcW w:w="992" w:type="dxa"/>
            <w:tcBorders>
              <w:top w:val="single" w:sz="4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30849B"/>
            <w:vAlign w:val="center"/>
            <w:hideMark/>
          </w:tcPr>
          <w:p w:rsidR="00F06652" w:rsidRDefault="00F06652">
            <w:pPr>
              <w:adjustRightInd w:val="0"/>
              <w:snapToGrid w:val="0"/>
              <w:jc w:val="center"/>
              <w:rPr>
                <w:rFonts w:ascii="微软雅黑" w:hAnsi="微软雅黑" w:cs="微软雅黑"/>
                <w:b/>
                <w:color w:val="C7EDCC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  <w:lang w:val="en-US"/>
              </w:rPr>
              <w:t>类型</w:t>
            </w:r>
          </w:p>
          <w:p w:rsidR="00F06652" w:rsidRDefault="00F06652">
            <w:pPr>
              <w:adjustRightInd w:val="0"/>
              <w:snapToGrid w:val="0"/>
              <w:jc w:val="center"/>
              <w:rPr>
                <w:rFonts w:ascii="微软雅黑" w:hAnsi="微软雅黑" w:cs="微软雅黑"/>
                <w:color w:val="C7EDCC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  <w:lang w:val="en-US"/>
              </w:rPr>
              <w:t>长度</w:t>
            </w:r>
          </w:p>
        </w:tc>
        <w:tc>
          <w:tcPr>
            <w:tcW w:w="426" w:type="dxa"/>
            <w:tcBorders>
              <w:top w:val="single" w:sz="4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30849B"/>
            <w:vAlign w:val="center"/>
            <w:hideMark/>
          </w:tcPr>
          <w:p w:rsidR="00F06652" w:rsidRDefault="00F06652">
            <w:pPr>
              <w:adjustRightInd w:val="0"/>
              <w:snapToGrid w:val="0"/>
              <w:jc w:val="center"/>
              <w:rPr>
                <w:rFonts w:ascii="微软雅黑" w:hAnsi="微软雅黑" w:cs="微软雅黑"/>
                <w:color w:val="C7EDCC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  <w:lang w:val="en-US"/>
              </w:rPr>
              <w:t>必填</w:t>
            </w:r>
          </w:p>
        </w:tc>
        <w:tc>
          <w:tcPr>
            <w:tcW w:w="3826" w:type="dxa"/>
            <w:tcBorders>
              <w:top w:val="single" w:sz="4" w:space="0" w:color="4AACC5"/>
              <w:left w:val="single" w:sz="6" w:space="0" w:color="4AACC5"/>
              <w:bottom w:val="single" w:sz="6" w:space="0" w:color="4AACC5"/>
              <w:right w:val="single" w:sz="4" w:space="0" w:color="4AACC5"/>
            </w:tcBorders>
            <w:shd w:val="clear" w:color="auto" w:fill="30849B"/>
            <w:vAlign w:val="center"/>
            <w:hideMark/>
          </w:tcPr>
          <w:p w:rsidR="00F06652" w:rsidRDefault="00F06652">
            <w:pPr>
              <w:adjustRightInd w:val="0"/>
              <w:snapToGrid w:val="0"/>
              <w:jc w:val="center"/>
              <w:rPr>
                <w:rFonts w:ascii="微软雅黑" w:hAnsi="微软雅黑" w:cs="微软雅黑"/>
                <w:color w:val="C7EDCC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  <w:lang w:val="en-US"/>
              </w:rPr>
              <w:t>参数说明</w:t>
            </w: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</w:rPr>
              <w:t>/</w:t>
            </w: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  <w:lang w:val="en-US"/>
              </w:rPr>
              <w:t>示例</w:t>
            </w:r>
          </w:p>
        </w:tc>
      </w:tr>
      <w:tr w:rsidR="00F06652" w:rsidTr="00471791">
        <w:tc>
          <w:tcPr>
            <w:tcW w:w="2092" w:type="dxa"/>
            <w:tcBorders>
              <w:top w:val="single" w:sz="6" w:space="0" w:color="4AACC5"/>
              <w:left w:val="single" w:sz="4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hideMark/>
          </w:tcPr>
          <w:p w:rsidR="00F06652" w:rsidRDefault="00F06652">
            <w:pPr>
              <w:adjustRightInd w:val="0"/>
              <w:snapToGrid w:val="0"/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559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hideMark/>
          </w:tcPr>
          <w:p w:rsidR="00F06652" w:rsidRDefault="00F06652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平台用户Id</w:t>
            </w:r>
          </w:p>
        </w:tc>
        <w:tc>
          <w:tcPr>
            <w:tcW w:w="992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hideMark/>
          </w:tcPr>
          <w:p w:rsidR="00F06652" w:rsidRDefault="00F06652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AN128</w:t>
            </w:r>
          </w:p>
        </w:tc>
        <w:tc>
          <w:tcPr>
            <w:tcW w:w="426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hideMark/>
          </w:tcPr>
          <w:p w:rsidR="00F06652" w:rsidRDefault="00F06652">
            <w:pPr>
              <w:adjustRightInd w:val="0"/>
              <w:snapToGrid w:val="0"/>
            </w:pPr>
            <w:r>
              <w:rPr>
                <w:rFonts w:ascii="微软雅黑" w:hAnsi="微软雅黑" w:cs="微软雅黑" w:hint="eastAsia"/>
                <w:sz w:val="18"/>
                <w:szCs w:val="18"/>
                <w:lang w:val="en-US" w:eastAsia="zh-CN"/>
              </w:rPr>
              <w:t>O</w:t>
            </w:r>
          </w:p>
        </w:tc>
        <w:tc>
          <w:tcPr>
            <w:tcW w:w="3826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4" w:space="0" w:color="4AACC5"/>
            </w:tcBorders>
            <w:shd w:val="clear" w:color="auto" w:fill="FFFFFF" w:themeFill="background1"/>
          </w:tcPr>
          <w:p w:rsidR="00F06652" w:rsidRDefault="00F06652">
            <w:pPr>
              <w:adjustRightInd w:val="0"/>
              <w:snapToGrid w:val="0"/>
              <w:rPr>
                <w:rFonts w:ascii="微软雅黑" w:hAnsi="微软雅黑" w:cs="微软雅黑"/>
                <w:sz w:val="18"/>
                <w:szCs w:val="18"/>
                <w:lang w:val="en-US" w:eastAsia="zh-CN"/>
              </w:rPr>
            </w:pPr>
          </w:p>
        </w:tc>
      </w:tr>
    </w:tbl>
    <w:p w:rsidR="00F06652" w:rsidRDefault="00F06652" w:rsidP="00F06652">
      <w:pPr>
        <w:rPr>
          <w:rFonts w:ascii="微软雅黑" w:hAnsi="微软雅黑" w:cs="微软雅黑"/>
          <w:lang w:eastAsia="zh-CN"/>
        </w:rPr>
      </w:pPr>
    </w:p>
    <w:p w:rsidR="00F06652" w:rsidRDefault="00F06652" w:rsidP="00F06652">
      <w:pPr>
        <w:pStyle w:val="4"/>
        <w:numPr>
          <w:ilvl w:val="3"/>
          <w:numId w:val="21"/>
        </w:numPr>
        <w:ind w:left="864" w:hanging="864"/>
      </w:pPr>
      <w:r>
        <w:rPr>
          <w:rFonts w:hint="eastAsia"/>
          <w:lang w:val="en-US"/>
        </w:rPr>
        <w:t>响应</w:t>
      </w:r>
      <w:r>
        <w:rPr>
          <w:rFonts w:hint="eastAsia"/>
          <w:lang w:eastAsia="zh-CN"/>
        </w:rPr>
        <w:t>消息</w:t>
      </w:r>
    </w:p>
    <w:tbl>
      <w:tblPr>
        <w:tblpPr w:leftFromText="180" w:rightFromText="180" w:vertAnchor="text" w:tblpY="1"/>
        <w:tblOverlap w:val="never"/>
        <w:tblW w:w="8895" w:type="dxa"/>
        <w:tblBorders>
          <w:top w:val="single" w:sz="4" w:space="0" w:color="4AACC5"/>
          <w:left w:val="single" w:sz="4" w:space="0" w:color="4AACC5"/>
          <w:bottom w:val="single" w:sz="4" w:space="0" w:color="4AACC5"/>
          <w:right w:val="single" w:sz="4" w:space="0" w:color="4AACC5"/>
          <w:insideH w:val="single" w:sz="6" w:space="0" w:color="4AACC5"/>
          <w:insideV w:val="single" w:sz="6" w:space="0" w:color="4AACC5"/>
        </w:tblBorders>
        <w:tblLayout w:type="fixed"/>
        <w:tblLook w:val="04A0" w:firstRow="1" w:lastRow="0" w:firstColumn="1" w:lastColumn="0" w:noHBand="0" w:noVBand="1"/>
      </w:tblPr>
      <w:tblGrid>
        <w:gridCol w:w="2092"/>
        <w:gridCol w:w="1559"/>
        <w:gridCol w:w="992"/>
        <w:gridCol w:w="426"/>
        <w:gridCol w:w="3826"/>
      </w:tblGrid>
      <w:tr w:rsidR="00F06652" w:rsidTr="00471791">
        <w:tc>
          <w:tcPr>
            <w:tcW w:w="2092" w:type="dxa"/>
            <w:tcBorders>
              <w:top w:val="single" w:sz="4" w:space="0" w:color="4AACC5"/>
              <w:left w:val="single" w:sz="4" w:space="0" w:color="4AACC5"/>
              <w:bottom w:val="single" w:sz="6" w:space="0" w:color="4AACC5"/>
              <w:right w:val="single" w:sz="6" w:space="0" w:color="4AACC5"/>
            </w:tcBorders>
            <w:shd w:val="clear" w:color="auto" w:fill="30849B"/>
            <w:vAlign w:val="center"/>
            <w:hideMark/>
          </w:tcPr>
          <w:p w:rsidR="00F06652" w:rsidRDefault="00F06652">
            <w:pPr>
              <w:adjustRightInd w:val="0"/>
              <w:snapToGrid w:val="0"/>
              <w:rPr>
                <w:rFonts w:ascii="微软雅黑" w:hAnsi="微软雅黑" w:cs="微软雅黑"/>
                <w:color w:val="C7EDCC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  <w:lang w:eastAsia="zh-CN"/>
              </w:rPr>
              <w:t>属性</w:t>
            </w:r>
          </w:p>
        </w:tc>
        <w:tc>
          <w:tcPr>
            <w:tcW w:w="1559" w:type="dxa"/>
            <w:tcBorders>
              <w:top w:val="single" w:sz="4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30849B"/>
            <w:vAlign w:val="center"/>
            <w:hideMark/>
          </w:tcPr>
          <w:p w:rsidR="00F06652" w:rsidRDefault="00F06652">
            <w:pPr>
              <w:adjustRightInd w:val="0"/>
              <w:snapToGrid w:val="0"/>
              <w:jc w:val="center"/>
              <w:rPr>
                <w:rFonts w:ascii="微软雅黑" w:hAnsi="微软雅黑" w:cs="微软雅黑"/>
                <w:color w:val="C7EDCC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  <w:lang w:val="en-US"/>
              </w:rPr>
              <w:t>定义</w:t>
            </w:r>
          </w:p>
        </w:tc>
        <w:tc>
          <w:tcPr>
            <w:tcW w:w="992" w:type="dxa"/>
            <w:tcBorders>
              <w:top w:val="single" w:sz="4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30849B"/>
            <w:vAlign w:val="center"/>
            <w:hideMark/>
          </w:tcPr>
          <w:p w:rsidR="00F06652" w:rsidRDefault="00F06652">
            <w:pPr>
              <w:adjustRightInd w:val="0"/>
              <w:snapToGrid w:val="0"/>
              <w:jc w:val="center"/>
              <w:rPr>
                <w:rFonts w:ascii="微软雅黑" w:hAnsi="微软雅黑" w:cs="微软雅黑"/>
                <w:b/>
                <w:color w:val="C7EDCC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  <w:lang w:val="en-US"/>
              </w:rPr>
              <w:t>类型</w:t>
            </w:r>
          </w:p>
          <w:p w:rsidR="00F06652" w:rsidRDefault="00F06652">
            <w:pPr>
              <w:adjustRightInd w:val="0"/>
              <w:snapToGrid w:val="0"/>
              <w:jc w:val="center"/>
              <w:rPr>
                <w:rFonts w:ascii="微软雅黑" w:hAnsi="微软雅黑" w:cs="微软雅黑"/>
                <w:color w:val="C7EDCC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  <w:lang w:val="en-US"/>
              </w:rPr>
              <w:t>长度</w:t>
            </w:r>
          </w:p>
        </w:tc>
        <w:tc>
          <w:tcPr>
            <w:tcW w:w="426" w:type="dxa"/>
            <w:tcBorders>
              <w:top w:val="single" w:sz="4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30849B"/>
            <w:vAlign w:val="center"/>
            <w:hideMark/>
          </w:tcPr>
          <w:p w:rsidR="00F06652" w:rsidRDefault="00F06652">
            <w:pPr>
              <w:adjustRightInd w:val="0"/>
              <w:snapToGrid w:val="0"/>
              <w:jc w:val="center"/>
              <w:rPr>
                <w:rFonts w:ascii="微软雅黑" w:hAnsi="微软雅黑" w:cs="微软雅黑"/>
                <w:color w:val="C7EDCC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  <w:lang w:val="en-US"/>
              </w:rPr>
              <w:t>必填</w:t>
            </w:r>
          </w:p>
        </w:tc>
        <w:tc>
          <w:tcPr>
            <w:tcW w:w="3826" w:type="dxa"/>
            <w:tcBorders>
              <w:top w:val="single" w:sz="4" w:space="0" w:color="4AACC5"/>
              <w:left w:val="single" w:sz="6" w:space="0" w:color="4AACC5"/>
              <w:bottom w:val="single" w:sz="6" w:space="0" w:color="4AACC5"/>
              <w:right w:val="single" w:sz="4" w:space="0" w:color="4AACC5"/>
            </w:tcBorders>
            <w:shd w:val="clear" w:color="auto" w:fill="30849B"/>
            <w:vAlign w:val="center"/>
            <w:hideMark/>
          </w:tcPr>
          <w:p w:rsidR="00F06652" w:rsidRDefault="00F06652">
            <w:pPr>
              <w:adjustRightInd w:val="0"/>
              <w:snapToGrid w:val="0"/>
              <w:jc w:val="center"/>
              <w:rPr>
                <w:rFonts w:ascii="微软雅黑" w:hAnsi="微软雅黑" w:cs="微软雅黑"/>
                <w:color w:val="C7EDCC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  <w:lang w:val="en-US"/>
              </w:rPr>
              <w:t>参数说明</w:t>
            </w: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</w:rPr>
              <w:t>/</w:t>
            </w: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  <w:lang w:val="en-US"/>
              </w:rPr>
              <w:t>示例</w:t>
            </w:r>
          </w:p>
        </w:tc>
      </w:tr>
      <w:tr w:rsidR="00F06652" w:rsidTr="00F06652">
        <w:tc>
          <w:tcPr>
            <w:tcW w:w="8895" w:type="dxa"/>
            <w:gridSpan w:val="5"/>
            <w:tcBorders>
              <w:top w:val="single" w:sz="6" w:space="0" w:color="4AACC5"/>
              <w:left w:val="single" w:sz="4" w:space="0" w:color="4AACC5"/>
              <w:bottom w:val="single" w:sz="6" w:space="0" w:color="4AACC5"/>
              <w:right w:val="single" w:sz="4" w:space="0" w:color="4AACC5"/>
            </w:tcBorders>
            <w:shd w:val="clear" w:color="auto" w:fill="FFFFFF" w:themeFill="background1"/>
            <w:hideMark/>
          </w:tcPr>
          <w:p w:rsidR="00F06652" w:rsidRDefault="00F06652">
            <w:pPr>
              <w:adjustRightInd w:val="0"/>
              <w:snapToGrid w:val="0"/>
              <w:rPr>
                <w:rFonts w:ascii="微软雅黑" w:hAnsi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val="en-US" w:eastAsia="zh-CN"/>
              </w:rPr>
              <w:t>参见</w:t>
            </w:r>
            <w:hyperlink r:id="rId30" w:anchor="_公共响应BODY属性" w:history="1">
              <w:r>
                <w:rPr>
                  <w:rStyle w:val="af2"/>
                  <w:rFonts w:ascii="微软雅黑" w:hAnsi="微软雅黑" w:cs="微软雅黑" w:hint="eastAsia"/>
                  <w:sz w:val="18"/>
                  <w:szCs w:val="18"/>
                  <w:lang w:val="en-US" w:eastAsia="zh-CN"/>
                </w:rPr>
                <w:t>公共响应BODY属性</w:t>
              </w:r>
            </w:hyperlink>
          </w:p>
        </w:tc>
      </w:tr>
      <w:tr w:rsidR="00F06652" w:rsidTr="00471791">
        <w:tc>
          <w:tcPr>
            <w:tcW w:w="2092" w:type="dxa"/>
            <w:tcBorders>
              <w:top w:val="single" w:sz="6" w:space="0" w:color="4AACC5"/>
              <w:left w:val="single" w:sz="4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hideMark/>
          </w:tcPr>
          <w:p w:rsidR="00F06652" w:rsidRDefault="00262FE8">
            <w:pPr>
              <w:adjustRightInd w:val="0"/>
              <w:snapToGrid w:val="0"/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559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hideMark/>
          </w:tcPr>
          <w:p w:rsidR="00F06652" w:rsidRDefault="00F06652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平台用户Id</w:t>
            </w:r>
          </w:p>
        </w:tc>
        <w:tc>
          <w:tcPr>
            <w:tcW w:w="992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hideMark/>
          </w:tcPr>
          <w:p w:rsidR="00F06652" w:rsidRDefault="00F06652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AN128</w:t>
            </w:r>
          </w:p>
        </w:tc>
        <w:tc>
          <w:tcPr>
            <w:tcW w:w="426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hideMark/>
          </w:tcPr>
          <w:p w:rsidR="00F06652" w:rsidRDefault="00F06652">
            <w:pPr>
              <w:adjustRightInd w:val="0"/>
              <w:snapToGrid w:val="0"/>
            </w:pPr>
            <w:r>
              <w:rPr>
                <w:rFonts w:ascii="微软雅黑" w:hAnsi="微软雅黑" w:cs="微软雅黑" w:hint="eastAsia"/>
                <w:sz w:val="18"/>
                <w:szCs w:val="18"/>
                <w:lang w:val="en-US" w:eastAsia="zh-CN"/>
              </w:rPr>
              <w:t>M</w:t>
            </w:r>
          </w:p>
        </w:tc>
        <w:tc>
          <w:tcPr>
            <w:tcW w:w="3826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4" w:space="0" w:color="4AACC5"/>
            </w:tcBorders>
            <w:shd w:val="clear" w:color="auto" w:fill="FFFFFF" w:themeFill="background1"/>
          </w:tcPr>
          <w:p w:rsidR="00F06652" w:rsidRDefault="00F06652">
            <w:pPr>
              <w:adjustRightInd w:val="0"/>
              <w:snapToGrid w:val="0"/>
              <w:rPr>
                <w:rFonts w:ascii="微软雅黑" w:hAnsi="微软雅黑" w:cs="微软雅黑"/>
                <w:sz w:val="18"/>
                <w:szCs w:val="18"/>
                <w:lang w:val="en-US" w:eastAsia="zh-CN"/>
              </w:rPr>
            </w:pPr>
          </w:p>
        </w:tc>
      </w:tr>
      <w:tr w:rsidR="00F06652" w:rsidTr="00471791">
        <w:tc>
          <w:tcPr>
            <w:tcW w:w="2092" w:type="dxa"/>
            <w:tcBorders>
              <w:top w:val="single" w:sz="6" w:space="0" w:color="4AACC5"/>
              <w:left w:val="single" w:sz="4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hideMark/>
          </w:tcPr>
          <w:p w:rsidR="00F06652" w:rsidRDefault="00F06652">
            <w:pPr>
              <w:adjustRightInd w:val="0"/>
              <w:snapToGrid w:val="0"/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registerStatus</w:t>
            </w:r>
          </w:p>
        </w:tc>
        <w:tc>
          <w:tcPr>
            <w:tcW w:w="1559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hideMark/>
          </w:tcPr>
          <w:p w:rsidR="00F06652" w:rsidRDefault="00F06652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进件状态</w:t>
            </w:r>
          </w:p>
        </w:tc>
        <w:tc>
          <w:tcPr>
            <w:tcW w:w="992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hideMark/>
          </w:tcPr>
          <w:p w:rsidR="00F06652" w:rsidRDefault="00F06652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N1</w:t>
            </w:r>
          </w:p>
        </w:tc>
        <w:tc>
          <w:tcPr>
            <w:tcW w:w="426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hideMark/>
          </w:tcPr>
          <w:p w:rsidR="00F06652" w:rsidRDefault="00F06652">
            <w:pPr>
              <w:adjustRightInd w:val="0"/>
              <w:snapToGrid w:val="0"/>
              <w:rPr>
                <w:rFonts w:ascii="微软雅黑" w:hAnsi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val="en-US" w:eastAsia="zh-CN"/>
              </w:rPr>
              <w:t>O</w:t>
            </w:r>
          </w:p>
        </w:tc>
        <w:tc>
          <w:tcPr>
            <w:tcW w:w="3826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4" w:space="0" w:color="4AACC5"/>
            </w:tcBorders>
            <w:shd w:val="clear" w:color="auto" w:fill="FFFFFF" w:themeFill="background1"/>
            <w:hideMark/>
          </w:tcPr>
          <w:p w:rsidR="00F06652" w:rsidRDefault="00F06652">
            <w:pPr>
              <w:adjustRightInd w:val="0"/>
              <w:snapToGrid w:val="0"/>
              <w:rPr>
                <w:rFonts w:ascii="微软雅黑" w:hAnsi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val="en-US" w:eastAsia="zh-CN"/>
              </w:rPr>
              <w:t xml:space="preserve">0-处理中 1-成功 2-失败 </w:t>
            </w:r>
          </w:p>
        </w:tc>
      </w:tr>
      <w:tr w:rsidR="00F06652" w:rsidTr="00471791">
        <w:tc>
          <w:tcPr>
            <w:tcW w:w="2092" w:type="dxa"/>
            <w:tcBorders>
              <w:top w:val="single" w:sz="6" w:space="0" w:color="4AACC5"/>
              <w:left w:val="single" w:sz="4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hideMark/>
          </w:tcPr>
          <w:p w:rsidR="00F06652" w:rsidRDefault="0052014E">
            <w:pPr>
              <w:adjustRightInd w:val="0"/>
              <w:snapToGrid w:val="0"/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n</w:t>
            </w:r>
            <w:r w:rsidR="00F06652"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ame</w:t>
            </w:r>
          </w:p>
        </w:tc>
        <w:tc>
          <w:tcPr>
            <w:tcW w:w="1559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hideMark/>
          </w:tcPr>
          <w:p w:rsidR="00F06652" w:rsidRDefault="00F06652">
            <w:pPr>
              <w:adjustRightInd w:val="0"/>
              <w:snapToGrid w:val="0"/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客户名称</w:t>
            </w:r>
          </w:p>
        </w:tc>
        <w:tc>
          <w:tcPr>
            <w:tcW w:w="992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hideMark/>
          </w:tcPr>
          <w:p w:rsidR="00F06652" w:rsidRDefault="00F06652">
            <w:pPr>
              <w:adjustRightInd w:val="0"/>
              <w:snapToGrid w:val="0"/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X200</w:t>
            </w:r>
          </w:p>
        </w:tc>
        <w:tc>
          <w:tcPr>
            <w:tcW w:w="426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hideMark/>
          </w:tcPr>
          <w:p w:rsidR="00F06652" w:rsidRDefault="00F06652">
            <w:pPr>
              <w:adjustRightInd w:val="0"/>
              <w:snapToGrid w:val="0"/>
            </w:pPr>
            <w:r>
              <w:rPr>
                <w:rFonts w:ascii="微软雅黑" w:hAnsi="微软雅黑" w:cs="微软雅黑" w:hint="eastAsia"/>
                <w:sz w:val="18"/>
                <w:szCs w:val="18"/>
                <w:lang w:val="en-US" w:eastAsia="zh-CN"/>
              </w:rPr>
              <w:t>M</w:t>
            </w:r>
          </w:p>
        </w:tc>
        <w:tc>
          <w:tcPr>
            <w:tcW w:w="3826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4" w:space="0" w:color="4AACC5"/>
            </w:tcBorders>
            <w:shd w:val="clear" w:color="auto" w:fill="FFFFFF" w:themeFill="background1"/>
          </w:tcPr>
          <w:p w:rsidR="00F06652" w:rsidRDefault="00F06652">
            <w:pPr>
              <w:adjustRightInd w:val="0"/>
              <w:snapToGrid w:val="0"/>
              <w:rPr>
                <w:rFonts w:ascii="微软雅黑" w:hAnsi="微软雅黑" w:cs="微软雅黑"/>
                <w:sz w:val="18"/>
                <w:szCs w:val="18"/>
                <w:lang w:val="en-US" w:eastAsia="zh-CN"/>
              </w:rPr>
            </w:pPr>
          </w:p>
        </w:tc>
      </w:tr>
      <w:tr w:rsidR="00F06652" w:rsidTr="00471791">
        <w:tc>
          <w:tcPr>
            <w:tcW w:w="2092" w:type="dxa"/>
            <w:tcBorders>
              <w:top w:val="single" w:sz="6" w:space="0" w:color="4AACC5"/>
              <w:left w:val="single" w:sz="4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hideMark/>
          </w:tcPr>
          <w:p w:rsidR="00F06652" w:rsidRDefault="00F06652">
            <w:pPr>
              <w:adjustRightInd w:val="0"/>
              <w:snapToGrid w:val="0"/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idType</w:t>
            </w:r>
          </w:p>
        </w:tc>
        <w:tc>
          <w:tcPr>
            <w:tcW w:w="1559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hideMark/>
          </w:tcPr>
          <w:p w:rsidR="00F06652" w:rsidRDefault="00F06652">
            <w:pPr>
              <w:adjustRightInd w:val="0"/>
              <w:snapToGrid w:val="0"/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标识类型</w:t>
            </w:r>
          </w:p>
        </w:tc>
        <w:tc>
          <w:tcPr>
            <w:tcW w:w="992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hideMark/>
          </w:tcPr>
          <w:p w:rsidR="00F06652" w:rsidRDefault="00F06652">
            <w:pPr>
              <w:adjustRightInd w:val="0"/>
              <w:snapToGrid w:val="0"/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N1</w:t>
            </w:r>
          </w:p>
        </w:tc>
        <w:tc>
          <w:tcPr>
            <w:tcW w:w="426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hideMark/>
          </w:tcPr>
          <w:p w:rsidR="00F06652" w:rsidRDefault="00F06652">
            <w:pPr>
              <w:adjustRightInd w:val="0"/>
              <w:snapToGrid w:val="0"/>
            </w:pPr>
            <w:r>
              <w:rPr>
                <w:rFonts w:ascii="微软雅黑" w:hAnsi="微软雅黑" w:cs="微软雅黑" w:hint="eastAsia"/>
                <w:sz w:val="18"/>
                <w:szCs w:val="18"/>
                <w:lang w:val="en-US" w:eastAsia="zh-CN"/>
              </w:rPr>
              <w:t>M</w:t>
            </w:r>
          </w:p>
        </w:tc>
        <w:tc>
          <w:tcPr>
            <w:tcW w:w="3826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4" w:space="0" w:color="4AACC5"/>
            </w:tcBorders>
            <w:shd w:val="clear" w:color="auto" w:fill="FFFFFF" w:themeFill="background1"/>
            <w:hideMark/>
          </w:tcPr>
          <w:p w:rsidR="00F06652" w:rsidRDefault="00F06652">
            <w:pPr>
              <w:adjustRightInd w:val="0"/>
              <w:snapToGrid w:val="0"/>
              <w:rPr>
                <w:rFonts w:ascii="微软雅黑" w:hAnsi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val="en-US" w:eastAsia="zh-CN"/>
              </w:rPr>
              <w:t>1-邮箱，2-手机，默认1</w:t>
            </w:r>
          </w:p>
        </w:tc>
      </w:tr>
      <w:tr w:rsidR="00F06652" w:rsidTr="00471791">
        <w:tc>
          <w:tcPr>
            <w:tcW w:w="2092" w:type="dxa"/>
            <w:tcBorders>
              <w:top w:val="single" w:sz="6" w:space="0" w:color="4AACC5"/>
              <w:left w:val="single" w:sz="4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hideMark/>
          </w:tcPr>
          <w:p w:rsidR="00F06652" w:rsidRDefault="00F06652">
            <w:pPr>
              <w:adjustRightInd w:val="0"/>
              <w:snapToGrid w:val="0"/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idContent</w:t>
            </w:r>
          </w:p>
        </w:tc>
        <w:tc>
          <w:tcPr>
            <w:tcW w:w="1559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hideMark/>
          </w:tcPr>
          <w:p w:rsidR="00F06652" w:rsidRDefault="00F06652">
            <w:pPr>
              <w:adjustRightInd w:val="0"/>
              <w:snapToGrid w:val="0"/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商户标识</w:t>
            </w:r>
          </w:p>
        </w:tc>
        <w:tc>
          <w:tcPr>
            <w:tcW w:w="992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hideMark/>
          </w:tcPr>
          <w:p w:rsidR="00F06652" w:rsidRDefault="00F06652">
            <w:pPr>
              <w:adjustRightInd w:val="0"/>
              <w:snapToGrid w:val="0"/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AN128</w:t>
            </w:r>
          </w:p>
        </w:tc>
        <w:tc>
          <w:tcPr>
            <w:tcW w:w="426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hideMark/>
          </w:tcPr>
          <w:p w:rsidR="00F06652" w:rsidRDefault="00F06652">
            <w:pPr>
              <w:adjustRightInd w:val="0"/>
              <w:snapToGrid w:val="0"/>
            </w:pPr>
            <w:r>
              <w:rPr>
                <w:rFonts w:ascii="微软雅黑" w:hAnsi="微软雅黑" w:cs="微软雅黑" w:hint="eastAsia"/>
                <w:sz w:val="18"/>
                <w:szCs w:val="18"/>
                <w:lang w:val="en-US" w:eastAsia="zh-CN"/>
              </w:rPr>
              <w:t>M</w:t>
            </w:r>
          </w:p>
        </w:tc>
        <w:tc>
          <w:tcPr>
            <w:tcW w:w="3826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4" w:space="0" w:color="4AACC5"/>
            </w:tcBorders>
            <w:shd w:val="clear" w:color="auto" w:fill="FFFFFF" w:themeFill="background1"/>
          </w:tcPr>
          <w:p w:rsidR="00F06652" w:rsidRDefault="00F06652">
            <w:pPr>
              <w:adjustRightInd w:val="0"/>
              <w:snapToGrid w:val="0"/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</w:p>
        </w:tc>
      </w:tr>
      <w:tr w:rsidR="00F06652" w:rsidTr="00471791">
        <w:tc>
          <w:tcPr>
            <w:tcW w:w="2092" w:type="dxa"/>
            <w:tcBorders>
              <w:top w:val="single" w:sz="6" w:space="0" w:color="4AACC5"/>
              <w:left w:val="single" w:sz="4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hideMark/>
          </w:tcPr>
          <w:p w:rsidR="00F06652" w:rsidRDefault="00F06652">
            <w:pPr>
              <w:adjustRightInd w:val="0"/>
              <w:snapToGrid w:val="0"/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companyType</w:t>
            </w:r>
          </w:p>
        </w:tc>
        <w:tc>
          <w:tcPr>
            <w:tcW w:w="1559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hideMark/>
          </w:tcPr>
          <w:p w:rsidR="00F06652" w:rsidRDefault="00F06652">
            <w:pPr>
              <w:adjustRightInd w:val="0"/>
              <w:snapToGrid w:val="0"/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公司类型</w:t>
            </w:r>
          </w:p>
        </w:tc>
        <w:tc>
          <w:tcPr>
            <w:tcW w:w="992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hideMark/>
          </w:tcPr>
          <w:p w:rsidR="00F06652" w:rsidRDefault="00F06652">
            <w:pPr>
              <w:adjustRightInd w:val="0"/>
              <w:snapToGrid w:val="0"/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N1</w:t>
            </w:r>
          </w:p>
        </w:tc>
        <w:tc>
          <w:tcPr>
            <w:tcW w:w="426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hideMark/>
          </w:tcPr>
          <w:p w:rsidR="00F06652" w:rsidRDefault="00F06652">
            <w:pPr>
              <w:adjustRightInd w:val="0"/>
              <w:snapToGrid w:val="0"/>
            </w:pPr>
            <w:r>
              <w:rPr>
                <w:rFonts w:ascii="微软雅黑" w:hAnsi="微软雅黑" w:cs="微软雅黑" w:hint="eastAsia"/>
                <w:sz w:val="18"/>
                <w:szCs w:val="18"/>
                <w:lang w:val="en-US" w:eastAsia="zh-CN"/>
              </w:rPr>
              <w:t>M</w:t>
            </w:r>
          </w:p>
        </w:tc>
        <w:tc>
          <w:tcPr>
            <w:tcW w:w="3826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4" w:space="0" w:color="4AACC5"/>
            </w:tcBorders>
            <w:shd w:val="clear" w:color="auto" w:fill="FFFFFF" w:themeFill="background1"/>
            <w:hideMark/>
          </w:tcPr>
          <w:p w:rsidR="00F06652" w:rsidRDefault="00F06652">
            <w:pPr>
              <w:adjustRightInd w:val="0"/>
              <w:snapToGrid w:val="0"/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数据字典：公司类型</w:t>
            </w:r>
          </w:p>
        </w:tc>
      </w:tr>
      <w:tr w:rsidR="00F06652" w:rsidTr="00471791">
        <w:tc>
          <w:tcPr>
            <w:tcW w:w="2092" w:type="dxa"/>
            <w:tcBorders>
              <w:top w:val="single" w:sz="6" w:space="0" w:color="4AACC5"/>
              <w:left w:val="single" w:sz="4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hideMark/>
          </w:tcPr>
          <w:p w:rsidR="00F06652" w:rsidRDefault="00F06652">
            <w:pPr>
              <w:adjustRightInd w:val="0"/>
              <w:snapToGrid w:val="0"/>
              <w:rPr>
                <w:rFonts w:ascii="微软雅黑" w:hAnsi="微软雅黑" w:cs="微软雅黑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color w:val="000000" w:themeColor="text1"/>
                <w:sz w:val="18"/>
                <w:szCs w:val="18"/>
                <w:lang w:eastAsia="zh-CN"/>
              </w:rPr>
              <w:t>province</w:t>
            </w:r>
          </w:p>
        </w:tc>
        <w:tc>
          <w:tcPr>
            <w:tcW w:w="1559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hideMark/>
          </w:tcPr>
          <w:p w:rsidR="00F06652" w:rsidRDefault="00F06652">
            <w:pPr>
              <w:adjustRightInd w:val="0"/>
              <w:snapToGrid w:val="0"/>
              <w:rPr>
                <w:rFonts w:ascii="微软雅黑" w:hAnsi="微软雅黑" w:cs="微软雅黑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color w:val="000000" w:themeColor="text1"/>
                <w:sz w:val="18"/>
                <w:szCs w:val="18"/>
                <w:lang w:eastAsia="zh-CN"/>
              </w:rPr>
              <w:t>省份</w:t>
            </w:r>
          </w:p>
        </w:tc>
        <w:tc>
          <w:tcPr>
            <w:tcW w:w="992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hideMark/>
          </w:tcPr>
          <w:p w:rsidR="00F06652" w:rsidRDefault="00F06652">
            <w:pPr>
              <w:adjustRightInd w:val="0"/>
              <w:snapToGrid w:val="0"/>
              <w:rPr>
                <w:rFonts w:ascii="微软雅黑" w:hAnsi="微软雅黑" w:cs="微软雅黑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color w:val="000000" w:themeColor="text1"/>
                <w:sz w:val="18"/>
                <w:szCs w:val="18"/>
                <w:lang w:eastAsia="zh-CN"/>
              </w:rPr>
              <w:t>N6</w:t>
            </w:r>
          </w:p>
        </w:tc>
        <w:tc>
          <w:tcPr>
            <w:tcW w:w="426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hideMark/>
          </w:tcPr>
          <w:p w:rsidR="00F06652" w:rsidRDefault="00F06652">
            <w:pPr>
              <w:adjustRightInd w:val="0"/>
              <w:snapToGrid w:val="0"/>
              <w:rPr>
                <w:color w:val="000000" w:themeColor="text1"/>
              </w:rPr>
            </w:pPr>
            <w:r>
              <w:rPr>
                <w:rFonts w:ascii="微软雅黑" w:hAnsi="微软雅黑" w:cs="微软雅黑" w:hint="eastAsia"/>
                <w:color w:val="000000" w:themeColor="text1"/>
                <w:sz w:val="18"/>
                <w:szCs w:val="18"/>
                <w:lang w:val="en-US" w:eastAsia="zh-CN"/>
              </w:rPr>
              <w:t>M</w:t>
            </w:r>
          </w:p>
        </w:tc>
        <w:tc>
          <w:tcPr>
            <w:tcW w:w="3826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4" w:space="0" w:color="4AACC5"/>
            </w:tcBorders>
            <w:shd w:val="clear" w:color="auto" w:fill="FFFFFF" w:themeFill="background1"/>
            <w:hideMark/>
          </w:tcPr>
          <w:p w:rsidR="00F06652" w:rsidRDefault="00F06652">
            <w:pPr>
              <w:adjustRightInd w:val="0"/>
              <w:snapToGrid w:val="0"/>
              <w:rPr>
                <w:rFonts w:ascii="微软雅黑" w:hAnsi="微软雅黑" w:cs="微软雅黑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color w:val="000000" w:themeColor="text1"/>
                <w:sz w:val="18"/>
                <w:szCs w:val="18"/>
                <w:lang w:eastAsia="zh-CN"/>
              </w:rPr>
              <w:t>参照行政区划国标代码</w:t>
            </w:r>
          </w:p>
        </w:tc>
      </w:tr>
      <w:tr w:rsidR="00F06652" w:rsidTr="00471791">
        <w:tc>
          <w:tcPr>
            <w:tcW w:w="2092" w:type="dxa"/>
            <w:tcBorders>
              <w:top w:val="single" w:sz="6" w:space="0" w:color="4AACC5"/>
              <w:left w:val="single" w:sz="4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hideMark/>
          </w:tcPr>
          <w:p w:rsidR="00F06652" w:rsidRDefault="00F06652">
            <w:pPr>
              <w:adjustRightInd w:val="0"/>
              <w:snapToGrid w:val="0"/>
              <w:rPr>
                <w:rFonts w:ascii="微软雅黑" w:hAnsi="微软雅黑" w:cs="微软雅黑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color w:val="000000" w:themeColor="text1"/>
                <w:sz w:val="18"/>
                <w:szCs w:val="18"/>
                <w:lang w:eastAsia="zh-CN"/>
              </w:rPr>
              <w:t>city</w:t>
            </w:r>
          </w:p>
        </w:tc>
        <w:tc>
          <w:tcPr>
            <w:tcW w:w="1559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hideMark/>
          </w:tcPr>
          <w:p w:rsidR="00F06652" w:rsidRDefault="00F06652">
            <w:pPr>
              <w:adjustRightInd w:val="0"/>
              <w:snapToGrid w:val="0"/>
              <w:rPr>
                <w:rFonts w:ascii="微软雅黑" w:hAnsi="微软雅黑" w:cs="微软雅黑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color w:val="000000" w:themeColor="text1"/>
                <w:sz w:val="18"/>
                <w:szCs w:val="18"/>
                <w:lang w:eastAsia="zh-CN"/>
              </w:rPr>
              <w:t>城市</w:t>
            </w:r>
          </w:p>
        </w:tc>
        <w:tc>
          <w:tcPr>
            <w:tcW w:w="992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hideMark/>
          </w:tcPr>
          <w:p w:rsidR="00F06652" w:rsidRDefault="00F06652">
            <w:pPr>
              <w:adjustRightInd w:val="0"/>
              <w:snapToGrid w:val="0"/>
              <w:rPr>
                <w:rFonts w:ascii="微软雅黑" w:hAnsi="微软雅黑" w:cs="微软雅黑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color w:val="000000" w:themeColor="text1"/>
                <w:sz w:val="18"/>
                <w:szCs w:val="18"/>
                <w:lang w:eastAsia="zh-CN"/>
              </w:rPr>
              <w:t>N</w:t>
            </w:r>
            <w:r w:rsidR="00126AC1">
              <w:rPr>
                <w:rFonts w:ascii="微软雅黑" w:hAnsi="微软雅黑" w:cs="微软雅黑"/>
                <w:color w:val="000000" w:themeColor="text1"/>
                <w:sz w:val="18"/>
                <w:szCs w:val="18"/>
                <w:lang w:eastAsia="zh-CN"/>
              </w:rPr>
              <w:t>10</w:t>
            </w:r>
          </w:p>
        </w:tc>
        <w:tc>
          <w:tcPr>
            <w:tcW w:w="426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hideMark/>
          </w:tcPr>
          <w:p w:rsidR="00F06652" w:rsidRDefault="00F06652">
            <w:pPr>
              <w:adjustRightInd w:val="0"/>
              <w:snapToGrid w:val="0"/>
              <w:rPr>
                <w:color w:val="000000" w:themeColor="text1"/>
              </w:rPr>
            </w:pPr>
            <w:r>
              <w:rPr>
                <w:rFonts w:ascii="微软雅黑" w:hAnsi="微软雅黑" w:cs="微软雅黑" w:hint="eastAsia"/>
                <w:color w:val="000000" w:themeColor="text1"/>
                <w:sz w:val="18"/>
                <w:szCs w:val="18"/>
                <w:lang w:val="en-US" w:eastAsia="zh-CN"/>
              </w:rPr>
              <w:t>M</w:t>
            </w:r>
          </w:p>
        </w:tc>
        <w:tc>
          <w:tcPr>
            <w:tcW w:w="3826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4" w:space="0" w:color="4AACC5"/>
            </w:tcBorders>
            <w:shd w:val="clear" w:color="auto" w:fill="FFFFFF" w:themeFill="background1"/>
            <w:hideMark/>
          </w:tcPr>
          <w:p w:rsidR="00F06652" w:rsidRDefault="00F06652">
            <w:pPr>
              <w:adjustRightInd w:val="0"/>
              <w:snapToGrid w:val="0"/>
              <w:rPr>
                <w:rFonts w:ascii="微软雅黑" w:hAnsi="微软雅黑" w:cs="微软雅黑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color w:val="000000" w:themeColor="text1"/>
                <w:sz w:val="18"/>
                <w:szCs w:val="18"/>
                <w:lang w:eastAsia="zh-CN"/>
              </w:rPr>
              <w:t>参照行政区划国标代码</w:t>
            </w:r>
          </w:p>
        </w:tc>
      </w:tr>
      <w:tr w:rsidR="00F06652" w:rsidTr="00471791">
        <w:tc>
          <w:tcPr>
            <w:tcW w:w="2092" w:type="dxa"/>
            <w:tcBorders>
              <w:top w:val="single" w:sz="6" w:space="0" w:color="4AACC5"/>
              <w:left w:val="single" w:sz="4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vAlign w:val="center"/>
            <w:hideMark/>
          </w:tcPr>
          <w:p w:rsidR="00F06652" w:rsidRDefault="00F06652">
            <w:pPr>
              <w:adjustRightInd w:val="0"/>
              <w:snapToGrid w:val="0"/>
              <w:rPr>
                <w:rFonts w:ascii="微软雅黑" w:hAnsi="微软雅黑"/>
                <w:color w:val="000000"/>
                <w:sz w:val="20"/>
                <w:lang w:val="en-US" w:eastAsia="zh-CN"/>
              </w:rPr>
            </w:pPr>
            <w:r>
              <w:rPr>
                <w:rFonts w:ascii="微软雅黑" w:hAnsi="微软雅黑" w:hint="eastAsia"/>
                <w:color w:val="000000"/>
                <w:sz w:val="20"/>
              </w:rPr>
              <w:t>businessType</w:t>
            </w:r>
          </w:p>
        </w:tc>
        <w:tc>
          <w:tcPr>
            <w:tcW w:w="1559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vAlign w:val="center"/>
            <w:hideMark/>
          </w:tcPr>
          <w:p w:rsidR="00F06652" w:rsidRDefault="00F06652">
            <w:pPr>
              <w:adjustRightInd w:val="0"/>
              <w:snapToGrid w:val="0"/>
              <w:rPr>
                <w:rFonts w:ascii="微软雅黑" w:hAnsi="微软雅黑"/>
                <w:color w:val="000000"/>
                <w:sz w:val="20"/>
                <w:lang w:val="en-US" w:eastAsia="zh-CN"/>
              </w:rPr>
            </w:pPr>
            <w:r>
              <w:rPr>
                <w:rFonts w:ascii="微软雅黑" w:hAnsi="微软雅黑" w:hint="eastAsia"/>
                <w:color w:val="000000"/>
                <w:sz w:val="20"/>
                <w:lang w:val="en-US"/>
              </w:rPr>
              <w:t>营业执照类型</w:t>
            </w:r>
          </w:p>
        </w:tc>
        <w:tc>
          <w:tcPr>
            <w:tcW w:w="992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hideMark/>
          </w:tcPr>
          <w:p w:rsidR="00F06652" w:rsidRDefault="00F06652">
            <w:pPr>
              <w:adjustRightInd w:val="0"/>
              <w:snapToGrid w:val="0"/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N1</w:t>
            </w:r>
          </w:p>
        </w:tc>
        <w:tc>
          <w:tcPr>
            <w:tcW w:w="426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hideMark/>
          </w:tcPr>
          <w:p w:rsidR="00F06652" w:rsidRDefault="00F06652">
            <w:pPr>
              <w:adjustRightInd w:val="0"/>
              <w:snapToGrid w:val="0"/>
            </w:pPr>
            <w:r>
              <w:rPr>
                <w:rFonts w:ascii="微软雅黑" w:hAnsi="微软雅黑" w:cs="微软雅黑" w:hint="eastAsia"/>
                <w:sz w:val="18"/>
                <w:szCs w:val="18"/>
                <w:lang w:val="en-US" w:eastAsia="zh-CN"/>
              </w:rPr>
              <w:t>M</w:t>
            </w:r>
          </w:p>
        </w:tc>
        <w:tc>
          <w:tcPr>
            <w:tcW w:w="3826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4" w:space="0" w:color="4AACC5"/>
            </w:tcBorders>
            <w:shd w:val="clear" w:color="auto" w:fill="FFFFFF" w:themeFill="background1"/>
            <w:hideMark/>
          </w:tcPr>
          <w:p w:rsidR="00F06652" w:rsidRDefault="00F06652">
            <w:pPr>
              <w:adjustRightInd w:val="0"/>
              <w:snapToGrid w:val="0"/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"0-营业执照 1-非营业执照（含事业单位法人证等等）</w:t>
            </w:r>
          </w:p>
          <w:p w:rsidR="00F06652" w:rsidRDefault="00F06652">
            <w:pPr>
              <w:adjustRightInd w:val="0"/>
              <w:snapToGrid w:val="0"/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默认0"</w:t>
            </w:r>
          </w:p>
        </w:tc>
      </w:tr>
      <w:tr w:rsidR="00F06652" w:rsidTr="00471791">
        <w:tc>
          <w:tcPr>
            <w:tcW w:w="2092" w:type="dxa"/>
            <w:tcBorders>
              <w:top w:val="single" w:sz="6" w:space="0" w:color="4AACC5"/>
              <w:left w:val="single" w:sz="4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vAlign w:val="center"/>
            <w:hideMark/>
          </w:tcPr>
          <w:p w:rsidR="00F06652" w:rsidRDefault="00F06652">
            <w:pPr>
              <w:adjustRightInd w:val="0"/>
              <w:snapToGrid w:val="0"/>
              <w:rPr>
                <w:rFonts w:ascii="微软雅黑" w:hAnsi="微软雅黑"/>
                <w:color w:val="000000"/>
                <w:sz w:val="20"/>
              </w:rPr>
            </w:pPr>
            <w:r>
              <w:rPr>
                <w:rFonts w:ascii="微软雅黑" w:hAnsi="微软雅黑" w:hint="eastAsia"/>
                <w:color w:val="000000"/>
                <w:sz w:val="20"/>
              </w:rPr>
              <w:t>businessRegno</w:t>
            </w:r>
          </w:p>
        </w:tc>
        <w:tc>
          <w:tcPr>
            <w:tcW w:w="1559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vAlign w:val="center"/>
            <w:hideMark/>
          </w:tcPr>
          <w:p w:rsidR="00F06652" w:rsidRDefault="00F06652">
            <w:pPr>
              <w:adjustRightInd w:val="0"/>
              <w:snapToGrid w:val="0"/>
              <w:rPr>
                <w:rFonts w:ascii="微软雅黑" w:hAnsi="微软雅黑"/>
                <w:color w:val="000000"/>
                <w:sz w:val="20"/>
              </w:rPr>
            </w:pPr>
            <w:r>
              <w:rPr>
                <w:rFonts w:ascii="微软雅黑" w:hAnsi="微软雅黑" w:hint="eastAsia"/>
                <w:color w:val="000000"/>
                <w:sz w:val="20"/>
                <w:lang w:val="en-US"/>
              </w:rPr>
              <w:t>营业执照注册号</w:t>
            </w:r>
          </w:p>
        </w:tc>
        <w:tc>
          <w:tcPr>
            <w:tcW w:w="992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hideMark/>
          </w:tcPr>
          <w:p w:rsidR="00F06652" w:rsidRDefault="00F06652">
            <w:pPr>
              <w:adjustRightInd w:val="0"/>
              <w:snapToGrid w:val="0"/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AN100</w:t>
            </w:r>
          </w:p>
        </w:tc>
        <w:tc>
          <w:tcPr>
            <w:tcW w:w="426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hideMark/>
          </w:tcPr>
          <w:p w:rsidR="00F06652" w:rsidRDefault="00F06652">
            <w:pPr>
              <w:adjustRightInd w:val="0"/>
              <w:snapToGrid w:val="0"/>
            </w:pPr>
            <w:r>
              <w:rPr>
                <w:rFonts w:ascii="微软雅黑" w:hAnsi="微软雅黑" w:cs="微软雅黑" w:hint="eastAsia"/>
                <w:sz w:val="18"/>
                <w:szCs w:val="18"/>
                <w:lang w:val="en-US" w:eastAsia="zh-CN"/>
              </w:rPr>
              <w:t>M</w:t>
            </w:r>
          </w:p>
        </w:tc>
        <w:tc>
          <w:tcPr>
            <w:tcW w:w="3826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4" w:space="0" w:color="4AACC5"/>
            </w:tcBorders>
            <w:shd w:val="clear" w:color="auto" w:fill="FFFFFF" w:themeFill="background1"/>
            <w:vAlign w:val="center"/>
          </w:tcPr>
          <w:p w:rsidR="00F06652" w:rsidRDefault="00F06652">
            <w:pPr>
              <w:adjustRightInd w:val="0"/>
              <w:snapToGrid w:val="0"/>
              <w:rPr>
                <w:rFonts w:ascii="微软雅黑" w:hAnsi="微软雅黑"/>
                <w:color w:val="000000"/>
                <w:sz w:val="20"/>
                <w:lang w:val="en-US" w:eastAsia="zh-CN"/>
              </w:rPr>
            </w:pPr>
          </w:p>
        </w:tc>
      </w:tr>
      <w:tr w:rsidR="00F06652" w:rsidTr="00471791">
        <w:tc>
          <w:tcPr>
            <w:tcW w:w="2092" w:type="dxa"/>
            <w:tcBorders>
              <w:top w:val="single" w:sz="6" w:space="0" w:color="4AACC5"/>
              <w:left w:val="single" w:sz="4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vAlign w:val="center"/>
            <w:hideMark/>
          </w:tcPr>
          <w:p w:rsidR="00F06652" w:rsidRDefault="00F06652">
            <w:pPr>
              <w:adjustRightInd w:val="0"/>
              <w:snapToGrid w:val="0"/>
              <w:rPr>
                <w:rFonts w:ascii="微软雅黑" w:hAnsi="微软雅黑"/>
                <w:color w:val="000000"/>
                <w:sz w:val="20"/>
              </w:rPr>
            </w:pPr>
            <w:r>
              <w:rPr>
                <w:rFonts w:ascii="微软雅黑" w:hAnsi="微软雅黑" w:hint="eastAsia"/>
                <w:color w:val="000000"/>
                <w:sz w:val="20"/>
              </w:rPr>
              <w:t>address</w:t>
            </w:r>
          </w:p>
        </w:tc>
        <w:tc>
          <w:tcPr>
            <w:tcW w:w="1559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vAlign w:val="center"/>
            <w:hideMark/>
          </w:tcPr>
          <w:p w:rsidR="00F06652" w:rsidRDefault="00F06652">
            <w:pPr>
              <w:adjustRightInd w:val="0"/>
              <w:snapToGrid w:val="0"/>
              <w:rPr>
                <w:rFonts w:ascii="微软雅黑" w:hAnsi="微软雅黑"/>
                <w:color w:val="000000"/>
                <w:sz w:val="20"/>
              </w:rPr>
            </w:pPr>
            <w:r>
              <w:rPr>
                <w:rFonts w:ascii="微软雅黑" w:hAnsi="微软雅黑" w:hint="eastAsia"/>
                <w:color w:val="000000"/>
                <w:sz w:val="20"/>
                <w:lang w:val="en-US"/>
              </w:rPr>
              <w:t>经营地址</w:t>
            </w:r>
          </w:p>
        </w:tc>
        <w:tc>
          <w:tcPr>
            <w:tcW w:w="992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hideMark/>
          </w:tcPr>
          <w:p w:rsidR="00F06652" w:rsidRDefault="00F06652">
            <w:pPr>
              <w:adjustRightInd w:val="0"/>
              <w:snapToGrid w:val="0"/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X200</w:t>
            </w:r>
          </w:p>
        </w:tc>
        <w:tc>
          <w:tcPr>
            <w:tcW w:w="426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hideMark/>
          </w:tcPr>
          <w:p w:rsidR="00F06652" w:rsidRDefault="00F06652">
            <w:pPr>
              <w:adjustRightInd w:val="0"/>
              <w:snapToGrid w:val="0"/>
            </w:pPr>
            <w:r>
              <w:rPr>
                <w:rFonts w:ascii="微软雅黑" w:hAnsi="微软雅黑" w:cs="微软雅黑" w:hint="eastAsia"/>
                <w:sz w:val="18"/>
                <w:szCs w:val="18"/>
                <w:lang w:val="en-US" w:eastAsia="zh-CN"/>
              </w:rPr>
              <w:t>M</w:t>
            </w:r>
          </w:p>
        </w:tc>
        <w:tc>
          <w:tcPr>
            <w:tcW w:w="3826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4" w:space="0" w:color="4AACC5"/>
            </w:tcBorders>
            <w:shd w:val="clear" w:color="auto" w:fill="FFFFFF" w:themeFill="background1"/>
            <w:vAlign w:val="center"/>
          </w:tcPr>
          <w:p w:rsidR="00F06652" w:rsidRDefault="00F06652">
            <w:pPr>
              <w:adjustRightInd w:val="0"/>
              <w:snapToGrid w:val="0"/>
              <w:rPr>
                <w:rFonts w:ascii="微软雅黑" w:hAnsi="微软雅黑"/>
                <w:color w:val="000000"/>
                <w:sz w:val="20"/>
              </w:rPr>
            </w:pPr>
          </w:p>
        </w:tc>
      </w:tr>
      <w:tr w:rsidR="00F06652" w:rsidTr="00471791">
        <w:tc>
          <w:tcPr>
            <w:tcW w:w="2092" w:type="dxa"/>
            <w:tcBorders>
              <w:top w:val="single" w:sz="6" w:space="0" w:color="4AACC5"/>
              <w:left w:val="single" w:sz="4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vAlign w:val="center"/>
            <w:hideMark/>
          </w:tcPr>
          <w:p w:rsidR="00F06652" w:rsidRDefault="00F06652">
            <w:pPr>
              <w:adjustRightInd w:val="0"/>
              <w:snapToGrid w:val="0"/>
              <w:rPr>
                <w:rFonts w:ascii="微软雅黑" w:hAnsi="微软雅黑"/>
                <w:color w:val="000000"/>
                <w:sz w:val="20"/>
              </w:rPr>
            </w:pPr>
            <w:r>
              <w:rPr>
                <w:rFonts w:ascii="微软雅黑" w:hAnsi="微软雅黑" w:hint="eastAsia"/>
                <w:color w:val="000000"/>
                <w:sz w:val="20"/>
              </w:rPr>
              <w:t>mccCode</w:t>
            </w:r>
          </w:p>
        </w:tc>
        <w:tc>
          <w:tcPr>
            <w:tcW w:w="1559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vAlign w:val="center"/>
            <w:hideMark/>
          </w:tcPr>
          <w:p w:rsidR="00F06652" w:rsidRDefault="00F06652">
            <w:pPr>
              <w:adjustRightInd w:val="0"/>
              <w:snapToGrid w:val="0"/>
              <w:rPr>
                <w:rFonts w:ascii="微软雅黑" w:hAnsi="微软雅黑"/>
                <w:color w:val="000000"/>
                <w:sz w:val="20"/>
                <w:lang w:eastAsia="zh-CN"/>
              </w:rPr>
            </w:pPr>
            <w:r>
              <w:rPr>
                <w:rFonts w:ascii="微软雅黑" w:hAnsi="微软雅黑" w:hint="eastAsia"/>
                <w:color w:val="000000"/>
                <w:sz w:val="20"/>
                <w:lang w:eastAsia="zh-CN"/>
              </w:rPr>
              <w:t>MCC（一二级行业）</w:t>
            </w:r>
          </w:p>
        </w:tc>
        <w:tc>
          <w:tcPr>
            <w:tcW w:w="992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hideMark/>
          </w:tcPr>
          <w:p w:rsidR="00F06652" w:rsidRDefault="00F06652">
            <w:pPr>
              <w:adjustRightInd w:val="0"/>
              <w:snapToGrid w:val="0"/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N4</w:t>
            </w:r>
          </w:p>
        </w:tc>
        <w:tc>
          <w:tcPr>
            <w:tcW w:w="426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hideMark/>
          </w:tcPr>
          <w:p w:rsidR="00F06652" w:rsidRDefault="00F06652">
            <w:pPr>
              <w:adjustRightInd w:val="0"/>
              <w:snapToGrid w:val="0"/>
            </w:pPr>
            <w:r>
              <w:rPr>
                <w:rFonts w:ascii="微软雅黑" w:hAnsi="微软雅黑" w:cs="微软雅黑" w:hint="eastAsia"/>
                <w:sz w:val="18"/>
                <w:szCs w:val="18"/>
                <w:lang w:val="en-US" w:eastAsia="zh-CN"/>
              </w:rPr>
              <w:t>M</w:t>
            </w:r>
          </w:p>
        </w:tc>
        <w:tc>
          <w:tcPr>
            <w:tcW w:w="3826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4" w:space="0" w:color="4AACC5"/>
            </w:tcBorders>
            <w:shd w:val="clear" w:color="auto" w:fill="FFFFFF" w:themeFill="background1"/>
            <w:vAlign w:val="center"/>
            <w:hideMark/>
          </w:tcPr>
          <w:p w:rsidR="00F06652" w:rsidRDefault="00F06652">
            <w:pPr>
              <w:adjustRightInd w:val="0"/>
              <w:snapToGrid w:val="0"/>
              <w:rPr>
                <w:rFonts w:ascii="微软雅黑" w:hAnsi="微软雅黑"/>
                <w:color w:val="000000"/>
                <w:sz w:val="20"/>
                <w:lang w:eastAsia="zh-CN"/>
              </w:rPr>
            </w:pPr>
            <w:r>
              <w:rPr>
                <w:rFonts w:ascii="微软雅黑" w:hAnsi="微软雅黑" w:hint="eastAsia"/>
                <w:color w:val="000000"/>
                <w:sz w:val="20"/>
                <w:lang w:eastAsia="zh-CN"/>
              </w:rPr>
              <w:t>参见附件《MCC行业代码》</w:t>
            </w:r>
          </w:p>
        </w:tc>
      </w:tr>
      <w:tr w:rsidR="00F06652" w:rsidTr="00471791">
        <w:tc>
          <w:tcPr>
            <w:tcW w:w="2092" w:type="dxa"/>
            <w:tcBorders>
              <w:top w:val="single" w:sz="6" w:space="0" w:color="4AACC5"/>
              <w:left w:val="single" w:sz="4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vAlign w:val="center"/>
            <w:hideMark/>
          </w:tcPr>
          <w:p w:rsidR="00F06652" w:rsidRDefault="00F06652">
            <w:pPr>
              <w:adjustRightInd w:val="0"/>
              <w:snapToGrid w:val="0"/>
              <w:rPr>
                <w:rFonts w:ascii="微软雅黑" w:hAnsi="微软雅黑"/>
                <w:color w:val="000000"/>
                <w:sz w:val="20"/>
              </w:rPr>
            </w:pPr>
            <w:r>
              <w:rPr>
                <w:rFonts w:ascii="微软雅黑" w:hAnsi="微软雅黑" w:hint="eastAsia"/>
                <w:color w:val="000000"/>
                <w:sz w:val="20"/>
              </w:rPr>
              <w:t>constraintBusiness</w:t>
            </w:r>
          </w:p>
        </w:tc>
        <w:tc>
          <w:tcPr>
            <w:tcW w:w="1559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vAlign w:val="center"/>
            <w:hideMark/>
          </w:tcPr>
          <w:p w:rsidR="00F06652" w:rsidRDefault="00F06652">
            <w:pPr>
              <w:adjustRightInd w:val="0"/>
              <w:snapToGrid w:val="0"/>
              <w:rPr>
                <w:rFonts w:ascii="微软雅黑" w:hAnsi="微软雅黑"/>
                <w:color w:val="000000"/>
                <w:sz w:val="20"/>
              </w:rPr>
            </w:pPr>
            <w:r>
              <w:rPr>
                <w:rFonts w:ascii="微软雅黑" w:hAnsi="微软雅黑" w:hint="eastAsia"/>
                <w:color w:val="000000"/>
                <w:sz w:val="20"/>
                <w:lang w:val="en-US"/>
              </w:rPr>
              <w:t>约定业务</w:t>
            </w:r>
          </w:p>
        </w:tc>
        <w:tc>
          <w:tcPr>
            <w:tcW w:w="992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hideMark/>
          </w:tcPr>
          <w:p w:rsidR="00F06652" w:rsidRDefault="00F06652">
            <w:pPr>
              <w:adjustRightInd w:val="0"/>
              <w:snapToGrid w:val="0"/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X200</w:t>
            </w:r>
          </w:p>
        </w:tc>
        <w:tc>
          <w:tcPr>
            <w:tcW w:w="426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hideMark/>
          </w:tcPr>
          <w:p w:rsidR="00F06652" w:rsidRDefault="00F06652">
            <w:pPr>
              <w:adjustRightInd w:val="0"/>
              <w:snapToGrid w:val="0"/>
            </w:pPr>
            <w:r>
              <w:rPr>
                <w:rFonts w:ascii="微软雅黑" w:hAnsi="微软雅黑" w:cs="微软雅黑" w:hint="eastAsia"/>
                <w:sz w:val="18"/>
                <w:szCs w:val="18"/>
                <w:lang w:val="en-US" w:eastAsia="zh-CN"/>
              </w:rPr>
              <w:t>O</w:t>
            </w:r>
          </w:p>
        </w:tc>
        <w:tc>
          <w:tcPr>
            <w:tcW w:w="3826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4" w:space="0" w:color="4AACC5"/>
            </w:tcBorders>
            <w:shd w:val="clear" w:color="auto" w:fill="FFFFFF" w:themeFill="background1"/>
            <w:vAlign w:val="center"/>
            <w:hideMark/>
          </w:tcPr>
          <w:p w:rsidR="00F06652" w:rsidRDefault="00F06652">
            <w:pPr>
              <w:adjustRightInd w:val="0"/>
              <w:snapToGrid w:val="0"/>
              <w:rPr>
                <w:rFonts w:ascii="微软雅黑" w:hAnsi="微软雅黑"/>
                <w:color w:val="000000"/>
                <w:sz w:val="20"/>
                <w:lang w:eastAsia="zh-CN"/>
              </w:rPr>
            </w:pPr>
            <w:r>
              <w:rPr>
                <w:rFonts w:ascii="微软雅黑" w:hAnsi="微软雅黑" w:hint="eastAsia"/>
                <w:color w:val="000000"/>
                <w:sz w:val="20"/>
                <w:lang w:eastAsia="zh-CN"/>
              </w:rPr>
              <w:t>当mcc≠其他%时同二级行业，=其他%时填写</w:t>
            </w:r>
          </w:p>
        </w:tc>
      </w:tr>
      <w:tr w:rsidR="00F06652" w:rsidTr="00471791">
        <w:tc>
          <w:tcPr>
            <w:tcW w:w="2092" w:type="dxa"/>
            <w:tcBorders>
              <w:top w:val="single" w:sz="6" w:space="0" w:color="4AACC5"/>
              <w:left w:val="single" w:sz="4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vAlign w:val="center"/>
            <w:hideMark/>
          </w:tcPr>
          <w:p w:rsidR="00F06652" w:rsidRDefault="00F06652">
            <w:pPr>
              <w:adjustRightInd w:val="0"/>
              <w:snapToGrid w:val="0"/>
              <w:rPr>
                <w:rFonts w:ascii="微软雅黑" w:hAnsi="微软雅黑"/>
                <w:color w:val="000000"/>
                <w:sz w:val="20"/>
              </w:rPr>
            </w:pPr>
            <w:r>
              <w:rPr>
                <w:rFonts w:ascii="微软雅黑" w:hAnsi="微软雅黑" w:hint="eastAsia"/>
                <w:color w:val="000000"/>
                <w:sz w:val="20"/>
              </w:rPr>
              <w:t>telephone</w:t>
            </w:r>
          </w:p>
        </w:tc>
        <w:tc>
          <w:tcPr>
            <w:tcW w:w="1559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vAlign w:val="center"/>
            <w:hideMark/>
          </w:tcPr>
          <w:p w:rsidR="00F06652" w:rsidRDefault="00F06652">
            <w:pPr>
              <w:adjustRightInd w:val="0"/>
              <w:snapToGrid w:val="0"/>
              <w:rPr>
                <w:rFonts w:ascii="微软雅黑" w:hAnsi="微软雅黑"/>
                <w:color w:val="000000"/>
                <w:sz w:val="20"/>
              </w:rPr>
            </w:pPr>
            <w:r>
              <w:rPr>
                <w:rFonts w:ascii="微软雅黑" w:hAnsi="微软雅黑" w:hint="eastAsia"/>
                <w:color w:val="000000"/>
                <w:sz w:val="20"/>
                <w:lang w:val="en-US"/>
              </w:rPr>
              <w:t>公司固话</w:t>
            </w:r>
          </w:p>
        </w:tc>
        <w:tc>
          <w:tcPr>
            <w:tcW w:w="992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hideMark/>
          </w:tcPr>
          <w:p w:rsidR="00F06652" w:rsidRDefault="00F06652">
            <w:pPr>
              <w:adjustRightInd w:val="0"/>
              <w:snapToGrid w:val="0"/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N12</w:t>
            </w:r>
          </w:p>
        </w:tc>
        <w:tc>
          <w:tcPr>
            <w:tcW w:w="426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hideMark/>
          </w:tcPr>
          <w:p w:rsidR="00F06652" w:rsidRDefault="00F06652">
            <w:pPr>
              <w:adjustRightInd w:val="0"/>
              <w:snapToGrid w:val="0"/>
            </w:pPr>
            <w:r>
              <w:rPr>
                <w:rFonts w:ascii="微软雅黑" w:hAnsi="微软雅黑" w:cs="微软雅黑" w:hint="eastAsia"/>
                <w:sz w:val="18"/>
                <w:szCs w:val="18"/>
                <w:lang w:val="en-US" w:eastAsia="zh-CN"/>
              </w:rPr>
              <w:t>O</w:t>
            </w:r>
          </w:p>
        </w:tc>
        <w:tc>
          <w:tcPr>
            <w:tcW w:w="3826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4" w:space="0" w:color="4AACC5"/>
            </w:tcBorders>
            <w:shd w:val="clear" w:color="auto" w:fill="FFFFFF" w:themeFill="background1"/>
            <w:vAlign w:val="center"/>
          </w:tcPr>
          <w:p w:rsidR="00F06652" w:rsidRDefault="00F06652">
            <w:pPr>
              <w:adjustRightInd w:val="0"/>
              <w:snapToGrid w:val="0"/>
              <w:rPr>
                <w:rFonts w:ascii="微软雅黑" w:hAnsi="微软雅黑"/>
                <w:color w:val="000000"/>
                <w:sz w:val="20"/>
                <w:lang w:eastAsia="zh-CN"/>
              </w:rPr>
            </w:pPr>
          </w:p>
        </w:tc>
      </w:tr>
      <w:tr w:rsidR="00F06652" w:rsidTr="00471791">
        <w:tc>
          <w:tcPr>
            <w:tcW w:w="2092" w:type="dxa"/>
            <w:tcBorders>
              <w:top w:val="single" w:sz="6" w:space="0" w:color="4AACC5"/>
              <w:left w:val="single" w:sz="4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vAlign w:val="center"/>
            <w:hideMark/>
          </w:tcPr>
          <w:p w:rsidR="00F06652" w:rsidRDefault="00F06652">
            <w:pPr>
              <w:adjustRightInd w:val="0"/>
              <w:snapToGrid w:val="0"/>
              <w:rPr>
                <w:rFonts w:ascii="微软雅黑" w:hAnsi="微软雅黑"/>
                <w:color w:val="000000"/>
                <w:sz w:val="20"/>
              </w:rPr>
            </w:pPr>
            <w:r>
              <w:rPr>
                <w:rFonts w:ascii="微软雅黑" w:hAnsi="微软雅黑" w:hint="eastAsia"/>
                <w:color w:val="000000"/>
                <w:sz w:val="20"/>
              </w:rPr>
              <w:t>registDate</w:t>
            </w:r>
          </w:p>
        </w:tc>
        <w:tc>
          <w:tcPr>
            <w:tcW w:w="1559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vAlign w:val="center"/>
            <w:hideMark/>
          </w:tcPr>
          <w:p w:rsidR="00F06652" w:rsidRDefault="00F06652">
            <w:pPr>
              <w:adjustRightInd w:val="0"/>
              <w:snapToGrid w:val="0"/>
              <w:rPr>
                <w:rFonts w:ascii="微软雅黑" w:hAnsi="微软雅黑"/>
                <w:color w:val="000000"/>
                <w:sz w:val="20"/>
              </w:rPr>
            </w:pPr>
            <w:r>
              <w:rPr>
                <w:rFonts w:ascii="微软雅黑" w:hAnsi="微软雅黑" w:hint="eastAsia"/>
                <w:color w:val="000000"/>
                <w:sz w:val="20"/>
                <w:lang w:val="en-US"/>
              </w:rPr>
              <w:t>成立日期</w:t>
            </w:r>
          </w:p>
        </w:tc>
        <w:tc>
          <w:tcPr>
            <w:tcW w:w="992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hideMark/>
          </w:tcPr>
          <w:p w:rsidR="00F06652" w:rsidRDefault="00F06652">
            <w:pPr>
              <w:adjustRightInd w:val="0"/>
              <w:snapToGrid w:val="0"/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D</w:t>
            </w:r>
          </w:p>
        </w:tc>
        <w:tc>
          <w:tcPr>
            <w:tcW w:w="426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hideMark/>
          </w:tcPr>
          <w:p w:rsidR="00F06652" w:rsidRDefault="00F06652">
            <w:pPr>
              <w:adjustRightInd w:val="0"/>
              <w:snapToGrid w:val="0"/>
            </w:pPr>
            <w:r>
              <w:rPr>
                <w:rFonts w:ascii="微软雅黑" w:hAnsi="微软雅黑" w:cs="微软雅黑" w:hint="eastAsia"/>
                <w:sz w:val="18"/>
                <w:szCs w:val="18"/>
                <w:lang w:val="en-US" w:eastAsia="zh-CN"/>
              </w:rPr>
              <w:t>M</w:t>
            </w:r>
          </w:p>
        </w:tc>
        <w:tc>
          <w:tcPr>
            <w:tcW w:w="3826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4" w:space="0" w:color="4AACC5"/>
            </w:tcBorders>
            <w:shd w:val="clear" w:color="auto" w:fill="FFFFFF" w:themeFill="background1"/>
            <w:vAlign w:val="center"/>
            <w:hideMark/>
          </w:tcPr>
          <w:p w:rsidR="00F06652" w:rsidRDefault="00F06652">
            <w:pPr>
              <w:adjustRightInd w:val="0"/>
              <w:snapToGrid w:val="0"/>
              <w:rPr>
                <w:rFonts w:ascii="微软雅黑" w:hAnsi="微软雅黑"/>
                <w:color w:val="000000"/>
                <w:sz w:val="20"/>
              </w:rPr>
            </w:pPr>
            <w:r>
              <w:rPr>
                <w:rFonts w:ascii="微软雅黑" w:hAnsi="微软雅黑" w:hint="eastAsia"/>
                <w:color w:val="000000"/>
                <w:sz w:val="20"/>
                <w:lang w:val="en-US"/>
              </w:rPr>
              <w:t>注册时间</w:t>
            </w:r>
          </w:p>
        </w:tc>
      </w:tr>
      <w:tr w:rsidR="00F06652" w:rsidTr="00471791">
        <w:tc>
          <w:tcPr>
            <w:tcW w:w="2092" w:type="dxa"/>
            <w:tcBorders>
              <w:top w:val="single" w:sz="6" w:space="0" w:color="4AACC5"/>
              <w:left w:val="single" w:sz="4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vAlign w:val="center"/>
            <w:hideMark/>
          </w:tcPr>
          <w:p w:rsidR="00F06652" w:rsidRDefault="00F06652">
            <w:pPr>
              <w:adjustRightInd w:val="0"/>
              <w:snapToGrid w:val="0"/>
              <w:rPr>
                <w:rFonts w:ascii="微软雅黑" w:hAnsi="微软雅黑"/>
                <w:color w:val="000000"/>
                <w:sz w:val="20"/>
              </w:rPr>
            </w:pPr>
            <w:r>
              <w:rPr>
                <w:rFonts w:ascii="微软雅黑" w:hAnsi="微软雅黑" w:hint="eastAsia"/>
                <w:color w:val="000000"/>
                <w:sz w:val="20"/>
              </w:rPr>
              <w:t>registFund</w:t>
            </w:r>
          </w:p>
        </w:tc>
        <w:tc>
          <w:tcPr>
            <w:tcW w:w="1559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vAlign w:val="center"/>
            <w:hideMark/>
          </w:tcPr>
          <w:p w:rsidR="00F06652" w:rsidRDefault="00F06652">
            <w:pPr>
              <w:adjustRightInd w:val="0"/>
              <w:snapToGrid w:val="0"/>
              <w:rPr>
                <w:rFonts w:ascii="微软雅黑" w:hAnsi="微软雅黑"/>
                <w:color w:val="000000"/>
                <w:sz w:val="20"/>
              </w:rPr>
            </w:pPr>
            <w:r>
              <w:rPr>
                <w:rFonts w:ascii="微软雅黑" w:hAnsi="微软雅黑" w:hint="eastAsia"/>
                <w:color w:val="000000"/>
                <w:sz w:val="20"/>
                <w:lang w:val="en-US"/>
              </w:rPr>
              <w:t>注册资金</w:t>
            </w:r>
          </w:p>
        </w:tc>
        <w:tc>
          <w:tcPr>
            <w:tcW w:w="992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hideMark/>
          </w:tcPr>
          <w:p w:rsidR="00F06652" w:rsidRDefault="00F06652">
            <w:pPr>
              <w:adjustRightInd w:val="0"/>
              <w:snapToGrid w:val="0"/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X50</w:t>
            </w:r>
          </w:p>
        </w:tc>
        <w:tc>
          <w:tcPr>
            <w:tcW w:w="426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hideMark/>
          </w:tcPr>
          <w:p w:rsidR="00F06652" w:rsidRDefault="00F06652">
            <w:pPr>
              <w:adjustRightInd w:val="0"/>
              <w:snapToGrid w:val="0"/>
            </w:pPr>
            <w:r>
              <w:rPr>
                <w:rFonts w:ascii="微软雅黑" w:hAnsi="微软雅黑" w:cs="微软雅黑" w:hint="eastAsia"/>
                <w:sz w:val="18"/>
                <w:szCs w:val="18"/>
                <w:lang w:val="en-US" w:eastAsia="zh-CN"/>
              </w:rPr>
              <w:t>M</w:t>
            </w:r>
          </w:p>
        </w:tc>
        <w:tc>
          <w:tcPr>
            <w:tcW w:w="3826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4" w:space="0" w:color="4AACC5"/>
            </w:tcBorders>
            <w:shd w:val="clear" w:color="auto" w:fill="FFFFFF" w:themeFill="background1"/>
            <w:vAlign w:val="center"/>
          </w:tcPr>
          <w:p w:rsidR="00F06652" w:rsidRDefault="00F06652">
            <w:pPr>
              <w:adjustRightInd w:val="0"/>
              <w:snapToGrid w:val="0"/>
              <w:rPr>
                <w:rFonts w:ascii="微软雅黑" w:hAnsi="微软雅黑"/>
                <w:color w:val="000000"/>
                <w:sz w:val="20"/>
                <w:lang w:eastAsia="zh-CN"/>
              </w:rPr>
            </w:pPr>
          </w:p>
        </w:tc>
      </w:tr>
      <w:tr w:rsidR="00F06652" w:rsidTr="00471791">
        <w:tc>
          <w:tcPr>
            <w:tcW w:w="2092" w:type="dxa"/>
            <w:tcBorders>
              <w:top w:val="single" w:sz="6" w:space="0" w:color="4AACC5"/>
              <w:left w:val="single" w:sz="4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vAlign w:val="center"/>
            <w:hideMark/>
          </w:tcPr>
          <w:p w:rsidR="00F06652" w:rsidRDefault="00F06652">
            <w:pPr>
              <w:adjustRightInd w:val="0"/>
              <w:snapToGrid w:val="0"/>
              <w:rPr>
                <w:rFonts w:ascii="微软雅黑" w:hAnsi="微软雅黑"/>
                <w:color w:val="000000"/>
                <w:sz w:val="20"/>
              </w:rPr>
            </w:pPr>
            <w:r>
              <w:rPr>
                <w:rFonts w:ascii="微软雅黑" w:hAnsi="微软雅黑" w:hint="eastAsia"/>
                <w:color w:val="000000"/>
                <w:sz w:val="20"/>
              </w:rPr>
              <w:t>email</w:t>
            </w:r>
          </w:p>
        </w:tc>
        <w:tc>
          <w:tcPr>
            <w:tcW w:w="1559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vAlign w:val="center"/>
            <w:hideMark/>
          </w:tcPr>
          <w:p w:rsidR="00F06652" w:rsidRDefault="00F06652">
            <w:pPr>
              <w:adjustRightInd w:val="0"/>
              <w:snapToGrid w:val="0"/>
              <w:rPr>
                <w:rFonts w:ascii="微软雅黑" w:hAnsi="微软雅黑"/>
                <w:color w:val="000000"/>
                <w:sz w:val="20"/>
              </w:rPr>
            </w:pPr>
            <w:r>
              <w:rPr>
                <w:rFonts w:ascii="微软雅黑" w:hAnsi="微软雅黑" w:hint="eastAsia"/>
                <w:color w:val="000000"/>
                <w:sz w:val="20"/>
                <w:lang w:val="en-US"/>
              </w:rPr>
              <w:t>公司邮箱</w:t>
            </w:r>
          </w:p>
        </w:tc>
        <w:tc>
          <w:tcPr>
            <w:tcW w:w="992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hideMark/>
          </w:tcPr>
          <w:p w:rsidR="00F06652" w:rsidRDefault="00F06652">
            <w:pPr>
              <w:adjustRightInd w:val="0"/>
              <w:snapToGrid w:val="0"/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AN100</w:t>
            </w:r>
          </w:p>
        </w:tc>
        <w:tc>
          <w:tcPr>
            <w:tcW w:w="426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hideMark/>
          </w:tcPr>
          <w:p w:rsidR="00F06652" w:rsidRDefault="00F06652">
            <w:pPr>
              <w:adjustRightInd w:val="0"/>
              <w:snapToGrid w:val="0"/>
            </w:pPr>
            <w:r>
              <w:rPr>
                <w:rFonts w:ascii="微软雅黑" w:hAnsi="微软雅黑" w:cs="微软雅黑" w:hint="eastAsia"/>
                <w:sz w:val="18"/>
                <w:szCs w:val="18"/>
                <w:lang w:val="en-US" w:eastAsia="zh-CN"/>
              </w:rPr>
              <w:t>M</w:t>
            </w:r>
          </w:p>
        </w:tc>
        <w:tc>
          <w:tcPr>
            <w:tcW w:w="3826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4" w:space="0" w:color="4AACC5"/>
            </w:tcBorders>
            <w:shd w:val="clear" w:color="auto" w:fill="FFFFFF" w:themeFill="background1"/>
            <w:vAlign w:val="center"/>
          </w:tcPr>
          <w:p w:rsidR="00F06652" w:rsidRDefault="00F06652">
            <w:pPr>
              <w:adjustRightInd w:val="0"/>
              <w:snapToGrid w:val="0"/>
              <w:rPr>
                <w:rFonts w:ascii="微软雅黑" w:hAnsi="微软雅黑"/>
                <w:color w:val="000000"/>
                <w:sz w:val="20"/>
              </w:rPr>
            </w:pPr>
          </w:p>
        </w:tc>
      </w:tr>
      <w:tr w:rsidR="00F06652" w:rsidTr="00471791">
        <w:tc>
          <w:tcPr>
            <w:tcW w:w="2092" w:type="dxa"/>
            <w:tcBorders>
              <w:top w:val="single" w:sz="6" w:space="0" w:color="4AACC5"/>
              <w:left w:val="single" w:sz="4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vAlign w:val="center"/>
            <w:hideMark/>
          </w:tcPr>
          <w:p w:rsidR="00F06652" w:rsidRDefault="00926365" w:rsidP="00926365">
            <w:pPr>
              <w:adjustRightInd w:val="0"/>
              <w:snapToGrid w:val="0"/>
              <w:rPr>
                <w:rFonts w:ascii="微软雅黑" w:hAnsi="微软雅黑"/>
                <w:color w:val="000000" w:themeColor="text1"/>
                <w:sz w:val="20"/>
              </w:rPr>
            </w:pPr>
            <w:r>
              <w:rPr>
                <w:rFonts w:ascii="微软雅黑" w:hAnsi="微软雅黑" w:hint="eastAsia"/>
                <w:color w:val="000000" w:themeColor="text1"/>
                <w:sz w:val="20"/>
                <w:lang w:eastAsia="zh-CN"/>
              </w:rPr>
              <w:t>legalI</w:t>
            </w:r>
            <w:r w:rsidR="00F06652">
              <w:rPr>
                <w:rFonts w:ascii="微软雅黑" w:hAnsi="微软雅黑" w:hint="eastAsia"/>
                <w:color w:val="000000" w:themeColor="text1"/>
                <w:sz w:val="20"/>
                <w:lang w:eastAsia="zh-CN"/>
              </w:rPr>
              <w:t>dC</w:t>
            </w:r>
            <w:r w:rsidR="00F06652">
              <w:rPr>
                <w:rFonts w:ascii="微软雅黑" w:hAnsi="微软雅黑" w:hint="eastAsia"/>
                <w:color w:val="000000" w:themeColor="text1"/>
                <w:sz w:val="20"/>
              </w:rPr>
              <w:t>ardType</w:t>
            </w:r>
          </w:p>
        </w:tc>
        <w:tc>
          <w:tcPr>
            <w:tcW w:w="1559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vAlign w:val="center"/>
            <w:hideMark/>
          </w:tcPr>
          <w:p w:rsidR="00F06652" w:rsidRDefault="00F06652">
            <w:pPr>
              <w:adjustRightInd w:val="0"/>
              <w:snapToGrid w:val="0"/>
              <w:rPr>
                <w:rFonts w:ascii="微软雅黑" w:hAnsi="微软雅黑"/>
                <w:color w:val="000000" w:themeColor="text1"/>
                <w:sz w:val="20"/>
              </w:rPr>
            </w:pPr>
            <w:r>
              <w:rPr>
                <w:rFonts w:ascii="微软雅黑" w:hAnsi="微软雅黑" w:hint="eastAsia"/>
                <w:color w:val="000000" w:themeColor="text1"/>
                <w:sz w:val="20"/>
                <w:lang w:val="en-US"/>
              </w:rPr>
              <w:t>法人证件类型</w:t>
            </w:r>
          </w:p>
        </w:tc>
        <w:tc>
          <w:tcPr>
            <w:tcW w:w="992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hideMark/>
          </w:tcPr>
          <w:p w:rsidR="00F06652" w:rsidRDefault="00F06652">
            <w:pPr>
              <w:adjustRightInd w:val="0"/>
              <w:snapToGrid w:val="0"/>
              <w:rPr>
                <w:rFonts w:ascii="微软雅黑" w:hAnsi="微软雅黑" w:cs="微软雅黑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color w:val="000000" w:themeColor="text1"/>
                <w:sz w:val="18"/>
                <w:szCs w:val="18"/>
                <w:lang w:eastAsia="zh-CN"/>
              </w:rPr>
              <w:t>N3</w:t>
            </w:r>
          </w:p>
        </w:tc>
        <w:tc>
          <w:tcPr>
            <w:tcW w:w="426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hideMark/>
          </w:tcPr>
          <w:p w:rsidR="00F06652" w:rsidRDefault="00F06652">
            <w:pPr>
              <w:adjustRightInd w:val="0"/>
              <w:snapToGrid w:val="0"/>
              <w:rPr>
                <w:color w:val="000000" w:themeColor="text1"/>
              </w:rPr>
            </w:pPr>
            <w:r>
              <w:rPr>
                <w:rFonts w:ascii="微软雅黑" w:hAnsi="微软雅黑" w:cs="微软雅黑" w:hint="eastAsia"/>
                <w:color w:val="000000" w:themeColor="text1"/>
                <w:sz w:val="18"/>
                <w:szCs w:val="18"/>
                <w:lang w:val="en-US" w:eastAsia="zh-CN"/>
              </w:rPr>
              <w:t>M</w:t>
            </w:r>
          </w:p>
        </w:tc>
        <w:tc>
          <w:tcPr>
            <w:tcW w:w="3826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4" w:space="0" w:color="4AACC5"/>
            </w:tcBorders>
            <w:shd w:val="clear" w:color="auto" w:fill="FFFFFF" w:themeFill="background1"/>
            <w:vAlign w:val="center"/>
            <w:hideMark/>
          </w:tcPr>
          <w:p w:rsidR="00F06652" w:rsidRDefault="00F06652">
            <w:pPr>
              <w:adjustRightInd w:val="0"/>
              <w:snapToGrid w:val="0"/>
              <w:rPr>
                <w:rFonts w:ascii="微软雅黑" w:hAnsi="微软雅黑"/>
                <w:color w:val="000000" w:themeColor="text1"/>
                <w:sz w:val="20"/>
                <w:lang w:eastAsia="zh-CN"/>
              </w:rPr>
            </w:pPr>
            <w:r>
              <w:rPr>
                <w:rFonts w:ascii="微软雅黑" w:hAnsi="微软雅黑" w:hint="eastAsia"/>
                <w:color w:val="000000" w:themeColor="text1"/>
                <w:sz w:val="20"/>
                <w:lang w:eastAsia="zh-CN"/>
              </w:rPr>
              <w:t>数据字典：证件类型</w:t>
            </w:r>
          </w:p>
        </w:tc>
      </w:tr>
      <w:tr w:rsidR="00F06652" w:rsidTr="00471791">
        <w:tc>
          <w:tcPr>
            <w:tcW w:w="2092" w:type="dxa"/>
            <w:tcBorders>
              <w:top w:val="single" w:sz="6" w:space="0" w:color="4AACC5"/>
              <w:left w:val="single" w:sz="4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vAlign w:val="center"/>
            <w:hideMark/>
          </w:tcPr>
          <w:p w:rsidR="00F06652" w:rsidRDefault="00F06652">
            <w:pPr>
              <w:adjustRightInd w:val="0"/>
              <w:snapToGrid w:val="0"/>
              <w:rPr>
                <w:rFonts w:ascii="微软雅黑" w:hAnsi="微软雅黑"/>
                <w:color w:val="000000"/>
                <w:sz w:val="20"/>
              </w:rPr>
            </w:pPr>
            <w:r>
              <w:rPr>
                <w:rFonts w:ascii="微软雅黑" w:hAnsi="微软雅黑" w:hint="eastAsia"/>
                <w:color w:val="000000"/>
                <w:sz w:val="20"/>
              </w:rPr>
              <w:t>le</w:t>
            </w:r>
            <w:r w:rsidRPr="0092250F"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galName</w:t>
            </w:r>
          </w:p>
        </w:tc>
        <w:tc>
          <w:tcPr>
            <w:tcW w:w="1559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vAlign w:val="center"/>
            <w:hideMark/>
          </w:tcPr>
          <w:p w:rsidR="00F06652" w:rsidRDefault="00F06652">
            <w:pPr>
              <w:adjustRightInd w:val="0"/>
              <w:snapToGrid w:val="0"/>
              <w:rPr>
                <w:rFonts w:ascii="微软雅黑" w:hAnsi="微软雅黑"/>
                <w:color w:val="000000"/>
                <w:sz w:val="20"/>
              </w:rPr>
            </w:pPr>
            <w:r>
              <w:rPr>
                <w:rFonts w:ascii="微软雅黑" w:hAnsi="微软雅黑" w:hint="eastAsia"/>
                <w:color w:val="000000"/>
                <w:sz w:val="20"/>
                <w:lang w:val="en-US"/>
              </w:rPr>
              <w:t>法人姓名</w:t>
            </w:r>
          </w:p>
        </w:tc>
        <w:tc>
          <w:tcPr>
            <w:tcW w:w="992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hideMark/>
          </w:tcPr>
          <w:p w:rsidR="00F06652" w:rsidRDefault="00F06652">
            <w:pPr>
              <w:adjustRightInd w:val="0"/>
              <w:snapToGrid w:val="0"/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X100</w:t>
            </w:r>
          </w:p>
        </w:tc>
        <w:tc>
          <w:tcPr>
            <w:tcW w:w="426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hideMark/>
          </w:tcPr>
          <w:p w:rsidR="00F06652" w:rsidRDefault="00F06652">
            <w:pPr>
              <w:adjustRightInd w:val="0"/>
              <w:snapToGrid w:val="0"/>
            </w:pPr>
            <w:r>
              <w:rPr>
                <w:rFonts w:ascii="微软雅黑" w:hAnsi="微软雅黑" w:cs="微软雅黑" w:hint="eastAsia"/>
                <w:sz w:val="18"/>
                <w:szCs w:val="18"/>
                <w:lang w:val="en-US" w:eastAsia="zh-CN"/>
              </w:rPr>
              <w:t>M</w:t>
            </w:r>
          </w:p>
        </w:tc>
        <w:tc>
          <w:tcPr>
            <w:tcW w:w="3826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4" w:space="0" w:color="4AACC5"/>
            </w:tcBorders>
            <w:shd w:val="clear" w:color="auto" w:fill="FFFFFF" w:themeFill="background1"/>
          </w:tcPr>
          <w:p w:rsidR="00F06652" w:rsidRDefault="00F06652">
            <w:pPr>
              <w:adjustRightInd w:val="0"/>
              <w:snapToGrid w:val="0"/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</w:p>
        </w:tc>
      </w:tr>
      <w:tr w:rsidR="00F06652" w:rsidTr="00471791">
        <w:tc>
          <w:tcPr>
            <w:tcW w:w="2092" w:type="dxa"/>
            <w:tcBorders>
              <w:top w:val="single" w:sz="6" w:space="0" w:color="4AACC5"/>
              <w:left w:val="single" w:sz="4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vAlign w:val="center"/>
            <w:hideMark/>
          </w:tcPr>
          <w:p w:rsidR="00F06652" w:rsidRDefault="00F4002F">
            <w:pPr>
              <w:adjustRightInd w:val="0"/>
              <w:snapToGrid w:val="0"/>
              <w:rPr>
                <w:rFonts w:ascii="微软雅黑" w:hAnsi="微软雅黑"/>
                <w:color w:val="000000"/>
                <w:sz w:val="20"/>
              </w:rPr>
            </w:pPr>
            <w:r w:rsidRPr="00F4002F">
              <w:rPr>
                <w:rFonts w:ascii="微软雅黑" w:hAnsi="微软雅黑"/>
                <w:color w:val="000000"/>
                <w:sz w:val="20"/>
              </w:rPr>
              <w:t>legalIdCardNumber</w:t>
            </w:r>
          </w:p>
        </w:tc>
        <w:tc>
          <w:tcPr>
            <w:tcW w:w="1559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vAlign w:val="center"/>
            <w:hideMark/>
          </w:tcPr>
          <w:p w:rsidR="00F06652" w:rsidRDefault="00F06652">
            <w:pPr>
              <w:adjustRightInd w:val="0"/>
              <w:snapToGrid w:val="0"/>
              <w:rPr>
                <w:rFonts w:ascii="微软雅黑" w:hAnsi="微软雅黑"/>
                <w:color w:val="000000"/>
                <w:sz w:val="20"/>
              </w:rPr>
            </w:pPr>
            <w:r>
              <w:rPr>
                <w:rFonts w:ascii="微软雅黑" w:hAnsi="微软雅黑" w:hint="eastAsia"/>
                <w:color w:val="000000"/>
                <w:sz w:val="20"/>
                <w:lang w:val="en-US"/>
              </w:rPr>
              <w:t>法人证件号码</w:t>
            </w:r>
          </w:p>
        </w:tc>
        <w:tc>
          <w:tcPr>
            <w:tcW w:w="992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hideMark/>
          </w:tcPr>
          <w:p w:rsidR="00F06652" w:rsidRDefault="00F06652">
            <w:pPr>
              <w:adjustRightInd w:val="0"/>
              <w:snapToGrid w:val="0"/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X50</w:t>
            </w:r>
          </w:p>
        </w:tc>
        <w:tc>
          <w:tcPr>
            <w:tcW w:w="426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hideMark/>
          </w:tcPr>
          <w:p w:rsidR="00F06652" w:rsidRDefault="00F06652">
            <w:pPr>
              <w:adjustRightInd w:val="0"/>
              <w:snapToGrid w:val="0"/>
            </w:pPr>
            <w:r>
              <w:rPr>
                <w:rFonts w:ascii="微软雅黑" w:hAnsi="微软雅黑" w:cs="微软雅黑" w:hint="eastAsia"/>
                <w:sz w:val="18"/>
                <w:szCs w:val="18"/>
                <w:lang w:val="en-US" w:eastAsia="zh-CN"/>
              </w:rPr>
              <w:t>M</w:t>
            </w:r>
          </w:p>
        </w:tc>
        <w:tc>
          <w:tcPr>
            <w:tcW w:w="3826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4" w:space="0" w:color="4AACC5"/>
            </w:tcBorders>
            <w:shd w:val="clear" w:color="auto" w:fill="FFFFFF" w:themeFill="background1"/>
          </w:tcPr>
          <w:p w:rsidR="00F06652" w:rsidRDefault="00F06652">
            <w:pPr>
              <w:adjustRightInd w:val="0"/>
              <w:snapToGrid w:val="0"/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</w:p>
        </w:tc>
      </w:tr>
      <w:tr w:rsidR="00F06652" w:rsidTr="00471791">
        <w:tc>
          <w:tcPr>
            <w:tcW w:w="2092" w:type="dxa"/>
            <w:tcBorders>
              <w:top w:val="single" w:sz="6" w:space="0" w:color="4AACC5"/>
              <w:left w:val="single" w:sz="4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vAlign w:val="center"/>
            <w:hideMark/>
          </w:tcPr>
          <w:p w:rsidR="00F06652" w:rsidRDefault="00F06652">
            <w:pPr>
              <w:adjustRightInd w:val="0"/>
              <w:snapToGrid w:val="0"/>
              <w:rPr>
                <w:rFonts w:ascii="微软雅黑" w:hAnsi="微软雅黑"/>
                <w:color w:val="000000"/>
                <w:sz w:val="20"/>
                <w:lang w:eastAsia="zh-CN"/>
              </w:rPr>
            </w:pPr>
            <w:r>
              <w:rPr>
                <w:rFonts w:ascii="微软雅黑" w:hAnsi="微软雅黑" w:hint="eastAsia"/>
                <w:color w:val="000000"/>
                <w:sz w:val="20"/>
              </w:rPr>
              <w:t>legalMobile</w:t>
            </w:r>
          </w:p>
        </w:tc>
        <w:tc>
          <w:tcPr>
            <w:tcW w:w="1559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vAlign w:val="center"/>
            <w:hideMark/>
          </w:tcPr>
          <w:p w:rsidR="00F06652" w:rsidRDefault="00F06652">
            <w:pPr>
              <w:adjustRightInd w:val="0"/>
              <w:snapToGrid w:val="0"/>
              <w:rPr>
                <w:rFonts w:ascii="微软雅黑" w:hAnsi="微软雅黑"/>
                <w:color w:val="000000"/>
                <w:sz w:val="20"/>
              </w:rPr>
            </w:pPr>
            <w:r>
              <w:rPr>
                <w:rFonts w:ascii="微软雅黑" w:hAnsi="微软雅黑" w:hint="eastAsia"/>
                <w:color w:val="000000"/>
                <w:sz w:val="20"/>
                <w:lang w:val="en-US"/>
              </w:rPr>
              <w:t>法人手机</w:t>
            </w:r>
          </w:p>
        </w:tc>
        <w:tc>
          <w:tcPr>
            <w:tcW w:w="992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hideMark/>
          </w:tcPr>
          <w:p w:rsidR="00F06652" w:rsidRDefault="00F06652">
            <w:pPr>
              <w:adjustRightInd w:val="0"/>
              <w:snapToGrid w:val="0"/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N11</w:t>
            </w:r>
          </w:p>
        </w:tc>
        <w:tc>
          <w:tcPr>
            <w:tcW w:w="426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hideMark/>
          </w:tcPr>
          <w:p w:rsidR="00F06652" w:rsidRDefault="00F06652">
            <w:pPr>
              <w:adjustRightInd w:val="0"/>
              <w:snapToGrid w:val="0"/>
            </w:pPr>
            <w:r>
              <w:rPr>
                <w:rFonts w:ascii="微软雅黑" w:hAnsi="微软雅黑" w:cs="微软雅黑" w:hint="eastAsia"/>
                <w:sz w:val="18"/>
                <w:szCs w:val="18"/>
                <w:lang w:val="en-US" w:eastAsia="zh-CN"/>
              </w:rPr>
              <w:t>M</w:t>
            </w:r>
          </w:p>
        </w:tc>
        <w:tc>
          <w:tcPr>
            <w:tcW w:w="3826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4" w:space="0" w:color="4AACC5"/>
            </w:tcBorders>
            <w:shd w:val="clear" w:color="auto" w:fill="FFFFFF" w:themeFill="background1"/>
          </w:tcPr>
          <w:p w:rsidR="00F06652" w:rsidRDefault="00F06652">
            <w:pPr>
              <w:adjustRightInd w:val="0"/>
              <w:snapToGrid w:val="0"/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</w:p>
        </w:tc>
      </w:tr>
      <w:tr w:rsidR="00F06652" w:rsidTr="00471791">
        <w:tc>
          <w:tcPr>
            <w:tcW w:w="2092" w:type="dxa"/>
            <w:tcBorders>
              <w:top w:val="single" w:sz="6" w:space="0" w:color="4AACC5"/>
              <w:left w:val="single" w:sz="4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vAlign w:val="center"/>
            <w:hideMark/>
          </w:tcPr>
          <w:p w:rsidR="00F06652" w:rsidRDefault="00F06652">
            <w:pPr>
              <w:adjustRightInd w:val="0"/>
              <w:snapToGrid w:val="0"/>
              <w:rPr>
                <w:rFonts w:ascii="微软雅黑" w:hAnsi="微软雅黑"/>
                <w:color w:val="000000"/>
                <w:sz w:val="20"/>
                <w:lang w:eastAsia="zh-CN"/>
              </w:rPr>
            </w:pPr>
            <w:r>
              <w:rPr>
                <w:rFonts w:ascii="微软雅黑" w:hAnsi="微软雅黑" w:hint="eastAsia"/>
                <w:color w:val="000000"/>
                <w:sz w:val="20"/>
                <w:lang w:eastAsia="zh-CN"/>
              </w:rPr>
              <w:t>openId</w:t>
            </w:r>
          </w:p>
        </w:tc>
        <w:tc>
          <w:tcPr>
            <w:tcW w:w="1559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vAlign w:val="center"/>
            <w:hideMark/>
          </w:tcPr>
          <w:p w:rsidR="00F06652" w:rsidRDefault="00F06652">
            <w:pPr>
              <w:adjustRightInd w:val="0"/>
              <w:snapToGrid w:val="0"/>
              <w:rPr>
                <w:rFonts w:ascii="微软雅黑" w:hAnsi="微软雅黑"/>
                <w:color w:val="000000"/>
                <w:sz w:val="20"/>
                <w:lang w:val="en-US"/>
              </w:rPr>
            </w:pPr>
            <w:r>
              <w:rPr>
                <w:rFonts w:ascii="微软雅黑" w:hAnsi="微软雅黑" w:hint="eastAsia"/>
                <w:color w:val="000000"/>
                <w:sz w:val="20"/>
                <w:lang w:val="en-US"/>
              </w:rPr>
              <w:t>快钱侧用户id</w:t>
            </w:r>
          </w:p>
        </w:tc>
        <w:tc>
          <w:tcPr>
            <w:tcW w:w="992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</w:tcPr>
          <w:p w:rsidR="00F06652" w:rsidRDefault="007C3B5B">
            <w:pPr>
              <w:adjustRightInd w:val="0"/>
              <w:snapToGrid w:val="0"/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7C3B5B">
              <w:rPr>
                <w:rFonts w:ascii="微软雅黑" w:hAnsi="微软雅黑" w:cs="微软雅黑"/>
                <w:sz w:val="18"/>
                <w:szCs w:val="18"/>
                <w:lang w:eastAsia="zh-CN"/>
              </w:rPr>
              <w:t>AN100</w:t>
            </w:r>
          </w:p>
        </w:tc>
        <w:tc>
          <w:tcPr>
            <w:tcW w:w="426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</w:tcPr>
          <w:p w:rsidR="00F06652" w:rsidRDefault="007C3B5B">
            <w:pPr>
              <w:adjustRightInd w:val="0"/>
              <w:snapToGrid w:val="0"/>
              <w:rPr>
                <w:rFonts w:ascii="微软雅黑" w:hAnsi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val="en-US" w:eastAsia="zh-CN"/>
              </w:rPr>
              <w:t>M</w:t>
            </w:r>
          </w:p>
        </w:tc>
        <w:tc>
          <w:tcPr>
            <w:tcW w:w="3826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4" w:space="0" w:color="4AACC5"/>
            </w:tcBorders>
            <w:shd w:val="clear" w:color="auto" w:fill="FFFFFF" w:themeFill="background1"/>
          </w:tcPr>
          <w:p w:rsidR="00F06652" w:rsidRDefault="00F06652">
            <w:pPr>
              <w:adjustRightInd w:val="0"/>
              <w:snapToGrid w:val="0"/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</w:p>
        </w:tc>
      </w:tr>
    </w:tbl>
    <w:p w:rsidR="00F06652" w:rsidRDefault="00F06652" w:rsidP="00F06652">
      <w:pPr>
        <w:rPr>
          <w:lang w:eastAsia="zh-CN"/>
        </w:rPr>
      </w:pPr>
    </w:p>
    <w:p w:rsidR="00F06652" w:rsidRDefault="00F06652" w:rsidP="00F06652">
      <w:pPr>
        <w:pStyle w:val="4"/>
        <w:numPr>
          <w:ilvl w:val="3"/>
          <w:numId w:val="21"/>
        </w:numPr>
        <w:ind w:left="864" w:hanging="864"/>
      </w:pPr>
      <w:r>
        <w:rPr>
          <w:rFonts w:hint="eastAsia"/>
          <w:lang w:eastAsia="zh-CN"/>
        </w:rPr>
        <w:t>响应</w:t>
      </w:r>
      <w:r>
        <w:rPr>
          <w:rFonts w:hint="eastAsia"/>
          <w:lang w:val="en-US"/>
        </w:rPr>
        <w:t>码</w:t>
      </w:r>
    </w:p>
    <w:tbl>
      <w:tblPr>
        <w:tblW w:w="8895" w:type="dxa"/>
        <w:tblBorders>
          <w:top w:val="single" w:sz="4" w:space="0" w:color="4AACC5"/>
          <w:left w:val="single" w:sz="4" w:space="0" w:color="4AACC5"/>
          <w:bottom w:val="single" w:sz="4" w:space="0" w:color="4AACC5"/>
          <w:right w:val="single" w:sz="4" w:space="0" w:color="4AACC5"/>
          <w:insideH w:val="single" w:sz="6" w:space="0" w:color="4AACC5"/>
          <w:insideV w:val="single" w:sz="6" w:space="0" w:color="4AACC5"/>
        </w:tblBorders>
        <w:tblLayout w:type="fixed"/>
        <w:tblLook w:val="04A0" w:firstRow="1" w:lastRow="0" w:firstColumn="1" w:lastColumn="0" w:noHBand="0" w:noVBand="1"/>
      </w:tblPr>
      <w:tblGrid>
        <w:gridCol w:w="1616"/>
        <w:gridCol w:w="7279"/>
      </w:tblGrid>
      <w:tr w:rsidR="00F06652" w:rsidTr="00F06652">
        <w:trPr>
          <w:trHeight w:val="326"/>
        </w:trPr>
        <w:tc>
          <w:tcPr>
            <w:tcW w:w="1615" w:type="dxa"/>
            <w:tcBorders>
              <w:top w:val="single" w:sz="4" w:space="0" w:color="4AACC5"/>
              <w:left w:val="single" w:sz="4" w:space="0" w:color="4AACC5"/>
              <w:bottom w:val="single" w:sz="6" w:space="0" w:color="4AACC5"/>
              <w:right w:val="single" w:sz="6" w:space="0" w:color="4AACC5"/>
            </w:tcBorders>
            <w:shd w:val="clear" w:color="auto" w:fill="30849B"/>
            <w:vAlign w:val="center"/>
            <w:hideMark/>
          </w:tcPr>
          <w:p w:rsidR="00F06652" w:rsidRDefault="00F06652">
            <w:pPr>
              <w:rPr>
                <w:rFonts w:ascii="微软雅黑" w:hAnsi="微软雅黑" w:cs="微软雅黑"/>
                <w:b/>
                <w:color w:val="C7EDCC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  <w:lang w:eastAsia="zh-CN"/>
              </w:rPr>
              <w:t>响应码</w:t>
            </w:r>
          </w:p>
        </w:tc>
        <w:tc>
          <w:tcPr>
            <w:tcW w:w="7277" w:type="dxa"/>
            <w:tcBorders>
              <w:top w:val="single" w:sz="4" w:space="0" w:color="4AACC5"/>
              <w:left w:val="single" w:sz="6" w:space="0" w:color="4AACC5"/>
              <w:bottom w:val="single" w:sz="6" w:space="0" w:color="4AACC5"/>
              <w:right w:val="single" w:sz="4" w:space="0" w:color="4AACC5"/>
            </w:tcBorders>
            <w:shd w:val="clear" w:color="auto" w:fill="30849B"/>
            <w:vAlign w:val="center"/>
            <w:hideMark/>
          </w:tcPr>
          <w:p w:rsidR="00F06652" w:rsidRDefault="00F06652">
            <w:pPr>
              <w:jc w:val="center"/>
              <w:rPr>
                <w:rFonts w:ascii="微软雅黑" w:hAnsi="微软雅黑" w:cs="微软雅黑"/>
                <w:b/>
                <w:color w:val="C7EDCC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  <w:lang w:eastAsia="zh-CN"/>
              </w:rPr>
              <w:t>定义</w:t>
            </w:r>
          </w:p>
        </w:tc>
      </w:tr>
      <w:tr w:rsidR="00F06652" w:rsidTr="00F06652">
        <w:trPr>
          <w:trHeight w:val="338"/>
        </w:trPr>
        <w:tc>
          <w:tcPr>
            <w:tcW w:w="1615" w:type="dxa"/>
            <w:tcBorders>
              <w:top w:val="single" w:sz="6" w:space="0" w:color="4AACC5"/>
              <w:left w:val="single" w:sz="4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hideMark/>
          </w:tcPr>
          <w:p w:rsidR="00F06652" w:rsidRDefault="00F06652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2002</w:t>
            </w:r>
          </w:p>
        </w:tc>
        <w:tc>
          <w:tcPr>
            <w:tcW w:w="7277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4" w:space="0" w:color="4AACC5"/>
            </w:tcBorders>
            <w:shd w:val="clear" w:color="auto" w:fill="FFFFFF" w:themeFill="background1"/>
            <w:hideMark/>
          </w:tcPr>
          <w:p w:rsidR="00F06652" w:rsidRDefault="00F06652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快钱账号不存在</w:t>
            </w:r>
          </w:p>
        </w:tc>
      </w:tr>
      <w:tr w:rsidR="00F06652" w:rsidTr="00F06652">
        <w:trPr>
          <w:trHeight w:val="326"/>
        </w:trPr>
        <w:tc>
          <w:tcPr>
            <w:tcW w:w="1615" w:type="dxa"/>
            <w:tcBorders>
              <w:top w:val="single" w:sz="6" w:space="0" w:color="4AACC5"/>
              <w:left w:val="single" w:sz="4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hideMark/>
          </w:tcPr>
          <w:p w:rsidR="00F06652" w:rsidRDefault="00F06652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2001</w:t>
            </w:r>
          </w:p>
        </w:tc>
        <w:tc>
          <w:tcPr>
            <w:tcW w:w="7277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4" w:space="0" w:color="4AACC5"/>
            </w:tcBorders>
            <w:shd w:val="clear" w:color="auto" w:fill="FFFFFF" w:themeFill="background1"/>
            <w:hideMark/>
          </w:tcPr>
          <w:p w:rsidR="00F06652" w:rsidRDefault="00F06652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参数为空</w:t>
            </w:r>
          </w:p>
        </w:tc>
      </w:tr>
      <w:tr w:rsidR="00F06652" w:rsidTr="00F06652">
        <w:trPr>
          <w:trHeight w:val="326"/>
        </w:trPr>
        <w:tc>
          <w:tcPr>
            <w:tcW w:w="1615" w:type="dxa"/>
            <w:tcBorders>
              <w:top w:val="single" w:sz="6" w:space="0" w:color="4AACC5"/>
              <w:left w:val="single" w:sz="4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hideMark/>
          </w:tcPr>
          <w:p w:rsidR="00F06652" w:rsidRDefault="00F06652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2003</w:t>
            </w:r>
          </w:p>
        </w:tc>
        <w:tc>
          <w:tcPr>
            <w:tcW w:w="7277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4" w:space="0" w:color="4AACC5"/>
            </w:tcBorders>
            <w:shd w:val="clear" w:color="auto" w:fill="FFFFFF" w:themeFill="background1"/>
            <w:hideMark/>
          </w:tcPr>
          <w:p w:rsidR="00F06652" w:rsidRDefault="00F06652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无效的参数</w:t>
            </w:r>
          </w:p>
        </w:tc>
      </w:tr>
      <w:tr w:rsidR="00F06652" w:rsidTr="00F06652">
        <w:trPr>
          <w:trHeight w:val="338"/>
        </w:trPr>
        <w:tc>
          <w:tcPr>
            <w:tcW w:w="1615" w:type="dxa"/>
            <w:tcBorders>
              <w:top w:val="single" w:sz="6" w:space="0" w:color="4AACC5"/>
              <w:left w:val="single" w:sz="4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hideMark/>
          </w:tcPr>
          <w:p w:rsidR="00F06652" w:rsidRDefault="00F06652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2004</w:t>
            </w:r>
          </w:p>
        </w:tc>
        <w:tc>
          <w:tcPr>
            <w:tcW w:w="7277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4" w:space="0" w:color="4AACC5"/>
            </w:tcBorders>
            <w:shd w:val="clear" w:color="auto" w:fill="FFFFFF" w:themeFill="background1"/>
            <w:hideMark/>
          </w:tcPr>
          <w:p w:rsidR="00F06652" w:rsidRDefault="00F06652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签名错误</w:t>
            </w:r>
          </w:p>
        </w:tc>
      </w:tr>
      <w:tr w:rsidR="00F06652" w:rsidTr="00F06652">
        <w:trPr>
          <w:trHeight w:val="326"/>
        </w:trPr>
        <w:tc>
          <w:tcPr>
            <w:tcW w:w="1615" w:type="dxa"/>
            <w:tcBorders>
              <w:top w:val="single" w:sz="6" w:space="0" w:color="4AACC5"/>
              <w:left w:val="single" w:sz="4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hideMark/>
          </w:tcPr>
          <w:p w:rsidR="00F06652" w:rsidRDefault="00F06652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2005</w:t>
            </w:r>
          </w:p>
        </w:tc>
        <w:tc>
          <w:tcPr>
            <w:tcW w:w="7277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4" w:space="0" w:color="4AACC5"/>
            </w:tcBorders>
            <w:shd w:val="clear" w:color="auto" w:fill="FFFFFF" w:themeFill="background1"/>
            <w:hideMark/>
          </w:tcPr>
          <w:p w:rsidR="00F06652" w:rsidRDefault="00F06652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消息格式不正确</w:t>
            </w:r>
          </w:p>
        </w:tc>
      </w:tr>
      <w:tr w:rsidR="00F06652" w:rsidTr="00F06652">
        <w:trPr>
          <w:trHeight w:val="326"/>
        </w:trPr>
        <w:tc>
          <w:tcPr>
            <w:tcW w:w="1615" w:type="dxa"/>
            <w:tcBorders>
              <w:top w:val="single" w:sz="6" w:space="0" w:color="4AACC5"/>
              <w:left w:val="single" w:sz="4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hideMark/>
          </w:tcPr>
          <w:p w:rsidR="00F06652" w:rsidRDefault="00F06652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2006</w:t>
            </w:r>
          </w:p>
        </w:tc>
        <w:tc>
          <w:tcPr>
            <w:tcW w:w="7277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4" w:space="0" w:color="4AACC5"/>
            </w:tcBorders>
            <w:shd w:val="clear" w:color="auto" w:fill="FFFFFF" w:themeFill="background1"/>
            <w:hideMark/>
          </w:tcPr>
          <w:p w:rsidR="00F06652" w:rsidRDefault="00F06652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订单状态不正确</w:t>
            </w:r>
          </w:p>
        </w:tc>
      </w:tr>
      <w:tr w:rsidR="00F06652" w:rsidTr="00F06652">
        <w:trPr>
          <w:trHeight w:val="338"/>
        </w:trPr>
        <w:tc>
          <w:tcPr>
            <w:tcW w:w="1615" w:type="dxa"/>
            <w:tcBorders>
              <w:top w:val="single" w:sz="6" w:space="0" w:color="4AACC5"/>
              <w:left w:val="single" w:sz="4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hideMark/>
          </w:tcPr>
          <w:p w:rsidR="00F06652" w:rsidRDefault="00F06652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2007</w:t>
            </w:r>
          </w:p>
        </w:tc>
        <w:tc>
          <w:tcPr>
            <w:tcW w:w="7277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4" w:space="0" w:color="4AACC5"/>
            </w:tcBorders>
            <w:shd w:val="clear" w:color="auto" w:fill="FFFFFF" w:themeFill="background1"/>
            <w:hideMark/>
          </w:tcPr>
          <w:p w:rsidR="00F06652" w:rsidRDefault="00F06652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接口不存在</w:t>
            </w:r>
          </w:p>
        </w:tc>
      </w:tr>
      <w:tr w:rsidR="00F06652" w:rsidTr="00F06652">
        <w:trPr>
          <w:trHeight w:val="326"/>
        </w:trPr>
        <w:tc>
          <w:tcPr>
            <w:tcW w:w="1615" w:type="dxa"/>
            <w:tcBorders>
              <w:top w:val="single" w:sz="6" w:space="0" w:color="4AACC5"/>
              <w:left w:val="single" w:sz="4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hideMark/>
          </w:tcPr>
          <w:p w:rsidR="00F06652" w:rsidRDefault="00F06652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2008</w:t>
            </w:r>
          </w:p>
        </w:tc>
        <w:tc>
          <w:tcPr>
            <w:tcW w:w="7277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4" w:space="0" w:color="4AACC5"/>
            </w:tcBorders>
            <w:shd w:val="clear" w:color="auto" w:fill="FFFFFF" w:themeFill="background1"/>
            <w:hideMark/>
          </w:tcPr>
          <w:p w:rsidR="00F06652" w:rsidRDefault="00F06652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该商户已存在在途单</w:t>
            </w:r>
          </w:p>
        </w:tc>
      </w:tr>
      <w:tr w:rsidR="00F06652" w:rsidTr="00F06652">
        <w:trPr>
          <w:trHeight w:val="338"/>
        </w:trPr>
        <w:tc>
          <w:tcPr>
            <w:tcW w:w="1615" w:type="dxa"/>
            <w:tcBorders>
              <w:top w:val="single" w:sz="6" w:space="0" w:color="4AACC5"/>
              <w:left w:val="single" w:sz="4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hideMark/>
          </w:tcPr>
          <w:p w:rsidR="00F06652" w:rsidRDefault="00F06652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3001</w:t>
            </w:r>
          </w:p>
        </w:tc>
        <w:tc>
          <w:tcPr>
            <w:tcW w:w="7277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4" w:space="0" w:color="4AACC5"/>
            </w:tcBorders>
            <w:shd w:val="clear" w:color="auto" w:fill="FFFFFF" w:themeFill="background1"/>
            <w:hideMark/>
          </w:tcPr>
          <w:p w:rsidR="00F06652" w:rsidRDefault="00F06652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工单不存在</w:t>
            </w:r>
          </w:p>
        </w:tc>
      </w:tr>
      <w:tr w:rsidR="00F06652" w:rsidTr="00F06652">
        <w:trPr>
          <w:trHeight w:val="326"/>
        </w:trPr>
        <w:tc>
          <w:tcPr>
            <w:tcW w:w="1615" w:type="dxa"/>
            <w:tcBorders>
              <w:top w:val="single" w:sz="6" w:space="0" w:color="4AACC5"/>
              <w:left w:val="single" w:sz="4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hideMark/>
          </w:tcPr>
          <w:p w:rsidR="00F06652" w:rsidRDefault="00F06652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3002</w:t>
            </w:r>
          </w:p>
        </w:tc>
        <w:tc>
          <w:tcPr>
            <w:tcW w:w="7277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4" w:space="0" w:color="4AACC5"/>
            </w:tcBorders>
            <w:shd w:val="clear" w:color="auto" w:fill="FFFFFF" w:themeFill="background1"/>
            <w:hideMark/>
          </w:tcPr>
          <w:p w:rsidR="00F06652" w:rsidRDefault="00F06652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用户名或者密码不正确</w:t>
            </w:r>
          </w:p>
        </w:tc>
      </w:tr>
      <w:tr w:rsidR="00F06652" w:rsidTr="00F06652">
        <w:trPr>
          <w:trHeight w:val="326"/>
        </w:trPr>
        <w:tc>
          <w:tcPr>
            <w:tcW w:w="1615" w:type="dxa"/>
            <w:tcBorders>
              <w:top w:val="single" w:sz="6" w:space="0" w:color="4AACC5"/>
              <w:left w:val="single" w:sz="4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hideMark/>
          </w:tcPr>
          <w:p w:rsidR="00F06652" w:rsidRDefault="00F06652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3003</w:t>
            </w:r>
          </w:p>
        </w:tc>
        <w:tc>
          <w:tcPr>
            <w:tcW w:w="7277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4" w:space="0" w:color="4AACC5"/>
            </w:tcBorders>
            <w:shd w:val="clear" w:color="auto" w:fill="FFFFFF" w:themeFill="background1"/>
            <w:hideMark/>
          </w:tcPr>
          <w:p w:rsidR="00F06652" w:rsidRDefault="00F06652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快钱账号注册失败</w:t>
            </w:r>
          </w:p>
        </w:tc>
      </w:tr>
      <w:tr w:rsidR="00F06652" w:rsidTr="00F06652">
        <w:trPr>
          <w:trHeight w:val="338"/>
        </w:trPr>
        <w:tc>
          <w:tcPr>
            <w:tcW w:w="1615" w:type="dxa"/>
            <w:tcBorders>
              <w:top w:val="single" w:sz="6" w:space="0" w:color="4AACC5"/>
              <w:left w:val="single" w:sz="4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hideMark/>
          </w:tcPr>
          <w:p w:rsidR="00F06652" w:rsidRDefault="00F06652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3004</w:t>
            </w:r>
          </w:p>
        </w:tc>
        <w:tc>
          <w:tcPr>
            <w:tcW w:w="7277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4" w:space="0" w:color="4AACC5"/>
            </w:tcBorders>
            <w:shd w:val="clear" w:color="auto" w:fill="FFFFFF" w:themeFill="background1"/>
            <w:hideMark/>
          </w:tcPr>
          <w:p w:rsidR="00F06652" w:rsidRDefault="00F06652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审批驳回</w:t>
            </w:r>
          </w:p>
        </w:tc>
      </w:tr>
      <w:tr w:rsidR="00F06652" w:rsidTr="00F06652">
        <w:trPr>
          <w:trHeight w:val="326"/>
        </w:trPr>
        <w:tc>
          <w:tcPr>
            <w:tcW w:w="1615" w:type="dxa"/>
            <w:tcBorders>
              <w:top w:val="single" w:sz="6" w:space="0" w:color="4AACC5"/>
              <w:left w:val="single" w:sz="4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hideMark/>
          </w:tcPr>
          <w:p w:rsidR="00F06652" w:rsidRDefault="00F06652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3999</w:t>
            </w:r>
          </w:p>
        </w:tc>
        <w:tc>
          <w:tcPr>
            <w:tcW w:w="7277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4" w:space="0" w:color="4AACC5"/>
            </w:tcBorders>
            <w:shd w:val="clear" w:color="auto" w:fill="FFFFFF" w:themeFill="background1"/>
            <w:hideMark/>
          </w:tcPr>
          <w:p w:rsidR="00F06652" w:rsidRDefault="00F06652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系统错误</w:t>
            </w:r>
          </w:p>
        </w:tc>
      </w:tr>
    </w:tbl>
    <w:p w:rsidR="00F06652" w:rsidRDefault="00F06652" w:rsidP="00F06652">
      <w:pPr>
        <w:rPr>
          <w:lang w:eastAsia="zh-CN"/>
        </w:rPr>
      </w:pPr>
    </w:p>
    <w:p w:rsidR="00771605" w:rsidRDefault="00771605" w:rsidP="00771605">
      <w:pPr>
        <w:rPr>
          <w:lang w:eastAsia="zh-CN"/>
        </w:rPr>
      </w:pPr>
    </w:p>
    <w:p w:rsidR="00771605" w:rsidRPr="00DC3E9B" w:rsidRDefault="00771605" w:rsidP="00972F08">
      <w:pPr>
        <w:rPr>
          <w:lang w:eastAsia="zh-CN"/>
        </w:rPr>
      </w:pPr>
    </w:p>
    <w:p w:rsidR="00CC248C" w:rsidRDefault="002D3DD9" w:rsidP="002D3DD9">
      <w:pPr>
        <w:pStyle w:val="30"/>
        <w:rPr>
          <w:lang w:eastAsia="zh-CN"/>
        </w:rPr>
      </w:pPr>
      <w:bookmarkStart w:id="178" w:name="_Toc513053761"/>
      <w:r>
        <w:rPr>
          <w:rFonts w:hint="eastAsia"/>
          <w:lang w:eastAsia="zh-CN"/>
        </w:rPr>
        <w:t>绑定银行卡</w:t>
      </w:r>
      <w:bookmarkEnd w:id="178"/>
    </w:p>
    <w:p w:rsidR="009A09A4" w:rsidRDefault="009A09A4" w:rsidP="009A09A4">
      <w:pPr>
        <w:adjustRightInd w:val="0"/>
        <w:snapToGrid w:val="0"/>
        <w:rPr>
          <w:lang w:eastAsia="zh-CN"/>
        </w:rPr>
      </w:pPr>
      <w:r>
        <w:rPr>
          <w:rFonts w:hint="eastAsia"/>
          <w:lang w:eastAsia="zh-CN"/>
        </w:rPr>
        <w:t>商户会员绑定银行卡</w:t>
      </w:r>
    </w:p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7229"/>
      </w:tblGrid>
      <w:tr w:rsidR="009A09A4" w:rsidRPr="005E05C2" w:rsidTr="009A09A4">
        <w:tc>
          <w:tcPr>
            <w:tcW w:w="1668" w:type="dxa"/>
            <w:shd w:val="clear" w:color="auto" w:fill="30849B"/>
          </w:tcPr>
          <w:p w:rsidR="009A09A4" w:rsidRPr="005E05C2" w:rsidRDefault="009A09A4" w:rsidP="009A09A4">
            <w:pPr>
              <w:adjustRightInd w:val="0"/>
              <w:snapToGrid w:val="0"/>
              <w:rPr>
                <w:rFonts w:ascii="微软雅黑" w:hAnsi="微软雅黑" w:cs="微软雅黑"/>
                <w:b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  <w:lang w:eastAsia="zh-CN"/>
              </w:rPr>
              <w:t>接口URL</w:t>
            </w:r>
          </w:p>
        </w:tc>
        <w:tc>
          <w:tcPr>
            <w:tcW w:w="7229" w:type="dxa"/>
          </w:tcPr>
          <w:p w:rsidR="009A09A4" w:rsidRPr="005E05C2" w:rsidRDefault="009A09A4" w:rsidP="009A09A4">
            <w:pPr>
              <w:adjustRightInd w:val="0"/>
              <w:snapToGrid w:val="0"/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/merchant/bankcard/bind</w:t>
            </w:r>
          </w:p>
        </w:tc>
      </w:tr>
    </w:tbl>
    <w:p w:rsidR="009A09A4" w:rsidRDefault="009A09A4" w:rsidP="00CC248C">
      <w:pPr>
        <w:rPr>
          <w:rFonts w:ascii="微软雅黑" w:hAnsi="微软雅黑"/>
          <w:lang w:eastAsia="zh-CN"/>
        </w:rPr>
      </w:pPr>
    </w:p>
    <w:p w:rsidR="00CC248C" w:rsidRDefault="00CC248C" w:rsidP="002D3DD9">
      <w:pPr>
        <w:pStyle w:val="4"/>
        <w:tabs>
          <w:tab w:val="num" w:pos="864"/>
        </w:tabs>
        <w:ind w:left="864" w:hanging="864"/>
        <w:rPr>
          <w:szCs w:val="28"/>
          <w:lang w:eastAsia="zh-CN"/>
        </w:rPr>
      </w:pPr>
      <w:r>
        <w:rPr>
          <w:rFonts w:hint="eastAsia"/>
          <w:lang w:val="en-US"/>
        </w:rPr>
        <w:t>请求</w:t>
      </w:r>
      <w:r>
        <w:rPr>
          <w:rFonts w:hint="eastAsia"/>
          <w:lang w:val="en-US" w:eastAsia="zh-CN"/>
        </w:rPr>
        <w:t>消息</w:t>
      </w:r>
    </w:p>
    <w:tbl>
      <w:tblPr>
        <w:tblW w:w="8895" w:type="dxa"/>
        <w:tblBorders>
          <w:top w:val="single" w:sz="4" w:space="0" w:color="4AACC5"/>
          <w:left w:val="single" w:sz="4" w:space="0" w:color="4AACC5"/>
          <w:bottom w:val="single" w:sz="4" w:space="0" w:color="4AACC5"/>
          <w:right w:val="single" w:sz="4" w:space="0" w:color="4AACC5"/>
          <w:insideH w:val="single" w:sz="6" w:space="0" w:color="4AACC5"/>
          <w:insideV w:val="single" w:sz="6" w:space="0" w:color="4AACC5"/>
        </w:tblBorders>
        <w:tblLayout w:type="fixed"/>
        <w:tblLook w:val="04A0" w:firstRow="1" w:lastRow="0" w:firstColumn="1" w:lastColumn="0" w:noHBand="0" w:noVBand="1"/>
      </w:tblPr>
      <w:tblGrid>
        <w:gridCol w:w="1667"/>
        <w:gridCol w:w="1701"/>
        <w:gridCol w:w="850"/>
        <w:gridCol w:w="11"/>
        <w:gridCol w:w="690"/>
        <w:gridCol w:w="8"/>
        <w:gridCol w:w="3968"/>
      </w:tblGrid>
      <w:tr w:rsidR="00CC248C" w:rsidTr="000E7077">
        <w:tc>
          <w:tcPr>
            <w:tcW w:w="1667" w:type="dxa"/>
            <w:tcBorders>
              <w:top w:val="single" w:sz="4" w:space="0" w:color="4AACC5"/>
              <w:left w:val="single" w:sz="4" w:space="0" w:color="4AACC5"/>
              <w:bottom w:val="single" w:sz="6" w:space="0" w:color="4AACC5"/>
              <w:right w:val="single" w:sz="6" w:space="0" w:color="4AACC5"/>
            </w:tcBorders>
            <w:shd w:val="clear" w:color="auto" w:fill="30849B"/>
            <w:vAlign w:val="center"/>
            <w:hideMark/>
          </w:tcPr>
          <w:p w:rsidR="00CC248C" w:rsidRDefault="00CC248C">
            <w:pPr>
              <w:rPr>
                <w:rFonts w:ascii="微软雅黑" w:hAnsi="微软雅黑" w:cs="微软雅黑"/>
                <w:color w:val="C7EDCC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  <w:lang w:eastAsia="zh-CN"/>
              </w:rPr>
              <w:t>属性</w:t>
            </w:r>
          </w:p>
        </w:tc>
        <w:tc>
          <w:tcPr>
            <w:tcW w:w="1701" w:type="dxa"/>
            <w:tcBorders>
              <w:top w:val="single" w:sz="4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30849B"/>
            <w:vAlign w:val="center"/>
            <w:hideMark/>
          </w:tcPr>
          <w:p w:rsidR="00CC248C" w:rsidRDefault="00CC248C">
            <w:pPr>
              <w:jc w:val="center"/>
              <w:rPr>
                <w:rFonts w:ascii="微软雅黑" w:hAnsi="微软雅黑" w:cs="微软雅黑"/>
                <w:color w:val="C7EDCC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  <w:lang w:val="en-US"/>
              </w:rPr>
              <w:t>定义</w:t>
            </w:r>
          </w:p>
        </w:tc>
        <w:tc>
          <w:tcPr>
            <w:tcW w:w="850" w:type="dxa"/>
            <w:tcBorders>
              <w:top w:val="single" w:sz="4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30849B"/>
            <w:vAlign w:val="center"/>
            <w:hideMark/>
          </w:tcPr>
          <w:p w:rsidR="00CC248C" w:rsidRDefault="00CC248C">
            <w:pPr>
              <w:jc w:val="center"/>
              <w:rPr>
                <w:rFonts w:ascii="微软雅黑" w:hAnsi="微软雅黑" w:cs="微软雅黑"/>
                <w:b/>
                <w:color w:val="C7EDCC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  <w:lang w:val="en-US"/>
              </w:rPr>
              <w:t>类型</w:t>
            </w:r>
          </w:p>
          <w:p w:rsidR="00CC248C" w:rsidRDefault="00CC248C">
            <w:pPr>
              <w:jc w:val="center"/>
              <w:rPr>
                <w:rFonts w:ascii="微软雅黑" w:hAnsi="微软雅黑" w:cs="微软雅黑"/>
                <w:color w:val="C7EDCC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  <w:lang w:val="en-US"/>
              </w:rPr>
              <w:t>长度</w:t>
            </w:r>
          </w:p>
        </w:tc>
        <w:tc>
          <w:tcPr>
            <w:tcW w:w="709" w:type="dxa"/>
            <w:gridSpan w:val="3"/>
            <w:tcBorders>
              <w:top w:val="single" w:sz="4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30849B"/>
            <w:vAlign w:val="center"/>
            <w:hideMark/>
          </w:tcPr>
          <w:p w:rsidR="00CC248C" w:rsidRDefault="00CC248C">
            <w:pPr>
              <w:jc w:val="center"/>
              <w:rPr>
                <w:rFonts w:ascii="微软雅黑" w:hAnsi="微软雅黑" w:cs="微软雅黑"/>
                <w:color w:val="C7EDCC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  <w:lang w:val="en-US"/>
              </w:rPr>
              <w:t>必填</w:t>
            </w:r>
          </w:p>
        </w:tc>
        <w:tc>
          <w:tcPr>
            <w:tcW w:w="3968" w:type="dxa"/>
            <w:tcBorders>
              <w:top w:val="single" w:sz="4" w:space="0" w:color="4AACC5"/>
              <w:left w:val="single" w:sz="6" w:space="0" w:color="4AACC5"/>
              <w:bottom w:val="single" w:sz="6" w:space="0" w:color="4AACC5"/>
              <w:right w:val="single" w:sz="4" w:space="0" w:color="4AACC5"/>
            </w:tcBorders>
            <w:shd w:val="clear" w:color="auto" w:fill="30849B"/>
            <w:vAlign w:val="center"/>
            <w:hideMark/>
          </w:tcPr>
          <w:p w:rsidR="00CC248C" w:rsidRDefault="00CC248C">
            <w:pPr>
              <w:jc w:val="center"/>
              <w:rPr>
                <w:rFonts w:ascii="微软雅黑" w:hAnsi="微软雅黑" w:cs="微软雅黑"/>
                <w:color w:val="C7EDCC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  <w:lang w:val="en-US"/>
              </w:rPr>
              <w:t>参数说明</w:t>
            </w: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</w:rPr>
              <w:t>/</w:t>
            </w: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  <w:lang w:val="en-US"/>
              </w:rPr>
              <w:t>示例</w:t>
            </w:r>
          </w:p>
        </w:tc>
      </w:tr>
      <w:tr w:rsidR="00CC248C" w:rsidTr="000E7077">
        <w:tc>
          <w:tcPr>
            <w:tcW w:w="1667" w:type="dxa"/>
            <w:tcBorders>
              <w:top w:val="single" w:sz="6" w:space="0" w:color="4AACC5"/>
              <w:left w:val="single" w:sz="4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hideMark/>
          </w:tcPr>
          <w:p w:rsidR="00CC248C" w:rsidRDefault="00CC248C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701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hideMark/>
          </w:tcPr>
          <w:p w:rsidR="00CC248C" w:rsidRDefault="00CC248C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平台内用户标识</w:t>
            </w:r>
          </w:p>
        </w:tc>
        <w:tc>
          <w:tcPr>
            <w:tcW w:w="861" w:type="dxa"/>
            <w:gridSpan w:val="2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hideMark/>
          </w:tcPr>
          <w:p w:rsidR="00CC248C" w:rsidRDefault="00CC248C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N128</w:t>
            </w:r>
          </w:p>
        </w:tc>
        <w:tc>
          <w:tcPr>
            <w:tcW w:w="690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hideMark/>
          </w:tcPr>
          <w:p w:rsidR="00CC248C" w:rsidRDefault="00CC248C">
            <w:pPr>
              <w:rPr>
                <w:rFonts w:ascii="微软雅黑" w:hAnsi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val="en-US" w:eastAsia="zh-CN"/>
              </w:rPr>
              <w:t>M</w:t>
            </w:r>
          </w:p>
        </w:tc>
        <w:tc>
          <w:tcPr>
            <w:tcW w:w="3976" w:type="dxa"/>
            <w:gridSpan w:val="2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4" w:space="0" w:color="4AACC5"/>
            </w:tcBorders>
            <w:shd w:val="clear" w:color="auto" w:fill="FFFFFF" w:themeFill="background1"/>
          </w:tcPr>
          <w:p w:rsidR="00CC248C" w:rsidRDefault="00CC248C">
            <w:pPr>
              <w:rPr>
                <w:rFonts w:ascii="微软雅黑" w:hAnsi="微软雅黑" w:cs="微软雅黑"/>
                <w:sz w:val="18"/>
                <w:szCs w:val="18"/>
                <w:lang w:val="en-US" w:eastAsia="zh-CN"/>
              </w:rPr>
            </w:pPr>
          </w:p>
        </w:tc>
      </w:tr>
      <w:tr w:rsidR="00CC248C" w:rsidTr="000E7077">
        <w:tc>
          <w:tcPr>
            <w:tcW w:w="1667" w:type="dxa"/>
            <w:tcBorders>
              <w:top w:val="single" w:sz="6" w:space="0" w:color="4AACC5"/>
              <w:left w:val="single" w:sz="4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hideMark/>
          </w:tcPr>
          <w:p w:rsidR="00CC248C" w:rsidRDefault="00CC248C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bankAcctId</w:t>
            </w:r>
          </w:p>
        </w:tc>
        <w:tc>
          <w:tcPr>
            <w:tcW w:w="1701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hideMark/>
          </w:tcPr>
          <w:p w:rsidR="00CC248C" w:rsidRDefault="00CC248C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银行账号</w:t>
            </w:r>
          </w:p>
        </w:tc>
        <w:tc>
          <w:tcPr>
            <w:tcW w:w="861" w:type="dxa"/>
            <w:gridSpan w:val="2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hideMark/>
          </w:tcPr>
          <w:p w:rsidR="00CC248C" w:rsidRDefault="00B131EA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B131EA">
              <w:rPr>
                <w:rFonts w:ascii="微软雅黑" w:hAnsi="微软雅黑" w:cs="微软雅黑"/>
                <w:sz w:val="18"/>
                <w:szCs w:val="18"/>
                <w:lang w:eastAsia="zh-CN"/>
              </w:rPr>
              <w:t>N24</w:t>
            </w:r>
          </w:p>
        </w:tc>
        <w:tc>
          <w:tcPr>
            <w:tcW w:w="690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hideMark/>
          </w:tcPr>
          <w:p w:rsidR="00CC248C" w:rsidRDefault="00CC248C">
            <w:pPr>
              <w:rPr>
                <w:rFonts w:ascii="微软雅黑" w:hAnsi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val="en-US" w:eastAsia="zh-CN"/>
              </w:rPr>
              <w:t>M</w:t>
            </w:r>
          </w:p>
        </w:tc>
        <w:tc>
          <w:tcPr>
            <w:tcW w:w="3976" w:type="dxa"/>
            <w:gridSpan w:val="2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4" w:space="0" w:color="4AACC5"/>
            </w:tcBorders>
            <w:shd w:val="clear" w:color="auto" w:fill="FFFFFF" w:themeFill="background1"/>
          </w:tcPr>
          <w:p w:rsidR="00CC248C" w:rsidRDefault="00CC248C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</w:p>
        </w:tc>
      </w:tr>
      <w:tr w:rsidR="00CC248C" w:rsidTr="000E7077">
        <w:tc>
          <w:tcPr>
            <w:tcW w:w="1667" w:type="dxa"/>
            <w:tcBorders>
              <w:top w:val="single" w:sz="6" w:space="0" w:color="4AACC5"/>
              <w:left w:val="single" w:sz="4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vAlign w:val="center"/>
            <w:hideMark/>
          </w:tcPr>
          <w:p w:rsidR="00CC248C" w:rsidRDefault="00CC248C">
            <w:pPr>
              <w:jc w:val="both"/>
              <w:rPr>
                <w:rFonts w:ascii="微软雅黑" w:hAnsi="微软雅黑" w:cs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color w:val="000000"/>
                <w:sz w:val="18"/>
                <w:szCs w:val="18"/>
                <w:lang w:eastAsia="zh-CN"/>
              </w:rPr>
              <w:t>bankId</w:t>
            </w:r>
          </w:p>
        </w:tc>
        <w:tc>
          <w:tcPr>
            <w:tcW w:w="1701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vAlign w:val="center"/>
            <w:hideMark/>
          </w:tcPr>
          <w:p w:rsidR="00CC248C" w:rsidRDefault="00CC248C">
            <w:pPr>
              <w:jc w:val="both"/>
              <w:rPr>
                <w:rFonts w:ascii="微软雅黑" w:hAnsi="微软雅黑" w:cs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color w:val="000000"/>
                <w:sz w:val="18"/>
                <w:szCs w:val="18"/>
                <w:lang w:val="en-US"/>
              </w:rPr>
              <w:t>银行编号</w:t>
            </w:r>
          </w:p>
        </w:tc>
        <w:tc>
          <w:tcPr>
            <w:tcW w:w="861" w:type="dxa"/>
            <w:gridSpan w:val="2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hideMark/>
          </w:tcPr>
          <w:p w:rsidR="00CC248C" w:rsidRDefault="001039D2">
            <w:pPr>
              <w:rPr>
                <w:rFonts w:ascii="微软雅黑" w:hAnsi="微软雅黑" w:cs="微软雅黑"/>
                <w:color w:val="000000"/>
                <w:sz w:val="18"/>
                <w:szCs w:val="18"/>
                <w:lang w:eastAsia="zh-CN"/>
              </w:rPr>
            </w:pPr>
            <w:r w:rsidRPr="001039D2">
              <w:rPr>
                <w:rFonts w:ascii="微软雅黑" w:hAnsi="微软雅黑" w:cs="微软雅黑"/>
                <w:color w:val="000000"/>
                <w:sz w:val="18"/>
                <w:szCs w:val="18"/>
                <w:lang w:eastAsia="zh-CN"/>
              </w:rPr>
              <w:t>AN6</w:t>
            </w:r>
          </w:p>
        </w:tc>
        <w:tc>
          <w:tcPr>
            <w:tcW w:w="690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hideMark/>
          </w:tcPr>
          <w:p w:rsidR="00CC248C" w:rsidRDefault="00CC248C">
            <w:pPr>
              <w:rPr>
                <w:rFonts w:ascii="微软雅黑" w:hAnsi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val="en-US" w:eastAsia="zh-CN"/>
              </w:rPr>
              <w:t>M</w:t>
            </w:r>
          </w:p>
        </w:tc>
        <w:tc>
          <w:tcPr>
            <w:tcW w:w="3976" w:type="dxa"/>
            <w:gridSpan w:val="2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4" w:space="0" w:color="4AACC5"/>
            </w:tcBorders>
            <w:shd w:val="clear" w:color="auto" w:fill="FFFFFF" w:themeFill="background1"/>
            <w:vAlign w:val="center"/>
            <w:hideMark/>
          </w:tcPr>
          <w:p w:rsidR="00CC248C" w:rsidRDefault="00CC248C">
            <w:pPr>
              <w:jc w:val="both"/>
              <w:rPr>
                <w:rFonts w:ascii="微软雅黑" w:hAnsi="微软雅黑" w:cs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参见</w:t>
            </w:r>
            <w:hyperlink w:anchor="_商户会员银行编号" w:history="1">
              <w:r w:rsidR="003F24A7" w:rsidRPr="00B33756">
                <w:rPr>
                  <w:rStyle w:val="af2"/>
                  <w:rFonts w:ascii="微软雅黑" w:hAnsi="微软雅黑" w:cs="微软雅黑" w:hint="eastAsia"/>
                  <w:sz w:val="18"/>
                  <w:szCs w:val="18"/>
                  <w:lang w:eastAsia="zh-CN"/>
                </w:rPr>
                <w:t>商户</w:t>
              </w:r>
              <w:r w:rsidR="003F24A7" w:rsidRPr="00B33756">
                <w:rPr>
                  <w:rStyle w:val="af2"/>
                  <w:rFonts w:ascii="微软雅黑" w:hAnsi="微软雅黑" w:cs="微软雅黑"/>
                  <w:sz w:val="18"/>
                  <w:szCs w:val="18"/>
                  <w:lang w:eastAsia="zh-CN"/>
                </w:rPr>
                <w:t>会员</w:t>
              </w:r>
              <w:r w:rsidRPr="00B33756">
                <w:rPr>
                  <w:rStyle w:val="af2"/>
                  <w:rFonts w:ascii="微软雅黑" w:hAnsi="微软雅黑" w:cs="微软雅黑" w:hint="eastAsia"/>
                  <w:sz w:val="18"/>
                  <w:szCs w:val="18"/>
                  <w:lang w:val="en-US" w:eastAsia="zh-CN"/>
                </w:rPr>
                <w:t>银行编号</w:t>
              </w:r>
            </w:hyperlink>
          </w:p>
        </w:tc>
      </w:tr>
      <w:tr w:rsidR="00CC248C" w:rsidTr="000E7077">
        <w:tc>
          <w:tcPr>
            <w:tcW w:w="1667" w:type="dxa"/>
            <w:tcBorders>
              <w:top w:val="single" w:sz="6" w:space="0" w:color="4AACC5"/>
              <w:left w:val="single" w:sz="4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hideMark/>
          </w:tcPr>
          <w:p w:rsidR="00CC248C" w:rsidRDefault="00CC248C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branchBankName</w:t>
            </w:r>
          </w:p>
        </w:tc>
        <w:tc>
          <w:tcPr>
            <w:tcW w:w="1701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hideMark/>
          </w:tcPr>
          <w:p w:rsidR="00CC248C" w:rsidRDefault="00CC248C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分支行名称</w:t>
            </w:r>
          </w:p>
        </w:tc>
        <w:tc>
          <w:tcPr>
            <w:tcW w:w="861" w:type="dxa"/>
            <w:gridSpan w:val="2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</w:tcPr>
          <w:p w:rsidR="00CC248C" w:rsidRDefault="00631FD2" w:rsidP="002F1E67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X</w:t>
            </w:r>
            <w:r w:rsidR="002F1E67">
              <w:rPr>
                <w:rFonts w:ascii="微软雅黑" w:hAnsi="微软雅黑" w:cs="微软雅黑"/>
                <w:sz w:val="18"/>
                <w:szCs w:val="18"/>
                <w:lang w:eastAsia="zh-CN"/>
              </w:rPr>
              <w:t>8</w:t>
            </w:r>
            <w:r>
              <w:rPr>
                <w:rFonts w:ascii="微软雅黑" w:hAnsi="微软雅黑" w:cs="微软雅黑"/>
                <w:sz w:val="18"/>
                <w:szCs w:val="18"/>
                <w:lang w:eastAsia="zh-CN"/>
              </w:rPr>
              <w:t>0</w:t>
            </w:r>
          </w:p>
        </w:tc>
        <w:tc>
          <w:tcPr>
            <w:tcW w:w="690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hideMark/>
          </w:tcPr>
          <w:p w:rsidR="00CC248C" w:rsidRDefault="00CC248C">
            <w:pPr>
              <w:rPr>
                <w:rFonts w:ascii="微软雅黑" w:hAnsi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val="en-US" w:eastAsia="zh-CN"/>
              </w:rPr>
              <w:t>M</w:t>
            </w:r>
          </w:p>
        </w:tc>
        <w:tc>
          <w:tcPr>
            <w:tcW w:w="3976" w:type="dxa"/>
            <w:gridSpan w:val="2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4" w:space="0" w:color="4AACC5"/>
            </w:tcBorders>
            <w:shd w:val="clear" w:color="auto" w:fill="FFFFFF" w:themeFill="background1"/>
          </w:tcPr>
          <w:p w:rsidR="00CC248C" w:rsidRDefault="00CC248C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</w:p>
        </w:tc>
      </w:tr>
      <w:tr w:rsidR="00CC248C" w:rsidTr="000E7077">
        <w:tc>
          <w:tcPr>
            <w:tcW w:w="1667" w:type="dxa"/>
            <w:tcBorders>
              <w:top w:val="single" w:sz="6" w:space="0" w:color="4AACC5"/>
              <w:left w:val="single" w:sz="4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hideMark/>
          </w:tcPr>
          <w:p w:rsidR="00CC248C" w:rsidRDefault="00CC248C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701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hideMark/>
          </w:tcPr>
          <w:p w:rsidR="00CC248C" w:rsidRDefault="00CC248C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户名</w:t>
            </w:r>
          </w:p>
        </w:tc>
        <w:tc>
          <w:tcPr>
            <w:tcW w:w="861" w:type="dxa"/>
            <w:gridSpan w:val="2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hideMark/>
          </w:tcPr>
          <w:p w:rsidR="00CC248C" w:rsidRDefault="009D7696" w:rsidP="003304D0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9D7696">
              <w:rPr>
                <w:rFonts w:ascii="微软雅黑" w:hAnsi="微软雅黑" w:cs="微软雅黑"/>
                <w:sz w:val="18"/>
                <w:szCs w:val="18"/>
                <w:lang w:eastAsia="zh-CN"/>
              </w:rPr>
              <w:t>X</w:t>
            </w:r>
            <w:r w:rsidR="003304D0">
              <w:rPr>
                <w:rFonts w:ascii="微软雅黑" w:hAnsi="微软雅黑" w:cs="微软雅黑"/>
                <w:sz w:val="18"/>
                <w:szCs w:val="18"/>
                <w:lang w:eastAsia="zh-CN"/>
              </w:rPr>
              <w:t>3</w:t>
            </w:r>
            <w:r w:rsidRPr="009D7696">
              <w:rPr>
                <w:rFonts w:ascii="微软雅黑" w:hAnsi="微软雅黑" w:cs="微软雅黑"/>
                <w:sz w:val="18"/>
                <w:szCs w:val="18"/>
                <w:lang w:eastAsia="zh-CN"/>
              </w:rPr>
              <w:t>0</w:t>
            </w:r>
          </w:p>
        </w:tc>
        <w:tc>
          <w:tcPr>
            <w:tcW w:w="690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hideMark/>
          </w:tcPr>
          <w:p w:rsidR="00CC248C" w:rsidRDefault="00CC248C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M</w:t>
            </w:r>
          </w:p>
        </w:tc>
        <w:tc>
          <w:tcPr>
            <w:tcW w:w="3976" w:type="dxa"/>
            <w:gridSpan w:val="2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4" w:space="0" w:color="4AACC5"/>
            </w:tcBorders>
            <w:shd w:val="clear" w:color="auto" w:fill="FFFFFF" w:themeFill="background1"/>
          </w:tcPr>
          <w:p w:rsidR="00CC248C" w:rsidRDefault="00CC248C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</w:p>
        </w:tc>
      </w:tr>
      <w:tr w:rsidR="002B0171" w:rsidDel="002B0171" w:rsidTr="002B0171">
        <w:tc>
          <w:tcPr>
            <w:tcW w:w="1667" w:type="dxa"/>
            <w:tcBorders>
              <w:top w:val="single" w:sz="6" w:space="0" w:color="4AACC5"/>
              <w:left w:val="single" w:sz="4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</w:tcPr>
          <w:p w:rsidR="002B0171" w:rsidDel="002B0171" w:rsidRDefault="00C244D3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province</w:t>
            </w:r>
          </w:p>
        </w:tc>
        <w:tc>
          <w:tcPr>
            <w:tcW w:w="1701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</w:tcPr>
          <w:p w:rsidR="002B0171" w:rsidDel="002B0171" w:rsidRDefault="00C244D3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开户行省份</w:t>
            </w:r>
          </w:p>
        </w:tc>
        <w:tc>
          <w:tcPr>
            <w:tcW w:w="861" w:type="dxa"/>
            <w:gridSpan w:val="2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</w:tcPr>
          <w:p w:rsidR="002B0171" w:rsidDel="002B0171" w:rsidRDefault="0001166C" w:rsidP="00583037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01166C">
              <w:rPr>
                <w:rFonts w:ascii="微软雅黑" w:hAnsi="微软雅黑" w:cs="微软雅黑"/>
                <w:sz w:val="18"/>
                <w:szCs w:val="18"/>
                <w:lang w:eastAsia="zh-CN"/>
              </w:rPr>
              <w:t>N</w:t>
            </w:r>
            <w:r w:rsidR="00583037">
              <w:rPr>
                <w:rFonts w:ascii="微软雅黑" w:hAnsi="微软雅黑" w:cs="微软雅黑"/>
                <w:sz w:val="18"/>
                <w:szCs w:val="18"/>
                <w:lang w:eastAsia="zh-CN"/>
              </w:rPr>
              <w:t>6</w:t>
            </w:r>
          </w:p>
        </w:tc>
        <w:tc>
          <w:tcPr>
            <w:tcW w:w="690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</w:tcPr>
          <w:p w:rsidR="002B0171" w:rsidDel="002B0171" w:rsidRDefault="00CC7D2D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M</w:t>
            </w:r>
          </w:p>
        </w:tc>
        <w:tc>
          <w:tcPr>
            <w:tcW w:w="3976" w:type="dxa"/>
            <w:gridSpan w:val="2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4" w:space="0" w:color="4AACC5"/>
            </w:tcBorders>
            <w:shd w:val="clear" w:color="auto" w:fill="FFFFFF" w:themeFill="background1"/>
          </w:tcPr>
          <w:p w:rsidR="002B0171" w:rsidDel="002B0171" w:rsidRDefault="0079599C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bookmarkStart w:id="179" w:name="OLE_LINK24"/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参见</w:t>
            </w:r>
            <w:r w:rsidR="002F0B55"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行政区划</w:t>
            </w:r>
            <w:r w:rsidR="00FE7B46">
              <w:rPr>
                <w:rFonts w:ascii="微软雅黑" w:hAnsi="微软雅黑" w:cs="微软雅黑"/>
                <w:sz w:val="18"/>
                <w:szCs w:val="18"/>
                <w:lang w:eastAsia="zh-CN"/>
              </w:rPr>
              <w:t>国</w:t>
            </w:r>
            <w:bookmarkStart w:id="180" w:name="OLE_LINK22"/>
            <w:bookmarkStart w:id="181" w:name="OLE_LINK23"/>
            <w:r w:rsidR="00FE7B46"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标</w:t>
            </w:r>
            <w:bookmarkEnd w:id="180"/>
            <w:bookmarkEnd w:id="181"/>
            <w:r w:rsidR="002F0B55">
              <w:rPr>
                <w:rFonts w:ascii="微软雅黑" w:hAnsi="微软雅黑" w:cs="微软雅黑"/>
                <w:sz w:val="18"/>
                <w:szCs w:val="18"/>
                <w:lang w:eastAsia="zh-CN"/>
              </w:rPr>
              <w:t>代码</w:t>
            </w:r>
            <w:bookmarkEnd w:id="179"/>
          </w:p>
        </w:tc>
      </w:tr>
      <w:tr w:rsidR="002B0171" w:rsidDel="002B0171" w:rsidTr="002B0171">
        <w:tc>
          <w:tcPr>
            <w:tcW w:w="1667" w:type="dxa"/>
            <w:tcBorders>
              <w:top w:val="single" w:sz="6" w:space="0" w:color="4AACC5"/>
              <w:left w:val="single" w:sz="4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</w:tcPr>
          <w:p w:rsidR="002B0171" w:rsidDel="002B0171" w:rsidRDefault="00C244D3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city</w:t>
            </w:r>
          </w:p>
        </w:tc>
        <w:tc>
          <w:tcPr>
            <w:tcW w:w="1701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</w:tcPr>
          <w:p w:rsidR="002B0171" w:rsidDel="002B0171" w:rsidRDefault="00C244D3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开户行城市</w:t>
            </w:r>
          </w:p>
        </w:tc>
        <w:tc>
          <w:tcPr>
            <w:tcW w:w="861" w:type="dxa"/>
            <w:gridSpan w:val="2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</w:tcPr>
          <w:p w:rsidR="002B0171" w:rsidDel="002B0171" w:rsidRDefault="007043E1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890EE4">
              <w:rPr>
                <w:rFonts w:ascii="微软雅黑" w:hAnsi="微软雅黑" w:cs="微软雅黑"/>
                <w:color w:val="000000"/>
                <w:sz w:val="18"/>
                <w:szCs w:val="18"/>
                <w:lang w:eastAsia="zh-CN"/>
              </w:rPr>
              <w:t>N10</w:t>
            </w:r>
          </w:p>
        </w:tc>
        <w:tc>
          <w:tcPr>
            <w:tcW w:w="690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</w:tcPr>
          <w:p w:rsidR="002B0171" w:rsidDel="002B0171" w:rsidRDefault="00CC7D2D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M</w:t>
            </w:r>
          </w:p>
        </w:tc>
        <w:tc>
          <w:tcPr>
            <w:tcW w:w="3976" w:type="dxa"/>
            <w:gridSpan w:val="2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4" w:space="0" w:color="4AACC5"/>
            </w:tcBorders>
            <w:shd w:val="clear" w:color="auto" w:fill="FFFFFF" w:themeFill="background1"/>
          </w:tcPr>
          <w:p w:rsidR="002B0171" w:rsidDel="002B0171" w:rsidRDefault="00CC7D2D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参见行政区划</w:t>
            </w:r>
            <w:r>
              <w:rPr>
                <w:rFonts w:ascii="微软雅黑" w:hAnsi="微软雅黑" w:cs="微软雅黑"/>
                <w:sz w:val="18"/>
                <w:szCs w:val="18"/>
                <w:lang w:eastAsia="zh-CN"/>
              </w:rPr>
              <w:t>国</w:t>
            </w:r>
            <w:r w:rsidR="00FE7B46"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标</w:t>
            </w:r>
            <w:r>
              <w:rPr>
                <w:rFonts w:ascii="微软雅黑" w:hAnsi="微软雅黑" w:cs="微软雅黑"/>
                <w:sz w:val="18"/>
                <w:szCs w:val="18"/>
                <w:lang w:eastAsia="zh-CN"/>
              </w:rPr>
              <w:t>代码</w:t>
            </w:r>
          </w:p>
        </w:tc>
      </w:tr>
      <w:tr w:rsidR="00CC248C" w:rsidTr="000E7077">
        <w:tc>
          <w:tcPr>
            <w:tcW w:w="1667" w:type="dxa"/>
            <w:tcBorders>
              <w:top w:val="single" w:sz="6" w:space="0" w:color="4AACC5"/>
              <w:left w:val="single" w:sz="4" w:space="0" w:color="4AACC5"/>
              <w:bottom w:val="single" w:sz="4" w:space="0" w:color="4AACC5"/>
              <w:right w:val="single" w:sz="6" w:space="0" w:color="4AACC5"/>
            </w:tcBorders>
            <w:shd w:val="clear" w:color="auto" w:fill="FFFFFF" w:themeFill="background1"/>
          </w:tcPr>
          <w:p w:rsidR="00CC248C" w:rsidRDefault="00CC248C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</w:p>
        </w:tc>
        <w:tc>
          <w:tcPr>
            <w:tcW w:w="1701" w:type="dxa"/>
            <w:tcBorders>
              <w:top w:val="single" w:sz="6" w:space="0" w:color="4AACC5"/>
              <w:left w:val="single" w:sz="6" w:space="0" w:color="4AACC5"/>
              <w:bottom w:val="single" w:sz="4" w:space="0" w:color="4AACC5"/>
              <w:right w:val="single" w:sz="6" w:space="0" w:color="4AACC5"/>
            </w:tcBorders>
            <w:shd w:val="clear" w:color="auto" w:fill="FFFFFF" w:themeFill="background1"/>
          </w:tcPr>
          <w:p w:rsidR="00CC248C" w:rsidRDefault="00CC248C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</w:p>
        </w:tc>
        <w:tc>
          <w:tcPr>
            <w:tcW w:w="861" w:type="dxa"/>
            <w:gridSpan w:val="2"/>
            <w:tcBorders>
              <w:top w:val="single" w:sz="6" w:space="0" w:color="4AACC5"/>
              <w:left w:val="single" w:sz="6" w:space="0" w:color="4AACC5"/>
              <w:bottom w:val="single" w:sz="4" w:space="0" w:color="4AACC5"/>
              <w:right w:val="single" w:sz="6" w:space="0" w:color="4AACC5"/>
            </w:tcBorders>
            <w:shd w:val="clear" w:color="auto" w:fill="FFFFFF" w:themeFill="background1"/>
          </w:tcPr>
          <w:p w:rsidR="00CC248C" w:rsidRDefault="00CC248C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</w:p>
        </w:tc>
        <w:tc>
          <w:tcPr>
            <w:tcW w:w="690" w:type="dxa"/>
            <w:tcBorders>
              <w:top w:val="single" w:sz="6" w:space="0" w:color="4AACC5"/>
              <w:left w:val="single" w:sz="6" w:space="0" w:color="4AACC5"/>
              <w:bottom w:val="single" w:sz="4" w:space="0" w:color="4AACC5"/>
              <w:right w:val="single" w:sz="6" w:space="0" w:color="4AACC5"/>
            </w:tcBorders>
            <w:shd w:val="clear" w:color="auto" w:fill="FFFFFF" w:themeFill="background1"/>
          </w:tcPr>
          <w:p w:rsidR="00CC248C" w:rsidRDefault="00CC248C">
            <w:pPr>
              <w:rPr>
                <w:rFonts w:ascii="微软雅黑" w:hAnsi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3976" w:type="dxa"/>
            <w:gridSpan w:val="2"/>
            <w:tcBorders>
              <w:top w:val="single" w:sz="6" w:space="0" w:color="4AACC5"/>
              <w:left w:val="single" w:sz="6" w:space="0" w:color="4AACC5"/>
              <w:bottom w:val="single" w:sz="4" w:space="0" w:color="4AACC5"/>
              <w:right w:val="single" w:sz="4" w:space="0" w:color="4AACC5"/>
            </w:tcBorders>
            <w:shd w:val="clear" w:color="auto" w:fill="FFFFFF" w:themeFill="background1"/>
          </w:tcPr>
          <w:p w:rsidR="00CC248C" w:rsidRDefault="00CC248C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</w:p>
        </w:tc>
      </w:tr>
    </w:tbl>
    <w:p w:rsidR="00CC248C" w:rsidRDefault="00CC248C" w:rsidP="00CC248C">
      <w:pPr>
        <w:rPr>
          <w:lang w:eastAsia="zh-CN"/>
        </w:rPr>
      </w:pPr>
    </w:p>
    <w:p w:rsidR="00CC248C" w:rsidRDefault="00CC248C" w:rsidP="002D3DD9">
      <w:pPr>
        <w:pStyle w:val="4"/>
        <w:tabs>
          <w:tab w:val="num" w:pos="864"/>
        </w:tabs>
        <w:ind w:left="864" w:hanging="864"/>
      </w:pPr>
      <w:r>
        <w:rPr>
          <w:rFonts w:hint="eastAsia"/>
          <w:lang w:val="en-US"/>
        </w:rPr>
        <w:lastRenderedPageBreak/>
        <w:t>响应</w:t>
      </w:r>
      <w:r>
        <w:rPr>
          <w:rFonts w:hint="eastAsia"/>
          <w:lang w:eastAsia="zh-CN"/>
        </w:rPr>
        <w:t>消息</w:t>
      </w:r>
    </w:p>
    <w:tbl>
      <w:tblPr>
        <w:tblW w:w="8895" w:type="dxa"/>
        <w:tblBorders>
          <w:top w:val="single" w:sz="4" w:space="0" w:color="4AACC5"/>
          <w:left w:val="single" w:sz="4" w:space="0" w:color="4AACC5"/>
          <w:bottom w:val="single" w:sz="4" w:space="0" w:color="4AACC5"/>
          <w:right w:val="single" w:sz="4" w:space="0" w:color="4AACC5"/>
          <w:insideH w:val="single" w:sz="6" w:space="0" w:color="4AACC5"/>
          <w:insideV w:val="single" w:sz="6" w:space="0" w:color="4AACC5"/>
        </w:tblBorders>
        <w:tblLayout w:type="fixed"/>
        <w:tblLook w:val="04A0" w:firstRow="1" w:lastRow="0" w:firstColumn="1" w:lastColumn="0" w:noHBand="0" w:noVBand="1"/>
      </w:tblPr>
      <w:tblGrid>
        <w:gridCol w:w="1667"/>
        <w:gridCol w:w="1701"/>
        <w:gridCol w:w="850"/>
        <w:gridCol w:w="11"/>
        <w:gridCol w:w="690"/>
        <w:gridCol w:w="8"/>
        <w:gridCol w:w="3968"/>
      </w:tblGrid>
      <w:tr w:rsidR="00CC248C" w:rsidTr="00CC248C">
        <w:tc>
          <w:tcPr>
            <w:tcW w:w="1668" w:type="dxa"/>
            <w:tcBorders>
              <w:top w:val="single" w:sz="4" w:space="0" w:color="4AACC5"/>
              <w:left w:val="single" w:sz="4" w:space="0" w:color="4AACC5"/>
              <w:bottom w:val="single" w:sz="6" w:space="0" w:color="4AACC5"/>
              <w:right w:val="single" w:sz="6" w:space="0" w:color="4AACC5"/>
            </w:tcBorders>
            <w:shd w:val="clear" w:color="auto" w:fill="30849B"/>
            <w:vAlign w:val="center"/>
            <w:hideMark/>
          </w:tcPr>
          <w:p w:rsidR="00CC248C" w:rsidRDefault="00CC248C">
            <w:pPr>
              <w:rPr>
                <w:rFonts w:ascii="微软雅黑" w:hAnsi="微软雅黑" w:cs="微软雅黑"/>
                <w:color w:val="C7EDCC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  <w:lang w:eastAsia="zh-CN"/>
              </w:rPr>
              <w:t>属性</w:t>
            </w:r>
          </w:p>
        </w:tc>
        <w:tc>
          <w:tcPr>
            <w:tcW w:w="1701" w:type="dxa"/>
            <w:tcBorders>
              <w:top w:val="single" w:sz="4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30849B"/>
            <w:vAlign w:val="center"/>
            <w:hideMark/>
          </w:tcPr>
          <w:p w:rsidR="00CC248C" w:rsidRDefault="00CC248C">
            <w:pPr>
              <w:jc w:val="center"/>
              <w:rPr>
                <w:rFonts w:ascii="微软雅黑" w:hAnsi="微软雅黑" w:cs="微软雅黑"/>
                <w:color w:val="C7EDCC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  <w:lang w:val="en-US"/>
              </w:rPr>
              <w:t>定义</w:t>
            </w:r>
          </w:p>
        </w:tc>
        <w:tc>
          <w:tcPr>
            <w:tcW w:w="850" w:type="dxa"/>
            <w:tcBorders>
              <w:top w:val="single" w:sz="4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30849B"/>
            <w:vAlign w:val="center"/>
            <w:hideMark/>
          </w:tcPr>
          <w:p w:rsidR="00CC248C" w:rsidRDefault="00CC248C">
            <w:pPr>
              <w:jc w:val="center"/>
              <w:rPr>
                <w:rFonts w:ascii="微软雅黑" w:hAnsi="微软雅黑" w:cs="微软雅黑"/>
                <w:b/>
                <w:color w:val="C7EDCC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  <w:lang w:val="en-US"/>
              </w:rPr>
              <w:t>类型</w:t>
            </w:r>
          </w:p>
          <w:p w:rsidR="00CC248C" w:rsidRDefault="00CC248C">
            <w:pPr>
              <w:jc w:val="center"/>
              <w:rPr>
                <w:rFonts w:ascii="微软雅黑" w:hAnsi="微软雅黑" w:cs="微软雅黑"/>
                <w:color w:val="C7EDCC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  <w:lang w:val="en-US"/>
              </w:rPr>
              <w:t>长度</w:t>
            </w:r>
          </w:p>
        </w:tc>
        <w:tc>
          <w:tcPr>
            <w:tcW w:w="709" w:type="dxa"/>
            <w:gridSpan w:val="3"/>
            <w:tcBorders>
              <w:top w:val="single" w:sz="4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30849B"/>
            <w:vAlign w:val="center"/>
            <w:hideMark/>
          </w:tcPr>
          <w:p w:rsidR="00CC248C" w:rsidRDefault="00CC248C">
            <w:pPr>
              <w:jc w:val="center"/>
              <w:rPr>
                <w:rFonts w:ascii="微软雅黑" w:hAnsi="微软雅黑" w:cs="微软雅黑"/>
                <w:color w:val="C7EDCC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  <w:lang w:val="en-US"/>
              </w:rPr>
              <w:t>必填</w:t>
            </w:r>
          </w:p>
        </w:tc>
        <w:tc>
          <w:tcPr>
            <w:tcW w:w="3969" w:type="dxa"/>
            <w:tcBorders>
              <w:top w:val="single" w:sz="4" w:space="0" w:color="4AACC5"/>
              <w:left w:val="single" w:sz="6" w:space="0" w:color="4AACC5"/>
              <w:bottom w:val="single" w:sz="6" w:space="0" w:color="4AACC5"/>
              <w:right w:val="single" w:sz="4" w:space="0" w:color="4AACC5"/>
            </w:tcBorders>
            <w:shd w:val="clear" w:color="auto" w:fill="30849B"/>
            <w:vAlign w:val="center"/>
            <w:hideMark/>
          </w:tcPr>
          <w:p w:rsidR="00CC248C" w:rsidRDefault="00CC248C">
            <w:pPr>
              <w:jc w:val="center"/>
              <w:rPr>
                <w:rFonts w:ascii="微软雅黑" w:hAnsi="微软雅黑" w:cs="微软雅黑"/>
                <w:color w:val="C7EDCC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  <w:lang w:val="en-US"/>
              </w:rPr>
              <w:t>参数说明</w:t>
            </w: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</w:rPr>
              <w:t>/</w:t>
            </w: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  <w:lang w:val="en-US"/>
              </w:rPr>
              <w:t>示例</w:t>
            </w:r>
          </w:p>
        </w:tc>
      </w:tr>
      <w:tr w:rsidR="00CC248C" w:rsidTr="00CC248C">
        <w:tc>
          <w:tcPr>
            <w:tcW w:w="8897" w:type="dxa"/>
            <w:gridSpan w:val="7"/>
            <w:tcBorders>
              <w:top w:val="single" w:sz="6" w:space="0" w:color="4AACC5"/>
              <w:left w:val="single" w:sz="4" w:space="0" w:color="4AACC5"/>
              <w:bottom w:val="single" w:sz="6" w:space="0" w:color="4AACC5"/>
              <w:right w:val="single" w:sz="4" w:space="0" w:color="4AACC5"/>
            </w:tcBorders>
            <w:shd w:val="clear" w:color="auto" w:fill="FFFFFF" w:themeFill="background1"/>
            <w:hideMark/>
          </w:tcPr>
          <w:p w:rsidR="00CC248C" w:rsidRDefault="00CC248C">
            <w:pPr>
              <w:rPr>
                <w:rFonts w:ascii="微软雅黑" w:hAnsi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val="en-US" w:eastAsia="zh-CN"/>
              </w:rPr>
              <w:t>参见</w:t>
            </w:r>
            <w:hyperlink r:id="rId31" w:anchor="_公共响应BODY属性" w:history="1">
              <w:r>
                <w:rPr>
                  <w:rStyle w:val="af2"/>
                  <w:rFonts w:ascii="微软雅黑" w:hAnsi="微软雅黑" w:cs="微软雅黑" w:hint="eastAsia"/>
                  <w:sz w:val="18"/>
                  <w:szCs w:val="18"/>
                  <w:lang w:val="en-US" w:eastAsia="zh-CN"/>
                </w:rPr>
                <w:t>公共响应BODY属性</w:t>
              </w:r>
            </w:hyperlink>
          </w:p>
        </w:tc>
      </w:tr>
      <w:tr w:rsidR="00CC248C" w:rsidTr="00CC248C">
        <w:tc>
          <w:tcPr>
            <w:tcW w:w="1668" w:type="dxa"/>
            <w:tcBorders>
              <w:top w:val="single" w:sz="6" w:space="0" w:color="4AACC5"/>
              <w:left w:val="single" w:sz="4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hideMark/>
          </w:tcPr>
          <w:p w:rsidR="00CC248C" w:rsidRDefault="00CC248C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memberBankAcctId</w:t>
            </w:r>
          </w:p>
        </w:tc>
        <w:tc>
          <w:tcPr>
            <w:tcW w:w="1701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hideMark/>
          </w:tcPr>
          <w:p w:rsidR="00CC248C" w:rsidRDefault="00CC248C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银行卡主键Id信息</w:t>
            </w:r>
          </w:p>
        </w:tc>
        <w:tc>
          <w:tcPr>
            <w:tcW w:w="861" w:type="dxa"/>
            <w:gridSpan w:val="2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</w:tcPr>
          <w:p w:rsidR="004E1BE1" w:rsidRDefault="00A32BF4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A32BF4">
              <w:rPr>
                <w:rFonts w:ascii="微软雅黑" w:hAnsi="微软雅黑" w:cs="微软雅黑"/>
                <w:sz w:val="18"/>
                <w:szCs w:val="18"/>
                <w:lang w:eastAsia="zh-CN"/>
              </w:rPr>
              <w:t>N</w:t>
            </w:r>
            <w:r w:rsidR="004E1BE1">
              <w:rPr>
                <w:rFonts w:ascii="微软雅黑" w:hAnsi="微软雅黑" w:cs="微软雅黑"/>
                <w:sz w:val="18"/>
                <w:szCs w:val="18"/>
                <w:lang w:eastAsia="zh-CN"/>
              </w:rPr>
              <w:t>18</w:t>
            </w:r>
          </w:p>
          <w:p w:rsidR="00CC248C" w:rsidRDefault="00CC248C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</w:p>
        </w:tc>
        <w:tc>
          <w:tcPr>
            <w:tcW w:w="690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hideMark/>
          </w:tcPr>
          <w:p w:rsidR="00CC248C" w:rsidRDefault="00CC248C">
            <w:pPr>
              <w:rPr>
                <w:rFonts w:ascii="微软雅黑" w:hAnsi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val="en-US" w:eastAsia="zh-CN"/>
              </w:rPr>
              <w:t>O</w:t>
            </w:r>
          </w:p>
        </w:tc>
        <w:tc>
          <w:tcPr>
            <w:tcW w:w="3977" w:type="dxa"/>
            <w:gridSpan w:val="2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4" w:space="0" w:color="4AACC5"/>
            </w:tcBorders>
            <w:shd w:val="clear" w:color="auto" w:fill="FFFFFF" w:themeFill="background1"/>
            <w:hideMark/>
          </w:tcPr>
          <w:p w:rsidR="00CC248C" w:rsidRDefault="00CC248C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成功时返回</w:t>
            </w:r>
          </w:p>
        </w:tc>
      </w:tr>
      <w:tr w:rsidR="00CC248C" w:rsidTr="00CC248C">
        <w:tc>
          <w:tcPr>
            <w:tcW w:w="1668" w:type="dxa"/>
            <w:tcBorders>
              <w:top w:val="single" w:sz="6" w:space="0" w:color="4AACC5"/>
              <w:left w:val="single" w:sz="4" w:space="0" w:color="4AACC5"/>
              <w:bottom w:val="single" w:sz="4" w:space="0" w:color="4AACC5"/>
              <w:right w:val="single" w:sz="6" w:space="0" w:color="4AACC5"/>
            </w:tcBorders>
            <w:shd w:val="clear" w:color="auto" w:fill="FFFFFF" w:themeFill="background1"/>
          </w:tcPr>
          <w:p w:rsidR="00CC248C" w:rsidRDefault="00CC248C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</w:p>
        </w:tc>
        <w:tc>
          <w:tcPr>
            <w:tcW w:w="1701" w:type="dxa"/>
            <w:tcBorders>
              <w:top w:val="single" w:sz="6" w:space="0" w:color="4AACC5"/>
              <w:left w:val="single" w:sz="6" w:space="0" w:color="4AACC5"/>
              <w:bottom w:val="single" w:sz="4" w:space="0" w:color="4AACC5"/>
              <w:right w:val="single" w:sz="6" w:space="0" w:color="4AACC5"/>
            </w:tcBorders>
            <w:shd w:val="clear" w:color="auto" w:fill="FFFFFF" w:themeFill="background1"/>
          </w:tcPr>
          <w:p w:rsidR="00CC248C" w:rsidRDefault="00CC248C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</w:p>
        </w:tc>
        <w:tc>
          <w:tcPr>
            <w:tcW w:w="861" w:type="dxa"/>
            <w:gridSpan w:val="2"/>
            <w:tcBorders>
              <w:top w:val="single" w:sz="6" w:space="0" w:color="4AACC5"/>
              <w:left w:val="single" w:sz="6" w:space="0" w:color="4AACC5"/>
              <w:bottom w:val="single" w:sz="4" w:space="0" w:color="4AACC5"/>
              <w:right w:val="single" w:sz="6" w:space="0" w:color="4AACC5"/>
            </w:tcBorders>
            <w:shd w:val="clear" w:color="auto" w:fill="FFFFFF" w:themeFill="background1"/>
          </w:tcPr>
          <w:p w:rsidR="00CC248C" w:rsidRDefault="00CC248C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</w:p>
        </w:tc>
        <w:tc>
          <w:tcPr>
            <w:tcW w:w="690" w:type="dxa"/>
            <w:tcBorders>
              <w:top w:val="single" w:sz="6" w:space="0" w:color="4AACC5"/>
              <w:left w:val="single" w:sz="6" w:space="0" w:color="4AACC5"/>
              <w:bottom w:val="single" w:sz="4" w:space="0" w:color="4AACC5"/>
              <w:right w:val="single" w:sz="6" w:space="0" w:color="4AACC5"/>
            </w:tcBorders>
            <w:shd w:val="clear" w:color="auto" w:fill="FFFFFF" w:themeFill="background1"/>
          </w:tcPr>
          <w:p w:rsidR="00CC248C" w:rsidRDefault="00CC248C">
            <w:pPr>
              <w:rPr>
                <w:rFonts w:ascii="微软雅黑" w:hAnsi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3977" w:type="dxa"/>
            <w:gridSpan w:val="2"/>
            <w:tcBorders>
              <w:top w:val="single" w:sz="6" w:space="0" w:color="4AACC5"/>
              <w:left w:val="single" w:sz="6" w:space="0" w:color="4AACC5"/>
              <w:bottom w:val="single" w:sz="4" w:space="0" w:color="4AACC5"/>
              <w:right w:val="single" w:sz="4" w:space="0" w:color="4AACC5"/>
            </w:tcBorders>
            <w:shd w:val="clear" w:color="auto" w:fill="FFFFFF" w:themeFill="background1"/>
          </w:tcPr>
          <w:p w:rsidR="00CC248C" w:rsidRDefault="00CC248C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</w:p>
        </w:tc>
      </w:tr>
    </w:tbl>
    <w:p w:rsidR="00CC248C" w:rsidRDefault="00CC248C" w:rsidP="00CC248C">
      <w:pPr>
        <w:rPr>
          <w:lang w:eastAsia="zh-CN"/>
        </w:rPr>
      </w:pPr>
    </w:p>
    <w:p w:rsidR="00CC248C" w:rsidRDefault="00CC248C" w:rsidP="002D3DD9">
      <w:pPr>
        <w:pStyle w:val="4"/>
        <w:tabs>
          <w:tab w:val="num" w:pos="864"/>
        </w:tabs>
        <w:ind w:left="864" w:hanging="864"/>
      </w:pPr>
      <w:r>
        <w:rPr>
          <w:rFonts w:hint="eastAsia"/>
          <w:lang w:eastAsia="zh-CN"/>
        </w:rPr>
        <w:t>响应</w:t>
      </w:r>
      <w:r>
        <w:rPr>
          <w:rFonts w:hint="eastAsia"/>
          <w:lang w:val="en-US"/>
        </w:rPr>
        <w:t>码</w:t>
      </w:r>
    </w:p>
    <w:tbl>
      <w:tblPr>
        <w:tblW w:w="6060" w:type="dxa"/>
        <w:tblBorders>
          <w:top w:val="single" w:sz="4" w:space="0" w:color="4AACC5"/>
          <w:left w:val="single" w:sz="4" w:space="0" w:color="4AACC5"/>
          <w:bottom w:val="single" w:sz="4" w:space="0" w:color="4AACC5"/>
          <w:right w:val="single" w:sz="4" w:space="0" w:color="4AACC5"/>
          <w:insideH w:val="single" w:sz="6" w:space="0" w:color="4AACC5"/>
          <w:insideV w:val="single" w:sz="6" w:space="0" w:color="4AACC5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4959"/>
      </w:tblGrid>
      <w:tr w:rsidR="00CC248C" w:rsidTr="00CC248C">
        <w:tc>
          <w:tcPr>
            <w:tcW w:w="1101" w:type="dxa"/>
            <w:tcBorders>
              <w:top w:val="single" w:sz="4" w:space="0" w:color="4AACC5"/>
              <w:left w:val="single" w:sz="4" w:space="0" w:color="4AACC5"/>
              <w:bottom w:val="single" w:sz="6" w:space="0" w:color="4AACC5"/>
              <w:right w:val="single" w:sz="6" w:space="0" w:color="4AACC5"/>
            </w:tcBorders>
            <w:shd w:val="clear" w:color="auto" w:fill="30849B"/>
            <w:vAlign w:val="center"/>
            <w:hideMark/>
          </w:tcPr>
          <w:p w:rsidR="00CC248C" w:rsidRDefault="00CC248C">
            <w:pPr>
              <w:rPr>
                <w:rFonts w:ascii="微软雅黑" w:hAnsi="微软雅黑" w:cs="微软雅黑"/>
                <w:color w:val="C7EDCC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  <w:lang w:eastAsia="zh-CN"/>
              </w:rPr>
              <w:t>响应码</w:t>
            </w:r>
          </w:p>
        </w:tc>
        <w:tc>
          <w:tcPr>
            <w:tcW w:w="4961" w:type="dxa"/>
            <w:tcBorders>
              <w:top w:val="single" w:sz="4" w:space="0" w:color="4AACC5"/>
              <w:left w:val="single" w:sz="6" w:space="0" w:color="4AACC5"/>
              <w:bottom w:val="single" w:sz="6" w:space="0" w:color="4AACC5"/>
              <w:right w:val="single" w:sz="4" w:space="0" w:color="4AACC5"/>
            </w:tcBorders>
            <w:shd w:val="clear" w:color="auto" w:fill="30849B"/>
            <w:vAlign w:val="center"/>
            <w:hideMark/>
          </w:tcPr>
          <w:p w:rsidR="00CC248C" w:rsidRDefault="00CC248C">
            <w:pPr>
              <w:jc w:val="center"/>
              <w:rPr>
                <w:rFonts w:ascii="微软雅黑" w:hAnsi="微软雅黑" w:cs="微软雅黑"/>
                <w:color w:val="C7EDCC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  <w:lang w:val="en-US"/>
              </w:rPr>
              <w:t>定义</w:t>
            </w:r>
          </w:p>
        </w:tc>
      </w:tr>
      <w:tr w:rsidR="00CC248C" w:rsidTr="00CC248C">
        <w:tc>
          <w:tcPr>
            <w:tcW w:w="1101" w:type="dxa"/>
            <w:tcBorders>
              <w:top w:val="single" w:sz="6" w:space="0" w:color="4AACC5"/>
              <w:left w:val="single" w:sz="4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hideMark/>
          </w:tcPr>
          <w:p w:rsidR="00CC248C" w:rsidRDefault="00CC248C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5001</w:t>
            </w:r>
          </w:p>
        </w:tc>
        <w:tc>
          <w:tcPr>
            <w:tcW w:w="4961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4" w:space="0" w:color="4AACC5"/>
            </w:tcBorders>
            <w:shd w:val="clear" w:color="auto" w:fill="FFFFFF" w:themeFill="background1"/>
            <w:hideMark/>
          </w:tcPr>
          <w:p w:rsidR="00CC248C" w:rsidRDefault="00CC248C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不支持的银行</w:t>
            </w:r>
          </w:p>
        </w:tc>
      </w:tr>
      <w:tr w:rsidR="00CC248C" w:rsidTr="00CC248C">
        <w:tc>
          <w:tcPr>
            <w:tcW w:w="1101" w:type="dxa"/>
            <w:tcBorders>
              <w:top w:val="single" w:sz="6" w:space="0" w:color="4AACC5"/>
              <w:left w:val="single" w:sz="4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hideMark/>
          </w:tcPr>
          <w:p w:rsidR="00CC248C" w:rsidRDefault="00CC248C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5002</w:t>
            </w:r>
          </w:p>
        </w:tc>
        <w:tc>
          <w:tcPr>
            <w:tcW w:w="4961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4" w:space="0" w:color="4AACC5"/>
            </w:tcBorders>
            <w:shd w:val="clear" w:color="auto" w:fill="FFFFFF" w:themeFill="background1"/>
            <w:hideMark/>
          </w:tcPr>
          <w:p w:rsidR="00CC248C" w:rsidRDefault="00CC248C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该银行账户已存在</w:t>
            </w:r>
          </w:p>
        </w:tc>
      </w:tr>
      <w:tr w:rsidR="00CC248C" w:rsidTr="00CC248C">
        <w:tc>
          <w:tcPr>
            <w:tcW w:w="1101" w:type="dxa"/>
            <w:tcBorders>
              <w:top w:val="single" w:sz="6" w:space="0" w:color="4AACC5"/>
              <w:left w:val="single" w:sz="4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hideMark/>
          </w:tcPr>
          <w:p w:rsidR="00CC248C" w:rsidRDefault="00CC248C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5006</w:t>
            </w:r>
          </w:p>
        </w:tc>
        <w:tc>
          <w:tcPr>
            <w:tcW w:w="4961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4" w:space="0" w:color="4AACC5"/>
            </w:tcBorders>
            <w:shd w:val="clear" w:color="auto" w:fill="FFFFFF" w:themeFill="background1"/>
            <w:hideMark/>
          </w:tcPr>
          <w:p w:rsidR="00CC248C" w:rsidRDefault="00CC248C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银行卡信息加密异常</w:t>
            </w:r>
          </w:p>
        </w:tc>
      </w:tr>
      <w:tr w:rsidR="00CC248C" w:rsidTr="00CC248C">
        <w:tc>
          <w:tcPr>
            <w:tcW w:w="1101" w:type="dxa"/>
            <w:tcBorders>
              <w:top w:val="single" w:sz="6" w:space="0" w:color="4AACC5"/>
              <w:left w:val="single" w:sz="4" w:space="0" w:color="4AACC5"/>
              <w:bottom w:val="single" w:sz="4" w:space="0" w:color="4AACC5"/>
              <w:right w:val="single" w:sz="6" w:space="0" w:color="4AACC5"/>
            </w:tcBorders>
            <w:shd w:val="clear" w:color="auto" w:fill="FFFFFF" w:themeFill="background1"/>
          </w:tcPr>
          <w:p w:rsidR="00CC248C" w:rsidRDefault="00CC248C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</w:p>
        </w:tc>
        <w:tc>
          <w:tcPr>
            <w:tcW w:w="4961" w:type="dxa"/>
            <w:tcBorders>
              <w:top w:val="single" w:sz="6" w:space="0" w:color="4AACC5"/>
              <w:left w:val="single" w:sz="6" w:space="0" w:color="4AACC5"/>
              <w:bottom w:val="single" w:sz="4" w:space="0" w:color="4AACC5"/>
              <w:right w:val="single" w:sz="4" w:space="0" w:color="4AACC5"/>
            </w:tcBorders>
            <w:shd w:val="clear" w:color="auto" w:fill="FFFFFF" w:themeFill="background1"/>
          </w:tcPr>
          <w:p w:rsidR="00CC248C" w:rsidRDefault="00CC248C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</w:p>
        </w:tc>
      </w:tr>
    </w:tbl>
    <w:p w:rsidR="00CC248C" w:rsidRDefault="005E0BFE" w:rsidP="005E0BFE">
      <w:pPr>
        <w:pStyle w:val="30"/>
        <w:tabs>
          <w:tab w:val="clear" w:pos="1004"/>
        </w:tabs>
        <w:ind w:left="709" w:hanging="709"/>
        <w:rPr>
          <w:lang w:eastAsia="zh-CN"/>
        </w:rPr>
      </w:pPr>
      <w:bookmarkStart w:id="182" w:name="_Toc513053762"/>
      <w:r>
        <w:rPr>
          <w:rFonts w:hint="eastAsia"/>
          <w:lang w:eastAsia="zh-CN"/>
        </w:rPr>
        <w:t>查询银行卡列表</w:t>
      </w:r>
      <w:bookmarkEnd w:id="182"/>
    </w:p>
    <w:p w:rsidR="0036078E" w:rsidRDefault="0036078E" w:rsidP="0036078E">
      <w:pPr>
        <w:adjustRightInd w:val="0"/>
        <w:snapToGrid w:val="0"/>
        <w:rPr>
          <w:lang w:eastAsia="zh-CN"/>
        </w:rPr>
      </w:pPr>
      <w:bookmarkStart w:id="183" w:name="OLE_LINK77"/>
      <w:bookmarkStart w:id="184" w:name="OLE_LINK78"/>
      <w:r>
        <w:rPr>
          <w:rFonts w:hint="eastAsia"/>
          <w:lang w:eastAsia="zh-CN"/>
        </w:rPr>
        <w:t>商户会员查询已绑定的银行卡</w:t>
      </w:r>
    </w:p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7229"/>
      </w:tblGrid>
      <w:tr w:rsidR="0036078E" w:rsidRPr="005E05C2" w:rsidTr="00F4287F">
        <w:tc>
          <w:tcPr>
            <w:tcW w:w="1668" w:type="dxa"/>
            <w:shd w:val="clear" w:color="auto" w:fill="30849B"/>
          </w:tcPr>
          <w:p w:rsidR="0036078E" w:rsidRPr="005E05C2" w:rsidRDefault="0036078E" w:rsidP="00F4287F">
            <w:pPr>
              <w:adjustRightInd w:val="0"/>
              <w:snapToGrid w:val="0"/>
              <w:rPr>
                <w:rFonts w:ascii="微软雅黑" w:hAnsi="微软雅黑" w:cs="微软雅黑"/>
                <w:b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  <w:lang w:eastAsia="zh-CN"/>
              </w:rPr>
              <w:t>接口URL</w:t>
            </w:r>
          </w:p>
        </w:tc>
        <w:tc>
          <w:tcPr>
            <w:tcW w:w="7229" w:type="dxa"/>
          </w:tcPr>
          <w:p w:rsidR="0036078E" w:rsidRPr="005E05C2" w:rsidRDefault="0036078E" w:rsidP="00F4287F">
            <w:pPr>
              <w:adjustRightInd w:val="0"/>
              <w:snapToGrid w:val="0"/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/merchant/bankcard/list</w:t>
            </w:r>
          </w:p>
        </w:tc>
      </w:tr>
      <w:bookmarkEnd w:id="183"/>
      <w:bookmarkEnd w:id="184"/>
    </w:tbl>
    <w:p w:rsidR="0036078E" w:rsidRDefault="0036078E" w:rsidP="00CC248C">
      <w:pPr>
        <w:rPr>
          <w:rFonts w:ascii="微软雅黑" w:hAnsi="微软雅黑"/>
          <w:lang w:eastAsia="zh-CN"/>
        </w:rPr>
      </w:pPr>
    </w:p>
    <w:p w:rsidR="00CC248C" w:rsidRDefault="00CC248C" w:rsidP="002D3DD9">
      <w:pPr>
        <w:pStyle w:val="4"/>
        <w:tabs>
          <w:tab w:val="num" w:pos="864"/>
        </w:tabs>
        <w:ind w:left="864" w:hanging="864"/>
        <w:rPr>
          <w:szCs w:val="28"/>
          <w:lang w:eastAsia="zh-CN"/>
        </w:rPr>
      </w:pPr>
      <w:r>
        <w:rPr>
          <w:rFonts w:hint="eastAsia"/>
          <w:lang w:val="en-US"/>
        </w:rPr>
        <w:t>请求</w:t>
      </w:r>
      <w:r>
        <w:rPr>
          <w:rFonts w:hint="eastAsia"/>
          <w:lang w:val="en-US" w:eastAsia="zh-CN"/>
        </w:rPr>
        <w:t>消息</w:t>
      </w:r>
    </w:p>
    <w:tbl>
      <w:tblPr>
        <w:tblW w:w="8895" w:type="dxa"/>
        <w:tblBorders>
          <w:top w:val="single" w:sz="4" w:space="0" w:color="4AACC5"/>
          <w:left w:val="single" w:sz="4" w:space="0" w:color="4AACC5"/>
          <w:bottom w:val="single" w:sz="4" w:space="0" w:color="4AACC5"/>
          <w:right w:val="single" w:sz="4" w:space="0" w:color="4AACC5"/>
          <w:insideH w:val="single" w:sz="6" w:space="0" w:color="4AACC5"/>
          <w:insideV w:val="single" w:sz="6" w:space="0" w:color="4AACC5"/>
        </w:tblBorders>
        <w:tblLayout w:type="fixed"/>
        <w:tblLook w:val="04A0" w:firstRow="1" w:lastRow="0" w:firstColumn="1" w:lastColumn="0" w:noHBand="0" w:noVBand="1"/>
      </w:tblPr>
      <w:tblGrid>
        <w:gridCol w:w="1667"/>
        <w:gridCol w:w="1701"/>
        <w:gridCol w:w="850"/>
        <w:gridCol w:w="11"/>
        <w:gridCol w:w="690"/>
        <w:gridCol w:w="8"/>
        <w:gridCol w:w="3968"/>
      </w:tblGrid>
      <w:tr w:rsidR="00CC248C" w:rsidTr="00CC248C">
        <w:tc>
          <w:tcPr>
            <w:tcW w:w="1668" w:type="dxa"/>
            <w:tcBorders>
              <w:top w:val="single" w:sz="4" w:space="0" w:color="4AACC5"/>
              <w:left w:val="single" w:sz="4" w:space="0" w:color="4AACC5"/>
              <w:bottom w:val="single" w:sz="6" w:space="0" w:color="4AACC5"/>
              <w:right w:val="single" w:sz="6" w:space="0" w:color="4AACC5"/>
            </w:tcBorders>
            <w:shd w:val="clear" w:color="auto" w:fill="30849B"/>
            <w:vAlign w:val="center"/>
            <w:hideMark/>
          </w:tcPr>
          <w:p w:rsidR="00CC248C" w:rsidRDefault="00CC248C">
            <w:pPr>
              <w:rPr>
                <w:rFonts w:ascii="微软雅黑" w:hAnsi="微软雅黑" w:cs="微软雅黑"/>
                <w:color w:val="C7EDCC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  <w:lang w:eastAsia="zh-CN"/>
              </w:rPr>
              <w:t>属性</w:t>
            </w:r>
          </w:p>
        </w:tc>
        <w:tc>
          <w:tcPr>
            <w:tcW w:w="1701" w:type="dxa"/>
            <w:tcBorders>
              <w:top w:val="single" w:sz="4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30849B"/>
            <w:vAlign w:val="center"/>
            <w:hideMark/>
          </w:tcPr>
          <w:p w:rsidR="00CC248C" w:rsidRDefault="00CC248C">
            <w:pPr>
              <w:jc w:val="center"/>
              <w:rPr>
                <w:rFonts w:ascii="微软雅黑" w:hAnsi="微软雅黑" w:cs="微软雅黑"/>
                <w:color w:val="C7EDCC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  <w:lang w:val="en-US"/>
              </w:rPr>
              <w:t>定义</w:t>
            </w:r>
          </w:p>
        </w:tc>
        <w:tc>
          <w:tcPr>
            <w:tcW w:w="850" w:type="dxa"/>
            <w:tcBorders>
              <w:top w:val="single" w:sz="4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30849B"/>
            <w:vAlign w:val="center"/>
            <w:hideMark/>
          </w:tcPr>
          <w:p w:rsidR="00CC248C" w:rsidRDefault="00CC248C">
            <w:pPr>
              <w:jc w:val="center"/>
              <w:rPr>
                <w:rFonts w:ascii="微软雅黑" w:hAnsi="微软雅黑" w:cs="微软雅黑"/>
                <w:b/>
                <w:color w:val="C7EDCC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  <w:lang w:val="en-US"/>
              </w:rPr>
              <w:t>类型</w:t>
            </w:r>
          </w:p>
          <w:p w:rsidR="00CC248C" w:rsidRDefault="00CC248C">
            <w:pPr>
              <w:jc w:val="center"/>
              <w:rPr>
                <w:rFonts w:ascii="微软雅黑" w:hAnsi="微软雅黑" w:cs="微软雅黑"/>
                <w:color w:val="C7EDCC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  <w:lang w:val="en-US"/>
              </w:rPr>
              <w:t>长度</w:t>
            </w:r>
          </w:p>
        </w:tc>
        <w:tc>
          <w:tcPr>
            <w:tcW w:w="709" w:type="dxa"/>
            <w:gridSpan w:val="3"/>
            <w:tcBorders>
              <w:top w:val="single" w:sz="4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30849B"/>
            <w:vAlign w:val="center"/>
            <w:hideMark/>
          </w:tcPr>
          <w:p w:rsidR="00CC248C" w:rsidRDefault="00CC248C">
            <w:pPr>
              <w:jc w:val="center"/>
              <w:rPr>
                <w:rFonts w:ascii="微软雅黑" w:hAnsi="微软雅黑" w:cs="微软雅黑"/>
                <w:color w:val="C7EDCC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  <w:lang w:val="en-US"/>
              </w:rPr>
              <w:t>必填</w:t>
            </w:r>
          </w:p>
        </w:tc>
        <w:tc>
          <w:tcPr>
            <w:tcW w:w="3969" w:type="dxa"/>
            <w:tcBorders>
              <w:top w:val="single" w:sz="4" w:space="0" w:color="4AACC5"/>
              <w:left w:val="single" w:sz="6" w:space="0" w:color="4AACC5"/>
              <w:bottom w:val="single" w:sz="6" w:space="0" w:color="4AACC5"/>
              <w:right w:val="single" w:sz="4" w:space="0" w:color="4AACC5"/>
            </w:tcBorders>
            <w:shd w:val="clear" w:color="auto" w:fill="30849B"/>
            <w:vAlign w:val="center"/>
            <w:hideMark/>
          </w:tcPr>
          <w:p w:rsidR="00CC248C" w:rsidRDefault="00CC248C">
            <w:pPr>
              <w:jc w:val="center"/>
              <w:rPr>
                <w:rFonts w:ascii="微软雅黑" w:hAnsi="微软雅黑" w:cs="微软雅黑"/>
                <w:color w:val="C7EDCC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  <w:lang w:val="en-US"/>
              </w:rPr>
              <w:t>参数说明</w:t>
            </w: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</w:rPr>
              <w:t>/</w:t>
            </w: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  <w:lang w:val="en-US"/>
              </w:rPr>
              <w:t>示例</w:t>
            </w:r>
          </w:p>
        </w:tc>
      </w:tr>
      <w:tr w:rsidR="00CC248C" w:rsidTr="00CC248C">
        <w:tc>
          <w:tcPr>
            <w:tcW w:w="1668" w:type="dxa"/>
            <w:tcBorders>
              <w:top w:val="single" w:sz="6" w:space="0" w:color="4AACC5"/>
              <w:left w:val="single" w:sz="4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hideMark/>
          </w:tcPr>
          <w:p w:rsidR="00CC248C" w:rsidRDefault="00CC248C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701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hideMark/>
          </w:tcPr>
          <w:p w:rsidR="00CC248C" w:rsidRDefault="00CC248C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平台内用户标识</w:t>
            </w:r>
          </w:p>
        </w:tc>
        <w:tc>
          <w:tcPr>
            <w:tcW w:w="861" w:type="dxa"/>
            <w:gridSpan w:val="2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hideMark/>
          </w:tcPr>
          <w:p w:rsidR="00CC248C" w:rsidRDefault="00CC248C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N128</w:t>
            </w:r>
          </w:p>
        </w:tc>
        <w:tc>
          <w:tcPr>
            <w:tcW w:w="690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hideMark/>
          </w:tcPr>
          <w:p w:rsidR="00CC248C" w:rsidRDefault="00CC248C">
            <w:pPr>
              <w:rPr>
                <w:rFonts w:ascii="微软雅黑" w:hAnsi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val="en-US" w:eastAsia="zh-CN"/>
              </w:rPr>
              <w:t>M</w:t>
            </w:r>
          </w:p>
        </w:tc>
        <w:tc>
          <w:tcPr>
            <w:tcW w:w="3977" w:type="dxa"/>
            <w:gridSpan w:val="2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4" w:space="0" w:color="4AACC5"/>
            </w:tcBorders>
            <w:shd w:val="clear" w:color="auto" w:fill="FFFFFF" w:themeFill="background1"/>
          </w:tcPr>
          <w:p w:rsidR="00CC248C" w:rsidRDefault="00CC248C">
            <w:pPr>
              <w:rPr>
                <w:rFonts w:ascii="微软雅黑" w:hAnsi="微软雅黑" w:cs="微软雅黑"/>
                <w:sz w:val="18"/>
                <w:szCs w:val="18"/>
                <w:lang w:val="en-US" w:eastAsia="zh-CN"/>
              </w:rPr>
            </w:pPr>
          </w:p>
        </w:tc>
      </w:tr>
      <w:tr w:rsidR="00CC248C" w:rsidTr="00CC248C">
        <w:tc>
          <w:tcPr>
            <w:tcW w:w="1668" w:type="dxa"/>
            <w:tcBorders>
              <w:top w:val="single" w:sz="6" w:space="0" w:color="4AACC5"/>
              <w:left w:val="single" w:sz="4" w:space="0" w:color="4AACC5"/>
              <w:bottom w:val="single" w:sz="4" w:space="0" w:color="4AACC5"/>
              <w:right w:val="single" w:sz="6" w:space="0" w:color="4AACC5"/>
            </w:tcBorders>
            <w:shd w:val="clear" w:color="auto" w:fill="FFFFFF" w:themeFill="background1"/>
          </w:tcPr>
          <w:p w:rsidR="00CC248C" w:rsidRDefault="00CC248C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</w:p>
        </w:tc>
        <w:tc>
          <w:tcPr>
            <w:tcW w:w="1701" w:type="dxa"/>
            <w:tcBorders>
              <w:top w:val="single" w:sz="6" w:space="0" w:color="4AACC5"/>
              <w:left w:val="single" w:sz="6" w:space="0" w:color="4AACC5"/>
              <w:bottom w:val="single" w:sz="4" w:space="0" w:color="4AACC5"/>
              <w:right w:val="single" w:sz="6" w:space="0" w:color="4AACC5"/>
            </w:tcBorders>
            <w:shd w:val="clear" w:color="auto" w:fill="FFFFFF" w:themeFill="background1"/>
          </w:tcPr>
          <w:p w:rsidR="00CC248C" w:rsidRDefault="00CC248C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</w:p>
        </w:tc>
        <w:tc>
          <w:tcPr>
            <w:tcW w:w="861" w:type="dxa"/>
            <w:gridSpan w:val="2"/>
            <w:tcBorders>
              <w:top w:val="single" w:sz="6" w:space="0" w:color="4AACC5"/>
              <w:left w:val="single" w:sz="6" w:space="0" w:color="4AACC5"/>
              <w:bottom w:val="single" w:sz="4" w:space="0" w:color="4AACC5"/>
              <w:right w:val="single" w:sz="6" w:space="0" w:color="4AACC5"/>
            </w:tcBorders>
            <w:shd w:val="clear" w:color="auto" w:fill="FFFFFF" w:themeFill="background1"/>
          </w:tcPr>
          <w:p w:rsidR="00CC248C" w:rsidRDefault="00CC248C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</w:p>
        </w:tc>
        <w:tc>
          <w:tcPr>
            <w:tcW w:w="690" w:type="dxa"/>
            <w:tcBorders>
              <w:top w:val="single" w:sz="6" w:space="0" w:color="4AACC5"/>
              <w:left w:val="single" w:sz="6" w:space="0" w:color="4AACC5"/>
              <w:bottom w:val="single" w:sz="4" w:space="0" w:color="4AACC5"/>
              <w:right w:val="single" w:sz="6" w:space="0" w:color="4AACC5"/>
            </w:tcBorders>
            <w:shd w:val="clear" w:color="auto" w:fill="FFFFFF" w:themeFill="background1"/>
          </w:tcPr>
          <w:p w:rsidR="00CC248C" w:rsidRDefault="00CC248C">
            <w:pPr>
              <w:rPr>
                <w:rFonts w:ascii="微软雅黑" w:hAnsi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3977" w:type="dxa"/>
            <w:gridSpan w:val="2"/>
            <w:tcBorders>
              <w:top w:val="single" w:sz="6" w:space="0" w:color="4AACC5"/>
              <w:left w:val="single" w:sz="6" w:space="0" w:color="4AACC5"/>
              <w:bottom w:val="single" w:sz="4" w:space="0" w:color="4AACC5"/>
              <w:right w:val="single" w:sz="4" w:space="0" w:color="4AACC5"/>
            </w:tcBorders>
            <w:shd w:val="clear" w:color="auto" w:fill="FFFFFF" w:themeFill="background1"/>
          </w:tcPr>
          <w:p w:rsidR="00CC248C" w:rsidRDefault="00CC248C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</w:p>
        </w:tc>
      </w:tr>
    </w:tbl>
    <w:p w:rsidR="00CC248C" w:rsidRDefault="00CC248C" w:rsidP="00CC248C">
      <w:pPr>
        <w:rPr>
          <w:lang w:eastAsia="zh-CN"/>
        </w:rPr>
      </w:pPr>
    </w:p>
    <w:p w:rsidR="00CC248C" w:rsidRDefault="00CC248C" w:rsidP="002D3DD9">
      <w:pPr>
        <w:pStyle w:val="4"/>
        <w:tabs>
          <w:tab w:val="num" w:pos="864"/>
        </w:tabs>
        <w:ind w:left="864" w:hanging="864"/>
      </w:pPr>
      <w:r>
        <w:rPr>
          <w:rFonts w:hint="eastAsia"/>
          <w:lang w:val="en-US"/>
        </w:rPr>
        <w:t>响应</w:t>
      </w:r>
      <w:r>
        <w:rPr>
          <w:rFonts w:hint="eastAsia"/>
          <w:lang w:eastAsia="zh-CN"/>
        </w:rPr>
        <w:t>消息</w:t>
      </w:r>
    </w:p>
    <w:tbl>
      <w:tblPr>
        <w:tblW w:w="8895" w:type="dxa"/>
        <w:tblBorders>
          <w:top w:val="single" w:sz="4" w:space="0" w:color="4AACC5"/>
          <w:left w:val="single" w:sz="4" w:space="0" w:color="4AACC5"/>
          <w:bottom w:val="single" w:sz="4" w:space="0" w:color="4AACC5"/>
          <w:right w:val="single" w:sz="4" w:space="0" w:color="4AACC5"/>
          <w:insideH w:val="single" w:sz="6" w:space="0" w:color="4AACC5"/>
          <w:insideV w:val="single" w:sz="6" w:space="0" w:color="4AACC5"/>
        </w:tblBorders>
        <w:tblLayout w:type="fixed"/>
        <w:tblLook w:val="04A0" w:firstRow="1" w:lastRow="0" w:firstColumn="1" w:lastColumn="0" w:noHBand="0" w:noVBand="1"/>
      </w:tblPr>
      <w:tblGrid>
        <w:gridCol w:w="1666"/>
        <w:gridCol w:w="1276"/>
        <w:gridCol w:w="1702"/>
        <w:gridCol w:w="709"/>
        <w:gridCol w:w="3542"/>
      </w:tblGrid>
      <w:tr w:rsidR="00CC248C" w:rsidTr="00471791">
        <w:tc>
          <w:tcPr>
            <w:tcW w:w="1666" w:type="dxa"/>
            <w:tcBorders>
              <w:top w:val="single" w:sz="4" w:space="0" w:color="4AACC5"/>
              <w:left w:val="single" w:sz="4" w:space="0" w:color="4AACC5"/>
              <w:bottom w:val="single" w:sz="6" w:space="0" w:color="4AACC5"/>
              <w:right w:val="single" w:sz="6" w:space="0" w:color="4AACC5"/>
            </w:tcBorders>
            <w:shd w:val="clear" w:color="auto" w:fill="30849B"/>
            <w:vAlign w:val="center"/>
            <w:hideMark/>
          </w:tcPr>
          <w:p w:rsidR="00CC248C" w:rsidRDefault="00CC248C">
            <w:pPr>
              <w:rPr>
                <w:rFonts w:ascii="微软雅黑" w:hAnsi="微软雅黑" w:cs="微软雅黑"/>
                <w:color w:val="C7EDCC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  <w:lang w:eastAsia="zh-CN"/>
              </w:rPr>
              <w:t>属性</w:t>
            </w:r>
          </w:p>
        </w:tc>
        <w:tc>
          <w:tcPr>
            <w:tcW w:w="1276" w:type="dxa"/>
            <w:tcBorders>
              <w:top w:val="single" w:sz="4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30849B"/>
            <w:vAlign w:val="center"/>
            <w:hideMark/>
          </w:tcPr>
          <w:p w:rsidR="00CC248C" w:rsidRDefault="00CC248C">
            <w:pPr>
              <w:jc w:val="center"/>
              <w:rPr>
                <w:rFonts w:ascii="微软雅黑" w:hAnsi="微软雅黑" w:cs="微软雅黑"/>
                <w:color w:val="C7EDCC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  <w:lang w:val="en-US"/>
              </w:rPr>
              <w:t>定义</w:t>
            </w:r>
          </w:p>
        </w:tc>
        <w:tc>
          <w:tcPr>
            <w:tcW w:w="1702" w:type="dxa"/>
            <w:tcBorders>
              <w:top w:val="single" w:sz="4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30849B"/>
            <w:vAlign w:val="center"/>
            <w:hideMark/>
          </w:tcPr>
          <w:p w:rsidR="00CC248C" w:rsidRDefault="00CC248C">
            <w:pPr>
              <w:jc w:val="center"/>
              <w:rPr>
                <w:rFonts w:ascii="微软雅黑" w:hAnsi="微软雅黑" w:cs="微软雅黑"/>
                <w:b/>
                <w:color w:val="C7EDCC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  <w:lang w:val="en-US"/>
              </w:rPr>
              <w:t>类型</w:t>
            </w:r>
          </w:p>
          <w:p w:rsidR="00CC248C" w:rsidRDefault="00CC248C">
            <w:pPr>
              <w:jc w:val="center"/>
              <w:rPr>
                <w:rFonts w:ascii="微软雅黑" w:hAnsi="微软雅黑" w:cs="微软雅黑"/>
                <w:color w:val="C7EDCC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  <w:lang w:val="en-US"/>
              </w:rPr>
              <w:t>长度</w:t>
            </w:r>
          </w:p>
        </w:tc>
        <w:tc>
          <w:tcPr>
            <w:tcW w:w="709" w:type="dxa"/>
            <w:tcBorders>
              <w:top w:val="single" w:sz="4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30849B"/>
            <w:vAlign w:val="center"/>
            <w:hideMark/>
          </w:tcPr>
          <w:p w:rsidR="00CC248C" w:rsidRDefault="00CC248C">
            <w:pPr>
              <w:jc w:val="center"/>
              <w:rPr>
                <w:rFonts w:ascii="微软雅黑" w:hAnsi="微软雅黑" w:cs="微软雅黑"/>
                <w:color w:val="C7EDCC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  <w:lang w:val="en-US"/>
              </w:rPr>
              <w:t>必填</w:t>
            </w:r>
          </w:p>
        </w:tc>
        <w:tc>
          <w:tcPr>
            <w:tcW w:w="3542" w:type="dxa"/>
            <w:tcBorders>
              <w:top w:val="single" w:sz="4" w:space="0" w:color="4AACC5"/>
              <w:left w:val="single" w:sz="6" w:space="0" w:color="4AACC5"/>
              <w:bottom w:val="single" w:sz="6" w:space="0" w:color="4AACC5"/>
              <w:right w:val="single" w:sz="4" w:space="0" w:color="4AACC5"/>
            </w:tcBorders>
            <w:shd w:val="clear" w:color="auto" w:fill="30849B"/>
            <w:vAlign w:val="center"/>
            <w:hideMark/>
          </w:tcPr>
          <w:p w:rsidR="00CC248C" w:rsidRDefault="00CC248C">
            <w:pPr>
              <w:jc w:val="center"/>
              <w:rPr>
                <w:rFonts w:ascii="微软雅黑" w:hAnsi="微软雅黑" w:cs="微软雅黑"/>
                <w:color w:val="C7EDCC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  <w:lang w:val="en-US"/>
              </w:rPr>
              <w:t>参数说明</w:t>
            </w: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</w:rPr>
              <w:t>/</w:t>
            </w: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  <w:lang w:val="en-US"/>
              </w:rPr>
              <w:t>示例</w:t>
            </w:r>
          </w:p>
        </w:tc>
      </w:tr>
      <w:tr w:rsidR="00CC248C" w:rsidTr="00471791">
        <w:tc>
          <w:tcPr>
            <w:tcW w:w="8895" w:type="dxa"/>
            <w:gridSpan w:val="5"/>
            <w:tcBorders>
              <w:top w:val="single" w:sz="6" w:space="0" w:color="4AACC5"/>
              <w:left w:val="single" w:sz="4" w:space="0" w:color="4AACC5"/>
              <w:bottom w:val="single" w:sz="6" w:space="0" w:color="4AACC5"/>
              <w:right w:val="single" w:sz="4" w:space="0" w:color="4AACC5"/>
            </w:tcBorders>
            <w:shd w:val="clear" w:color="auto" w:fill="FFFFFF" w:themeFill="background1"/>
            <w:hideMark/>
          </w:tcPr>
          <w:p w:rsidR="00CC248C" w:rsidRDefault="00CC248C">
            <w:pPr>
              <w:rPr>
                <w:rFonts w:ascii="微软雅黑" w:hAnsi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val="en-US" w:eastAsia="zh-CN"/>
              </w:rPr>
              <w:t>参见</w:t>
            </w:r>
            <w:hyperlink r:id="rId32" w:anchor="_公共响应BODY属性" w:history="1">
              <w:r>
                <w:rPr>
                  <w:rStyle w:val="af2"/>
                  <w:rFonts w:ascii="微软雅黑" w:hAnsi="微软雅黑" w:cs="微软雅黑" w:hint="eastAsia"/>
                  <w:sz w:val="18"/>
                  <w:szCs w:val="18"/>
                  <w:lang w:val="en-US" w:eastAsia="zh-CN"/>
                </w:rPr>
                <w:t>公共响应BODY属性</w:t>
              </w:r>
            </w:hyperlink>
          </w:p>
        </w:tc>
      </w:tr>
      <w:tr w:rsidR="00CC248C" w:rsidTr="00471791">
        <w:tc>
          <w:tcPr>
            <w:tcW w:w="1666" w:type="dxa"/>
            <w:tcBorders>
              <w:top w:val="single" w:sz="6" w:space="0" w:color="4AACC5"/>
              <w:left w:val="single" w:sz="4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hideMark/>
          </w:tcPr>
          <w:p w:rsidR="00CC248C" w:rsidRDefault="00471791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bind</w:t>
            </w:r>
            <w:r w:rsidR="00CC248C"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CardList</w:t>
            </w:r>
          </w:p>
        </w:tc>
        <w:tc>
          <w:tcPr>
            <w:tcW w:w="1276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hideMark/>
          </w:tcPr>
          <w:p w:rsidR="00CC248C" w:rsidRDefault="00CC248C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绑定卡列表</w:t>
            </w:r>
          </w:p>
        </w:tc>
        <w:tc>
          <w:tcPr>
            <w:tcW w:w="1702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</w:tcPr>
          <w:p w:rsidR="00CC248C" w:rsidRDefault="00471791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BindCardInfo[ ]</w:t>
            </w:r>
          </w:p>
        </w:tc>
        <w:tc>
          <w:tcPr>
            <w:tcW w:w="709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hideMark/>
          </w:tcPr>
          <w:p w:rsidR="00CC248C" w:rsidRDefault="00CC248C">
            <w:pPr>
              <w:rPr>
                <w:rFonts w:ascii="微软雅黑" w:hAnsi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val="en-US" w:eastAsia="zh-CN"/>
              </w:rPr>
              <w:t>O</w:t>
            </w:r>
          </w:p>
        </w:tc>
        <w:tc>
          <w:tcPr>
            <w:tcW w:w="3542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4" w:space="0" w:color="4AACC5"/>
            </w:tcBorders>
            <w:shd w:val="clear" w:color="auto" w:fill="FFFFFF" w:themeFill="background1"/>
            <w:hideMark/>
          </w:tcPr>
          <w:p w:rsidR="00CC248C" w:rsidRDefault="00CC248C" w:rsidP="00471791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成功且有数据时返回</w:t>
            </w:r>
            <w:r w:rsidR="00C326A7"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 xml:space="preserve">， </w:t>
            </w:r>
            <w:r w:rsidR="00C326A7">
              <w:rPr>
                <w:rFonts w:ascii="微软雅黑" w:hAnsi="微软雅黑" w:cs="宋体" w:hint="eastAsia"/>
                <w:sz w:val="18"/>
                <w:szCs w:val="18"/>
                <w:lang w:eastAsia="zh-CN"/>
              </w:rPr>
              <w:t>参见数据元BindCardInfo定义</w:t>
            </w:r>
          </w:p>
        </w:tc>
      </w:tr>
    </w:tbl>
    <w:p w:rsidR="00CC248C" w:rsidRDefault="00CC248C" w:rsidP="00CC248C">
      <w:pPr>
        <w:rPr>
          <w:lang w:eastAsia="zh-CN"/>
        </w:rPr>
      </w:pPr>
    </w:p>
    <w:p w:rsidR="00CC248C" w:rsidRDefault="00CC248C" w:rsidP="002D3DD9">
      <w:pPr>
        <w:pStyle w:val="4"/>
        <w:tabs>
          <w:tab w:val="num" w:pos="864"/>
        </w:tabs>
        <w:ind w:left="864" w:hanging="864"/>
      </w:pPr>
      <w:r>
        <w:rPr>
          <w:rFonts w:hint="eastAsia"/>
          <w:lang w:eastAsia="zh-CN"/>
        </w:rPr>
        <w:t>响应</w:t>
      </w:r>
      <w:r>
        <w:rPr>
          <w:rFonts w:hint="eastAsia"/>
          <w:lang w:val="en-US"/>
        </w:rPr>
        <w:t>码</w:t>
      </w:r>
    </w:p>
    <w:tbl>
      <w:tblPr>
        <w:tblW w:w="6060" w:type="dxa"/>
        <w:tblBorders>
          <w:top w:val="single" w:sz="4" w:space="0" w:color="4AACC5"/>
          <w:left w:val="single" w:sz="4" w:space="0" w:color="4AACC5"/>
          <w:bottom w:val="single" w:sz="4" w:space="0" w:color="4AACC5"/>
          <w:right w:val="single" w:sz="4" w:space="0" w:color="4AACC5"/>
          <w:insideH w:val="single" w:sz="6" w:space="0" w:color="4AACC5"/>
          <w:insideV w:val="single" w:sz="6" w:space="0" w:color="4AACC5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4959"/>
      </w:tblGrid>
      <w:tr w:rsidR="00CC248C" w:rsidTr="00CC248C">
        <w:tc>
          <w:tcPr>
            <w:tcW w:w="1101" w:type="dxa"/>
            <w:tcBorders>
              <w:top w:val="single" w:sz="4" w:space="0" w:color="4AACC5"/>
              <w:left w:val="single" w:sz="4" w:space="0" w:color="4AACC5"/>
              <w:bottom w:val="single" w:sz="6" w:space="0" w:color="4AACC5"/>
              <w:right w:val="single" w:sz="6" w:space="0" w:color="4AACC5"/>
            </w:tcBorders>
            <w:shd w:val="clear" w:color="auto" w:fill="30849B"/>
            <w:vAlign w:val="center"/>
            <w:hideMark/>
          </w:tcPr>
          <w:p w:rsidR="00CC248C" w:rsidRDefault="00CC248C">
            <w:pPr>
              <w:rPr>
                <w:rFonts w:ascii="微软雅黑" w:hAnsi="微软雅黑" w:cs="微软雅黑"/>
                <w:color w:val="C7EDCC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  <w:lang w:eastAsia="zh-CN"/>
              </w:rPr>
              <w:t>响应码</w:t>
            </w:r>
          </w:p>
        </w:tc>
        <w:tc>
          <w:tcPr>
            <w:tcW w:w="4961" w:type="dxa"/>
            <w:tcBorders>
              <w:top w:val="single" w:sz="4" w:space="0" w:color="4AACC5"/>
              <w:left w:val="single" w:sz="6" w:space="0" w:color="4AACC5"/>
              <w:bottom w:val="single" w:sz="6" w:space="0" w:color="4AACC5"/>
              <w:right w:val="single" w:sz="4" w:space="0" w:color="4AACC5"/>
            </w:tcBorders>
            <w:shd w:val="clear" w:color="auto" w:fill="30849B"/>
            <w:vAlign w:val="center"/>
            <w:hideMark/>
          </w:tcPr>
          <w:p w:rsidR="00CC248C" w:rsidRDefault="00CC248C">
            <w:pPr>
              <w:jc w:val="center"/>
              <w:rPr>
                <w:rFonts w:ascii="微软雅黑" w:hAnsi="微软雅黑" w:cs="微软雅黑"/>
                <w:color w:val="C7EDCC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  <w:lang w:val="en-US"/>
              </w:rPr>
              <w:t>定义</w:t>
            </w:r>
          </w:p>
        </w:tc>
      </w:tr>
      <w:tr w:rsidR="00CC248C" w:rsidTr="00CC248C">
        <w:tc>
          <w:tcPr>
            <w:tcW w:w="1101" w:type="dxa"/>
            <w:tcBorders>
              <w:top w:val="single" w:sz="6" w:space="0" w:color="4AACC5"/>
              <w:left w:val="single" w:sz="4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hideMark/>
          </w:tcPr>
          <w:p w:rsidR="00CC248C" w:rsidRDefault="00CC248C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5001</w:t>
            </w:r>
          </w:p>
        </w:tc>
        <w:tc>
          <w:tcPr>
            <w:tcW w:w="4961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4" w:space="0" w:color="4AACC5"/>
            </w:tcBorders>
            <w:shd w:val="clear" w:color="auto" w:fill="FFFFFF" w:themeFill="background1"/>
            <w:hideMark/>
          </w:tcPr>
          <w:p w:rsidR="00CC248C" w:rsidRDefault="00CC248C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查询银行卡异常</w:t>
            </w:r>
          </w:p>
        </w:tc>
      </w:tr>
      <w:tr w:rsidR="00CC248C" w:rsidTr="00CC248C">
        <w:tc>
          <w:tcPr>
            <w:tcW w:w="1101" w:type="dxa"/>
            <w:tcBorders>
              <w:top w:val="single" w:sz="6" w:space="0" w:color="4AACC5"/>
              <w:left w:val="single" w:sz="4" w:space="0" w:color="4AACC5"/>
              <w:bottom w:val="single" w:sz="4" w:space="0" w:color="4AACC5"/>
              <w:right w:val="single" w:sz="6" w:space="0" w:color="4AACC5"/>
            </w:tcBorders>
            <w:shd w:val="clear" w:color="auto" w:fill="FFFFFF" w:themeFill="background1"/>
          </w:tcPr>
          <w:p w:rsidR="00CC248C" w:rsidRDefault="00CC248C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</w:p>
        </w:tc>
        <w:tc>
          <w:tcPr>
            <w:tcW w:w="4961" w:type="dxa"/>
            <w:tcBorders>
              <w:top w:val="single" w:sz="6" w:space="0" w:color="4AACC5"/>
              <w:left w:val="single" w:sz="6" w:space="0" w:color="4AACC5"/>
              <w:bottom w:val="single" w:sz="4" w:space="0" w:color="4AACC5"/>
              <w:right w:val="single" w:sz="4" w:space="0" w:color="4AACC5"/>
            </w:tcBorders>
            <w:shd w:val="clear" w:color="auto" w:fill="FFFFFF" w:themeFill="background1"/>
          </w:tcPr>
          <w:p w:rsidR="00CC248C" w:rsidRDefault="00CC248C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</w:p>
        </w:tc>
      </w:tr>
    </w:tbl>
    <w:p w:rsidR="00CC248C" w:rsidRDefault="002D3DD9" w:rsidP="005E0BFE">
      <w:pPr>
        <w:pStyle w:val="30"/>
        <w:tabs>
          <w:tab w:val="clear" w:pos="1004"/>
        </w:tabs>
        <w:ind w:left="709" w:hanging="709"/>
        <w:rPr>
          <w:lang w:eastAsia="zh-CN"/>
        </w:rPr>
      </w:pPr>
      <w:bookmarkStart w:id="185" w:name="_Toc513053763"/>
      <w:r>
        <w:rPr>
          <w:rFonts w:hint="eastAsia"/>
          <w:lang w:eastAsia="zh-CN"/>
        </w:rPr>
        <w:t>解绑银行卡</w:t>
      </w:r>
      <w:bookmarkEnd w:id="185"/>
    </w:p>
    <w:p w:rsidR="007A35D1" w:rsidRDefault="007A35D1" w:rsidP="007A35D1">
      <w:pPr>
        <w:adjustRightInd w:val="0"/>
        <w:snapToGrid w:val="0"/>
        <w:rPr>
          <w:lang w:eastAsia="zh-CN"/>
        </w:rPr>
      </w:pPr>
      <w:r>
        <w:rPr>
          <w:rFonts w:hint="eastAsia"/>
          <w:lang w:eastAsia="zh-CN"/>
        </w:rPr>
        <w:t>商户会员解除已绑定的银行卡</w:t>
      </w:r>
    </w:p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7229"/>
      </w:tblGrid>
      <w:tr w:rsidR="007A35D1" w:rsidRPr="005E05C2" w:rsidTr="00F4287F">
        <w:tc>
          <w:tcPr>
            <w:tcW w:w="1668" w:type="dxa"/>
            <w:shd w:val="clear" w:color="auto" w:fill="30849B"/>
          </w:tcPr>
          <w:p w:rsidR="007A35D1" w:rsidRPr="005E05C2" w:rsidRDefault="007A35D1" w:rsidP="00F4287F">
            <w:pPr>
              <w:adjustRightInd w:val="0"/>
              <w:snapToGrid w:val="0"/>
              <w:rPr>
                <w:rFonts w:ascii="微软雅黑" w:hAnsi="微软雅黑" w:cs="微软雅黑"/>
                <w:b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  <w:lang w:eastAsia="zh-CN"/>
              </w:rPr>
              <w:t>接口URL</w:t>
            </w:r>
          </w:p>
        </w:tc>
        <w:tc>
          <w:tcPr>
            <w:tcW w:w="7229" w:type="dxa"/>
          </w:tcPr>
          <w:p w:rsidR="007A35D1" w:rsidRPr="005E05C2" w:rsidRDefault="007A35D1" w:rsidP="00F4287F">
            <w:pPr>
              <w:adjustRightInd w:val="0"/>
              <w:snapToGrid w:val="0"/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/merchant/bankcard/unbind</w:t>
            </w:r>
          </w:p>
        </w:tc>
      </w:tr>
    </w:tbl>
    <w:p w:rsidR="007A35D1" w:rsidRDefault="007A35D1" w:rsidP="00CC248C">
      <w:pPr>
        <w:rPr>
          <w:rFonts w:ascii="微软雅黑" w:hAnsi="微软雅黑"/>
          <w:lang w:eastAsia="zh-CN"/>
        </w:rPr>
      </w:pPr>
    </w:p>
    <w:p w:rsidR="00CC248C" w:rsidRDefault="00CC248C" w:rsidP="002D3DD9">
      <w:pPr>
        <w:pStyle w:val="4"/>
        <w:tabs>
          <w:tab w:val="num" w:pos="864"/>
        </w:tabs>
        <w:ind w:left="864" w:hanging="864"/>
        <w:rPr>
          <w:szCs w:val="28"/>
          <w:lang w:eastAsia="zh-CN"/>
        </w:rPr>
      </w:pPr>
      <w:r>
        <w:rPr>
          <w:rFonts w:hint="eastAsia"/>
          <w:lang w:val="en-US"/>
        </w:rPr>
        <w:t>请求</w:t>
      </w:r>
      <w:r>
        <w:rPr>
          <w:rFonts w:hint="eastAsia"/>
          <w:lang w:val="en-US" w:eastAsia="zh-CN"/>
        </w:rPr>
        <w:t>消息</w:t>
      </w:r>
    </w:p>
    <w:tbl>
      <w:tblPr>
        <w:tblW w:w="8895" w:type="dxa"/>
        <w:tblBorders>
          <w:top w:val="single" w:sz="4" w:space="0" w:color="4AACC5"/>
          <w:left w:val="single" w:sz="4" w:space="0" w:color="4AACC5"/>
          <w:bottom w:val="single" w:sz="4" w:space="0" w:color="4AACC5"/>
          <w:right w:val="single" w:sz="4" w:space="0" w:color="4AACC5"/>
          <w:insideH w:val="single" w:sz="6" w:space="0" w:color="4AACC5"/>
          <w:insideV w:val="single" w:sz="6" w:space="0" w:color="4AACC5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1559"/>
        <w:gridCol w:w="850"/>
        <w:gridCol w:w="11"/>
        <w:gridCol w:w="690"/>
        <w:gridCol w:w="8"/>
        <w:gridCol w:w="3968"/>
      </w:tblGrid>
      <w:tr w:rsidR="00CC248C" w:rsidTr="0072579C">
        <w:tc>
          <w:tcPr>
            <w:tcW w:w="1809" w:type="dxa"/>
            <w:tcBorders>
              <w:top w:val="single" w:sz="4" w:space="0" w:color="4AACC5"/>
              <w:left w:val="single" w:sz="4" w:space="0" w:color="4AACC5"/>
              <w:bottom w:val="single" w:sz="6" w:space="0" w:color="4AACC5"/>
              <w:right w:val="single" w:sz="6" w:space="0" w:color="4AACC5"/>
            </w:tcBorders>
            <w:shd w:val="clear" w:color="auto" w:fill="30849B"/>
            <w:vAlign w:val="center"/>
            <w:hideMark/>
          </w:tcPr>
          <w:p w:rsidR="00CC248C" w:rsidRDefault="00CC248C">
            <w:pPr>
              <w:rPr>
                <w:rFonts w:ascii="微软雅黑" w:hAnsi="微软雅黑" w:cs="微软雅黑"/>
                <w:color w:val="C7EDCC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  <w:lang w:eastAsia="zh-CN"/>
              </w:rPr>
              <w:t>属性</w:t>
            </w:r>
          </w:p>
        </w:tc>
        <w:tc>
          <w:tcPr>
            <w:tcW w:w="1559" w:type="dxa"/>
            <w:tcBorders>
              <w:top w:val="single" w:sz="4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30849B"/>
            <w:vAlign w:val="center"/>
            <w:hideMark/>
          </w:tcPr>
          <w:p w:rsidR="00CC248C" w:rsidRDefault="00CC248C">
            <w:pPr>
              <w:jc w:val="center"/>
              <w:rPr>
                <w:rFonts w:ascii="微软雅黑" w:hAnsi="微软雅黑" w:cs="微软雅黑"/>
                <w:color w:val="C7EDCC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  <w:lang w:val="en-US"/>
              </w:rPr>
              <w:t>定义</w:t>
            </w:r>
          </w:p>
        </w:tc>
        <w:tc>
          <w:tcPr>
            <w:tcW w:w="850" w:type="dxa"/>
            <w:tcBorders>
              <w:top w:val="single" w:sz="4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30849B"/>
            <w:vAlign w:val="center"/>
            <w:hideMark/>
          </w:tcPr>
          <w:p w:rsidR="00CC248C" w:rsidRDefault="00CC248C">
            <w:pPr>
              <w:jc w:val="center"/>
              <w:rPr>
                <w:rFonts w:ascii="微软雅黑" w:hAnsi="微软雅黑" w:cs="微软雅黑"/>
                <w:b/>
                <w:color w:val="C7EDCC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  <w:lang w:val="en-US"/>
              </w:rPr>
              <w:t>类型</w:t>
            </w:r>
          </w:p>
          <w:p w:rsidR="00CC248C" w:rsidRDefault="00CC248C">
            <w:pPr>
              <w:jc w:val="center"/>
              <w:rPr>
                <w:rFonts w:ascii="微软雅黑" w:hAnsi="微软雅黑" w:cs="微软雅黑"/>
                <w:color w:val="C7EDCC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  <w:lang w:val="en-US"/>
              </w:rPr>
              <w:t>长度</w:t>
            </w:r>
          </w:p>
        </w:tc>
        <w:tc>
          <w:tcPr>
            <w:tcW w:w="709" w:type="dxa"/>
            <w:gridSpan w:val="3"/>
            <w:tcBorders>
              <w:top w:val="single" w:sz="4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30849B"/>
            <w:vAlign w:val="center"/>
            <w:hideMark/>
          </w:tcPr>
          <w:p w:rsidR="00CC248C" w:rsidRDefault="00CC248C">
            <w:pPr>
              <w:jc w:val="center"/>
              <w:rPr>
                <w:rFonts w:ascii="微软雅黑" w:hAnsi="微软雅黑" w:cs="微软雅黑"/>
                <w:color w:val="C7EDCC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  <w:lang w:val="en-US"/>
              </w:rPr>
              <w:t>必填</w:t>
            </w:r>
          </w:p>
        </w:tc>
        <w:tc>
          <w:tcPr>
            <w:tcW w:w="3968" w:type="dxa"/>
            <w:tcBorders>
              <w:top w:val="single" w:sz="4" w:space="0" w:color="4AACC5"/>
              <w:left w:val="single" w:sz="6" w:space="0" w:color="4AACC5"/>
              <w:bottom w:val="single" w:sz="6" w:space="0" w:color="4AACC5"/>
              <w:right w:val="single" w:sz="4" w:space="0" w:color="4AACC5"/>
            </w:tcBorders>
            <w:shd w:val="clear" w:color="auto" w:fill="30849B"/>
            <w:vAlign w:val="center"/>
            <w:hideMark/>
          </w:tcPr>
          <w:p w:rsidR="00CC248C" w:rsidRDefault="00CC248C">
            <w:pPr>
              <w:jc w:val="center"/>
              <w:rPr>
                <w:rFonts w:ascii="微软雅黑" w:hAnsi="微软雅黑" w:cs="微软雅黑"/>
                <w:color w:val="C7EDCC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  <w:lang w:val="en-US"/>
              </w:rPr>
              <w:t>参数说明</w:t>
            </w: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</w:rPr>
              <w:t>/</w:t>
            </w: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  <w:lang w:val="en-US"/>
              </w:rPr>
              <w:t>示例</w:t>
            </w:r>
          </w:p>
        </w:tc>
      </w:tr>
      <w:tr w:rsidR="00CC248C" w:rsidTr="0072579C">
        <w:tc>
          <w:tcPr>
            <w:tcW w:w="1809" w:type="dxa"/>
            <w:tcBorders>
              <w:top w:val="single" w:sz="6" w:space="0" w:color="4AACC5"/>
              <w:left w:val="single" w:sz="4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hideMark/>
          </w:tcPr>
          <w:p w:rsidR="00CC248C" w:rsidRDefault="00CC248C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559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hideMark/>
          </w:tcPr>
          <w:p w:rsidR="00CC248C" w:rsidRDefault="00CC248C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平台内用户标识</w:t>
            </w:r>
          </w:p>
        </w:tc>
        <w:tc>
          <w:tcPr>
            <w:tcW w:w="861" w:type="dxa"/>
            <w:gridSpan w:val="2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hideMark/>
          </w:tcPr>
          <w:p w:rsidR="00CC248C" w:rsidRDefault="00CC248C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N128</w:t>
            </w:r>
          </w:p>
        </w:tc>
        <w:tc>
          <w:tcPr>
            <w:tcW w:w="690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hideMark/>
          </w:tcPr>
          <w:p w:rsidR="00CC248C" w:rsidRDefault="00CC248C">
            <w:pPr>
              <w:rPr>
                <w:rFonts w:ascii="微软雅黑" w:hAnsi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val="en-US" w:eastAsia="zh-CN"/>
              </w:rPr>
              <w:t>M</w:t>
            </w:r>
          </w:p>
        </w:tc>
        <w:tc>
          <w:tcPr>
            <w:tcW w:w="3976" w:type="dxa"/>
            <w:gridSpan w:val="2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4" w:space="0" w:color="4AACC5"/>
            </w:tcBorders>
            <w:shd w:val="clear" w:color="auto" w:fill="FFFFFF" w:themeFill="background1"/>
          </w:tcPr>
          <w:p w:rsidR="00CC248C" w:rsidRDefault="00CC248C">
            <w:pPr>
              <w:rPr>
                <w:rFonts w:ascii="微软雅黑" w:hAnsi="微软雅黑" w:cs="微软雅黑"/>
                <w:sz w:val="18"/>
                <w:szCs w:val="18"/>
                <w:lang w:val="en-US" w:eastAsia="zh-CN"/>
              </w:rPr>
            </w:pPr>
          </w:p>
        </w:tc>
      </w:tr>
      <w:tr w:rsidR="00CC248C" w:rsidTr="0072579C">
        <w:tc>
          <w:tcPr>
            <w:tcW w:w="1809" w:type="dxa"/>
            <w:tcBorders>
              <w:top w:val="single" w:sz="6" w:space="0" w:color="4AACC5"/>
              <w:left w:val="single" w:sz="4" w:space="0" w:color="4AACC5"/>
              <w:bottom w:val="single" w:sz="4" w:space="0" w:color="4AACC5"/>
              <w:right w:val="single" w:sz="6" w:space="0" w:color="4AACC5"/>
            </w:tcBorders>
            <w:shd w:val="clear" w:color="auto" w:fill="FFFFFF" w:themeFill="background1"/>
            <w:hideMark/>
          </w:tcPr>
          <w:p w:rsidR="00CC248C" w:rsidRDefault="00CC248C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memberBankAcctId</w:t>
            </w:r>
          </w:p>
        </w:tc>
        <w:tc>
          <w:tcPr>
            <w:tcW w:w="1559" w:type="dxa"/>
            <w:tcBorders>
              <w:top w:val="single" w:sz="6" w:space="0" w:color="4AACC5"/>
              <w:left w:val="single" w:sz="6" w:space="0" w:color="4AACC5"/>
              <w:bottom w:val="single" w:sz="4" w:space="0" w:color="4AACC5"/>
              <w:right w:val="single" w:sz="6" w:space="0" w:color="4AACC5"/>
            </w:tcBorders>
            <w:shd w:val="clear" w:color="auto" w:fill="FFFFFF" w:themeFill="background1"/>
            <w:hideMark/>
          </w:tcPr>
          <w:p w:rsidR="00CC248C" w:rsidRDefault="00CC248C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银行卡主键Id信息</w:t>
            </w:r>
          </w:p>
        </w:tc>
        <w:tc>
          <w:tcPr>
            <w:tcW w:w="861" w:type="dxa"/>
            <w:gridSpan w:val="2"/>
            <w:tcBorders>
              <w:top w:val="single" w:sz="6" w:space="0" w:color="4AACC5"/>
              <w:left w:val="single" w:sz="6" w:space="0" w:color="4AACC5"/>
              <w:bottom w:val="single" w:sz="4" w:space="0" w:color="4AACC5"/>
              <w:right w:val="single" w:sz="6" w:space="0" w:color="4AACC5"/>
            </w:tcBorders>
            <w:shd w:val="clear" w:color="auto" w:fill="FFFFFF" w:themeFill="background1"/>
          </w:tcPr>
          <w:p w:rsidR="00CC248C" w:rsidRDefault="00293362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293362">
              <w:rPr>
                <w:rFonts w:ascii="微软雅黑" w:hAnsi="微软雅黑" w:cs="微软雅黑"/>
                <w:sz w:val="18"/>
                <w:szCs w:val="18"/>
                <w:lang w:eastAsia="zh-CN"/>
              </w:rPr>
              <w:t>N</w:t>
            </w:r>
            <w:r w:rsidR="00E60CA9">
              <w:rPr>
                <w:rFonts w:ascii="微软雅黑" w:hAnsi="微软雅黑" w:cs="微软雅黑"/>
                <w:sz w:val="18"/>
                <w:szCs w:val="18"/>
                <w:lang w:eastAsia="zh-CN"/>
              </w:rPr>
              <w:t>18</w:t>
            </w:r>
          </w:p>
        </w:tc>
        <w:tc>
          <w:tcPr>
            <w:tcW w:w="690" w:type="dxa"/>
            <w:tcBorders>
              <w:top w:val="single" w:sz="6" w:space="0" w:color="4AACC5"/>
              <w:left w:val="single" w:sz="6" w:space="0" w:color="4AACC5"/>
              <w:bottom w:val="single" w:sz="4" w:space="0" w:color="4AACC5"/>
              <w:right w:val="single" w:sz="6" w:space="0" w:color="4AACC5"/>
            </w:tcBorders>
            <w:shd w:val="clear" w:color="auto" w:fill="FFFFFF" w:themeFill="background1"/>
            <w:hideMark/>
          </w:tcPr>
          <w:p w:rsidR="00CC248C" w:rsidRDefault="00CC248C">
            <w:pPr>
              <w:rPr>
                <w:rFonts w:ascii="微软雅黑" w:hAnsi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val="en-US" w:eastAsia="zh-CN"/>
              </w:rPr>
              <w:t>M</w:t>
            </w:r>
          </w:p>
        </w:tc>
        <w:tc>
          <w:tcPr>
            <w:tcW w:w="3976" w:type="dxa"/>
            <w:gridSpan w:val="2"/>
            <w:tcBorders>
              <w:top w:val="single" w:sz="6" w:space="0" w:color="4AACC5"/>
              <w:left w:val="single" w:sz="6" w:space="0" w:color="4AACC5"/>
              <w:bottom w:val="single" w:sz="4" w:space="0" w:color="4AACC5"/>
              <w:right w:val="single" w:sz="4" w:space="0" w:color="4AACC5"/>
            </w:tcBorders>
            <w:shd w:val="clear" w:color="auto" w:fill="FFFFFF" w:themeFill="background1"/>
          </w:tcPr>
          <w:p w:rsidR="00CC248C" w:rsidRDefault="00CC248C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</w:p>
        </w:tc>
      </w:tr>
    </w:tbl>
    <w:p w:rsidR="00CC248C" w:rsidRDefault="00CC248C" w:rsidP="00CC248C">
      <w:pPr>
        <w:rPr>
          <w:lang w:eastAsia="zh-CN"/>
        </w:rPr>
      </w:pPr>
    </w:p>
    <w:p w:rsidR="00CC248C" w:rsidRDefault="00CC248C" w:rsidP="002D3DD9">
      <w:pPr>
        <w:pStyle w:val="4"/>
        <w:tabs>
          <w:tab w:val="num" w:pos="864"/>
        </w:tabs>
        <w:ind w:left="864" w:hanging="864"/>
      </w:pPr>
      <w:r>
        <w:rPr>
          <w:rFonts w:hint="eastAsia"/>
          <w:lang w:val="en-US"/>
        </w:rPr>
        <w:t>响应</w:t>
      </w:r>
      <w:r>
        <w:rPr>
          <w:rFonts w:hint="eastAsia"/>
          <w:lang w:eastAsia="zh-CN"/>
        </w:rPr>
        <w:t>消息</w:t>
      </w:r>
    </w:p>
    <w:tbl>
      <w:tblPr>
        <w:tblW w:w="8895" w:type="dxa"/>
        <w:tblBorders>
          <w:top w:val="single" w:sz="4" w:space="0" w:color="4AACC5"/>
          <w:left w:val="single" w:sz="4" w:space="0" w:color="4AACC5"/>
          <w:bottom w:val="single" w:sz="4" w:space="0" w:color="4AACC5"/>
          <w:right w:val="single" w:sz="4" w:space="0" w:color="4AACC5"/>
          <w:insideH w:val="single" w:sz="6" w:space="0" w:color="4AACC5"/>
          <w:insideV w:val="single" w:sz="6" w:space="0" w:color="4AACC5"/>
        </w:tblBorders>
        <w:tblLayout w:type="fixed"/>
        <w:tblLook w:val="04A0" w:firstRow="1" w:lastRow="0" w:firstColumn="1" w:lastColumn="0" w:noHBand="0" w:noVBand="1"/>
      </w:tblPr>
      <w:tblGrid>
        <w:gridCol w:w="1667"/>
        <w:gridCol w:w="1701"/>
        <w:gridCol w:w="850"/>
        <w:gridCol w:w="11"/>
        <w:gridCol w:w="690"/>
        <w:gridCol w:w="8"/>
        <w:gridCol w:w="3968"/>
      </w:tblGrid>
      <w:tr w:rsidR="00CC248C" w:rsidTr="00CC248C">
        <w:tc>
          <w:tcPr>
            <w:tcW w:w="1668" w:type="dxa"/>
            <w:tcBorders>
              <w:top w:val="single" w:sz="4" w:space="0" w:color="4AACC5"/>
              <w:left w:val="single" w:sz="4" w:space="0" w:color="4AACC5"/>
              <w:bottom w:val="single" w:sz="6" w:space="0" w:color="4AACC5"/>
              <w:right w:val="single" w:sz="6" w:space="0" w:color="4AACC5"/>
            </w:tcBorders>
            <w:shd w:val="clear" w:color="auto" w:fill="30849B"/>
            <w:vAlign w:val="center"/>
            <w:hideMark/>
          </w:tcPr>
          <w:p w:rsidR="00CC248C" w:rsidRDefault="00CC248C">
            <w:pPr>
              <w:rPr>
                <w:rFonts w:ascii="微软雅黑" w:hAnsi="微软雅黑" w:cs="微软雅黑"/>
                <w:color w:val="C7EDCC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  <w:lang w:eastAsia="zh-CN"/>
              </w:rPr>
              <w:t>属性</w:t>
            </w:r>
          </w:p>
        </w:tc>
        <w:tc>
          <w:tcPr>
            <w:tcW w:w="1701" w:type="dxa"/>
            <w:tcBorders>
              <w:top w:val="single" w:sz="4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30849B"/>
            <w:vAlign w:val="center"/>
            <w:hideMark/>
          </w:tcPr>
          <w:p w:rsidR="00CC248C" w:rsidRDefault="00CC248C">
            <w:pPr>
              <w:jc w:val="center"/>
              <w:rPr>
                <w:rFonts w:ascii="微软雅黑" w:hAnsi="微软雅黑" w:cs="微软雅黑"/>
                <w:color w:val="C7EDCC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  <w:lang w:val="en-US"/>
              </w:rPr>
              <w:t>定义</w:t>
            </w:r>
          </w:p>
        </w:tc>
        <w:tc>
          <w:tcPr>
            <w:tcW w:w="850" w:type="dxa"/>
            <w:tcBorders>
              <w:top w:val="single" w:sz="4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30849B"/>
            <w:vAlign w:val="center"/>
            <w:hideMark/>
          </w:tcPr>
          <w:p w:rsidR="00CC248C" w:rsidRDefault="00CC248C">
            <w:pPr>
              <w:jc w:val="center"/>
              <w:rPr>
                <w:rFonts w:ascii="微软雅黑" w:hAnsi="微软雅黑" w:cs="微软雅黑"/>
                <w:b/>
                <w:color w:val="C7EDCC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  <w:lang w:val="en-US"/>
              </w:rPr>
              <w:t>类型</w:t>
            </w:r>
          </w:p>
          <w:p w:rsidR="00CC248C" w:rsidRDefault="00CC248C">
            <w:pPr>
              <w:jc w:val="center"/>
              <w:rPr>
                <w:rFonts w:ascii="微软雅黑" w:hAnsi="微软雅黑" w:cs="微软雅黑"/>
                <w:color w:val="C7EDCC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  <w:lang w:val="en-US"/>
              </w:rPr>
              <w:t>长度</w:t>
            </w:r>
          </w:p>
        </w:tc>
        <w:tc>
          <w:tcPr>
            <w:tcW w:w="709" w:type="dxa"/>
            <w:gridSpan w:val="3"/>
            <w:tcBorders>
              <w:top w:val="single" w:sz="4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30849B"/>
            <w:vAlign w:val="center"/>
            <w:hideMark/>
          </w:tcPr>
          <w:p w:rsidR="00CC248C" w:rsidRDefault="00CC248C">
            <w:pPr>
              <w:jc w:val="center"/>
              <w:rPr>
                <w:rFonts w:ascii="微软雅黑" w:hAnsi="微软雅黑" w:cs="微软雅黑"/>
                <w:color w:val="C7EDCC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  <w:lang w:val="en-US"/>
              </w:rPr>
              <w:t>必填</w:t>
            </w:r>
          </w:p>
        </w:tc>
        <w:tc>
          <w:tcPr>
            <w:tcW w:w="3969" w:type="dxa"/>
            <w:tcBorders>
              <w:top w:val="single" w:sz="4" w:space="0" w:color="4AACC5"/>
              <w:left w:val="single" w:sz="6" w:space="0" w:color="4AACC5"/>
              <w:bottom w:val="single" w:sz="6" w:space="0" w:color="4AACC5"/>
              <w:right w:val="single" w:sz="4" w:space="0" w:color="4AACC5"/>
            </w:tcBorders>
            <w:shd w:val="clear" w:color="auto" w:fill="30849B"/>
            <w:vAlign w:val="center"/>
            <w:hideMark/>
          </w:tcPr>
          <w:p w:rsidR="00CC248C" w:rsidRDefault="00CC248C">
            <w:pPr>
              <w:jc w:val="center"/>
              <w:rPr>
                <w:rFonts w:ascii="微软雅黑" w:hAnsi="微软雅黑" w:cs="微软雅黑"/>
                <w:color w:val="C7EDCC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  <w:lang w:val="en-US"/>
              </w:rPr>
              <w:t>参数说明</w:t>
            </w: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</w:rPr>
              <w:t>/</w:t>
            </w: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  <w:lang w:val="en-US"/>
              </w:rPr>
              <w:t>示例</w:t>
            </w:r>
          </w:p>
        </w:tc>
      </w:tr>
      <w:tr w:rsidR="00CC248C" w:rsidTr="00CC248C">
        <w:tc>
          <w:tcPr>
            <w:tcW w:w="8897" w:type="dxa"/>
            <w:gridSpan w:val="7"/>
            <w:tcBorders>
              <w:top w:val="single" w:sz="6" w:space="0" w:color="4AACC5"/>
              <w:left w:val="single" w:sz="4" w:space="0" w:color="4AACC5"/>
              <w:bottom w:val="single" w:sz="6" w:space="0" w:color="4AACC5"/>
              <w:right w:val="single" w:sz="4" w:space="0" w:color="4AACC5"/>
            </w:tcBorders>
            <w:shd w:val="clear" w:color="auto" w:fill="FFFFFF" w:themeFill="background1"/>
            <w:hideMark/>
          </w:tcPr>
          <w:p w:rsidR="00CC248C" w:rsidRDefault="00CC248C">
            <w:pPr>
              <w:rPr>
                <w:rFonts w:ascii="微软雅黑" w:hAnsi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val="en-US" w:eastAsia="zh-CN"/>
              </w:rPr>
              <w:t>参见</w:t>
            </w:r>
            <w:hyperlink r:id="rId33" w:anchor="_公共响应BODY属性" w:history="1">
              <w:r>
                <w:rPr>
                  <w:rStyle w:val="af2"/>
                  <w:rFonts w:ascii="微软雅黑" w:hAnsi="微软雅黑" w:cs="微软雅黑" w:hint="eastAsia"/>
                  <w:sz w:val="18"/>
                  <w:szCs w:val="18"/>
                  <w:lang w:val="en-US" w:eastAsia="zh-CN"/>
                </w:rPr>
                <w:t>公共响应BODY属性</w:t>
              </w:r>
            </w:hyperlink>
          </w:p>
        </w:tc>
      </w:tr>
      <w:tr w:rsidR="00CC248C" w:rsidTr="00CC248C">
        <w:tc>
          <w:tcPr>
            <w:tcW w:w="1668" w:type="dxa"/>
            <w:tcBorders>
              <w:top w:val="single" w:sz="6" w:space="0" w:color="4AACC5"/>
              <w:left w:val="single" w:sz="4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</w:tcPr>
          <w:p w:rsidR="00CC248C" w:rsidRDefault="00CC248C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</w:p>
        </w:tc>
        <w:tc>
          <w:tcPr>
            <w:tcW w:w="1701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</w:tcPr>
          <w:p w:rsidR="00CC248C" w:rsidRDefault="00CC248C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</w:p>
        </w:tc>
        <w:tc>
          <w:tcPr>
            <w:tcW w:w="861" w:type="dxa"/>
            <w:gridSpan w:val="2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</w:tcPr>
          <w:p w:rsidR="00CC248C" w:rsidRDefault="00CC248C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</w:p>
        </w:tc>
        <w:tc>
          <w:tcPr>
            <w:tcW w:w="690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</w:tcPr>
          <w:p w:rsidR="00CC248C" w:rsidRDefault="00CC248C">
            <w:pPr>
              <w:rPr>
                <w:rFonts w:ascii="微软雅黑" w:hAnsi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3977" w:type="dxa"/>
            <w:gridSpan w:val="2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4" w:space="0" w:color="4AACC5"/>
            </w:tcBorders>
            <w:shd w:val="clear" w:color="auto" w:fill="FFFFFF" w:themeFill="background1"/>
          </w:tcPr>
          <w:p w:rsidR="00CC248C" w:rsidRDefault="00CC248C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</w:p>
        </w:tc>
      </w:tr>
    </w:tbl>
    <w:p w:rsidR="00CC248C" w:rsidRDefault="00CC248C" w:rsidP="00CC248C">
      <w:pPr>
        <w:rPr>
          <w:lang w:eastAsia="zh-CN"/>
        </w:rPr>
      </w:pPr>
    </w:p>
    <w:p w:rsidR="00CC248C" w:rsidRDefault="00CC248C" w:rsidP="002D3DD9">
      <w:pPr>
        <w:pStyle w:val="4"/>
        <w:tabs>
          <w:tab w:val="num" w:pos="864"/>
        </w:tabs>
        <w:ind w:left="864" w:hanging="864"/>
      </w:pPr>
      <w:r>
        <w:rPr>
          <w:rFonts w:hint="eastAsia"/>
          <w:lang w:eastAsia="zh-CN"/>
        </w:rPr>
        <w:t>响应</w:t>
      </w:r>
      <w:r>
        <w:rPr>
          <w:rFonts w:hint="eastAsia"/>
          <w:lang w:val="en-US"/>
        </w:rPr>
        <w:t>码</w:t>
      </w:r>
    </w:p>
    <w:tbl>
      <w:tblPr>
        <w:tblW w:w="6060" w:type="dxa"/>
        <w:tblBorders>
          <w:top w:val="single" w:sz="4" w:space="0" w:color="4AACC5"/>
          <w:left w:val="single" w:sz="4" w:space="0" w:color="4AACC5"/>
          <w:bottom w:val="single" w:sz="4" w:space="0" w:color="4AACC5"/>
          <w:right w:val="single" w:sz="4" w:space="0" w:color="4AACC5"/>
          <w:insideH w:val="single" w:sz="6" w:space="0" w:color="4AACC5"/>
          <w:insideV w:val="single" w:sz="6" w:space="0" w:color="4AACC5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4959"/>
      </w:tblGrid>
      <w:tr w:rsidR="00CC248C" w:rsidTr="00CC248C">
        <w:tc>
          <w:tcPr>
            <w:tcW w:w="1101" w:type="dxa"/>
            <w:tcBorders>
              <w:top w:val="single" w:sz="4" w:space="0" w:color="4AACC5"/>
              <w:left w:val="single" w:sz="4" w:space="0" w:color="4AACC5"/>
              <w:bottom w:val="single" w:sz="6" w:space="0" w:color="4AACC5"/>
              <w:right w:val="single" w:sz="6" w:space="0" w:color="4AACC5"/>
            </w:tcBorders>
            <w:shd w:val="clear" w:color="auto" w:fill="30849B"/>
            <w:vAlign w:val="center"/>
            <w:hideMark/>
          </w:tcPr>
          <w:p w:rsidR="00CC248C" w:rsidRDefault="00CC248C">
            <w:pPr>
              <w:rPr>
                <w:rFonts w:ascii="微软雅黑" w:hAnsi="微软雅黑" w:cs="微软雅黑"/>
                <w:color w:val="C7EDCC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  <w:lang w:eastAsia="zh-CN"/>
              </w:rPr>
              <w:t>响应码</w:t>
            </w:r>
          </w:p>
        </w:tc>
        <w:tc>
          <w:tcPr>
            <w:tcW w:w="4961" w:type="dxa"/>
            <w:tcBorders>
              <w:top w:val="single" w:sz="4" w:space="0" w:color="4AACC5"/>
              <w:left w:val="single" w:sz="6" w:space="0" w:color="4AACC5"/>
              <w:bottom w:val="single" w:sz="6" w:space="0" w:color="4AACC5"/>
              <w:right w:val="single" w:sz="4" w:space="0" w:color="4AACC5"/>
            </w:tcBorders>
            <w:shd w:val="clear" w:color="auto" w:fill="30849B"/>
            <w:vAlign w:val="center"/>
            <w:hideMark/>
          </w:tcPr>
          <w:p w:rsidR="00CC248C" w:rsidRDefault="00CC248C">
            <w:pPr>
              <w:jc w:val="center"/>
              <w:rPr>
                <w:rFonts w:ascii="微软雅黑" w:hAnsi="微软雅黑" w:cs="微软雅黑"/>
                <w:color w:val="C7EDCC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  <w:lang w:val="en-US"/>
              </w:rPr>
              <w:t>定义</w:t>
            </w:r>
          </w:p>
        </w:tc>
      </w:tr>
      <w:tr w:rsidR="00CC248C" w:rsidTr="00CC248C">
        <w:tc>
          <w:tcPr>
            <w:tcW w:w="1101" w:type="dxa"/>
            <w:tcBorders>
              <w:top w:val="single" w:sz="6" w:space="0" w:color="4AACC5"/>
              <w:left w:val="single" w:sz="4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hideMark/>
          </w:tcPr>
          <w:p w:rsidR="00CC248C" w:rsidRDefault="00CC248C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5004</w:t>
            </w:r>
          </w:p>
        </w:tc>
        <w:tc>
          <w:tcPr>
            <w:tcW w:w="4961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4" w:space="0" w:color="4AACC5"/>
            </w:tcBorders>
            <w:shd w:val="clear" w:color="auto" w:fill="FFFFFF" w:themeFill="background1"/>
            <w:hideMark/>
          </w:tcPr>
          <w:p w:rsidR="00CC248C" w:rsidRDefault="00CC248C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业务使用中，无法解绑</w:t>
            </w:r>
          </w:p>
        </w:tc>
      </w:tr>
      <w:tr w:rsidR="00CC248C" w:rsidTr="00CC248C">
        <w:tc>
          <w:tcPr>
            <w:tcW w:w="1101" w:type="dxa"/>
            <w:tcBorders>
              <w:top w:val="single" w:sz="6" w:space="0" w:color="4AACC5"/>
              <w:left w:val="single" w:sz="4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hideMark/>
          </w:tcPr>
          <w:p w:rsidR="00CC248C" w:rsidRDefault="00CC248C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5005</w:t>
            </w:r>
          </w:p>
        </w:tc>
        <w:tc>
          <w:tcPr>
            <w:tcW w:w="4961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4" w:space="0" w:color="4AACC5"/>
            </w:tcBorders>
            <w:shd w:val="clear" w:color="auto" w:fill="FFFFFF" w:themeFill="background1"/>
            <w:hideMark/>
          </w:tcPr>
          <w:p w:rsidR="00CC248C" w:rsidRDefault="00CC248C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银行卡信息不存在</w:t>
            </w:r>
          </w:p>
        </w:tc>
      </w:tr>
    </w:tbl>
    <w:p w:rsidR="00CC248C" w:rsidRDefault="00CC248C" w:rsidP="00CC248C">
      <w:pPr>
        <w:rPr>
          <w:lang w:eastAsia="zh-CN"/>
        </w:rPr>
      </w:pPr>
    </w:p>
    <w:p w:rsidR="00C4306A" w:rsidRDefault="00C4306A" w:rsidP="00236EF6">
      <w:pPr>
        <w:rPr>
          <w:lang w:eastAsia="zh-CN"/>
        </w:rPr>
      </w:pPr>
    </w:p>
    <w:p w:rsidR="00C4306A" w:rsidRPr="0048084E" w:rsidRDefault="00C4306A" w:rsidP="00C4306A">
      <w:pPr>
        <w:pStyle w:val="2"/>
        <w:rPr>
          <w:lang w:eastAsia="zh-CN"/>
        </w:rPr>
      </w:pPr>
      <w:bookmarkStart w:id="186" w:name="_Toc513053764"/>
      <w:r>
        <w:rPr>
          <w:rFonts w:hint="eastAsia"/>
          <w:lang w:eastAsia="zh-CN"/>
        </w:rPr>
        <w:t>账户</w:t>
      </w:r>
      <w:bookmarkEnd w:id="186"/>
    </w:p>
    <w:p w:rsidR="00C4306A" w:rsidRPr="00DC3E9B" w:rsidRDefault="00C4306A" w:rsidP="00236EF6">
      <w:pPr>
        <w:rPr>
          <w:lang w:eastAsia="zh-CN"/>
        </w:rPr>
      </w:pPr>
    </w:p>
    <w:p w:rsidR="00D118E6" w:rsidRDefault="00C33281" w:rsidP="00D118E6">
      <w:pPr>
        <w:pStyle w:val="30"/>
        <w:numPr>
          <w:ilvl w:val="2"/>
          <w:numId w:val="21"/>
        </w:numPr>
        <w:spacing w:line="415" w:lineRule="auto"/>
        <w:rPr>
          <w:lang w:eastAsia="zh-CN"/>
        </w:rPr>
      </w:pPr>
      <w:bookmarkStart w:id="187" w:name="_Toc513053765"/>
      <w:r>
        <w:rPr>
          <w:rFonts w:hint="eastAsia"/>
          <w:lang w:eastAsia="zh-CN"/>
        </w:rPr>
        <w:t>账户状态变更</w:t>
      </w:r>
      <w:bookmarkEnd w:id="187"/>
    </w:p>
    <w:p w:rsidR="00D118E6" w:rsidRDefault="00D118E6" w:rsidP="00D118E6">
      <w:pPr>
        <w:adjustRightInd w:val="0"/>
        <w:snapToGrid w:val="0"/>
        <w:rPr>
          <w:lang w:eastAsia="zh-CN"/>
        </w:rPr>
      </w:pPr>
      <w:r>
        <w:rPr>
          <w:rFonts w:hint="eastAsia"/>
          <w:lang w:eastAsia="zh-CN"/>
        </w:rPr>
        <w:t>冻结会员的指定账户</w:t>
      </w:r>
    </w:p>
    <w:tbl>
      <w:tblPr>
        <w:tblW w:w="88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7227"/>
      </w:tblGrid>
      <w:tr w:rsidR="00D118E6" w:rsidTr="00D118E6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0849B"/>
            <w:hideMark/>
          </w:tcPr>
          <w:p w:rsidR="00D118E6" w:rsidRDefault="00D118E6">
            <w:pPr>
              <w:adjustRightInd w:val="0"/>
              <w:snapToGrid w:val="0"/>
              <w:rPr>
                <w:rFonts w:ascii="微软雅黑" w:hAnsi="微软雅黑" w:cs="微软雅黑"/>
                <w:b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  <w:lang w:eastAsia="zh-CN"/>
              </w:rPr>
              <w:t>接口URL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18E6" w:rsidRDefault="00D118E6" w:rsidP="001B542A">
            <w:pPr>
              <w:adjustRightInd w:val="0"/>
              <w:snapToGrid w:val="0"/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/account/</w:t>
            </w:r>
            <w:r w:rsidR="001B542A"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status/setting</w:t>
            </w:r>
          </w:p>
        </w:tc>
      </w:tr>
    </w:tbl>
    <w:p w:rsidR="00D118E6" w:rsidRDefault="00D118E6" w:rsidP="00D118E6">
      <w:pPr>
        <w:rPr>
          <w:rFonts w:ascii="微软雅黑" w:hAnsi="微软雅黑"/>
          <w:lang w:eastAsia="zh-CN"/>
        </w:rPr>
      </w:pPr>
    </w:p>
    <w:p w:rsidR="00D118E6" w:rsidRDefault="00D118E6" w:rsidP="00D118E6">
      <w:pPr>
        <w:pStyle w:val="4"/>
        <w:numPr>
          <w:ilvl w:val="3"/>
          <w:numId w:val="21"/>
        </w:numPr>
        <w:rPr>
          <w:szCs w:val="28"/>
          <w:lang w:eastAsia="zh-CN"/>
        </w:rPr>
      </w:pPr>
      <w:r>
        <w:rPr>
          <w:rFonts w:hint="eastAsia"/>
          <w:lang w:val="en-US"/>
        </w:rPr>
        <w:lastRenderedPageBreak/>
        <w:t>请求</w:t>
      </w:r>
      <w:r>
        <w:rPr>
          <w:rFonts w:hint="eastAsia"/>
          <w:lang w:val="en-US" w:eastAsia="zh-CN"/>
        </w:rPr>
        <w:t>消息</w:t>
      </w:r>
    </w:p>
    <w:tbl>
      <w:tblPr>
        <w:tblW w:w="8895" w:type="dxa"/>
        <w:tblBorders>
          <w:top w:val="single" w:sz="4" w:space="0" w:color="4AACC5"/>
          <w:left w:val="single" w:sz="4" w:space="0" w:color="4AACC5"/>
          <w:bottom w:val="single" w:sz="4" w:space="0" w:color="4AACC5"/>
          <w:right w:val="single" w:sz="4" w:space="0" w:color="4AACC5"/>
          <w:insideH w:val="single" w:sz="6" w:space="0" w:color="4AACC5"/>
          <w:insideV w:val="single" w:sz="6" w:space="0" w:color="4AACC5"/>
        </w:tblBorders>
        <w:tblLayout w:type="fixed"/>
        <w:tblLook w:val="04A0" w:firstRow="1" w:lastRow="0" w:firstColumn="1" w:lastColumn="0" w:noHBand="0" w:noVBand="1"/>
      </w:tblPr>
      <w:tblGrid>
        <w:gridCol w:w="1667"/>
        <w:gridCol w:w="1701"/>
        <w:gridCol w:w="850"/>
        <w:gridCol w:w="11"/>
        <w:gridCol w:w="690"/>
        <w:gridCol w:w="8"/>
        <w:gridCol w:w="3968"/>
      </w:tblGrid>
      <w:tr w:rsidR="00D118E6" w:rsidTr="00D118E6">
        <w:tc>
          <w:tcPr>
            <w:tcW w:w="1668" w:type="dxa"/>
            <w:tcBorders>
              <w:top w:val="single" w:sz="4" w:space="0" w:color="4AACC5"/>
              <w:left w:val="single" w:sz="4" w:space="0" w:color="4AACC5"/>
              <w:bottom w:val="single" w:sz="6" w:space="0" w:color="4AACC5"/>
              <w:right w:val="single" w:sz="6" w:space="0" w:color="4AACC5"/>
            </w:tcBorders>
            <w:shd w:val="clear" w:color="auto" w:fill="30849B"/>
            <w:vAlign w:val="center"/>
            <w:hideMark/>
          </w:tcPr>
          <w:p w:rsidR="00D118E6" w:rsidRDefault="00D118E6">
            <w:pPr>
              <w:rPr>
                <w:rFonts w:ascii="微软雅黑" w:hAnsi="微软雅黑" w:cs="微软雅黑"/>
                <w:color w:val="C7EDCC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  <w:lang w:eastAsia="zh-CN"/>
              </w:rPr>
              <w:t>属性</w:t>
            </w:r>
          </w:p>
        </w:tc>
        <w:tc>
          <w:tcPr>
            <w:tcW w:w="1701" w:type="dxa"/>
            <w:tcBorders>
              <w:top w:val="single" w:sz="4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30849B"/>
            <w:vAlign w:val="center"/>
            <w:hideMark/>
          </w:tcPr>
          <w:p w:rsidR="00D118E6" w:rsidRDefault="00D118E6">
            <w:pPr>
              <w:jc w:val="center"/>
              <w:rPr>
                <w:rFonts w:ascii="微软雅黑" w:hAnsi="微软雅黑" w:cs="微软雅黑"/>
                <w:color w:val="C7EDCC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  <w:lang w:val="en-US"/>
              </w:rPr>
              <w:t>定义</w:t>
            </w:r>
          </w:p>
        </w:tc>
        <w:tc>
          <w:tcPr>
            <w:tcW w:w="850" w:type="dxa"/>
            <w:tcBorders>
              <w:top w:val="single" w:sz="4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30849B"/>
            <w:vAlign w:val="center"/>
            <w:hideMark/>
          </w:tcPr>
          <w:p w:rsidR="00D118E6" w:rsidRDefault="00D118E6">
            <w:pPr>
              <w:jc w:val="center"/>
              <w:rPr>
                <w:rFonts w:ascii="微软雅黑" w:hAnsi="微软雅黑" w:cs="微软雅黑"/>
                <w:b/>
                <w:color w:val="C7EDCC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  <w:lang w:val="en-US"/>
              </w:rPr>
              <w:t>类型</w:t>
            </w:r>
          </w:p>
          <w:p w:rsidR="00D118E6" w:rsidRDefault="00D118E6">
            <w:pPr>
              <w:jc w:val="center"/>
              <w:rPr>
                <w:rFonts w:ascii="微软雅黑" w:hAnsi="微软雅黑" w:cs="微软雅黑"/>
                <w:color w:val="C7EDCC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  <w:lang w:val="en-US"/>
              </w:rPr>
              <w:t>长度</w:t>
            </w:r>
          </w:p>
        </w:tc>
        <w:tc>
          <w:tcPr>
            <w:tcW w:w="709" w:type="dxa"/>
            <w:gridSpan w:val="3"/>
            <w:tcBorders>
              <w:top w:val="single" w:sz="4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30849B"/>
            <w:vAlign w:val="center"/>
            <w:hideMark/>
          </w:tcPr>
          <w:p w:rsidR="00D118E6" w:rsidRDefault="00D118E6">
            <w:pPr>
              <w:jc w:val="center"/>
              <w:rPr>
                <w:rFonts w:ascii="微软雅黑" w:hAnsi="微软雅黑" w:cs="微软雅黑"/>
                <w:color w:val="C7EDCC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  <w:lang w:val="en-US"/>
              </w:rPr>
              <w:t>必填</w:t>
            </w:r>
          </w:p>
        </w:tc>
        <w:tc>
          <w:tcPr>
            <w:tcW w:w="3969" w:type="dxa"/>
            <w:tcBorders>
              <w:top w:val="single" w:sz="4" w:space="0" w:color="4AACC5"/>
              <w:left w:val="single" w:sz="6" w:space="0" w:color="4AACC5"/>
              <w:bottom w:val="single" w:sz="6" w:space="0" w:color="4AACC5"/>
              <w:right w:val="single" w:sz="4" w:space="0" w:color="4AACC5"/>
            </w:tcBorders>
            <w:shd w:val="clear" w:color="auto" w:fill="30849B"/>
            <w:vAlign w:val="center"/>
            <w:hideMark/>
          </w:tcPr>
          <w:p w:rsidR="00D118E6" w:rsidRDefault="00D118E6">
            <w:pPr>
              <w:jc w:val="center"/>
              <w:rPr>
                <w:rFonts w:ascii="微软雅黑" w:hAnsi="微软雅黑" w:cs="微软雅黑"/>
                <w:color w:val="C7EDCC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  <w:lang w:val="en-US"/>
              </w:rPr>
              <w:t>参数说明</w:t>
            </w: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</w:rPr>
              <w:t>/</w:t>
            </w: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  <w:lang w:val="en-US"/>
              </w:rPr>
              <w:t>示例</w:t>
            </w:r>
          </w:p>
        </w:tc>
      </w:tr>
      <w:tr w:rsidR="00D118E6" w:rsidTr="00D118E6">
        <w:tc>
          <w:tcPr>
            <w:tcW w:w="1668" w:type="dxa"/>
            <w:tcBorders>
              <w:top w:val="single" w:sz="6" w:space="0" w:color="4AACC5"/>
              <w:left w:val="single" w:sz="4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hideMark/>
          </w:tcPr>
          <w:p w:rsidR="00D118E6" w:rsidRDefault="00D118E6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701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hideMark/>
          </w:tcPr>
          <w:p w:rsidR="00D118E6" w:rsidRDefault="00D118E6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平台用户id</w:t>
            </w:r>
          </w:p>
        </w:tc>
        <w:tc>
          <w:tcPr>
            <w:tcW w:w="861" w:type="dxa"/>
            <w:gridSpan w:val="2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hideMark/>
          </w:tcPr>
          <w:p w:rsidR="00D118E6" w:rsidRDefault="00D118E6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AN128</w:t>
            </w:r>
          </w:p>
        </w:tc>
        <w:tc>
          <w:tcPr>
            <w:tcW w:w="690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hideMark/>
          </w:tcPr>
          <w:p w:rsidR="00D118E6" w:rsidRDefault="00D118E6">
            <w:pPr>
              <w:rPr>
                <w:rFonts w:ascii="微软雅黑" w:hAnsi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val="en-US" w:eastAsia="zh-CN"/>
              </w:rPr>
              <w:t>M</w:t>
            </w:r>
          </w:p>
        </w:tc>
        <w:tc>
          <w:tcPr>
            <w:tcW w:w="3977" w:type="dxa"/>
            <w:gridSpan w:val="2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4" w:space="0" w:color="4AACC5"/>
            </w:tcBorders>
            <w:shd w:val="clear" w:color="auto" w:fill="FFFFFF" w:themeFill="background1"/>
          </w:tcPr>
          <w:p w:rsidR="00D118E6" w:rsidRDefault="00D118E6">
            <w:pPr>
              <w:rPr>
                <w:rFonts w:ascii="微软雅黑" w:hAnsi="微软雅黑" w:cs="微软雅黑"/>
                <w:sz w:val="18"/>
                <w:szCs w:val="18"/>
                <w:lang w:val="en-US" w:eastAsia="zh-CN"/>
              </w:rPr>
            </w:pPr>
          </w:p>
        </w:tc>
      </w:tr>
      <w:tr w:rsidR="00D118E6" w:rsidTr="00D118E6">
        <w:tc>
          <w:tcPr>
            <w:tcW w:w="1668" w:type="dxa"/>
            <w:tcBorders>
              <w:top w:val="single" w:sz="6" w:space="0" w:color="4AACC5"/>
              <w:left w:val="single" w:sz="4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hideMark/>
          </w:tcPr>
          <w:p w:rsidR="00D118E6" w:rsidRDefault="00D118E6">
            <w:pPr>
              <w:rPr>
                <w:rFonts w:ascii="微软雅黑" w:hAnsi="微软雅黑" w:cs="微软雅黑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color w:val="000000" w:themeColor="text1"/>
                <w:sz w:val="18"/>
                <w:szCs w:val="18"/>
                <w:lang w:eastAsia="zh-CN"/>
              </w:rPr>
              <w:t>accountType</w:t>
            </w:r>
          </w:p>
        </w:tc>
        <w:tc>
          <w:tcPr>
            <w:tcW w:w="1701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hideMark/>
          </w:tcPr>
          <w:p w:rsidR="00D118E6" w:rsidRDefault="00D118E6">
            <w:pPr>
              <w:rPr>
                <w:rFonts w:ascii="微软雅黑" w:hAnsi="微软雅黑" w:cs="微软雅黑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color w:val="000000" w:themeColor="text1"/>
                <w:sz w:val="18"/>
                <w:szCs w:val="18"/>
                <w:lang w:eastAsia="zh-CN"/>
              </w:rPr>
              <w:t>账户类型</w:t>
            </w:r>
          </w:p>
        </w:tc>
        <w:tc>
          <w:tcPr>
            <w:tcW w:w="861" w:type="dxa"/>
            <w:gridSpan w:val="2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hideMark/>
          </w:tcPr>
          <w:p w:rsidR="00D118E6" w:rsidRDefault="00D118E6">
            <w:pPr>
              <w:rPr>
                <w:rFonts w:ascii="微软雅黑" w:hAnsi="微软雅黑" w:cs="微软雅黑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color w:val="000000" w:themeColor="text1"/>
                <w:sz w:val="18"/>
                <w:szCs w:val="18"/>
                <w:lang w:eastAsia="zh-CN"/>
              </w:rPr>
              <w:t>AN24</w:t>
            </w:r>
          </w:p>
        </w:tc>
        <w:tc>
          <w:tcPr>
            <w:tcW w:w="690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hideMark/>
          </w:tcPr>
          <w:p w:rsidR="00D118E6" w:rsidRDefault="00D118E6">
            <w:pPr>
              <w:rPr>
                <w:rFonts w:ascii="微软雅黑" w:hAnsi="微软雅黑" w:cs="微软雅黑"/>
                <w:color w:val="000000" w:themeColor="text1"/>
                <w:sz w:val="18"/>
                <w:szCs w:val="18"/>
                <w:lang w:val="en-US" w:eastAsia="zh-CN"/>
              </w:rPr>
            </w:pPr>
            <w:r>
              <w:rPr>
                <w:rFonts w:ascii="微软雅黑" w:hAnsi="微软雅黑" w:cs="微软雅黑" w:hint="eastAsia"/>
                <w:color w:val="000000" w:themeColor="text1"/>
                <w:sz w:val="18"/>
                <w:szCs w:val="18"/>
                <w:lang w:val="en-US" w:eastAsia="zh-CN"/>
              </w:rPr>
              <w:t>M</w:t>
            </w:r>
          </w:p>
        </w:tc>
        <w:tc>
          <w:tcPr>
            <w:tcW w:w="3977" w:type="dxa"/>
            <w:gridSpan w:val="2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4" w:space="0" w:color="4AACC5"/>
            </w:tcBorders>
            <w:shd w:val="clear" w:color="auto" w:fill="FFFFFF" w:themeFill="background1"/>
            <w:hideMark/>
          </w:tcPr>
          <w:p w:rsidR="00D118E6" w:rsidRDefault="00D118E6">
            <w:pPr>
              <w:rPr>
                <w:rFonts w:ascii="微软雅黑" w:hAnsi="微软雅黑" w:cs="微软雅黑"/>
                <w:sz w:val="18"/>
                <w:szCs w:val="18"/>
                <w:lang w:val="en-US" w:eastAsia="zh-CN"/>
              </w:rPr>
            </w:pPr>
            <w:bookmarkStart w:id="188" w:name="OLE_LINK111"/>
            <w:bookmarkStart w:id="189" w:name="OLE_LINK112"/>
            <w:r w:rsidRPr="00C33281">
              <w:rPr>
                <w:rFonts w:ascii="微软雅黑" w:hAnsi="微软雅黑" w:cs="微软雅黑" w:hint="eastAsia"/>
                <w:color w:val="000000" w:themeColor="text1"/>
                <w:sz w:val="18"/>
                <w:szCs w:val="18"/>
                <w:lang w:val="en-US" w:eastAsia="zh-CN"/>
              </w:rPr>
              <w:t>参见</w:t>
            </w:r>
            <w:r w:rsidR="00BD68BE">
              <w:rPr>
                <w:rFonts w:ascii="微软雅黑" w:hAnsi="微软雅黑" w:cs="微软雅黑" w:hint="eastAsia"/>
                <w:color w:val="000000" w:themeColor="text1"/>
                <w:sz w:val="18"/>
                <w:szCs w:val="18"/>
                <w:lang w:val="en-US" w:eastAsia="zh-CN"/>
              </w:rPr>
              <w:t xml:space="preserve"> </w:t>
            </w:r>
            <w:r w:rsidRPr="00BD68BE">
              <w:rPr>
                <w:rFonts w:ascii="微软雅黑" w:hAnsi="微软雅黑" w:cs="微软雅黑" w:hint="eastAsia"/>
                <w:sz w:val="18"/>
                <w:szCs w:val="18"/>
                <w:lang w:val="en-US" w:eastAsia="zh-CN"/>
              </w:rPr>
              <w:t>账户类型</w:t>
            </w:r>
            <w:bookmarkEnd w:id="188"/>
            <w:bookmarkEnd w:id="189"/>
          </w:p>
        </w:tc>
      </w:tr>
      <w:tr w:rsidR="00C33281" w:rsidTr="00D118E6">
        <w:tc>
          <w:tcPr>
            <w:tcW w:w="1668" w:type="dxa"/>
            <w:tcBorders>
              <w:top w:val="single" w:sz="6" w:space="0" w:color="4AACC5"/>
              <w:left w:val="single" w:sz="4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</w:tcPr>
          <w:p w:rsidR="00C33281" w:rsidRDefault="00C33281">
            <w:pPr>
              <w:rPr>
                <w:rFonts w:ascii="微软雅黑" w:hAnsi="微软雅黑" w:cs="微软雅黑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color w:val="000000" w:themeColor="text1"/>
                <w:sz w:val="18"/>
                <w:szCs w:val="18"/>
                <w:lang w:eastAsia="zh-CN"/>
              </w:rPr>
              <w:t>action</w:t>
            </w:r>
            <w:r>
              <w:rPr>
                <w:rFonts w:ascii="微软雅黑" w:hAnsi="微软雅黑" w:cs="微软雅黑"/>
                <w:color w:val="000000" w:themeColor="text1"/>
                <w:sz w:val="18"/>
                <w:szCs w:val="18"/>
                <w:lang w:eastAsia="zh-CN"/>
              </w:rPr>
              <w:t>Type</w:t>
            </w:r>
          </w:p>
        </w:tc>
        <w:tc>
          <w:tcPr>
            <w:tcW w:w="1701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</w:tcPr>
          <w:p w:rsidR="00C33281" w:rsidRDefault="00C33281">
            <w:pPr>
              <w:rPr>
                <w:rFonts w:ascii="微软雅黑" w:hAnsi="微软雅黑" w:cs="微软雅黑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color w:val="000000" w:themeColor="text1"/>
                <w:sz w:val="18"/>
                <w:szCs w:val="18"/>
                <w:lang w:eastAsia="zh-CN"/>
              </w:rPr>
              <w:t>操作</w:t>
            </w:r>
            <w:r>
              <w:rPr>
                <w:rFonts w:ascii="微软雅黑" w:hAnsi="微软雅黑" w:cs="微软雅黑"/>
                <w:color w:val="000000" w:themeColor="text1"/>
                <w:sz w:val="18"/>
                <w:szCs w:val="18"/>
                <w:lang w:eastAsia="zh-CN"/>
              </w:rPr>
              <w:t>类型</w:t>
            </w:r>
          </w:p>
        </w:tc>
        <w:tc>
          <w:tcPr>
            <w:tcW w:w="861" w:type="dxa"/>
            <w:gridSpan w:val="2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</w:tcPr>
          <w:p w:rsidR="00C33281" w:rsidRDefault="00C33281">
            <w:pPr>
              <w:rPr>
                <w:rFonts w:ascii="微软雅黑" w:hAnsi="微软雅黑" w:cs="微软雅黑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color w:val="000000" w:themeColor="text1"/>
                <w:sz w:val="18"/>
                <w:szCs w:val="18"/>
                <w:lang w:eastAsia="zh-CN"/>
              </w:rPr>
              <w:t>A</w:t>
            </w:r>
            <w:r>
              <w:rPr>
                <w:rFonts w:ascii="微软雅黑" w:hAnsi="微软雅黑" w:cs="微软雅黑"/>
                <w:color w:val="000000" w:themeColor="text1"/>
                <w:sz w:val="18"/>
                <w:szCs w:val="18"/>
                <w:lang w:eastAsia="zh-CN"/>
              </w:rPr>
              <w:t>24</w:t>
            </w:r>
          </w:p>
        </w:tc>
        <w:tc>
          <w:tcPr>
            <w:tcW w:w="690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</w:tcPr>
          <w:p w:rsidR="00C33281" w:rsidRDefault="00C33281">
            <w:pPr>
              <w:rPr>
                <w:rFonts w:ascii="微软雅黑" w:hAnsi="微软雅黑" w:cs="微软雅黑"/>
                <w:color w:val="000000" w:themeColor="text1"/>
                <w:sz w:val="18"/>
                <w:szCs w:val="18"/>
                <w:lang w:val="en-US" w:eastAsia="zh-CN"/>
              </w:rPr>
            </w:pPr>
            <w:r>
              <w:rPr>
                <w:rFonts w:ascii="微软雅黑" w:hAnsi="微软雅黑" w:cs="微软雅黑" w:hint="eastAsia"/>
                <w:color w:val="000000" w:themeColor="text1"/>
                <w:sz w:val="18"/>
                <w:szCs w:val="18"/>
                <w:lang w:val="en-US" w:eastAsia="zh-CN"/>
              </w:rPr>
              <w:t>M</w:t>
            </w:r>
          </w:p>
        </w:tc>
        <w:tc>
          <w:tcPr>
            <w:tcW w:w="3977" w:type="dxa"/>
            <w:gridSpan w:val="2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4" w:space="0" w:color="4AACC5"/>
            </w:tcBorders>
            <w:shd w:val="clear" w:color="auto" w:fill="FFFFFF" w:themeFill="background1"/>
          </w:tcPr>
          <w:p w:rsidR="00C33281" w:rsidRDefault="00C33281" w:rsidP="00C33281">
            <w:pPr>
              <w:rPr>
                <w:rFonts w:ascii="微软雅黑" w:hAnsi="微软雅黑" w:cs="微软雅黑"/>
                <w:color w:val="FF0000"/>
                <w:sz w:val="18"/>
                <w:szCs w:val="18"/>
                <w:lang w:val="en-US" w:eastAsia="zh-CN"/>
              </w:rPr>
            </w:pPr>
            <w:r w:rsidRPr="00C33281">
              <w:rPr>
                <w:rFonts w:ascii="微软雅黑" w:hAnsi="微软雅黑" w:cs="微软雅黑" w:hint="eastAsia"/>
                <w:color w:val="000000" w:themeColor="text1"/>
                <w:sz w:val="18"/>
                <w:szCs w:val="18"/>
                <w:lang w:val="en-US" w:eastAsia="zh-CN"/>
              </w:rPr>
              <w:t>参见</w:t>
            </w:r>
            <w:r w:rsidR="00BD68BE">
              <w:rPr>
                <w:rFonts w:ascii="微软雅黑" w:hAnsi="微软雅黑" w:cs="微软雅黑" w:hint="eastAsia"/>
                <w:color w:val="000000" w:themeColor="text1"/>
                <w:sz w:val="18"/>
                <w:szCs w:val="18"/>
                <w:lang w:val="en-US" w:eastAsia="zh-CN"/>
              </w:rPr>
              <w:t xml:space="preserve"> </w:t>
            </w:r>
            <w:r w:rsidRPr="00A40891">
              <w:rPr>
                <w:rFonts w:ascii="微软雅黑" w:hAnsi="微软雅黑" w:cs="微软雅黑" w:hint="eastAsia"/>
                <w:sz w:val="18"/>
                <w:szCs w:val="18"/>
                <w:lang w:val="en-US" w:eastAsia="zh-CN"/>
              </w:rPr>
              <w:t>账户状态操作类型</w:t>
            </w:r>
          </w:p>
        </w:tc>
      </w:tr>
      <w:tr w:rsidR="00D118E6" w:rsidTr="00D118E6">
        <w:tc>
          <w:tcPr>
            <w:tcW w:w="1668" w:type="dxa"/>
            <w:tcBorders>
              <w:top w:val="single" w:sz="6" w:space="0" w:color="4AACC5"/>
              <w:left w:val="single" w:sz="4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hideMark/>
          </w:tcPr>
          <w:p w:rsidR="00D118E6" w:rsidRDefault="00025F5C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/>
                <w:sz w:val="18"/>
                <w:szCs w:val="18"/>
                <w:lang w:eastAsia="zh-CN"/>
              </w:rPr>
              <w:t>memo</w:t>
            </w:r>
          </w:p>
        </w:tc>
        <w:tc>
          <w:tcPr>
            <w:tcW w:w="1701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hideMark/>
          </w:tcPr>
          <w:p w:rsidR="00D118E6" w:rsidRDefault="00D118E6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备注</w:t>
            </w:r>
          </w:p>
        </w:tc>
        <w:tc>
          <w:tcPr>
            <w:tcW w:w="861" w:type="dxa"/>
            <w:gridSpan w:val="2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hideMark/>
          </w:tcPr>
          <w:p w:rsidR="00D118E6" w:rsidRDefault="00D118E6" w:rsidP="00025F5C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X2</w:t>
            </w:r>
            <w:r w:rsidR="00025F5C">
              <w:rPr>
                <w:rFonts w:ascii="微软雅黑" w:hAnsi="微软雅黑" w:cs="微软雅黑"/>
                <w:sz w:val="18"/>
                <w:szCs w:val="18"/>
                <w:lang w:eastAsia="zh-CN"/>
              </w:rPr>
              <w:t>00</w:t>
            </w:r>
          </w:p>
        </w:tc>
        <w:tc>
          <w:tcPr>
            <w:tcW w:w="690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hideMark/>
          </w:tcPr>
          <w:p w:rsidR="00D118E6" w:rsidRDefault="00D118E6">
            <w:pPr>
              <w:rPr>
                <w:rFonts w:ascii="微软雅黑" w:hAnsi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val="en-US" w:eastAsia="zh-CN"/>
              </w:rPr>
              <w:t>M</w:t>
            </w:r>
          </w:p>
        </w:tc>
        <w:tc>
          <w:tcPr>
            <w:tcW w:w="3977" w:type="dxa"/>
            <w:gridSpan w:val="2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4" w:space="0" w:color="4AACC5"/>
            </w:tcBorders>
            <w:shd w:val="clear" w:color="auto" w:fill="FFFFFF" w:themeFill="background1"/>
          </w:tcPr>
          <w:p w:rsidR="00D118E6" w:rsidRDefault="00D118E6">
            <w:pPr>
              <w:rPr>
                <w:rFonts w:ascii="微软雅黑" w:hAnsi="微软雅黑" w:cs="微软雅黑"/>
                <w:sz w:val="18"/>
                <w:szCs w:val="18"/>
                <w:lang w:val="en-US" w:eastAsia="zh-CN"/>
              </w:rPr>
            </w:pPr>
          </w:p>
        </w:tc>
      </w:tr>
    </w:tbl>
    <w:p w:rsidR="00D118E6" w:rsidRDefault="00D118E6" w:rsidP="00D118E6">
      <w:pPr>
        <w:rPr>
          <w:lang w:eastAsia="zh-CN"/>
        </w:rPr>
      </w:pPr>
    </w:p>
    <w:p w:rsidR="00D118E6" w:rsidRDefault="00D118E6" w:rsidP="00D118E6">
      <w:pPr>
        <w:pStyle w:val="4"/>
        <w:numPr>
          <w:ilvl w:val="3"/>
          <w:numId w:val="21"/>
        </w:numPr>
      </w:pPr>
      <w:r>
        <w:rPr>
          <w:rFonts w:hint="eastAsia"/>
          <w:lang w:val="en-US"/>
        </w:rPr>
        <w:t>响应</w:t>
      </w:r>
      <w:r>
        <w:rPr>
          <w:rFonts w:hint="eastAsia"/>
          <w:lang w:eastAsia="zh-CN"/>
        </w:rPr>
        <w:t>消息</w:t>
      </w:r>
    </w:p>
    <w:tbl>
      <w:tblPr>
        <w:tblW w:w="8895" w:type="dxa"/>
        <w:tblBorders>
          <w:top w:val="single" w:sz="4" w:space="0" w:color="4AACC5"/>
          <w:left w:val="single" w:sz="4" w:space="0" w:color="4AACC5"/>
          <w:bottom w:val="single" w:sz="4" w:space="0" w:color="4AACC5"/>
          <w:right w:val="single" w:sz="4" w:space="0" w:color="4AACC5"/>
          <w:insideH w:val="single" w:sz="6" w:space="0" w:color="4AACC5"/>
          <w:insideV w:val="single" w:sz="6" w:space="0" w:color="4AACC5"/>
        </w:tblBorders>
        <w:tblLayout w:type="fixed"/>
        <w:tblLook w:val="04A0" w:firstRow="1" w:lastRow="0" w:firstColumn="1" w:lastColumn="0" w:noHBand="0" w:noVBand="1"/>
      </w:tblPr>
      <w:tblGrid>
        <w:gridCol w:w="1667"/>
        <w:gridCol w:w="1701"/>
        <w:gridCol w:w="850"/>
        <w:gridCol w:w="709"/>
        <w:gridCol w:w="3968"/>
      </w:tblGrid>
      <w:tr w:rsidR="00D118E6" w:rsidTr="00D118E6">
        <w:tc>
          <w:tcPr>
            <w:tcW w:w="1668" w:type="dxa"/>
            <w:tcBorders>
              <w:top w:val="single" w:sz="4" w:space="0" w:color="4AACC5"/>
              <w:left w:val="single" w:sz="4" w:space="0" w:color="4AACC5"/>
              <w:bottom w:val="single" w:sz="6" w:space="0" w:color="4AACC5"/>
              <w:right w:val="single" w:sz="6" w:space="0" w:color="4AACC5"/>
            </w:tcBorders>
            <w:shd w:val="clear" w:color="auto" w:fill="30849B"/>
            <w:vAlign w:val="center"/>
            <w:hideMark/>
          </w:tcPr>
          <w:p w:rsidR="00D118E6" w:rsidRDefault="00D118E6">
            <w:pPr>
              <w:rPr>
                <w:rFonts w:ascii="微软雅黑" w:hAnsi="微软雅黑" w:cs="微软雅黑"/>
                <w:color w:val="C7EDCC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  <w:lang w:eastAsia="zh-CN"/>
              </w:rPr>
              <w:t>属性</w:t>
            </w:r>
          </w:p>
        </w:tc>
        <w:tc>
          <w:tcPr>
            <w:tcW w:w="1701" w:type="dxa"/>
            <w:tcBorders>
              <w:top w:val="single" w:sz="4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30849B"/>
            <w:vAlign w:val="center"/>
            <w:hideMark/>
          </w:tcPr>
          <w:p w:rsidR="00D118E6" w:rsidRDefault="00D118E6">
            <w:pPr>
              <w:jc w:val="center"/>
              <w:rPr>
                <w:rFonts w:ascii="微软雅黑" w:hAnsi="微软雅黑" w:cs="微软雅黑"/>
                <w:color w:val="C7EDCC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  <w:lang w:val="en-US"/>
              </w:rPr>
              <w:t>定义</w:t>
            </w:r>
          </w:p>
        </w:tc>
        <w:tc>
          <w:tcPr>
            <w:tcW w:w="850" w:type="dxa"/>
            <w:tcBorders>
              <w:top w:val="single" w:sz="4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30849B"/>
            <w:vAlign w:val="center"/>
            <w:hideMark/>
          </w:tcPr>
          <w:p w:rsidR="00D118E6" w:rsidRDefault="00D118E6">
            <w:pPr>
              <w:jc w:val="center"/>
              <w:rPr>
                <w:rFonts w:ascii="微软雅黑" w:hAnsi="微软雅黑" w:cs="微软雅黑"/>
                <w:b/>
                <w:color w:val="C7EDCC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  <w:lang w:val="en-US"/>
              </w:rPr>
              <w:t>类型</w:t>
            </w:r>
          </w:p>
          <w:p w:rsidR="00D118E6" w:rsidRDefault="00D118E6">
            <w:pPr>
              <w:jc w:val="center"/>
              <w:rPr>
                <w:rFonts w:ascii="微软雅黑" w:hAnsi="微软雅黑" w:cs="微软雅黑"/>
                <w:color w:val="C7EDCC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  <w:lang w:val="en-US"/>
              </w:rPr>
              <w:t>长度</w:t>
            </w:r>
          </w:p>
        </w:tc>
        <w:tc>
          <w:tcPr>
            <w:tcW w:w="709" w:type="dxa"/>
            <w:tcBorders>
              <w:top w:val="single" w:sz="4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30849B"/>
            <w:vAlign w:val="center"/>
            <w:hideMark/>
          </w:tcPr>
          <w:p w:rsidR="00D118E6" w:rsidRDefault="00D118E6">
            <w:pPr>
              <w:jc w:val="center"/>
              <w:rPr>
                <w:rFonts w:ascii="微软雅黑" w:hAnsi="微软雅黑" w:cs="微软雅黑"/>
                <w:color w:val="C7EDCC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  <w:lang w:val="en-US"/>
              </w:rPr>
              <w:t>必填</w:t>
            </w:r>
          </w:p>
        </w:tc>
        <w:tc>
          <w:tcPr>
            <w:tcW w:w="3969" w:type="dxa"/>
            <w:tcBorders>
              <w:top w:val="single" w:sz="4" w:space="0" w:color="4AACC5"/>
              <w:left w:val="single" w:sz="6" w:space="0" w:color="4AACC5"/>
              <w:bottom w:val="single" w:sz="6" w:space="0" w:color="4AACC5"/>
              <w:right w:val="single" w:sz="4" w:space="0" w:color="4AACC5"/>
            </w:tcBorders>
            <w:shd w:val="clear" w:color="auto" w:fill="30849B"/>
            <w:vAlign w:val="center"/>
            <w:hideMark/>
          </w:tcPr>
          <w:p w:rsidR="00D118E6" w:rsidRDefault="00D118E6">
            <w:pPr>
              <w:jc w:val="center"/>
              <w:rPr>
                <w:rFonts w:ascii="微软雅黑" w:hAnsi="微软雅黑" w:cs="微软雅黑"/>
                <w:color w:val="C7EDCC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  <w:lang w:val="en-US"/>
              </w:rPr>
              <w:t>参数说明</w:t>
            </w: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</w:rPr>
              <w:t>/</w:t>
            </w: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  <w:lang w:val="en-US"/>
              </w:rPr>
              <w:t>示例</w:t>
            </w:r>
          </w:p>
        </w:tc>
      </w:tr>
      <w:tr w:rsidR="00D118E6" w:rsidTr="00D118E6">
        <w:tc>
          <w:tcPr>
            <w:tcW w:w="8897" w:type="dxa"/>
            <w:gridSpan w:val="5"/>
            <w:tcBorders>
              <w:top w:val="single" w:sz="6" w:space="0" w:color="4AACC5"/>
              <w:left w:val="single" w:sz="4" w:space="0" w:color="4AACC5"/>
              <w:bottom w:val="single" w:sz="6" w:space="0" w:color="4AACC5"/>
              <w:right w:val="single" w:sz="4" w:space="0" w:color="4AACC5"/>
            </w:tcBorders>
            <w:shd w:val="clear" w:color="auto" w:fill="FFFFFF" w:themeFill="background1"/>
            <w:hideMark/>
          </w:tcPr>
          <w:p w:rsidR="00D118E6" w:rsidRDefault="00D118E6">
            <w:pPr>
              <w:rPr>
                <w:rFonts w:ascii="微软雅黑" w:hAnsi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val="en-US" w:eastAsia="zh-CN"/>
              </w:rPr>
              <w:t>参见</w:t>
            </w:r>
            <w:hyperlink r:id="rId34" w:anchor="_公共响应BODY属性" w:history="1">
              <w:r>
                <w:rPr>
                  <w:rStyle w:val="af2"/>
                  <w:rFonts w:ascii="微软雅黑" w:hAnsi="微软雅黑" w:cs="微软雅黑" w:hint="eastAsia"/>
                  <w:sz w:val="18"/>
                  <w:szCs w:val="18"/>
                  <w:lang w:val="en-US" w:eastAsia="zh-CN"/>
                </w:rPr>
                <w:t>公共响应BODY属性</w:t>
              </w:r>
            </w:hyperlink>
          </w:p>
        </w:tc>
      </w:tr>
    </w:tbl>
    <w:p w:rsidR="00D118E6" w:rsidRDefault="00D118E6" w:rsidP="00D118E6">
      <w:pPr>
        <w:rPr>
          <w:lang w:eastAsia="zh-CN"/>
        </w:rPr>
      </w:pPr>
    </w:p>
    <w:p w:rsidR="00D118E6" w:rsidRDefault="00D118E6" w:rsidP="00D118E6">
      <w:pPr>
        <w:pStyle w:val="4"/>
        <w:numPr>
          <w:ilvl w:val="3"/>
          <w:numId w:val="21"/>
        </w:numPr>
      </w:pPr>
      <w:r>
        <w:rPr>
          <w:rFonts w:hint="eastAsia"/>
          <w:lang w:eastAsia="zh-CN"/>
        </w:rPr>
        <w:t>响应</w:t>
      </w:r>
      <w:r>
        <w:rPr>
          <w:rFonts w:hint="eastAsia"/>
          <w:lang w:val="en-US"/>
        </w:rPr>
        <w:t>码</w:t>
      </w:r>
    </w:p>
    <w:tbl>
      <w:tblPr>
        <w:tblW w:w="6062" w:type="dxa"/>
        <w:tblBorders>
          <w:top w:val="single" w:sz="4" w:space="0" w:color="4AACC5"/>
          <w:left w:val="single" w:sz="4" w:space="0" w:color="4AACC5"/>
          <w:bottom w:val="single" w:sz="4" w:space="0" w:color="4AACC5"/>
          <w:right w:val="single" w:sz="4" w:space="0" w:color="4AACC5"/>
          <w:insideH w:val="single" w:sz="6" w:space="0" w:color="4AACC5"/>
          <w:insideV w:val="single" w:sz="6" w:space="0" w:color="4AACC5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4961"/>
      </w:tblGrid>
      <w:tr w:rsidR="00D118E6" w:rsidTr="00912B69">
        <w:tc>
          <w:tcPr>
            <w:tcW w:w="1101" w:type="dxa"/>
            <w:tcBorders>
              <w:top w:val="single" w:sz="4" w:space="0" w:color="4AACC5"/>
              <w:left w:val="single" w:sz="4" w:space="0" w:color="4AACC5"/>
              <w:bottom w:val="single" w:sz="6" w:space="0" w:color="4AACC5"/>
              <w:right w:val="single" w:sz="6" w:space="0" w:color="4AACC5"/>
            </w:tcBorders>
            <w:shd w:val="clear" w:color="auto" w:fill="30849B"/>
            <w:vAlign w:val="center"/>
            <w:hideMark/>
          </w:tcPr>
          <w:p w:rsidR="00D118E6" w:rsidRDefault="00D118E6">
            <w:pPr>
              <w:rPr>
                <w:rFonts w:ascii="微软雅黑" w:hAnsi="微软雅黑" w:cs="微软雅黑"/>
                <w:color w:val="C7EDCC"/>
                <w:sz w:val="18"/>
                <w:szCs w:val="18"/>
                <w:lang w:eastAsia="zh-CN"/>
              </w:rPr>
            </w:pPr>
            <w:bookmarkStart w:id="190" w:name="OLE_LINK114"/>
            <w:bookmarkStart w:id="191" w:name="OLE_LINK113"/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  <w:lang w:eastAsia="zh-CN"/>
              </w:rPr>
              <w:t>响应码</w:t>
            </w:r>
          </w:p>
        </w:tc>
        <w:tc>
          <w:tcPr>
            <w:tcW w:w="4961" w:type="dxa"/>
            <w:tcBorders>
              <w:top w:val="single" w:sz="4" w:space="0" w:color="4AACC5"/>
              <w:left w:val="single" w:sz="6" w:space="0" w:color="4AACC5"/>
              <w:bottom w:val="single" w:sz="6" w:space="0" w:color="4AACC5"/>
              <w:right w:val="single" w:sz="4" w:space="0" w:color="4AACC5"/>
            </w:tcBorders>
            <w:shd w:val="clear" w:color="auto" w:fill="30849B"/>
            <w:vAlign w:val="center"/>
            <w:hideMark/>
          </w:tcPr>
          <w:p w:rsidR="00D118E6" w:rsidRDefault="00D118E6">
            <w:pPr>
              <w:jc w:val="center"/>
              <w:rPr>
                <w:rFonts w:ascii="微软雅黑" w:hAnsi="微软雅黑" w:cs="微软雅黑"/>
                <w:color w:val="C7EDCC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  <w:lang w:val="en-US"/>
              </w:rPr>
              <w:t>定义</w:t>
            </w:r>
          </w:p>
        </w:tc>
      </w:tr>
      <w:tr w:rsidR="00BA4D26" w:rsidRPr="009E6C02" w:rsidTr="00BA4D26">
        <w:tc>
          <w:tcPr>
            <w:tcW w:w="1101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BA4D26" w:rsidRPr="009E6C02" w:rsidRDefault="00BA4D26" w:rsidP="00912B69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1D4B93">
              <w:rPr>
                <w:rFonts w:ascii="微软雅黑" w:hAnsi="微软雅黑" w:cs="微软雅黑"/>
                <w:sz w:val="18"/>
                <w:szCs w:val="18"/>
                <w:lang w:eastAsia="zh-CN"/>
              </w:rPr>
              <w:t>2000</w:t>
            </w:r>
          </w:p>
        </w:tc>
        <w:tc>
          <w:tcPr>
            <w:tcW w:w="4961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BA4D26" w:rsidRPr="009E6C02" w:rsidRDefault="00BA4D26" w:rsidP="002C5E75">
            <w:pPr>
              <w:ind w:leftChars="172" w:left="361"/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1D4B93"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账户类型参数错误</w:t>
            </w:r>
          </w:p>
        </w:tc>
      </w:tr>
      <w:tr w:rsidR="00BA4D26" w:rsidTr="00BA4D26">
        <w:tc>
          <w:tcPr>
            <w:tcW w:w="1101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BA4D26" w:rsidRDefault="00BA4D26" w:rsidP="00724BAD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1D4B93">
              <w:rPr>
                <w:rFonts w:ascii="微软雅黑" w:hAnsi="微软雅黑" w:cs="微软雅黑"/>
                <w:sz w:val="18"/>
                <w:szCs w:val="18"/>
                <w:lang w:eastAsia="zh-CN"/>
              </w:rPr>
              <w:t>2001</w:t>
            </w:r>
          </w:p>
        </w:tc>
        <w:tc>
          <w:tcPr>
            <w:tcW w:w="4961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BA4D26" w:rsidRDefault="00BA4D26" w:rsidP="002C5E75">
            <w:pPr>
              <w:ind w:leftChars="172" w:left="361"/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1D4B93"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操作类型参数错误</w:t>
            </w:r>
          </w:p>
        </w:tc>
      </w:tr>
    </w:tbl>
    <w:p w:rsidR="00D118E6" w:rsidRDefault="00D118E6" w:rsidP="00D118E6">
      <w:pPr>
        <w:rPr>
          <w:lang w:eastAsia="zh-CN"/>
        </w:rPr>
      </w:pPr>
      <w:bookmarkStart w:id="192" w:name="OLE_LINK118"/>
      <w:bookmarkStart w:id="193" w:name="OLE_LINK117"/>
      <w:bookmarkEnd w:id="190"/>
      <w:bookmarkEnd w:id="191"/>
    </w:p>
    <w:p w:rsidR="00D118E6" w:rsidRDefault="00D118E6" w:rsidP="00D118E6">
      <w:pPr>
        <w:pStyle w:val="30"/>
        <w:numPr>
          <w:ilvl w:val="2"/>
          <w:numId w:val="21"/>
        </w:numPr>
        <w:spacing w:line="415" w:lineRule="auto"/>
        <w:rPr>
          <w:lang w:eastAsia="zh-CN"/>
        </w:rPr>
      </w:pPr>
      <w:bookmarkStart w:id="194" w:name="_Toc513053766"/>
      <w:bookmarkStart w:id="195" w:name="OLE_LINK121"/>
      <w:bookmarkStart w:id="196" w:name="OLE_LINK122"/>
      <w:bookmarkEnd w:id="192"/>
      <w:bookmarkEnd w:id="193"/>
      <w:r>
        <w:rPr>
          <w:rFonts w:hint="eastAsia"/>
          <w:lang w:eastAsia="zh-CN"/>
        </w:rPr>
        <w:t>查询状态</w:t>
      </w:r>
      <w:bookmarkEnd w:id="194"/>
    </w:p>
    <w:p w:rsidR="00D118E6" w:rsidRDefault="00D118E6" w:rsidP="00D118E6">
      <w:pPr>
        <w:adjustRightInd w:val="0"/>
        <w:snapToGrid w:val="0"/>
        <w:rPr>
          <w:lang w:eastAsia="zh-CN"/>
        </w:rPr>
      </w:pPr>
      <w:r>
        <w:rPr>
          <w:rFonts w:hint="eastAsia"/>
          <w:lang w:eastAsia="zh-CN"/>
        </w:rPr>
        <w:t>查询会员账户的状态</w:t>
      </w:r>
    </w:p>
    <w:tbl>
      <w:tblPr>
        <w:tblW w:w="88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7227"/>
      </w:tblGrid>
      <w:tr w:rsidR="00D118E6" w:rsidTr="00D118E6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0849B"/>
            <w:hideMark/>
          </w:tcPr>
          <w:p w:rsidR="00D118E6" w:rsidRDefault="00D118E6">
            <w:pPr>
              <w:adjustRightInd w:val="0"/>
              <w:snapToGrid w:val="0"/>
              <w:rPr>
                <w:rFonts w:ascii="微软雅黑" w:hAnsi="微软雅黑" w:cs="微软雅黑"/>
                <w:b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  <w:lang w:eastAsia="zh-CN"/>
              </w:rPr>
              <w:t>接口URL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18E6" w:rsidRDefault="00D118E6">
            <w:pPr>
              <w:adjustRightInd w:val="0"/>
              <w:snapToGrid w:val="0"/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/account/status</w:t>
            </w:r>
          </w:p>
        </w:tc>
      </w:tr>
    </w:tbl>
    <w:p w:rsidR="00D118E6" w:rsidRDefault="00D118E6" w:rsidP="00D118E6">
      <w:pPr>
        <w:rPr>
          <w:rFonts w:ascii="微软雅黑" w:hAnsi="微软雅黑"/>
          <w:lang w:eastAsia="zh-CN"/>
        </w:rPr>
      </w:pPr>
    </w:p>
    <w:p w:rsidR="00D118E6" w:rsidRDefault="00D118E6" w:rsidP="00D118E6">
      <w:pPr>
        <w:pStyle w:val="4"/>
        <w:numPr>
          <w:ilvl w:val="3"/>
          <w:numId w:val="21"/>
        </w:numPr>
        <w:rPr>
          <w:szCs w:val="28"/>
          <w:lang w:eastAsia="zh-CN"/>
        </w:rPr>
      </w:pPr>
      <w:r>
        <w:rPr>
          <w:rFonts w:hint="eastAsia"/>
          <w:lang w:val="en-US"/>
        </w:rPr>
        <w:t>请求</w:t>
      </w:r>
      <w:r>
        <w:rPr>
          <w:rFonts w:hint="eastAsia"/>
          <w:lang w:val="en-US" w:eastAsia="zh-CN"/>
        </w:rPr>
        <w:t>消息</w:t>
      </w:r>
    </w:p>
    <w:tbl>
      <w:tblPr>
        <w:tblW w:w="8895" w:type="dxa"/>
        <w:tblBorders>
          <w:top w:val="single" w:sz="4" w:space="0" w:color="4AACC5"/>
          <w:left w:val="single" w:sz="4" w:space="0" w:color="4AACC5"/>
          <w:bottom w:val="single" w:sz="4" w:space="0" w:color="4AACC5"/>
          <w:right w:val="single" w:sz="4" w:space="0" w:color="4AACC5"/>
          <w:insideH w:val="single" w:sz="6" w:space="0" w:color="4AACC5"/>
          <w:insideV w:val="single" w:sz="6" w:space="0" w:color="4AACC5"/>
        </w:tblBorders>
        <w:tblLayout w:type="fixed"/>
        <w:tblLook w:val="04A0" w:firstRow="1" w:lastRow="0" w:firstColumn="1" w:lastColumn="0" w:noHBand="0" w:noVBand="1"/>
      </w:tblPr>
      <w:tblGrid>
        <w:gridCol w:w="1667"/>
        <w:gridCol w:w="1701"/>
        <w:gridCol w:w="993"/>
        <w:gridCol w:w="558"/>
        <w:gridCol w:w="8"/>
        <w:gridCol w:w="3968"/>
      </w:tblGrid>
      <w:tr w:rsidR="00D118E6" w:rsidTr="00BC25A8">
        <w:tc>
          <w:tcPr>
            <w:tcW w:w="1667" w:type="dxa"/>
            <w:tcBorders>
              <w:top w:val="single" w:sz="4" w:space="0" w:color="4AACC5"/>
              <w:left w:val="single" w:sz="4" w:space="0" w:color="4AACC5"/>
              <w:bottom w:val="single" w:sz="6" w:space="0" w:color="4AACC5"/>
              <w:right w:val="single" w:sz="6" w:space="0" w:color="4AACC5"/>
            </w:tcBorders>
            <w:shd w:val="clear" w:color="auto" w:fill="30849B"/>
            <w:vAlign w:val="center"/>
            <w:hideMark/>
          </w:tcPr>
          <w:p w:rsidR="00D118E6" w:rsidRDefault="00D118E6">
            <w:pPr>
              <w:rPr>
                <w:rFonts w:ascii="微软雅黑" w:hAnsi="微软雅黑" w:cs="微软雅黑"/>
                <w:color w:val="C7EDCC"/>
                <w:sz w:val="18"/>
                <w:szCs w:val="18"/>
                <w:lang w:eastAsia="zh-CN"/>
              </w:rPr>
            </w:pPr>
            <w:bookmarkStart w:id="197" w:name="OLE_LINK120"/>
            <w:bookmarkStart w:id="198" w:name="OLE_LINK119"/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  <w:lang w:eastAsia="zh-CN"/>
              </w:rPr>
              <w:t>属性</w:t>
            </w:r>
          </w:p>
        </w:tc>
        <w:tc>
          <w:tcPr>
            <w:tcW w:w="1701" w:type="dxa"/>
            <w:tcBorders>
              <w:top w:val="single" w:sz="4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30849B"/>
            <w:vAlign w:val="center"/>
            <w:hideMark/>
          </w:tcPr>
          <w:p w:rsidR="00D118E6" w:rsidRDefault="00D118E6">
            <w:pPr>
              <w:jc w:val="center"/>
              <w:rPr>
                <w:rFonts w:ascii="微软雅黑" w:hAnsi="微软雅黑" w:cs="微软雅黑"/>
                <w:color w:val="C7EDCC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  <w:lang w:val="en-US"/>
              </w:rPr>
              <w:t>定义</w:t>
            </w:r>
          </w:p>
        </w:tc>
        <w:tc>
          <w:tcPr>
            <w:tcW w:w="993" w:type="dxa"/>
            <w:tcBorders>
              <w:top w:val="single" w:sz="4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30849B"/>
            <w:vAlign w:val="center"/>
            <w:hideMark/>
          </w:tcPr>
          <w:p w:rsidR="00D118E6" w:rsidRDefault="00D118E6">
            <w:pPr>
              <w:jc w:val="center"/>
              <w:rPr>
                <w:rFonts w:ascii="微软雅黑" w:hAnsi="微软雅黑" w:cs="微软雅黑"/>
                <w:b/>
                <w:color w:val="C7EDCC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  <w:lang w:val="en-US"/>
              </w:rPr>
              <w:t>类型</w:t>
            </w:r>
          </w:p>
          <w:p w:rsidR="00D118E6" w:rsidRDefault="00D118E6">
            <w:pPr>
              <w:jc w:val="center"/>
              <w:rPr>
                <w:rFonts w:ascii="微软雅黑" w:hAnsi="微软雅黑" w:cs="微软雅黑"/>
                <w:color w:val="C7EDCC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  <w:lang w:val="en-US"/>
              </w:rPr>
              <w:t>长度</w:t>
            </w:r>
          </w:p>
        </w:tc>
        <w:tc>
          <w:tcPr>
            <w:tcW w:w="566" w:type="dxa"/>
            <w:gridSpan w:val="2"/>
            <w:tcBorders>
              <w:top w:val="single" w:sz="4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30849B"/>
            <w:vAlign w:val="center"/>
            <w:hideMark/>
          </w:tcPr>
          <w:p w:rsidR="00D118E6" w:rsidRDefault="00D118E6">
            <w:pPr>
              <w:jc w:val="center"/>
              <w:rPr>
                <w:rFonts w:ascii="微软雅黑" w:hAnsi="微软雅黑" w:cs="微软雅黑"/>
                <w:color w:val="C7EDCC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  <w:lang w:val="en-US"/>
              </w:rPr>
              <w:t>必填</w:t>
            </w:r>
          </w:p>
        </w:tc>
        <w:tc>
          <w:tcPr>
            <w:tcW w:w="3968" w:type="dxa"/>
            <w:tcBorders>
              <w:top w:val="single" w:sz="4" w:space="0" w:color="4AACC5"/>
              <w:left w:val="single" w:sz="6" w:space="0" w:color="4AACC5"/>
              <w:bottom w:val="single" w:sz="6" w:space="0" w:color="4AACC5"/>
              <w:right w:val="single" w:sz="4" w:space="0" w:color="4AACC5"/>
            </w:tcBorders>
            <w:shd w:val="clear" w:color="auto" w:fill="30849B"/>
            <w:vAlign w:val="center"/>
            <w:hideMark/>
          </w:tcPr>
          <w:p w:rsidR="00D118E6" w:rsidRDefault="00D118E6">
            <w:pPr>
              <w:jc w:val="center"/>
              <w:rPr>
                <w:rFonts w:ascii="微软雅黑" w:hAnsi="微软雅黑" w:cs="微软雅黑"/>
                <w:color w:val="C7EDCC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  <w:lang w:val="en-US"/>
              </w:rPr>
              <w:t>参数说明</w:t>
            </w: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</w:rPr>
              <w:t>/</w:t>
            </w: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  <w:lang w:val="en-US"/>
              </w:rPr>
              <w:t>示例</w:t>
            </w:r>
          </w:p>
        </w:tc>
      </w:tr>
      <w:tr w:rsidR="00D118E6" w:rsidTr="00A40891">
        <w:trPr>
          <w:trHeight w:val="361"/>
        </w:trPr>
        <w:tc>
          <w:tcPr>
            <w:tcW w:w="1667" w:type="dxa"/>
            <w:tcBorders>
              <w:top w:val="single" w:sz="6" w:space="0" w:color="4AACC5"/>
              <w:left w:val="single" w:sz="4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hideMark/>
          </w:tcPr>
          <w:p w:rsidR="00D118E6" w:rsidRDefault="00D118E6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701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hideMark/>
          </w:tcPr>
          <w:p w:rsidR="00D118E6" w:rsidRDefault="00D118E6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平台用户id</w:t>
            </w:r>
          </w:p>
        </w:tc>
        <w:tc>
          <w:tcPr>
            <w:tcW w:w="993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hideMark/>
          </w:tcPr>
          <w:p w:rsidR="00D118E6" w:rsidRDefault="00D118E6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AN128</w:t>
            </w:r>
          </w:p>
        </w:tc>
        <w:tc>
          <w:tcPr>
            <w:tcW w:w="558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hideMark/>
          </w:tcPr>
          <w:p w:rsidR="00D118E6" w:rsidRDefault="00D118E6">
            <w:pPr>
              <w:rPr>
                <w:rFonts w:ascii="微软雅黑" w:hAnsi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val="en-US" w:eastAsia="zh-CN"/>
              </w:rPr>
              <w:t>M</w:t>
            </w:r>
          </w:p>
        </w:tc>
        <w:tc>
          <w:tcPr>
            <w:tcW w:w="3976" w:type="dxa"/>
            <w:gridSpan w:val="2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4" w:space="0" w:color="4AACC5"/>
            </w:tcBorders>
            <w:shd w:val="clear" w:color="auto" w:fill="FFFFFF" w:themeFill="background1"/>
          </w:tcPr>
          <w:p w:rsidR="00D118E6" w:rsidRDefault="00D118E6">
            <w:pPr>
              <w:rPr>
                <w:rFonts w:ascii="微软雅黑" w:hAnsi="微软雅黑" w:cs="微软雅黑"/>
                <w:sz w:val="18"/>
                <w:szCs w:val="18"/>
                <w:lang w:val="en-US" w:eastAsia="zh-CN"/>
              </w:rPr>
            </w:pPr>
          </w:p>
        </w:tc>
      </w:tr>
      <w:tr w:rsidR="00D118E6" w:rsidTr="00BC25A8">
        <w:tc>
          <w:tcPr>
            <w:tcW w:w="1667" w:type="dxa"/>
            <w:tcBorders>
              <w:top w:val="single" w:sz="6" w:space="0" w:color="4AACC5"/>
              <w:left w:val="single" w:sz="4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hideMark/>
          </w:tcPr>
          <w:p w:rsidR="00D118E6" w:rsidRDefault="00D118E6">
            <w:pPr>
              <w:rPr>
                <w:rFonts w:ascii="微软雅黑" w:hAnsi="微软雅黑" w:cs="微软雅黑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color w:val="000000" w:themeColor="text1"/>
                <w:sz w:val="18"/>
                <w:szCs w:val="18"/>
                <w:lang w:eastAsia="zh-CN"/>
              </w:rPr>
              <w:t>accountType</w:t>
            </w:r>
          </w:p>
        </w:tc>
        <w:tc>
          <w:tcPr>
            <w:tcW w:w="1701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hideMark/>
          </w:tcPr>
          <w:p w:rsidR="00D118E6" w:rsidRDefault="00D118E6" w:rsidP="005C3D25">
            <w:pPr>
              <w:rPr>
                <w:rFonts w:ascii="微软雅黑" w:hAnsi="微软雅黑" w:cs="微软雅黑"/>
                <w:color w:val="000000" w:themeColor="text1"/>
                <w:sz w:val="18"/>
                <w:szCs w:val="18"/>
                <w:lang w:eastAsia="zh-CN"/>
              </w:rPr>
            </w:pPr>
            <w:bookmarkStart w:id="199" w:name="OLE_LINK91"/>
            <w:bookmarkStart w:id="200" w:name="OLE_LINK92"/>
            <w:r>
              <w:rPr>
                <w:rFonts w:ascii="微软雅黑" w:hAnsi="微软雅黑" w:cs="微软雅黑" w:hint="eastAsia"/>
                <w:color w:val="000000" w:themeColor="text1"/>
                <w:sz w:val="18"/>
                <w:szCs w:val="18"/>
                <w:lang w:eastAsia="zh-CN"/>
              </w:rPr>
              <w:t>账户类型</w:t>
            </w:r>
            <w:r w:rsidR="005C3D25">
              <w:rPr>
                <w:rFonts w:ascii="微软雅黑" w:hAnsi="微软雅黑" w:cs="微软雅黑" w:hint="eastAsia"/>
                <w:color w:val="000000" w:themeColor="text1"/>
                <w:sz w:val="18"/>
                <w:szCs w:val="18"/>
                <w:lang w:eastAsia="zh-CN"/>
              </w:rPr>
              <w:t>数组</w:t>
            </w:r>
            <w:bookmarkEnd w:id="199"/>
            <w:bookmarkEnd w:id="200"/>
          </w:p>
        </w:tc>
        <w:tc>
          <w:tcPr>
            <w:tcW w:w="993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</w:tcPr>
          <w:p w:rsidR="00D118E6" w:rsidRDefault="00BC25A8">
            <w:pPr>
              <w:rPr>
                <w:rFonts w:ascii="微软雅黑" w:hAnsi="微软雅黑" w:cs="微软雅黑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color w:val="000000" w:themeColor="text1"/>
                <w:sz w:val="18"/>
                <w:szCs w:val="18"/>
                <w:lang w:eastAsia="zh-CN"/>
              </w:rPr>
              <w:t>AN20[ ]</w:t>
            </w:r>
          </w:p>
        </w:tc>
        <w:tc>
          <w:tcPr>
            <w:tcW w:w="558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hideMark/>
          </w:tcPr>
          <w:p w:rsidR="00D118E6" w:rsidRDefault="00D118E6">
            <w:pPr>
              <w:rPr>
                <w:rFonts w:ascii="微软雅黑" w:hAnsi="微软雅黑" w:cs="微软雅黑"/>
                <w:color w:val="000000" w:themeColor="text1"/>
                <w:sz w:val="18"/>
                <w:szCs w:val="18"/>
                <w:lang w:val="en-US" w:eastAsia="zh-CN"/>
              </w:rPr>
            </w:pPr>
            <w:r>
              <w:rPr>
                <w:rFonts w:ascii="微软雅黑" w:hAnsi="微软雅黑" w:cs="微软雅黑" w:hint="eastAsia"/>
                <w:color w:val="000000" w:themeColor="text1"/>
                <w:sz w:val="18"/>
                <w:szCs w:val="18"/>
                <w:lang w:val="en-US" w:eastAsia="zh-CN"/>
              </w:rPr>
              <w:t>M</w:t>
            </w:r>
          </w:p>
        </w:tc>
        <w:tc>
          <w:tcPr>
            <w:tcW w:w="3976" w:type="dxa"/>
            <w:gridSpan w:val="2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4" w:space="0" w:color="4AACC5"/>
            </w:tcBorders>
            <w:shd w:val="clear" w:color="auto" w:fill="FFFFFF" w:themeFill="background1"/>
            <w:hideMark/>
          </w:tcPr>
          <w:p w:rsidR="00D118E6" w:rsidRDefault="00D118E6">
            <w:pPr>
              <w:rPr>
                <w:rFonts w:ascii="微软雅黑" w:hAnsi="微软雅黑" w:cs="微软雅黑"/>
                <w:sz w:val="18"/>
                <w:szCs w:val="18"/>
                <w:lang w:val="en-US" w:eastAsia="zh-CN"/>
              </w:rPr>
            </w:pPr>
            <w:bookmarkStart w:id="201" w:name="OLE_LINK79"/>
            <w:bookmarkStart w:id="202" w:name="OLE_LINK80"/>
            <w:r w:rsidRPr="00C33281">
              <w:rPr>
                <w:rFonts w:ascii="微软雅黑" w:hAnsi="微软雅黑" w:cs="微软雅黑" w:hint="eastAsia"/>
                <w:color w:val="000000" w:themeColor="text1"/>
                <w:sz w:val="18"/>
                <w:szCs w:val="18"/>
                <w:lang w:val="en-US" w:eastAsia="zh-CN"/>
              </w:rPr>
              <w:t>待查询账户类型json数组，</w:t>
            </w:r>
            <w:r w:rsidR="00025F5C" w:rsidRPr="00C33281">
              <w:rPr>
                <w:rFonts w:ascii="微软雅黑" w:hAnsi="微软雅黑" w:cs="微软雅黑" w:hint="eastAsia"/>
                <w:color w:val="000000" w:themeColor="text1"/>
                <w:sz w:val="18"/>
                <w:szCs w:val="18"/>
                <w:lang w:val="en-US" w:eastAsia="zh-CN"/>
              </w:rPr>
              <w:t>参见</w:t>
            </w:r>
            <w:r w:rsidR="00006D0E">
              <w:rPr>
                <w:rFonts w:ascii="微软雅黑" w:hAnsi="微软雅黑" w:cs="微软雅黑" w:hint="eastAsia"/>
                <w:color w:val="000000" w:themeColor="text1"/>
                <w:sz w:val="18"/>
                <w:szCs w:val="18"/>
                <w:lang w:val="en-US" w:eastAsia="zh-CN"/>
              </w:rPr>
              <w:t xml:space="preserve"> </w:t>
            </w:r>
            <w:r w:rsidR="00025F5C" w:rsidRPr="00A40891">
              <w:rPr>
                <w:rFonts w:ascii="微软雅黑" w:hAnsi="微软雅黑" w:cs="微软雅黑" w:hint="eastAsia"/>
                <w:sz w:val="18"/>
                <w:szCs w:val="18"/>
                <w:lang w:val="en-US" w:eastAsia="zh-CN"/>
              </w:rPr>
              <w:t>账户类型</w:t>
            </w:r>
            <w:bookmarkEnd w:id="201"/>
            <w:bookmarkEnd w:id="202"/>
          </w:p>
        </w:tc>
      </w:tr>
      <w:bookmarkEnd w:id="197"/>
      <w:bookmarkEnd w:id="198"/>
    </w:tbl>
    <w:p w:rsidR="00D118E6" w:rsidRDefault="00D118E6" w:rsidP="00D118E6">
      <w:pPr>
        <w:rPr>
          <w:lang w:eastAsia="zh-CN"/>
        </w:rPr>
      </w:pPr>
    </w:p>
    <w:p w:rsidR="00D118E6" w:rsidRDefault="00D118E6" w:rsidP="00D118E6">
      <w:pPr>
        <w:rPr>
          <w:lang w:eastAsia="zh-CN"/>
        </w:rPr>
      </w:pPr>
    </w:p>
    <w:p w:rsidR="00D118E6" w:rsidRDefault="00D118E6" w:rsidP="00D118E6">
      <w:pPr>
        <w:rPr>
          <w:lang w:eastAsia="zh-CN"/>
        </w:rPr>
      </w:pPr>
    </w:p>
    <w:p w:rsidR="00D118E6" w:rsidRDefault="00D118E6" w:rsidP="00D118E6">
      <w:pPr>
        <w:rPr>
          <w:lang w:eastAsia="zh-CN"/>
        </w:rPr>
      </w:pPr>
    </w:p>
    <w:p w:rsidR="00D118E6" w:rsidRDefault="00D118E6" w:rsidP="00D118E6">
      <w:pPr>
        <w:pStyle w:val="4"/>
        <w:numPr>
          <w:ilvl w:val="3"/>
          <w:numId w:val="21"/>
        </w:numPr>
      </w:pPr>
      <w:r>
        <w:rPr>
          <w:rFonts w:hint="eastAsia"/>
          <w:lang w:val="en-US"/>
        </w:rPr>
        <w:t>响应</w:t>
      </w:r>
      <w:r>
        <w:rPr>
          <w:rFonts w:hint="eastAsia"/>
          <w:lang w:eastAsia="zh-CN"/>
        </w:rPr>
        <w:t>消息</w:t>
      </w:r>
    </w:p>
    <w:tbl>
      <w:tblPr>
        <w:tblW w:w="8895" w:type="dxa"/>
        <w:tblBorders>
          <w:top w:val="single" w:sz="4" w:space="0" w:color="4AACC5"/>
          <w:left w:val="single" w:sz="4" w:space="0" w:color="4AACC5"/>
          <w:bottom w:val="single" w:sz="4" w:space="0" w:color="4AACC5"/>
          <w:right w:val="single" w:sz="4" w:space="0" w:color="4AACC5"/>
          <w:insideH w:val="single" w:sz="6" w:space="0" w:color="4AACC5"/>
          <w:insideV w:val="single" w:sz="6" w:space="0" w:color="4AACC5"/>
        </w:tblBorders>
        <w:tblLayout w:type="fixed"/>
        <w:tblLook w:val="04A0" w:firstRow="1" w:lastRow="0" w:firstColumn="1" w:lastColumn="0" w:noHBand="0" w:noVBand="1"/>
      </w:tblPr>
      <w:tblGrid>
        <w:gridCol w:w="1667"/>
        <w:gridCol w:w="1560"/>
        <w:gridCol w:w="1701"/>
        <w:gridCol w:w="992"/>
        <w:gridCol w:w="2975"/>
      </w:tblGrid>
      <w:tr w:rsidR="00D118E6" w:rsidTr="00FD78F6">
        <w:tc>
          <w:tcPr>
            <w:tcW w:w="1667" w:type="dxa"/>
            <w:tcBorders>
              <w:top w:val="single" w:sz="4" w:space="0" w:color="4AACC5"/>
              <w:left w:val="single" w:sz="4" w:space="0" w:color="4AACC5"/>
              <w:bottom w:val="single" w:sz="6" w:space="0" w:color="4AACC5"/>
              <w:right w:val="single" w:sz="6" w:space="0" w:color="4AACC5"/>
            </w:tcBorders>
            <w:shd w:val="clear" w:color="auto" w:fill="30849B"/>
            <w:vAlign w:val="center"/>
            <w:hideMark/>
          </w:tcPr>
          <w:p w:rsidR="00D118E6" w:rsidRDefault="00D118E6">
            <w:pPr>
              <w:rPr>
                <w:rFonts w:ascii="微软雅黑" w:hAnsi="微软雅黑" w:cs="微软雅黑"/>
                <w:color w:val="C7EDCC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  <w:lang w:eastAsia="zh-CN"/>
              </w:rPr>
              <w:t>属性</w:t>
            </w:r>
          </w:p>
        </w:tc>
        <w:tc>
          <w:tcPr>
            <w:tcW w:w="1560" w:type="dxa"/>
            <w:tcBorders>
              <w:top w:val="single" w:sz="4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30849B"/>
            <w:vAlign w:val="center"/>
            <w:hideMark/>
          </w:tcPr>
          <w:p w:rsidR="00D118E6" w:rsidRDefault="00D118E6">
            <w:pPr>
              <w:jc w:val="center"/>
              <w:rPr>
                <w:rFonts w:ascii="微软雅黑" w:hAnsi="微软雅黑" w:cs="微软雅黑"/>
                <w:color w:val="C7EDCC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  <w:lang w:val="en-US"/>
              </w:rPr>
              <w:t>定义</w:t>
            </w:r>
          </w:p>
        </w:tc>
        <w:tc>
          <w:tcPr>
            <w:tcW w:w="1701" w:type="dxa"/>
            <w:tcBorders>
              <w:top w:val="single" w:sz="4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30849B"/>
            <w:vAlign w:val="center"/>
            <w:hideMark/>
          </w:tcPr>
          <w:p w:rsidR="00D118E6" w:rsidRDefault="00D118E6">
            <w:pPr>
              <w:jc w:val="center"/>
              <w:rPr>
                <w:rFonts w:ascii="微软雅黑" w:hAnsi="微软雅黑" w:cs="微软雅黑"/>
                <w:b/>
                <w:color w:val="C7EDCC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  <w:lang w:val="en-US"/>
              </w:rPr>
              <w:t>类型</w:t>
            </w:r>
          </w:p>
          <w:p w:rsidR="00D118E6" w:rsidRDefault="00D118E6">
            <w:pPr>
              <w:jc w:val="center"/>
              <w:rPr>
                <w:rFonts w:ascii="微软雅黑" w:hAnsi="微软雅黑" w:cs="微软雅黑"/>
                <w:color w:val="C7EDCC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  <w:lang w:val="en-US"/>
              </w:rPr>
              <w:t>长度</w:t>
            </w:r>
          </w:p>
        </w:tc>
        <w:tc>
          <w:tcPr>
            <w:tcW w:w="992" w:type="dxa"/>
            <w:tcBorders>
              <w:top w:val="single" w:sz="4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30849B"/>
            <w:vAlign w:val="center"/>
            <w:hideMark/>
          </w:tcPr>
          <w:p w:rsidR="00D118E6" w:rsidRDefault="00D118E6">
            <w:pPr>
              <w:jc w:val="center"/>
              <w:rPr>
                <w:rFonts w:ascii="微软雅黑" w:hAnsi="微软雅黑" w:cs="微软雅黑"/>
                <w:color w:val="C7EDCC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  <w:lang w:val="en-US"/>
              </w:rPr>
              <w:t>必填</w:t>
            </w:r>
          </w:p>
        </w:tc>
        <w:tc>
          <w:tcPr>
            <w:tcW w:w="2975" w:type="dxa"/>
            <w:tcBorders>
              <w:top w:val="single" w:sz="4" w:space="0" w:color="4AACC5"/>
              <w:left w:val="single" w:sz="6" w:space="0" w:color="4AACC5"/>
              <w:bottom w:val="single" w:sz="6" w:space="0" w:color="4AACC5"/>
              <w:right w:val="single" w:sz="4" w:space="0" w:color="4AACC5"/>
            </w:tcBorders>
            <w:shd w:val="clear" w:color="auto" w:fill="30849B"/>
            <w:vAlign w:val="center"/>
            <w:hideMark/>
          </w:tcPr>
          <w:p w:rsidR="00D118E6" w:rsidRDefault="00D118E6">
            <w:pPr>
              <w:jc w:val="center"/>
              <w:rPr>
                <w:rFonts w:ascii="微软雅黑" w:hAnsi="微软雅黑" w:cs="微软雅黑"/>
                <w:color w:val="C7EDCC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  <w:lang w:val="en-US"/>
              </w:rPr>
              <w:t>参数说明</w:t>
            </w: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</w:rPr>
              <w:t>/</w:t>
            </w: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  <w:lang w:val="en-US"/>
              </w:rPr>
              <w:t>示例</w:t>
            </w:r>
          </w:p>
        </w:tc>
      </w:tr>
      <w:tr w:rsidR="00D118E6" w:rsidTr="00176AB9">
        <w:tc>
          <w:tcPr>
            <w:tcW w:w="8895" w:type="dxa"/>
            <w:gridSpan w:val="5"/>
            <w:tcBorders>
              <w:top w:val="single" w:sz="6" w:space="0" w:color="4AACC5"/>
              <w:left w:val="single" w:sz="4" w:space="0" w:color="4AACC5"/>
              <w:bottom w:val="single" w:sz="6" w:space="0" w:color="4AACC5"/>
              <w:right w:val="single" w:sz="4" w:space="0" w:color="4AACC5"/>
            </w:tcBorders>
            <w:shd w:val="clear" w:color="auto" w:fill="FFFFFF" w:themeFill="background1"/>
            <w:hideMark/>
          </w:tcPr>
          <w:p w:rsidR="00D118E6" w:rsidRDefault="00D118E6">
            <w:pPr>
              <w:rPr>
                <w:rFonts w:ascii="微软雅黑" w:hAnsi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val="en-US" w:eastAsia="zh-CN"/>
              </w:rPr>
              <w:lastRenderedPageBreak/>
              <w:t>参见</w:t>
            </w:r>
            <w:hyperlink r:id="rId35" w:anchor="_公共响应BODY属性" w:history="1">
              <w:r>
                <w:rPr>
                  <w:rStyle w:val="af2"/>
                  <w:rFonts w:ascii="微软雅黑" w:hAnsi="微软雅黑" w:cs="微软雅黑" w:hint="eastAsia"/>
                  <w:sz w:val="18"/>
                  <w:szCs w:val="18"/>
                  <w:lang w:val="en-US" w:eastAsia="zh-CN"/>
                </w:rPr>
                <w:t>公共响应BODY属性</w:t>
              </w:r>
            </w:hyperlink>
          </w:p>
        </w:tc>
      </w:tr>
      <w:tr w:rsidR="00D118E6" w:rsidTr="00FD78F6">
        <w:tc>
          <w:tcPr>
            <w:tcW w:w="1667" w:type="dxa"/>
            <w:tcBorders>
              <w:top w:val="single" w:sz="6" w:space="0" w:color="4AACC5"/>
              <w:left w:val="single" w:sz="4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hideMark/>
          </w:tcPr>
          <w:p w:rsidR="00D118E6" w:rsidRDefault="00D118E6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560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hideMark/>
          </w:tcPr>
          <w:p w:rsidR="00D118E6" w:rsidRDefault="00D118E6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平台内部用户id</w:t>
            </w:r>
          </w:p>
        </w:tc>
        <w:tc>
          <w:tcPr>
            <w:tcW w:w="1701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hideMark/>
          </w:tcPr>
          <w:p w:rsidR="00D118E6" w:rsidRDefault="00D118E6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AN128</w:t>
            </w:r>
          </w:p>
        </w:tc>
        <w:tc>
          <w:tcPr>
            <w:tcW w:w="992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hideMark/>
          </w:tcPr>
          <w:p w:rsidR="00D118E6" w:rsidRDefault="00D118E6">
            <w:pPr>
              <w:rPr>
                <w:rFonts w:ascii="微软雅黑" w:hAnsi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val="en-US" w:eastAsia="zh-CN"/>
              </w:rPr>
              <w:t>M</w:t>
            </w:r>
          </w:p>
        </w:tc>
        <w:tc>
          <w:tcPr>
            <w:tcW w:w="2975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4" w:space="0" w:color="4AACC5"/>
            </w:tcBorders>
            <w:shd w:val="clear" w:color="auto" w:fill="FFFFFF" w:themeFill="background1"/>
          </w:tcPr>
          <w:p w:rsidR="00D118E6" w:rsidRDefault="00D118E6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</w:p>
        </w:tc>
      </w:tr>
      <w:tr w:rsidR="00D118E6" w:rsidTr="00FD78F6">
        <w:tc>
          <w:tcPr>
            <w:tcW w:w="1667" w:type="dxa"/>
            <w:tcBorders>
              <w:top w:val="single" w:sz="6" w:space="0" w:color="4AACC5"/>
              <w:left w:val="single" w:sz="4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hideMark/>
          </w:tcPr>
          <w:p w:rsidR="00D118E6" w:rsidRDefault="005C3D25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account</w:t>
            </w:r>
            <w:r w:rsidR="00176AB9"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Status</w:t>
            </w:r>
          </w:p>
        </w:tc>
        <w:tc>
          <w:tcPr>
            <w:tcW w:w="1560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hideMark/>
          </w:tcPr>
          <w:p w:rsidR="00D118E6" w:rsidRDefault="00D118E6">
            <w:pPr>
              <w:rPr>
                <w:rFonts w:ascii="微软雅黑" w:hAnsi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val="en-US" w:eastAsia="zh-CN"/>
              </w:rPr>
              <w:t>账户状态</w:t>
            </w:r>
          </w:p>
        </w:tc>
        <w:tc>
          <w:tcPr>
            <w:tcW w:w="1701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hideMark/>
          </w:tcPr>
          <w:p w:rsidR="00D118E6" w:rsidRDefault="00176AB9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/>
                <w:sz w:val="18"/>
                <w:szCs w:val="18"/>
                <w:lang w:eastAsia="zh-CN"/>
              </w:rPr>
              <w:t>A</w:t>
            </w: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ccountStatus[ ]</w:t>
            </w:r>
          </w:p>
        </w:tc>
        <w:tc>
          <w:tcPr>
            <w:tcW w:w="992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hideMark/>
          </w:tcPr>
          <w:p w:rsidR="00D118E6" w:rsidRDefault="00D118E6">
            <w:pPr>
              <w:rPr>
                <w:rFonts w:ascii="微软雅黑" w:hAnsi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val="en-US" w:eastAsia="zh-CN"/>
              </w:rPr>
              <w:t>M</w:t>
            </w:r>
          </w:p>
        </w:tc>
        <w:tc>
          <w:tcPr>
            <w:tcW w:w="2975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4" w:space="0" w:color="4AACC5"/>
            </w:tcBorders>
            <w:shd w:val="clear" w:color="auto" w:fill="FFFFFF" w:themeFill="background1"/>
          </w:tcPr>
          <w:p w:rsidR="00D118E6" w:rsidRDefault="00C326A7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宋体" w:hint="eastAsia"/>
                <w:sz w:val="18"/>
                <w:szCs w:val="18"/>
                <w:lang w:eastAsia="zh-CN"/>
              </w:rPr>
              <w:t>参见数据元AccountStatus定义</w:t>
            </w:r>
          </w:p>
        </w:tc>
      </w:tr>
    </w:tbl>
    <w:p w:rsidR="00D118E6" w:rsidRDefault="00D118E6" w:rsidP="00D118E6">
      <w:pPr>
        <w:rPr>
          <w:lang w:eastAsia="zh-CN"/>
        </w:rPr>
      </w:pPr>
    </w:p>
    <w:p w:rsidR="00D118E6" w:rsidRDefault="00D118E6" w:rsidP="00D118E6">
      <w:pPr>
        <w:pStyle w:val="4"/>
        <w:numPr>
          <w:ilvl w:val="3"/>
          <w:numId w:val="21"/>
        </w:numPr>
      </w:pPr>
      <w:r>
        <w:rPr>
          <w:rFonts w:hint="eastAsia"/>
          <w:lang w:eastAsia="zh-CN"/>
        </w:rPr>
        <w:t>响应</w:t>
      </w:r>
      <w:r>
        <w:rPr>
          <w:rFonts w:hint="eastAsia"/>
          <w:lang w:val="en-US"/>
        </w:rPr>
        <w:t>码</w:t>
      </w:r>
    </w:p>
    <w:tbl>
      <w:tblPr>
        <w:tblW w:w="6060" w:type="dxa"/>
        <w:tblBorders>
          <w:top w:val="single" w:sz="4" w:space="0" w:color="4AACC5"/>
          <w:left w:val="single" w:sz="4" w:space="0" w:color="4AACC5"/>
          <w:bottom w:val="single" w:sz="4" w:space="0" w:color="4AACC5"/>
          <w:right w:val="single" w:sz="4" w:space="0" w:color="4AACC5"/>
          <w:insideH w:val="single" w:sz="6" w:space="0" w:color="4AACC5"/>
          <w:insideV w:val="single" w:sz="6" w:space="0" w:color="4AACC5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4959"/>
      </w:tblGrid>
      <w:tr w:rsidR="00D118E6" w:rsidTr="005C3D25">
        <w:tc>
          <w:tcPr>
            <w:tcW w:w="1101" w:type="dxa"/>
            <w:tcBorders>
              <w:top w:val="single" w:sz="4" w:space="0" w:color="4AACC5"/>
              <w:left w:val="single" w:sz="4" w:space="0" w:color="4AACC5"/>
              <w:bottom w:val="single" w:sz="6" w:space="0" w:color="4AACC5"/>
              <w:right w:val="single" w:sz="6" w:space="0" w:color="4AACC5"/>
            </w:tcBorders>
            <w:shd w:val="clear" w:color="auto" w:fill="30849B"/>
            <w:vAlign w:val="center"/>
            <w:hideMark/>
          </w:tcPr>
          <w:p w:rsidR="00D118E6" w:rsidRDefault="00D118E6">
            <w:pPr>
              <w:rPr>
                <w:rFonts w:ascii="微软雅黑" w:hAnsi="微软雅黑" w:cs="微软雅黑"/>
                <w:color w:val="C7EDCC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  <w:lang w:eastAsia="zh-CN"/>
              </w:rPr>
              <w:t>响应码</w:t>
            </w:r>
          </w:p>
        </w:tc>
        <w:tc>
          <w:tcPr>
            <w:tcW w:w="4959" w:type="dxa"/>
            <w:tcBorders>
              <w:top w:val="single" w:sz="4" w:space="0" w:color="4AACC5"/>
              <w:left w:val="single" w:sz="6" w:space="0" w:color="4AACC5"/>
              <w:bottom w:val="single" w:sz="6" w:space="0" w:color="4AACC5"/>
              <w:right w:val="single" w:sz="4" w:space="0" w:color="4AACC5"/>
            </w:tcBorders>
            <w:shd w:val="clear" w:color="auto" w:fill="30849B"/>
            <w:vAlign w:val="center"/>
            <w:hideMark/>
          </w:tcPr>
          <w:p w:rsidR="00D118E6" w:rsidRDefault="00D118E6">
            <w:pPr>
              <w:jc w:val="center"/>
              <w:rPr>
                <w:rFonts w:ascii="微软雅黑" w:hAnsi="微软雅黑" w:cs="微软雅黑"/>
                <w:color w:val="C7EDCC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  <w:lang w:val="en-US"/>
              </w:rPr>
              <w:t>定义</w:t>
            </w:r>
          </w:p>
        </w:tc>
      </w:tr>
      <w:tr w:rsidR="00882B4F" w:rsidTr="005C3D25">
        <w:tc>
          <w:tcPr>
            <w:tcW w:w="1101" w:type="dxa"/>
            <w:tcBorders>
              <w:top w:val="single" w:sz="6" w:space="0" w:color="4AACC5"/>
              <w:left w:val="single" w:sz="4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</w:tcPr>
          <w:p w:rsidR="00882B4F" w:rsidRDefault="00882B4F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1D4B93">
              <w:rPr>
                <w:rFonts w:ascii="微软雅黑" w:hAnsi="微软雅黑" w:cs="微软雅黑"/>
                <w:sz w:val="18"/>
                <w:szCs w:val="18"/>
                <w:lang w:eastAsia="zh-CN"/>
              </w:rPr>
              <w:t>2000</w:t>
            </w:r>
          </w:p>
        </w:tc>
        <w:tc>
          <w:tcPr>
            <w:tcW w:w="4959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4" w:space="0" w:color="4AACC5"/>
            </w:tcBorders>
            <w:shd w:val="clear" w:color="auto" w:fill="FFFFFF" w:themeFill="background1"/>
          </w:tcPr>
          <w:p w:rsidR="00882B4F" w:rsidRDefault="00882B4F" w:rsidP="00CD3E3C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1D4B93"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账户类型参数错误</w:t>
            </w:r>
          </w:p>
        </w:tc>
      </w:tr>
      <w:tr w:rsidR="00882B4F" w:rsidTr="005C3D25">
        <w:tc>
          <w:tcPr>
            <w:tcW w:w="1101" w:type="dxa"/>
            <w:tcBorders>
              <w:top w:val="single" w:sz="6" w:space="0" w:color="4AACC5"/>
              <w:left w:val="single" w:sz="4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</w:tcPr>
          <w:p w:rsidR="00882B4F" w:rsidRDefault="00882B4F" w:rsidP="00CD3E3C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F85225">
              <w:rPr>
                <w:rFonts w:ascii="微软雅黑" w:hAnsi="微软雅黑" w:cs="微软雅黑"/>
                <w:sz w:val="18"/>
                <w:szCs w:val="18"/>
                <w:lang w:eastAsia="zh-CN"/>
              </w:rPr>
              <w:t>2002</w:t>
            </w:r>
          </w:p>
        </w:tc>
        <w:tc>
          <w:tcPr>
            <w:tcW w:w="4959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4" w:space="0" w:color="4AACC5"/>
            </w:tcBorders>
            <w:shd w:val="clear" w:color="auto" w:fill="FFFFFF" w:themeFill="background1"/>
          </w:tcPr>
          <w:p w:rsidR="00882B4F" w:rsidRDefault="00882B4F" w:rsidP="00CD3E3C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F85225"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账户状态异常</w:t>
            </w:r>
          </w:p>
        </w:tc>
      </w:tr>
    </w:tbl>
    <w:p w:rsidR="005C3D25" w:rsidRPr="005C3D25" w:rsidRDefault="005C3D25" w:rsidP="005C3D25">
      <w:pPr>
        <w:pStyle w:val="30"/>
        <w:numPr>
          <w:ilvl w:val="2"/>
          <w:numId w:val="21"/>
        </w:numPr>
        <w:spacing w:line="415" w:lineRule="auto"/>
        <w:rPr>
          <w:lang w:eastAsia="zh-CN"/>
        </w:rPr>
      </w:pPr>
      <w:bookmarkStart w:id="203" w:name="_Toc513053767"/>
      <w:bookmarkEnd w:id="195"/>
      <w:bookmarkEnd w:id="196"/>
      <w:r w:rsidRPr="005C3D25">
        <w:rPr>
          <w:rFonts w:hint="eastAsia"/>
          <w:lang w:eastAsia="zh-CN"/>
        </w:rPr>
        <w:t>查询账户余额</w:t>
      </w:r>
      <w:bookmarkEnd w:id="203"/>
    </w:p>
    <w:p w:rsidR="005C3D25" w:rsidRDefault="005C3D25" w:rsidP="005C3D25">
      <w:pPr>
        <w:adjustRightInd w:val="0"/>
        <w:snapToGrid w:val="0"/>
        <w:rPr>
          <w:lang w:eastAsia="zh-CN"/>
        </w:rPr>
      </w:pPr>
      <w:r>
        <w:rPr>
          <w:rFonts w:hint="eastAsia"/>
          <w:lang w:eastAsia="zh-CN"/>
        </w:rPr>
        <w:t>查询会员账户的余额</w:t>
      </w:r>
    </w:p>
    <w:tbl>
      <w:tblPr>
        <w:tblW w:w="88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7227"/>
      </w:tblGrid>
      <w:tr w:rsidR="005C3D25" w:rsidTr="005C3D25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0849B"/>
            <w:hideMark/>
          </w:tcPr>
          <w:p w:rsidR="005C3D25" w:rsidRDefault="005C3D25">
            <w:pPr>
              <w:adjustRightInd w:val="0"/>
              <w:snapToGrid w:val="0"/>
              <w:rPr>
                <w:rFonts w:ascii="微软雅黑" w:hAnsi="微软雅黑" w:cs="微软雅黑"/>
                <w:b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  <w:lang w:eastAsia="zh-CN"/>
              </w:rPr>
              <w:t>接口URL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3D25" w:rsidRDefault="00CB76F7">
            <w:pPr>
              <w:adjustRightInd w:val="0"/>
              <w:snapToGrid w:val="0"/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/account/ba</w:t>
            </w:r>
            <w:r w:rsidR="005C3D25"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lance</w:t>
            </w:r>
          </w:p>
        </w:tc>
      </w:tr>
    </w:tbl>
    <w:p w:rsidR="005C3D25" w:rsidRDefault="005C3D25" w:rsidP="005C3D25">
      <w:pPr>
        <w:rPr>
          <w:rFonts w:ascii="微软雅黑" w:hAnsi="微软雅黑"/>
          <w:lang w:eastAsia="zh-CN"/>
        </w:rPr>
      </w:pPr>
    </w:p>
    <w:p w:rsidR="005C3D25" w:rsidRDefault="005C3D25" w:rsidP="005C3D25">
      <w:pPr>
        <w:rPr>
          <w:lang w:eastAsia="zh-CN"/>
        </w:rPr>
      </w:pPr>
    </w:p>
    <w:p w:rsidR="005C3D25" w:rsidRDefault="005C3D25" w:rsidP="005C3D25">
      <w:pPr>
        <w:pStyle w:val="4"/>
        <w:numPr>
          <w:ilvl w:val="3"/>
          <w:numId w:val="21"/>
        </w:numPr>
        <w:tabs>
          <w:tab w:val="num" w:pos="864"/>
        </w:tabs>
        <w:ind w:left="864" w:hanging="864"/>
        <w:rPr>
          <w:szCs w:val="28"/>
          <w:lang w:eastAsia="zh-CN"/>
        </w:rPr>
      </w:pPr>
      <w:r>
        <w:rPr>
          <w:rFonts w:hint="eastAsia"/>
          <w:lang w:val="en-US"/>
        </w:rPr>
        <w:t>请求</w:t>
      </w:r>
      <w:r>
        <w:rPr>
          <w:rFonts w:hint="eastAsia"/>
          <w:lang w:val="en-US" w:eastAsia="zh-CN"/>
        </w:rPr>
        <w:t>消息</w:t>
      </w:r>
    </w:p>
    <w:tbl>
      <w:tblPr>
        <w:tblW w:w="8895" w:type="dxa"/>
        <w:tblBorders>
          <w:top w:val="single" w:sz="4" w:space="0" w:color="4AACC5"/>
          <w:left w:val="single" w:sz="4" w:space="0" w:color="4AACC5"/>
          <w:bottom w:val="single" w:sz="4" w:space="0" w:color="4AACC5"/>
          <w:right w:val="single" w:sz="4" w:space="0" w:color="4AACC5"/>
          <w:insideH w:val="single" w:sz="6" w:space="0" w:color="4AACC5"/>
          <w:insideV w:val="single" w:sz="6" w:space="0" w:color="4AACC5"/>
        </w:tblBorders>
        <w:tblLayout w:type="fixed"/>
        <w:tblLook w:val="04A0" w:firstRow="1" w:lastRow="0" w:firstColumn="1" w:lastColumn="0" w:noHBand="0" w:noVBand="1"/>
      </w:tblPr>
      <w:tblGrid>
        <w:gridCol w:w="1667"/>
        <w:gridCol w:w="1701"/>
        <w:gridCol w:w="993"/>
        <w:gridCol w:w="558"/>
        <w:gridCol w:w="8"/>
        <w:gridCol w:w="3968"/>
      </w:tblGrid>
      <w:tr w:rsidR="005C3D25" w:rsidTr="00E34C29">
        <w:tc>
          <w:tcPr>
            <w:tcW w:w="1667" w:type="dxa"/>
            <w:tcBorders>
              <w:top w:val="single" w:sz="4" w:space="0" w:color="4AACC5"/>
              <w:left w:val="single" w:sz="4" w:space="0" w:color="4AACC5"/>
              <w:bottom w:val="single" w:sz="6" w:space="0" w:color="4AACC5"/>
              <w:right w:val="single" w:sz="6" w:space="0" w:color="4AACC5"/>
            </w:tcBorders>
            <w:shd w:val="clear" w:color="auto" w:fill="30849B"/>
            <w:vAlign w:val="center"/>
            <w:hideMark/>
          </w:tcPr>
          <w:p w:rsidR="005C3D25" w:rsidRDefault="005C3D25">
            <w:pPr>
              <w:rPr>
                <w:rFonts w:ascii="微软雅黑" w:hAnsi="微软雅黑" w:cs="微软雅黑"/>
                <w:color w:val="C7EDCC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  <w:lang w:eastAsia="zh-CN"/>
              </w:rPr>
              <w:t>属性</w:t>
            </w:r>
          </w:p>
        </w:tc>
        <w:tc>
          <w:tcPr>
            <w:tcW w:w="1701" w:type="dxa"/>
            <w:tcBorders>
              <w:top w:val="single" w:sz="4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30849B"/>
            <w:vAlign w:val="center"/>
            <w:hideMark/>
          </w:tcPr>
          <w:p w:rsidR="005C3D25" w:rsidRDefault="005C3D25">
            <w:pPr>
              <w:jc w:val="center"/>
              <w:rPr>
                <w:rFonts w:ascii="微软雅黑" w:hAnsi="微软雅黑" w:cs="微软雅黑"/>
                <w:color w:val="C7EDCC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  <w:lang w:val="en-US"/>
              </w:rPr>
              <w:t>定义</w:t>
            </w:r>
          </w:p>
        </w:tc>
        <w:tc>
          <w:tcPr>
            <w:tcW w:w="993" w:type="dxa"/>
            <w:tcBorders>
              <w:top w:val="single" w:sz="4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30849B"/>
            <w:vAlign w:val="center"/>
            <w:hideMark/>
          </w:tcPr>
          <w:p w:rsidR="005C3D25" w:rsidRDefault="005C3D25">
            <w:pPr>
              <w:jc w:val="center"/>
              <w:rPr>
                <w:rFonts w:ascii="微软雅黑" w:hAnsi="微软雅黑" w:cs="微软雅黑"/>
                <w:b/>
                <w:color w:val="C7EDCC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  <w:lang w:val="en-US"/>
              </w:rPr>
              <w:t>类型</w:t>
            </w:r>
          </w:p>
          <w:p w:rsidR="005C3D25" w:rsidRDefault="005C3D25">
            <w:pPr>
              <w:jc w:val="center"/>
              <w:rPr>
                <w:rFonts w:ascii="微软雅黑" w:hAnsi="微软雅黑" w:cs="微软雅黑"/>
                <w:color w:val="C7EDCC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  <w:lang w:val="en-US"/>
              </w:rPr>
              <w:t>长度</w:t>
            </w:r>
          </w:p>
        </w:tc>
        <w:tc>
          <w:tcPr>
            <w:tcW w:w="566" w:type="dxa"/>
            <w:gridSpan w:val="2"/>
            <w:tcBorders>
              <w:top w:val="single" w:sz="4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30849B"/>
            <w:vAlign w:val="center"/>
            <w:hideMark/>
          </w:tcPr>
          <w:p w:rsidR="005C3D25" w:rsidRDefault="005C3D25">
            <w:pPr>
              <w:jc w:val="center"/>
              <w:rPr>
                <w:rFonts w:ascii="微软雅黑" w:hAnsi="微软雅黑" w:cs="微软雅黑"/>
                <w:color w:val="C7EDCC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  <w:lang w:val="en-US"/>
              </w:rPr>
              <w:t>必填</w:t>
            </w:r>
          </w:p>
        </w:tc>
        <w:tc>
          <w:tcPr>
            <w:tcW w:w="3968" w:type="dxa"/>
            <w:tcBorders>
              <w:top w:val="single" w:sz="4" w:space="0" w:color="4AACC5"/>
              <w:left w:val="single" w:sz="6" w:space="0" w:color="4AACC5"/>
              <w:bottom w:val="single" w:sz="6" w:space="0" w:color="4AACC5"/>
              <w:right w:val="single" w:sz="4" w:space="0" w:color="4AACC5"/>
            </w:tcBorders>
            <w:shd w:val="clear" w:color="auto" w:fill="30849B"/>
            <w:vAlign w:val="center"/>
            <w:hideMark/>
          </w:tcPr>
          <w:p w:rsidR="005C3D25" w:rsidRDefault="005C3D25">
            <w:pPr>
              <w:jc w:val="center"/>
              <w:rPr>
                <w:rFonts w:ascii="微软雅黑" w:hAnsi="微软雅黑" w:cs="微软雅黑"/>
                <w:color w:val="C7EDCC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  <w:lang w:val="en-US"/>
              </w:rPr>
              <w:t>参数说明</w:t>
            </w: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</w:rPr>
              <w:t>/</w:t>
            </w: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  <w:lang w:val="en-US"/>
              </w:rPr>
              <w:t>示例</w:t>
            </w:r>
          </w:p>
        </w:tc>
      </w:tr>
      <w:tr w:rsidR="005C3D25" w:rsidTr="00E34C29">
        <w:tc>
          <w:tcPr>
            <w:tcW w:w="1667" w:type="dxa"/>
            <w:tcBorders>
              <w:top w:val="single" w:sz="6" w:space="0" w:color="4AACC5"/>
              <w:left w:val="single" w:sz="4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hideMark/>
          </w:tcPr>
          <w:p w:rsidR="005C3D25" w:rsidRDefault="005C3D25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701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hideMark/>
          </w:tcPr>
          <w:p w:rsidR="005C3D25" w:rsidRDefault="005C3D25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平台用户id</w:t>
            </w:r>
          </w:p>
        </w:tc>
        <w:tc>
          <w:tcPr>
            <w:tcW w:w="993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hideMark/>
          </w:tcPr>
          <w:p w:rsidR="005C3D25" w:rsidRDefault="005C3D25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AN128</w:t>
            </w:r>
          </w:p>
        </w:tc>
        <w:tc>
          <w:tcPr>
            <w:tcW w:w="558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hideMark/>
          </w:tcPr>
          <w:p w:rsidR="005C3D25" w:rsidRDefault="005C3D25">
            <w:pPr>
              <w:rPr>
                <w:rFonts w:ascii="微软雅黑" w:hAnsi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val="en-US" w:eastAsia="zh-CN"/>
              </w:rPr>
              <w:t>M</w:t>
            </w:r>
          </w:p>
        </w:tc>
        <w:tc>
          <w:tcPr>
            <w:tcW w:w="3976" w:type="dxa"/>
            <w:gridSpan w:val="2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4" w:space="0" w:color="4AACC5"/>
            </w:tcBorders>
            <w:shd w:val="clear" w:color="auto" w:fill="FFFFFF" w:themeFill="background1"/>
          </w:tcPr>
          <w:p w:rsidR="005C3D25" w:rsidRDefault="005C3D25">
            <w:pPr>
              <w:rPr>
                <w:rFonts w:ascii="微软雅黑" w:hAnsi="微软雅黑" w:cs="微软雅黑"/>
                <w:sz w:val="18"/>
                <w:szCs w:val="18"/>
                <w:lang w:val="en-US" w:eastAsia="zh-CN"/>
              </w:rPr>
            </w:pPr>
          </w:p>
        </w:tc>
      </w:tr>
      <w:tr w:rsidR="005C3D25" w:rsidTr="00E34C29">
        <w:tc>
          <w:tcPr>
            <w:tcW w:w="1667" w:type="dxa"/>
            <w:tcBorders>
              <w:top w:val="single" w:sz="6" w:space="0" w:color="4AACC5"/>
              <w:left w:val="single" w:sz="4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hideMark/>
          </w:tcPr>
          <w:p w:rsidR="005C3D25" w:rsidRDefault="00E34C29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accountType</w:t>
            </w:r>
          </w:p>
        </w:tc>
        <w:tc>
          <w:tcPr>
            <w:tcW w:w="1701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hideMark/>
          </w:tcPr>
          <w:p w:rsidR="005C3D25" w:rsidRDefault="005C3D25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color w:val="000000" w:themeColor="text1"/>
                <w:sz w:val="18"/>
                <w:szCs w:val="18"/>
                <w:lang w:eastAsia="zh-CN"/>
              </w:rPr>
              <w:t>账户类型数组</w:t>
            </w:r>
          </w:p>
        </w:tc>
        <w:tc>
          <w:tcPr>
            <w:tcW w:w="993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hideMark/>
          </w:tcPr>
          <w:p w:rsidR="005C3D25" w:rsidRDefault="00E34C29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AN20[ ]</w:t>
            </w:r>
          </w:p>
        </w:tc>
        <w:tc>
          <w:tcPr>
            <w:tcW w:w="558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hideMark/>
          </w:tcPr>
          <w:p w:rsidR="005C3D25" w:rsidRDefault="005C3D25">
            <w:pPr>
              <w:rPr>
                <w:rFonts w:ascii="微软雅黑" w:hAnsi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val="en-US" w:eastAsia="zh-CN"/>
              </w:rPr>
              <w:t>O</w:t>
            </w:r>
          </w:p>
        </w:tc>
        <w:tc>
          <w:tcPr>
            <w:tcW w:w="3976" w:type="dxa"/>
            <w:gridSpan w:val="2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4" w:space="0" w:color="4AACC5"/>
            </w:tcBorders>
            <w:shd w:val="clear" w:color="auto" w:fill="FFFFFF" w:themeFill="background1"/>
            <w:hideMark/>
          </w:tcPr>
          <w:p w:rsidR="005C3D25" w:rsidRDefault="005C3D25">
            <w:pPr>
              <w:rPr>
                <w:rFonts w:ascii="微软雅黑" w:hAnsi="微软雅黑" w:cs="微软雅黑"/>
                <w:sz w:val="18"/>
                <w:szCs w:val="18"/>
                <w:lang w:val="en-US" w:eastAsia="zh-CN"/>
              </w:rPr>
            </w:pPr>
            <w:r w:rsidRPr="005C3D25">
              <w:rPr>
                <w:rFonts w:ascii="微软雅黑" w:hAnsi="微软雅黑" w:cs="微软雅黑" w:hint="eastAsia"/>
                <w:color w:val="000000" w:themeColor="text1"/>
                <w:sz w:val="18"/>
                <w:szCs w:val="18"/>
                <w:lang w:eastAsia="zh-CN"/>
              </w:rPr>
              <w:t>参见</w:t>
            </w:r>
            <w:r w:rsidR="00A40891">
              <w:rPr>
                <w:rFonts w:ascii="微软雅黑" w:hAnsi="微软雅黑" w:cs="微软雅黑" w:hint="eastAsia"/>
                <w:color w:val="000000" w:themeColor="text1"/>
                <w:sz w:val="18"/>
                <w:szCs w:val="18"/>
                <w:lang w:eastAsia="zh-CN"/>
              </w:rPr>
              <w:t xml:space="preserve"> </w:t>
            </w:r>
            <w:r w:rsidRPr="00A40891">
              <w:rPr>
                <w:rFonts w:ascii="微软雅黑" w:hAnsi="微软雅黑" w:cs="微软雅黑" w:hint="eastAsia"/>
                <w:sz w:val="18"/>
                <w:szCs w:val="18"/>
                <w:lang w:val="en-US" w:eastAsia="zh-CN"/>
              </w:rPr>
              <w:t>账户类型</w:t>
            </w:r>
          </w:p>
        </w:tc>
      </w:tr>
    </w:tbl>
    <w:p w:rsidR="005C3D25" w:rsidRDefault="005C3D25" w:rsidP="005C3D25">
      <w:pPr>
        <w:rPr>
          <w:lang w:eastAsia="zh-CN"/>
        </w:rPr>
      </w:pPr>
    </w:p>
    <w:p w:rsidR="005C3D25" w:rsidRDefault="005C3D25" w:rsidP="005C3D25">
      <w:pPr>
        <w:pStyle w:val="4"/>
        <w:numPr>
          <w:ilvl w:val="3"/>
          <w:numId w:val="21"/>
        </w:numPr>
        <w:tabs>
          <w:tab w:val="num" w:pos="864"/>
        </w:tabs>
        <w:ind w:left="864" w:hanging="864"/>
      </w:pPr>
      <w:r>
        <w:rPr>
          <w:rFonts w:hint="eastAsia"/>
          <w:lang w:val="en-US"/>
        </w:rPr>
        <w:t>响应</w:t>
      </w:r>
      <w:r>
        <w:rPr>
          <w:rFonts w:hint="eastAsia"/>
          <w:lang w:eastAsia="zh-CN"/>
        </w:rPr>
        <w:t>消息</w:t>
      </w:r>
    </w:p>
    <w:tbl>
      <w:tblPr>
        <w:tblW w:w="8895" w:type="dxa"/>
        <w:tblBorders>
          <w:top w:val="single" w:sz="4" w:space="0" w:color="4AACC5"/>
          <w:left w:val="single" w:sz="4" w:space="0" w:color="4AACC5"/>
          <w:bottom w:val="single" w:sz="4" w:space="0" w:color="4AACC5"/>
          <w:right w:val="single" w:sz="4" w:space="0" w:color="4AACC5"/>
          <w:insideH w:val="single" w:sz="6" w:space="0" w:color="4AACC5"/>
          <w:insideV w:val="single" w:sz="6" w:space="0" w:color="4AACC5"/>
        </w:tblBorders>
        <w:tblLayout w:type="fixed"/>
        <w:tblLook w:val="04A0" w:firstRow="1" w:lastRow="0" w:firstColumn="1" w:lastColumn="0" w:noHBand="0" w:noVBand="1"/>
      </w:tblPr>
      <w:tblGrid>
        <w:gridCol w:w="1667"/>
        <w:gridCol w:w="1418"/>
        <w:gridCol w:w="1843"/>
        <w:gridCol w:w="567"/>
        <w:gridCol w:w="3400"/>
      </w:tblGrid>
      <w:tr w:rsidR="005C3D25" w:rsidTr="007202E7">
        <w:tc>
          <w:tcPr>
            <w:tcW w:w="1667" w:type="dxa"/>
            <w:tcBorders>
              <w:top w:val="single" w:sz="4" w:space="0" w:color="4AACC5"/>
              <w:left w:val="single" w:sz="4" w:space="0" w:color="4AACC5"/>
              <w:bottom w:val="single" w:sz="6" w:space="0" w:color="4AACC5"/>
              <w:right w:val="single" w:sz="6" w:space="0" w:color="4AACC5"/>
            </w:tcBorders>
            <w:shd w:val="clear" w:color="auto" w:fill="30849B"/>
            <w:vAlign w:val="center"/>
            <w:hideMark/>
          </w:tcPr>
          <w:p w:rsidR="005C3D25" w:rsidRDefault="005C3D25">
            <w:pPr>
              <w:rPr>
                <w:rFonts w:ascii="微软雅黑" w:hAnsi="微软雅黑" w:cs="微软雅黑"/>
                <w:color w:val="C7EDCC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  <w:lang w:eastAsia="zh-CN"/>
              </w:rPr>
              <w:t>属性</w:t>
            </w:r>
          </w:p>
        </w:tc>
        <w:tc>
          <w:tcPr>
            <w:tcW w:w="1418" w:type="dxa"/>
            <w:tcBorders>
              <w:top w:val="single" w:sz="4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30849B"/>
            <w:vAlign w:val="center"/>
            <w:hideMark/>
          </w:tcPr>
          <w:p w:rsidR="005C3D25" w:rsidRDefault="005C3D25">
            <w:pPr>
              <w:jc w:val="center"/>
              <w:rPr>
                <w:rFonts w:ascii="微软雅黑" w:hAnsi="微软雅黑" w:cs="微软雅黑"/>
                <w:color w:val="C7EDCC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  <w:lang w:val="en-US"/>
              </w:rPr>
              <w:t>定义</w:t>
            </w:r>
          </w:p>
        </w:tc>
        <w:tc>
          <w:tcPr>
            <w:tcW w:w="1843" w:type="dxa"/>
            <w:tcBorders>
              <w:top w:val="single" w:sz="4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30849B"/>
            <w:vAlign w:val="center"/>
            <w:hideMark/>
          </w:tcPr>
          <w:p w:rsidR="005C3D25" w:rsidRDefault="005C3D25">
            <w:pPr>
              <w:jc w:val="center"/>
              <w:rPr>
                <w:rFonts w:ascii="微软雅黑" w:hAnsi="微软雅黑" w:cs="微软雅黑"/>
                <w:b/>
                <w:color w:val="C7EDCC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  <w:lang w:val="en-US"/>
              </w:rPr>
              <w:t>类型</w:t>
            </w:r>
          </w:p>
          <w:p w:rsidR="005C3D25" w:rsidRDefault="005C3D25">
            <w:pPr>
              <w:jc w:val="center"/>
              <w:rPr>
                <w:rFonts w:ascii="微软雅黑" w:hAnsi="微软雅黑" w:cs="微软雅黑"/>
                <w:color w:val="C7EDCC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  <w:lang w:val="en-US"/>
              </w:rPr>
              <w:t>长度</w:t>
            </w:r>
          </w:p>
        </w:tc>
        <w:tc>
          <w:tcPr>
            <w:tcW w:w="567" w:type="dxa"/>
            <w:tcBorders>
              <w:top w:val="single" w:sz="4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30849B"/>
            <w:vAlign w:val="center"/>
            <w:hideMark/>
          </w:tcPr>
          <w:p w:rsidR="005C3D25" w:rsidRDefault="005C3D25">
            <w:pPr>
              <w:jc w:val="center"/>
              <w:rPr>
                <w:rFonts w:ascii="微软雅黑" w:hAnsi="微软雅黑" w:cs="微软雅黑"/>
                <w:color w:val="C7EDCC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  <w:lang w:val="en-US"/>
              </w:rPr>
              <w:t>必填</w:t>
            </w:r>
          </w:p>
        </w:tc>
        <w:tc>
          <w:tcPr>
            <w:tcW w:w="3400" w:type="dxa"/>
            <w:tcBorders>
              <w:top w:val="single" w:sz="4" w:space="0" w:color="4AACC5"/>
              <w:left w:val="single" w:sz="6" w:space="0" w:color="4AACC5"/>
              <w:bottom w:val="single" w:sz="6" w:space="0" w:color="4AACC5"/>
              <w:right w:val="single" w:sz="4" w:space="0" w:color="4AACC5"/>
            </w:tcBorders>
            <w:shd w:val="clear" w:color="auto" w:fill="30849B"/>
            <w:vAlign w:val="center"/>
            <w:hideMark/>
          </w:tcPr>
          <w:p w:rsidR="005C3D25" w:rsidRDefault="005C3D25">
            <w:pPr>
              <w:jc w:val="center"/>
              <w:rPr>
                <w:rFonts w:ascii="微软雅黑" w:hAnsi="微软雅黑" w:cs="微软雅黑"/>
                <w:color w:val="C7EDCC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  <w:lang w:val="en-US"/>
              </w:rPr>
              <w:t>参数说明</w:t>
            </w: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</w:rPr>
              <w:t>/</w:t>
            </w: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  <w:lang w:val="en-US"/>
              </w:rPr>
              <w:t>示例</w:t>
            </w:r>
          </w:p>
        </w:tc>
      </w:tr>
      <w:tr w:rsidR="005C3D25" w:rsidTr="005C3D25">
        <w:tc>
          <w:tcPr>
            <w:tcW w:w="8895" w:type="dxa"/>
            <w:gridSpan w:val="5"/>
            <w:tcBorders>
              <w:top w:val="single" w:sz="6" w:space="0" w:color="4AACC5"/>
              <w:left w:val="single" w:sz="4" w:space="0" w:color="4AACC5"/>
              <w:bottom w:val="single" w:sz="6" w:space="0" w:color="4AACC5"/>
              <w:right w:val="single" w:sz="4" w:space="0" w:color="4AACC5"/>
            </w:tcBorders>
            <w:shd w:val="clear" w:color="auto" w:fill="FFFFFF" w:themeFill="background1"/>
            <w:hideMark/>
          </w:tcPr>
          <w:p w:rsidR="005C3D25" w:rsidRDefault="005C3D25">
            <w:pPr>
              <w:rPr>
                <w:rFonts w:ascii="微软雅黑" w:hAnsi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val="en-US" w:eastAsia="zh-CN"/>
              </w:rPr>
              <w:t>参见</w:t>
            </w:r>
            <w:hyperlink r:id="rId36" w:anchor="_公共响应BODY属性" w:history="1">
              <w:r>
                <w:rPr>
                  <w:rStyle w:val="af2"/>
                  <w:rFonts w:ascii="微软雅黑" w:hAnsi="微软雅黑" w:cs="微软雅黑" w:hint="eastAsia"/>
                  <w:sz w:val="18"/>
                  <w:szCs w:val="18"/>
                  <w:lang w:val="en-US" w:eastAsia="zh-CN"/>
                </w:rPr>
                <w:t>公共响应BODY属性</w:t>
              </w:r>
            </w:hyperlink>
          </w:p>
        </w:tc>
      </w:tr>
      <w:tr w:rsidR="005C3D25" w:rsidTr="007202E7">
        <w:tc>
          <w:tcPr>
            <w:tcW w:w="1667" w:type="dxa"/>
            <w:tcBorders>
              <w:top w:val="single" w:sz="6" w:space="0" w:color="4AACC5"/>
              <w:left w:val="single" w:sz="4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</w:tcPr>
          <w:p w:rsidR="005C3D25" w:rsidRDefault="007202E7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accountBalance</w:t>
            </w:r>
            <w:r w:rsidR="00374EC8">
              <w:rPr>
                <w:rFonts w:ascii="微软雅黑" w:hAnsi="微软雅黑" w:cs="微软雅黑"/>
                <w:sz w:val="18"/>
                <w:szCs w:val="18"/>
                <w:lang w:eastAsia="zh-CN"/>
              </w:rPr>
              <w:t>List</w:t>
            </w:r>
          </w:p>
        </w:tc>
        <w:tc>
          <w:tcPr>
            <w:tcW w:w="1418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</w:tcPr>
          <w:p w:rsidR="005C3D25" w:rsidRDefault="007202E7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账户余额列表</w:t>
            </w:r>
          </w:p>
        </w:tc>
        <w:tc>
          <w:tcPr>
            <w:tcW w:w="1843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</w:tcPr>
          <w:p w:rsidR="005C3D25" w:rsidRDefault="007202E7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AccountBalance[ ]</w:t>
            </w:r>
          </w:p>
        </w:tc>
        <w:tc>
          <w:tcPr>
            <w:tcW w:w="567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</w:tcPr>
          <w:p w:rsidR="005C3D25" w:rsidRDefault="007202E7">
            <w:pPr>
              <w:rPr>
                <w:rFonts w:ascii="微软雅黑" w:hAnsi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val="en-US" w:eastAsia="zh-CN"/>
              </w:rPr>
              <w:t>M</w:t>
            </w:r>
          </w:p>
        </w:tc>
        <w:tc>
          <w:tcPr>
            <w:tcW w:w="3400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4" w:space="0" w:color="4AACC5"/>
            </w:tcBorders>
            <w:shd w:val="clear" w:color="auto" w:fill="FFFFFF" w:themeFill="background1"/>
          </w:tcPr>
          <w:p w:rsidR="005C3D25" w:rsidRDefault="00061F05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宋体" w:hint="eastAsia"/>
                <w:sz w:val="18"/>
                <w:szCs w:val="18"/>
                <w:lang w:eastAsia="zh-CN"/>
              </w:rPr>
              <w:t>参见数据元AccountBalance定义</w:t>
            </w:r>
          </w:p>
        </w:tc>
      </w:tr>
    </w:tbl>
    <w:p w:rsidR="005C3D25" w:rsidRDefault="005C3D25" w:rsidP="005C3D25">
      <w:pPr>
        <w:rPr>
          <w:lang w:eastAsia="zh-CN"/>
        </w:rPr>
      </w:pPr>
    </w:p>
    <w:p w:rsidR="005C3D25" w:rsidRDefault="005C3D25" w:rsidP="005C3D25">
      <w:pPr>
        <w:pStyle w:val="4"/>
        <w:numPr>
          <w:ilvl w:val="3"/>
          <w:numId w:val="21"/>
        </w:numPr>
        <w:tabs>
          <w:tab w:val="num" w:pos="864"/>
        </w:tabs>
        <w:ind w:left="864" w:hanging="864"/>
      </w:pPr>
      <w:r>
        <w:rPr>
          <w:rFonts w:hint="eastAsia"/>
          <w:lang w:eastAsia="zh-CN"/>
        </w:rPr>
        <w:t>响应</w:t>
      </w:r>
      <w:r>
        <w:rPr>
          <w:rFonts w:hint="eastAsia"/>
          <w:lang w:val="en-US"/>
        </w:rPr>
        <w:t>码</w:t>
      </w:r>
    </w:p>
    <w:tbl>
      <w:tblPr>
        <w:tblW w:w="6060" w:type="dxa"/>
        <w:tblBorders>
          <w:top w:val="single" w:sz="4" w:space="0" w:color="4AACC5"/>
          <w:left w:val="single" w:sz="4" w:space="0" w:color="4AACC5"/>
          <w:bottom w:val="single" w:sz="4" w:space="0" w:color="4AACC5"/>
          <w:right w:val="single" w:sz="4" w:space="0" w:color="4AACC5"/>
          <w:insideH w:val="single" w:sz="6" w:space="0" w:color="4AACC5"/>
          <w:insideV w:val="single" w:sz="6" w:space="0" w:color="4AACC5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4959"/>
      </w:tblGrid>
      <w:tr w:rsidR="005C3D25" w:rsidTr="005C3D25">
        <w:tc>
          <w:tcPr>
            <w:tcW w:w="1101" w:type="dxa"/>
            <w:tcBorders>
              <w:top w:val="single" w:sz="4" w:space="0" w:color="4AACC5"/>
              <w:left w:val="single" w:sz="4" w:space="0" w:color="4AACC5"/>
              <w:bottom w:val="single" w:sz="6" w:space="0" w:color="4AACC5"/>
              <w:right w:val="single" w:sz="6" w:space="0" w:color="4AACC5"/>
            </w:tcBorders>
            <w:shd w:val="clear" w:color="auto" w:fill="30849B"/>
            <w:vAlign w:val="center"/>
            <w:hideMark/>
          </w:tcPr>
          <w:p w:rsidR="005C3D25" w:rsidRDefault="005C3D25">
            <w:pPr>
              <w:rPr>
                <w:rFonts w:ascii="微软雅黑" w:hAnsi="微软雅黑" w:cs="微软雅黑"/>
                <w:color w:val="C7EDCC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  <w:lang w:eastAsia="zh-CN"/>
              </w:rPr>
              <w:t>响应码</w:t>
            </w:r>
          </w:p>
        </w:tc>
        <w:tc>
          <w:tcPr>
            <w:tcW w:w="4961" w:type="dxa"/>
            <w:tcBorders>
              <w:top w:val="single" w:sz="4" w:space="0" w:color="4AACC5"/>
              <w:left w:val="single" w:sz="6" w:space="0" w:color="4AACC5"/>
              <w:bottom w:val="single" w:sz="6" w:space="0" w:color="4AACC5"/>
              <w:right w:val="single" w:sz="4" w:space="0" w:color="4AACC5"/>
            </w:tcBorders>
            <w:shd w:val="clear" w:color="auto" w:fill="30849B"/>
            <w:vAlign w:val="center"/>
            <w:hideMark/>
          </w:tcPr>
          <w:p w:rsidR="005C3D25" w:rsidRDefault="005C3D25">
            <w:pPr>
              <w:jc w:val="center"/>
              <w:rPr>
                <w:rFonts w:ascii="微软雅黑" w:hAnsi="微软雅黑" w:cs="微软雅黑"/>
                <w:color w:val="C7EDCC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  <w:lang w:val="en-US"/>
              </w:rPr>
              <w:t>定义</w:t>
            </w:r>
          </w:p>
        </w:tc>
      </w:tr>
      <w:tr w:rsidR="005C3D25" w:rsidTr="005C3D25">
        <w:tc>
          <w:tcPr>
            <w:tcW w:w="1101" w:type="dxa"/>
            <w:tcBorders>
              <w:top w:val="single" w:sz="6" w:space="0" w:color="4AACC5"/>
              <w:left w:val="single" w:sz="4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hideMark/>
          </w:tcPr>
          <w:p w:rsidR="005C3D25" w:rsidRDefault="005C3D25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0000</w:t>
            </w:r>
          </w:p>
        </w:tc>
        <w:tc>
          <w:tcPr>
            <w:tcW w:w="4961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4" w:space="0" w:color="4AACC5"/>
            </w:tcBorders>
            <w:shd w:val="clear" w:color="auto" w:fill="FFFFFF" w:themeFill="background1"/>
            <w:hideMark/>
          </w:tcPr>
          <w:p w:rsidR="005C3D25" w:rsidRDefault="005C3D25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请求成功</w:t>
            </w:r>
          </w:p>
        </w:tc>
      </w:tr>
    </w:tbl>
    <w:p w:rsidR="005C3D25" w:rsidRDefault="005C3D25" w:rsidP="005C3D25">
      <w:pPr>
        <w:rPr>
          <w:lang w:eastAsia="zh-CN"/>
        </w:rPr>
      </w:pPr>
    </w:p>
    <w:p w:rsidR="005C3D25" w:rsidRPr="005C3D25" w:rsidRDefault="005C3D25" w:rsidP="005C3D25">
      <w:pPr>
        <w:pStyle w:val="30"/>
        <w:numPr>
          <w:ilvl w:val="2"/>
          <w:numId w:val="21"/>
        </w:numPr>
        <w:spacing w:line="415" w:lineRule="auto"/>
        <w:rPr>
          <w:lang w:eastAsia="zh-CN"/>
        </w:rPr>
      </w:pPr>
      <w:bookmarkStart w:id="204" w:name="_Toc513053768"/>
      <w:r w:rsidRPr="005C3D25">
        <w:rPr>
          <w:rFonts w:hint="eastAsia"/>
          <w:lang w:eastAsia="zh-CN"/>
        </w:rPr>
        <w:t>查询账户余额明细</w:t>
      </w:r>
      <w:bookmarkEnd w:id="204"/>
    </w:p>
    <w:p w:rsidR="005C3D25" w:rsidRDefault="005C3D25" w:rsidP="005C3D25">
      <w:pPr>
        <w:adjustRightInd w:val="0"/>
        <w:snapToGrid w:val="0"/>
        <w:rPr>
          <w:lang w:eastAsia="zh-CN"/>
        </w:rPr>
      </w:pPr>
      <w:bookmarkStart w:id="205" w:name="OLE_LINK59"/>
      <w:bookmarkStart w:id="206" w:name="OLE_LINK58"/>
      <w:r>
        <w:rPr>
          <w:rFonts w:hint="eastAsia"/>
          <w:lang w:eastAsia="zh-CN"/>
        </w:rPr>
        <w:t>查询会员账户余额明细</w:t>
      </w:r>
    </w:p>
    <w:tbl>
      <w:tblPr>
        <w:tblW w:w="88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7227"/>
      </w:tblGrid>
      <w:tr w:rsidR="005C3D25" w:rsidTr="005C3D25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0849B"/>
            <w:hideMark/>
          </w:tcPr>
          <w:p w:rsidR="005C3D25" w:rsidRDefault="005C3D25">
            <w:pPr>
              <w:adjustRightInd w:val="0"/>
              <w:snapToGrid w:val="0"/>
              <w:rPr>
                <w:rFonts w:ascii="微软雅黑" w:hAnsi="微软雅黑" w:cs="微软雅黑"/>
                <w:b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  <w:lang w:eastAsia="zh-CN"/>
              </w:rPr>
              <w:lastRenderedPageBreak/>
              <w:t>接口URL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3D25" w:rsidRDefault="005C3D25">
            <w:pPr>
              <w:adjustRightInd w:val="0"/>
              <w:snapToGrid w:val="0"/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/account/detail/list</w:t>
            </w:r>
          </w:p>
        </w:tc>
      </w:tr>
      <w:bookmarkEnd w:id="205"/>
      <w:bookmarkEnd w:id="206"/>
    </w:tbl>
    <w:p w:rsidR="005C3D25" w:rsidRDefault="005C3D25" w:rsidP="005C3D25">
      <w:pPr>
        <w:rPr>
          <w:lang w:eastAsia="zh-CN"/>
        </w:rPr>
      </w:pPr>
    </w:p>
    <w:p w:rsidR="005C3D25" w:rsidRDefault="005C3D25" w:rsidP="005C3D25">
      <w:pPr>
        <w:pStyle w:val="4"/>
        <w:numPr>
          <w:ilvl w:val="3"/>
          <w:numId w:val="21"/>
        </w:numPr>
        <w:tabs>
          <w:tab w:val="num" w:pos="864"/>
        </w:tabs>
        <w:ind w:left="864" w:hanging="864"/>
        <w:rPr>
          <w:szCs w:val="28"/>
          <w:lang w:eastAsia="zh-CN"/>
        </w:rPr>
      </w:pPr>
      <w:r>
        <w:rPr>
          <w:rFonts w:hint="eastAsia"/>
          <w:lang w:val="en-US"/>
        </w:rPr>
        <w:t>请求</w:t>
      </w:r>
      <w:r>
        <w:rPr>
          <w:rFonts w:hint="eastAsia"/>
          <w:lang w:val="en-US" w:eastAsia="zh-CN"/>
        </w:rPr>
        <w:t>消息</w:t>
      </w:r>
    </w:p>
    <w:tbl>
      <w:tblPr>
        <w:tblW w:w="8895" w:type="dxa"/>
        <w:tblBorders>
          <w:top w:val="single" w:sz="4" w:space="0" w:color="4AACC5"/>
          <w:left w:val="single" w:sz="4" w:space="0" w:color="4AACC5"/>
          <w:bottom w:val="single" w:sz="4" w:space="0" w:color="4AACC5"/>
          <w:right w:val="single" w:sz="4" w:space="0" w:color="4AACC5"/>
          <w:insideH w:val="single" w:sz="6" w:space="0" w:color="4AACC5"/>
          <w:insideV w:val="single" w:sz="6" w:space="0" w:color="4AACC5"/>
        </w:tblBorders>
        <w:tblLayout w:type="fixed"/>
        <w:tblLook w:val="04A0" w:firstRow="1" w:lastRow="0" w:firstColumn="1" w:lastColumn="0" w:noHBand="0" w:noVBand="1"/>
      </w:tblPr>
      <w:tblGrid>
        <w:gridCol w:w="1667"/>
        <w:gridCol w:w="1701"/>
        <w:gridCol w:w="850"/>
        <w:gridCol w:w="11"/>
        <w:gridCol w:w="690"/>
        <w:gridCol w:w="8"/>
        <w:gridCol w:w="3968"/>
      </w:tblGrid>
      <w:tr w:rsidR="005C3D25" w:rsidTr="00296513">
        <w:tc>
          <w:tcPr>
            <w:tcW w:w="1668" w:type="dxa"/>
            <w:tcBorders>
              <w:top w:val="single" w:sz="4" w:space="0" w:color="4AACC5"/>
              <w:left w:val="single" w:sz="4" w:space="0" w:color="4AACC5"/>
              <w:bottom w:val="single" w:sz="6" w:space="0" w:color="4AACC5"/>
              <w:right w:val="single" w:sz="6" w:space="0" w:color="4AACC5"/>
            </w:tcBorders>
            <w:shd w:val="clear" w:color="auto" w:fill="30849B"/>
            <w:vAlign w:val="center"/>
            <w:hideMark/>
          </w:tcPr>
          <w:p w:rsidR="005C3D25" w:rsidRDefault="005C3D25">
            <w:pPr>
              <w:rPr>
                <w:rFonts w:ascii="微软雅黑" w:hAnsi="微软雅黑" w:cs="微软雅黑"/>
                <w:color w:val="C7EDCC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  <w:lang w:eastAsia="zh-CN"/>
              </w:rPr>
              <w:t>属性</w:t>
            </w:r>
          </w:p>
        </w:tc>
        <w:tc>
          <w:tcPr>
            <w:tcW w:w="1701" w:type="dxa"/>
            <w:tcBorders>
              <w:top w:val="single" w:sz="4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30849B"/>
            <w:vAlign w:val="center"/>
            <w:hideMark/>
          </w:tcPr>
          <w:p w:rsidR="005C3D25" w:rsidRDefault="005C3D25">
            <w:pPr>
              <w:jc w:val="center"/>
              <w:rPr>
                <w:rFonts w:ascii="微软雅黑" w:hAnsi="微软雅黑" w:cs="微软雅黑"/>
                <w:color w:val="C7EDCC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  <w:lang w:val="en-US"/>
              </w:rPr>
              <w:t>定义</w:t>
            </w:r>
          </w:p>
        </w:tc>
        <w:tc>
          <w:tcPr>
            <w:tcW w:w="850" w:type="dxa"/>
            <w:tcBorders>
              <w:top w:val="single" w:sz="4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30849B"/>
            <w:vAlign w:val="center"/>
            <w:hideMark/>
          </w:tcPr>
          <w:p w:rsidR="005C3D25" w:rsidRDefault="005C3D25">
            <w:pPr>
              <w:jc w:val="center"/>
              <w:rPr>
                <w:rFonts w:ascii="微软雅黑" w:hAnsi="微软雅黑" w:cs="微软雅黑"/>
                <w:b/>
                <w:color w:val="C7EDCC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  <w:lang w:val="en-US"/>
              </w:rPr>
              <w:t>类型</w:t>
            </w:r>
          </w:p>
          <w:p w:rsidR="005C3D25" w:rsidRDefault="005C3D25">
            <w:pPr>
              <w:jc w:val="center"/>
              <w:rPr>
                <w:rFonts w:ascii="微软雅黑" w:hAnsi="微软雅黑" w:cs="微软雅黑"/>
                <w:color w:val="C7EDCC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  <w:lang w:val="en-US"/>
              </w:rPr>
              <w:t>长度</w:t>
            </w:r>
          </w:p>
        </w:tc>
        <w:tc>
          <w:tcPr>
            <w:tcW w:w="709" w:type="dxa"/>
            <w:gridSpan w:val="3"/>
            <w:tcBorders>
              <w:top w:val="single" w:sz="4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30849B"/>
            <w:vAlign w:val="center"/>
            <w:hideMark/>
          </w:tcPr>
          <w:p w:rsidR="005C3D25" w:rsidRDefault="005C3D25">
            <w:pPr>
              <w:jc w:val="center"/>
              <w:rPr>
                <w:rFonts w:ascii="微软雅黑" w:hAnsi="微软雅黑" w:cs="微软雅黑"/>
                <w:color w:val="C7EDCC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  <w:lang w:val="en-US"/>
              </w:rPr>
              <w:t>必填</w:t>
            </w:r>
          </w:p>
        </w:tc>
        <w:tc>
          <w:tcPr>
            <w:tcW w:w="3969" w:type="dxa"/>
            <w:tcBorders>
              <w:top w:val="single" w:sz="4" w:space="0" w:color="4AACC5"/>
              <w:left w:val="single" w:sz="6" w:space="0" w:color="4AACC5"/>
              <w:bottom w:val="single" w:sz="6" w:space="0" w:color="4AACC5"/>
              <w:right w:val="single" w:sz="4" w:space="0" w:color="4AACC5"/>
            </w:tcBorders>
            <w:shd w:val="clear" w:color="auto" w:fill="30849B"/>
            <w:vAlign w:val="center"/>
            <w:hideMark/>
          </w:tcPr>
          <w:p w:rsidR="005C3D25" w:rsidRDefault="005C3D25">
            <w:pPr>
              <w:jc w:val="center"/>
              <w:rPr>
                <w:rFonts w:ascii="微软雅黑" w:hAnsi="微软雅黑" w:cs="微软雅黑"/>
                <w:color w:val="C7EDCC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  <w:lang w:val="en-US"/>
              </w:rPr>
              <w:t>参数说明</w:t>
            </w: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</w:rPr>
              <w:t>/</w:t>
            </w: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  <w:lang w:val="en-US"/>
              </w:rPr>
              <w:t>示例</w:t>
            </w:r>
          </w:p>
        </w:tc>
      </w:tr>
      <w:tr w:rsidR="005C3D25" w:rsidTr="00296513">
        <w:tc>
          <w:tcPr>
            <w:tcW w:w="1668" w:type="dxa"/>
            <w:tcBorders>
              <w:top w:val="single" w:sz="6" w:space="0" w:color="4AACC5"/>
              <w:left w:val="single" w:sz="4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hideMark/>
          </w:tcPr>
          <w:p w:rsidR="005C3D25" w:rsidRDefault="005C3D25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701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hideMark/>
          </w:tcPr>
          <w:p w:rsidR="005C3D25" w:rsidRDefault="005C3D25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平台用户id</w:t>
            </w:r>
          </w:p>
        </w:tc>
        <w:tc>
          <w:tcPr>
            <w:tcW w:w="861" w:type="dxa"/>
            <w:gridSpan w:val="2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hideMark/>
          </w:tcPr>
          <w:p w:rsidR="005C3D25" w:rsidRDefault="005C3D25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AN128</w:t>
            </w:r>
          </w:p>
        </w:tc>
        <w:tc>
          <w:tcPr>
            <w:tcW w:w="690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hideMark/>
          </w:tcPr>
          <w:p w:rsidR="005C3D25" w:rsidRDefault="005C3D25">
            <w:pPr>
              <w:rPr>
                <w:rFonts w:ascii="微软雅黑" w:hAnsi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val="en-US" w:eastAsia="zh-CN"/>
              </w:rPr>
              <w:t>M</w:t>
            </w:r>
          </w:p>
        </w:tc>
        <w:tc>
          <w:tcPr>
            <w:tcW w:w="3977" w:type="dxa"/>
            <w:gridSpan w:val="2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4" w:space="0" w:color="4AACC5"/>
            </w:tcBorders>
            <w:shd w:val="clear" w:color="auto" w:fill="FFFFFF" w:themeFill="background1"/>
          </w:tcPr>
          <w:p w:rsidR="005C3D25" w:rsidRDefault="005C3D25">
            <w:pPr>
              <w:rPr>
                <w:rFonts w:ascii="微软雅黑" w:hAnsi="微软雅黑" w:cs="微软雅黑"/>
                <w:sz w:val="18"/>
                <w:szCs w:val="18"/>
                <w:lang w:val="en-US" w:eastAsia="zh-CN"/>
              </w:rPr>
            </w:pPr>
          </w:p>
        </w:tc>
      </w:tr>
      <w:tr w:rsidR="005C3D25" w:rsidTr="00296513">
        <w:tc>
          <w:tcPr>
            <w:tcW w:w="1668" w:type="dxa"/>
            <w:tcBorders>
              <w:top w:val="single" w:sz="6" w:space="0" w:color="4AACC5"/>
              <w:left w:val="single" w:sz="4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hideMark/>
          </w:tcPr>
          <w:p w:rsidR="005C3D25" w:rsidRDefault="005C3D25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startTime</w:t>
            </w:r>
          </w:p>
        </w:tc>
        <w:tc>
          <w:tcPr>
            <w:tcW w:w="1701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hideMark/>
          </w:tcPr>
          <w:p w:rsidR="005C3D25" w:rsidRDefault="005C3D25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查询起始时间</w:t>
            </w:r>
          </w:p>
        </w:tc>
        <w:tc>
          <w:tcPr>
            <w:tcW w:w="861" w:type="dxa"/>
            <w:gridSpan w:val="2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hideMark/>
          </w:tcPr>
          <w:p w:rsidR="005C3D25" w:rsidRPr="005C3D25" w:rsidRDefault="005C3D25">
            <w:pPr>
              <w:rPr>
                <w:rFonts w:ascii="微软雅黑" w:hAnsi="微软雅黑" w:cs="微软雅黑"/>
                <w:sz w:val="18"/>
                <w:szCs w:val="18"/>
                <w:lang w:val="en-US" w:eastAsia="zh-CN"/>
              </w:rPr>
            </w:pPr>
            <w:r w:rsidRPr="005C3D25">
              <w:rPr>
                <w:rFonts w:ascii="微软雅黑" w:hAnsi="微软雅黑" w:cs="微软雅黑" w:hint="eastAsia"/>
                <w:sz w:val="18"/>
                <w:szCs w:val="18"/>
                <w:lang w:val="en-US" w:eastAsia="zh-CN"/>
              </w:rPr>
              <w:t>DT</w:t>
            </w:r>
          </w:p>
        </w:tc>
        <w:tc>
          <w:tcPr>
            <w:tcW w:w="690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hideMark/>
          </w:tcPr>
          <w:p w:rsidR="005C3D25" w:rsidRDefault="005C3D25">
            <w:pPr>
              <w:rPr>
                <w:rFonts w:ascii="微软雅黑" w:hAnsi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val="en-US" w:eastAsia="zh-CN"/>
              </w:rPr>
              <w:t>M</w:t>
            </w:r>
          </w:p>
        </w:tc>
        <w:tc>
          <w:tcPr>
            <w:tcW w:w="3977" w:type="dxa"/>
            <w:gridSpan w:val="2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4" w:space="0" w:color="4AACC5"/>
            </w:tcBorders>
            <w:shd w:val="clear" w:color="auto" w:fill="FFFFFF" w:themeFill="background1"/>
            <w:hideMark/>
          </w:tcPr>
          <w:p w:rsidR="005C3D25" w:rsidRDefault="005C3D25">
            <w:pPr>
              <w:rPr>
                <w:rFonts w:ascii="微软雅黑" w:hAnsi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val="en-US" w:eastAsia="zh-CN"/>
              </w:rPr>
              <w:t>格式：20170317020101</w:t>
            </w:r>
          </w:p>
        </w:tc>
      </w:tr>
      <w:tr w:rsidR="005C3D25" w:rsidTr="00296513">
        <w:tc>
          <w:tcPr>
            <w:tcW w:w="1668" w:type="dxa"/>
            <w:tcBorders>
              <w:top w:val="single" w:sz="6" w:space="0" w:color="4AACC5"/>
              <w:left w:val="single" w:sz="4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hideMark/>
          </w:tcPr>
          <w:p w:rsidR="005C3D25" w:rsidRDefault="005C3D25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endTime</w:t>
            </w:r>
          </w:p>
        </w:tc>
        <w:tc>
          <w:tcPr>
            <w:tcW w:w="1701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hideMark/>
          </w:tcPr>
          <w:p w:rsidR="005C3D25" w:rsidRDefault="005C3D25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查询截止时间</w:t>
            </w:r>
          </w:p>
        </w:tc>
        <w:tc>
          <w:tcPr>
            <w:tcW w:w="861" w:type="dxa"/>
            <w:gridSpan w:val="2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hideMark/>
          </w:tcPr>
          <w:p w:rsidR="005C3D25" w:rsidRPr="005C3D25" w:rsidRDefault="005C3D25">
            <w:pPr>
              <w:rPr>
                <w:rFonts w:ascii="微软雅黑" w:hAnsi="微软雅黑" w:cs="微软雅黑"/>
                <w:sz w:val="18"/>
                <w:szCs w:val="18"/>
                <w:lang w:val="en-US" w:eastAsia="zh-CN"/>
              </w:rPr>
            </w:pPr>
            <w:r w:rsidRPr="005C3D25">
              <w:rPr>
                <w:rFonts w:ascii="微软雅黑" w:hAnsi="微软雅黑" w:cs="微软雅黑" w:hint="eastAsia"/>
                <w:sz w:val="18"/>
                <w:szCs w:val="18"/>
                <w:lang w:val="en-US" w:eastAsia="zh-CN"/>
              </w:rPr>
              <w:t>DT</w:t>
            </w:r>
          </w:p>
        </w:tc>
        <w:tc>
          <w:tcPr>
            <w:tcW w:w="690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hideMark/>
          </w:tcPr>
          <w:p w:rsidR="005C3D25" w:rsidRDefault="005C3D25">
            <w:pPr>
              <w:rPr>
                <w:rFonts w:ascii="微软雅黑" w:hAnsi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val="en-US" w:eastAsia="zh-CN"/>
              </w:rPr>
              <w:t>M</w:t>
            </w:r>
          </w:p>
        </w:tc>
        <w:tc>
          <w:tcPr>
            <w:tcW w:w="3977" w:type="dxa"/>
            <w:gridSpan w:val="2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4" w:space="0" w:color="4AACC5"/>
            </w:tcBorders>
            <w:shd w:val="clear" w:color="auto" w:fill="FFFFFF" w:themeFill="background1"/>
            <w:hideMark/>
          </w:tcPr>
          <w:p w:rsidR="005C3D25" w:rsidRDefault="005C3D25">
            <w:pPr>
              <w:rPr>
                <w:rFonts w:ascii="微软雅黑" w:hAnsi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val="en-US" w:eastAsia="zh-CN"/>
              </w:rPr>
              <w:t>格式：20170317020101</w:t>
            </w:r>
          </w:p>
        </w:tc>
      </w:tr>
      <w:tr w:rsidR="005C3D25" w:rsidTr="00296513">
        <w:tc>
          <w:tcPr>
            <w:tcW w:w="1668" w:type="dxa"/>
            <w:tcBorders>
              <w:top w:val="single" w:sz="6" w:space="0" w:color="4AACC5"/>
              <w:left w:val="single" w:sz="4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hideMark/>
          </w:tcPr>
          <w:p w:rsidR="005C3D25" w:rsidRDefault="005C3D25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pageNo</w:t>
            </w:r>
          </w:p>
        </w:tc>
        <w:tc>
          <w:tcPr>
            <w:tcW w:w="1701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hideMark/>
          </w:tcPr>
          <w:p w:rsidR="005C3D25" w:rsidRDefault="005C3D25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查询页号</w:t>
            </w:r>
          </w:p>
        </w:tc>
        <w:tc>
          <w:tcPr>
            <w:tcW w:w="861" w:type="dxa"/>
            <w:gridSpan w:val="2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hideMark/>
          </w:tcPr>
          <w:p w:rsidR="005C3D25" w:rsidRPr="005C3D25" w:rsidRDefault="005C3D25">
            <w:pPr>
              <w:rPr>
                <w:rFonts w:ascii="微软雅黑" w:hAnsi="微软雅黑" w:cs="微软雅黑"/>
                <w:sz w:val="18"/>
                <w:szCs w:val="18"/>
                <w:lang w:val="en-US" w:eastAsia="zh-CN"/>
              </w:rPr>
            </w:pPr>
            <w:r w:rsidRPr="005C3D25">
              <w:rPr>
                <w:rFonts w:ascii="微软雅黑" w:hAnsi="微软雅黑" w:cs="微软雅黑" w:hint="eastAsia"/>
                <w:sz w:val="18"/>
                <w:szCs w:val="18"/>
                <w:lang w:val="en-US" w:eastAsia="zh-CN"/>
              </w:rPr>
              <w:t>N4</w:t>
            </w:r>
          </w:p>
        </w:tc>
        <w:tc>
          <w:tcPr>
            <w:tcW w:w="690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hideMark/>
          </w:tcPr>
          <w:p w:rsidR="005C3D25" w:rsidRDefault="005C3D25">
            <w:pPr>
              <w:rPr>
                <w:rFonts w:ascii="微软雅黑" w:hAnsi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val="en-US" w:eastAsia="zh-CN"/>
              </w:rPr>
              <w:t>O</w:t>
            </w:r>
          </w:p>
        </w:tc>
        <w:tc>
          <w:tcPr>
            <w:tcW w:w="3977" w:type="dxa"/>
            <w:gridSpan w:val="2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4" w:space="0" w:color="4AACC5"/>
            </w:tcBorders>
            <w:shd w:val="clear" w:color="auto" w:fill="FFFFFF" w:themeFill="background1"/>
            <w:hideMark/>
          </w:tcPr>
          <w:p w:rsidR="005C3D25" w:rsidRDefault="005C3D25">
            <w:pPr>
              <w:rPr>
                <w:rFonts w:ascii="微软雅黑" w:hAnsi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val="en-US" w:eastAsia="zh-CN"/>
              </w:rPr>
              <w:t>起始页为1，默认值1</w:t>
            </w:r>
          </w:p>
        </w:tc>
      </w:tr>
      <w:tr w:rsidR="005C3D25" w:rsidTr="00296513">
        <w:tc>
          <w:tcPr>
            <w:tcW w:w="1668" w:type="dxa"/>
            <w:tcBorders>
              <w:top w:val="single" w:sz="6" w:space="0" w:color="4AACC5"/>
              <w:left w:val="single" w:sz="4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hideMark/>
          </w:tcPr>
          <w:p w:rsidR="005C3D25" w:rsidRDefault="005C3D25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pageSize</w:t>
            </w:r>
          </w:p>
        </w:tc>
        <w:tc>
          <w:tcPr>
            <w:tcW w:w="1701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hideMark/>
          </w:tcPr>
          <w:p w:rsidR="005C3D25" w:rsidRDefault="005C3D25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查询每页大小</w:t>
            </w:r>
          </w:p>
        </w:tc>
        <w:tc>
          <w:tcPr>
            <w:tcW w:w="861" w:type="dxa"/>
            <w:gridSpan w:val="2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hideMark/>
          </w:tcPr>
          <w:p w:rsidR="005C3D25" w:rsidRPr="005C3D25" w:rsidRDefault="005C3D25">
            <w:pPr>
              <w:rPr>
                <w:rFonts w:ascii="微软雅黑" w:hAnsi="微软雅黑" w:cs="微软雅黑"/>
                <w:sz w:val="18"/>
                <w:szCs w:val="18"/>
                <w:lang w:val="en-US" w:eastAsia="zh-CN"/>
              </w:rPr>
            </w:pPr>
            <w:r w:rsidRPr="005C3D25">
              <w:rPr>
                <w:rFonts w:ascii="微软雅黑" w:hAnsi="微软雅黑" w:cs="微软雅黑" w:hint="eastAsia"/>
                <w:sz w:val="18"/>
                <w:szCs w:val="18"/>
                <w:lang w:val="en-US" w:eastAsia="zh-CN"/>
              </w:rPr>
              <w:t>N4</w:t>
            </w:r>
          </w:p>
        </w:tc>
        <w:tc>
          <w:tcPr>
            <w:tcW w:w="690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hideMark/>
          </w:tcPr>
          <w:p w:rsidR="005C3D25" w:rsidRDefault="005C3D25">
            <w:pPr>
              <w:rPr>
                <w:rFonts w:ascii="微软雅黑" w:hAnsi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val="en-US" w:eastAsia="zh-CN"/>
              </w:rPr>
              <w:t>O</w:t>
            </w:r>
          </w:p>
        </w:tc>
        <w:tc>
          <w:tcPr>
            <w:tcW w:w="3977" w:type="dxa"/>
            <w:gridSpan w:val="2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4" w:space="0" w:color="4AACC5"/>
            </w:tcBorders>
            <w:shd w:val="clear" w:color="auto" w:fill="FFFFFF" w:themeFill="background1"/>
            <w:hideMark/>
          </w:tcPr>
          <w:p w:rsidR="005C3D25" w:rsidRDefault="005C3D25">
            <w:pPr>
              <w:rPr>
                <w:rFonts w:ascii="微软雅黑" w:hAnsi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val="en-US" w:eastAsia="zh-CN"/>
              </w:rPr>
              <w:t>不超过100，默认20</w:t>
            </w:r>
          </w:p>
        </w:tc>
      </w:tr>
      <w:tr w:rsidR="005C3D25" w:rsidTr="00296513">
        <w:tc>
          <w:tcPr>
            <w:tcW w:w="1668" w:type="dxa"/>
            <w:tcBorders>
              <w:top w:val="single" w:sz="6" w:space="0" w:color="4AACC5"/>
              <w:left w:val="single" w:sz="4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</w:tcPr>
          <w:p w:rsidR="005C3D25" w:rsidRDefault="005C3D25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</w:p>
        </w:tc>
        <w:tc>
          <w:tcPr>
            <w:tcW w:w="1701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</w:tcPr>
          <w:p w:rsidR="005C3D25" w:rsidRDefault="005C3D25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</w:p>
        </w:tc>
        <w:tc>
          <w:tcPr>
            <w:tcW w:w="861" w:type="dxa"/>
            <w:gridSpan w:val="2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</w:tcPr>
          <w:p w:rsidR="005C3D25" w:rsidRDefault="005C3D25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</w:p>
        </w:tc>
        <w:tc>
          <w:tcPr>
            <w:tcW w:w="690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</w:tcPr>
          <w:p w:rsidR="005C3D25" w:rsidRDefault="005C3D25">
            <w:pPr>
              <w:rPr>
                <w:rFonts w:ascii="微软雅黑" w:hAnsi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3977" w:type="dxa"/>
            <w:gridSpan w:val="2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4" w:space="0" w:color="4AACC5"/>
            </w:tcBorders>
            <w:shd w:val="clear" w:color="auto" w:fill="FFFFFF" w:themeFill="background1"/>
          </w:tcPr>
          <w:p w:rsidR="005C3D25" w:rsidRDefault="005C3D25">
            <w:pPr>
              <w:rPr>
                <w:rFonts w:ascii="微软雅黑" w:hAnsi="微软雅黑" w:cs="微软雅黑"/>
                <w:sz w:val="18"/>
                <w:szCs w:val="18"/>
                <w:lang w:val="en-US" w:eastAsia="zh-CN"/>
              </w:rPr>
            </w:pPr>
          </w:p>
        </w:tc>
      </w:tr>
    </w:tbl>
    <w:p w:rsidR="005C3D25" w:rsidRDefault="005C3D25" w:rsidP="005C3D25">
      <w:pPr>
        <w:rPr>
          <w:lang w:eastAsia="zh-CN"/>
        </w:rPr>
      </w:pPr>
    </w:p>
    <w:p w:rsidR="005C3D25" w:rsidRDefault="005C3D25" w:rsidP="005C3D25">
      <w:pPr>
        <w:pStyle w:val="4"/>
        <w:numPr>
          <w:ilvl w:val="3"/>
          <w:numId w:val="21"/>
        </w:numPr>
        <w:tabs>
          <w:tab w:val="num" w:pos="864"/>
        </w:tabs>
        <w:ind w:left="864" w:hanging="864"/>
      </w:pPr>
      <w:r>
        <w:rPr>
          <w:rFonts w:hint="eastAsia"/>
          <w:lang w:val="en-US"/>
        </w:rPr>
        <w:t>响应</w:t>
      </w:r>
      <w:r>
        <w:rPr>
          <w:rFonts w:hint="eastAsia"/>
          <w:lang w:eastAsia="zh-CN"/>
        </w:rPr>
        <w:t>消息</w:t>
      </w:r>
    </w:p>
    <w:tbl>
      <w:tblPr>
        <w:tblW w:w="8895" w:type="dxa"/>
        <w:tblBorders>
          <w:top w:val="single" w:sz="4" w:space="0" w:color="4AACC5"/>
          <w:left w:val="single" w:sz="4" w:space="0" w:color="4AACC5"/>
          <w:bottom w:val="single" w:sz="4" w:space="0" w:color="4AACC5"/>
          <w:right w:val="single" w:sz="4" w:space="0" w:color="4AACC5"/>
          <w:insideH w:val="single" w:sz="6" w:space="0" w:color="4AACC5"/>
          <w:insideV w:val="single" w:sz="6" w:space="0" w:color="4AACC5"/>
        </w:tblBorders>
        <w:tblLayout w:type="fixed"/>
        <w:tblLook w:val="04A0" w:firstRow="1" w:lastRow="0" w:firstColumn="1" w:lastColumn="0" w:noHBand="0" w:noVBand="1"/>
      </w:tblPr>
      <w:tblGrid>
        <w:gridCol w:w="1667"/>
        <w:gridCol w:w="1701"/>
        <w:gridCol w:w="1417"/>
        <w:gridCol w:w="851"/>
        <w:gridCol w:w="3259"/>
      </w:tblGrid>
      <w:tr w:rsidR="005C3D25" w:rsidTr="005C3D25">
        <w:tc>
          <w:tcPr>
            <w:tcW w:w="1668" w:type="dxa"/>
            <w:tcBorders>
              <w:top w:val="single" w:sz="4" w:space="0" w:color="4AACC5"/>
              <w:left w:val="single" w:sz="4" w:space="0" w:color="4AACC5"/>
              <w:bottom w:val="single" w:sz="6" w:space="0" w:color="4AACC5"/>
              <w:right w:val="single" w:sz="6" w:space="0" w:color="4AACC5"/>
            </w:tcBorders>
            <w:shd w:val="clear" w:color="auto" w:fill="30849B"/>
            <w:vAlign w:val="center"/>
            <w:hideMark/>
          </w:tcPr>
          <w:p w:rsidR="005C3D25" w:rsidRDefault="005C3D25">
            <w:pPr>
              <w:rPr>
                <w:rFonts w:ascii="微软雅黑" w:hAnsi="微软雅黑" w:cs="微软雅黑"/>
                <w:color w:val="C7EDCC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  <w:lang w:eastAsia="zh-CN"/>
              </w:rPr>
              <w:t>属性</w:t>
            </w:r>
          </w:p>
        </w:tc>
        <w:tc>
          <w:tcPr>
            <w:tcW w:w="1701" w:type="dxa"/>
            <w:tcBorders>
              <w:top w:val="single" w:sz="4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30849B"/>
            <w:vAlign w:val="center"/>
            <w:hideMark/>
          </w:tcPr>
          <w:p w:rsidR="005C3D25" w:rsidRDefault="005C3D25">
            <w:pPr>
              <w:jc w:val="center"/>
              <w:rPr>
                <w:rFonts w:ascii="微软雅黑" w:hAnsi="微软雅黑" w:cs="微软雅黑"/>
                <w:color w:val="C7EDCC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  <w:lang w:val="en-US"/>
              </w:rPr>
              <w:t>定义</w:t>
            </w:r>
          </w:p>
        </w:tc>
        <w:tc>
          <w:tcPr>
            <w:tcW w:w="1417" w:type="dxa"/>
            <w:tcBorders>
              <w:top w:val="single" w:sz="4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30849B"/>
            <w:vAlign w:val="center"/>
            <w:hideMark/>
          </w:tcPr>
          <w:p w:rsidR="005C3D25" w:rsidRDefault="005C3D25">
            <w:pPr>
              <w:jc w:val="center"/>
              <w:rPr>
                <w:rFonts w:ascii="微软雅黑" w:hAnsi="微软雅黑" w:cs="微软雅黑"/>
                <w:b/>
                <w:color w:val="C7EDCC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  <w:lang w:val="en-US"/>
              </w:rPr>
              <w:t>类型</w:t>
            </w:r>
          </w:p>
          <w:p w:rsidR="005C3D25" w:rsidRDefault="005C3D25">
            <w:pPr>
              <w:jc w:val="center"/>
              <w:rPr>
                <w:rFonts w:ascii="微软雅黑" w:hAnsi="微软雅黑" w:cs="微软雅黑"/>
                <w:color w:val="C7EDCC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  <w:lang w:val="en-US"/>
              </w:rPr>
              <w:t>长度</w:t>
            </w:r>
          </w:p>
        </w:tc>
        <w:tc>
          <w:tcPr>
            <w:tcW w:w="851" w:type="dxa"/>
            <w:tcBorders>
              <w:top w:val="single" w:sz="4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30849B"/>
            <w:vAlign w:val="center"/>
            <w:hideMark/>
          </w:tcPr>
          <w:p w:rsidR="005C3D25" w:rsidRDefault="005C3D25">
            <w:pPr>
              <w:jc w:val="center"/>
              <w:rPr>
                <w:rFonts w:ascii="微软雅黑" w:hAnsi="微软雅黑" w:cs="微软雅黑"/>
                <w:color w:val="C7EDCC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  <w:lang w:val="en-US"/>
              </w:rPr>
              <w:t>必填</w:t>
            </w:r>
          </w:p>
        </w:tc>
        <w:tc>
          <w:tcPr>
            <w:tcW w:w="3260" w:type="dxa"/>
            <w:tcBorders>
              <w:top w:val="single" w:sz="4" w:space="0" w:color="4AACC5"/>
              <w:left w:val="single" w:sz="6" w:space="0" w:color="4AACC5"/>
              <w:bottom w:val="single" w:sz="6" w:space="0" w:color="4AACC5"/>
              <w:right w:val="single" w:sz="4" w:space="0" w:color="4AACC5"/>
            </w:tcBorders>
            <w:shd w:val="clear" w:color="auto" w:fill="30849B"/>
            <w:vAlign w:val="center"/>
            <w:hideMark/>
          </w:tcPr>
          <w:p w:rsidR="005C3D25" w:rsidRDefault="005C3D25">
            <w:pPr>
              <w:jc w:val="center"/>
              <w:rPr>
                <w:rFonts w:ascii="微软雅黑" w:hAnsi="微软雅黑" w:cs="微软雅黑"/>
                <w:color w:val="C7EDCC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  <w:lang w:val="en-US"/>
              </w:rPr>
              <w:t>参数说明</w:t>
            </w: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</w:rPr>
              <w:t>/</w:t>
            </w: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  <w:lang w:val="en-US"/>
              </w:rPr>
              <w:t>示例</w:t>
            </w:r>
          </w:p>
        </w:tc>
      </w:tr>
      <w:tr w:rsidR="005C3D25" w:rsidTr="005C3D25">
        <w:tc>
          <w:tcPr>
            <w:tcW w:w="8897" w:type="dxa"/>
            <w:gridSpan w:val="5"/>
            <w:tcBorders>
              <w:top w:val="single" w:sz="6" w:space="0" w:color="4AACC5"/>
              <w:left w:val="single" w:sz="4" w:space="0" w:color="4AACC5"/>
              <w:bottom w:val="single" w:sz="6" w:space="0" w:color="4AACC5"/>
              <w:right w:val="single" w:sz="4" w:space="0" w:color="4AACC5"/>
            </w:tcBorders>
            <w:shd w:val="clear" w:color="auto" w:fill="FFFFFF" w:themeFill="background1"/>
            <w:hideMark/>
          </w:tcPr>
          <w:p w:rsidR="005C3D25" w:rsidRDefault="005C3D25">
            <w:pPr>
              <w:rPr>
                <w:rFonts w:ascii="微软雅黑" w:hAnsi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val="en-US" w:eastAsia="zh-CN"/>
              </w:rPr>
              <w:t>参见</w:t>
            </w:r>
            <w:hyperlink r:id="rId37" w:anchor="_公共响应BODY属性" w:history="1">
              <w:r>
                <w:rPr>
                  <w:rStyle w:val="af2"/>
                  <w:rFonts w:ascii="微软雅黑" w:hAnsi="微软雅黑" w:cs="微软雅黑" w:hint="eastAsia"/>
                  <w:sz w:val="18"/>
                  <w:szCs w:val="18"/>
                  <w:lang w:val="en-US" w:eastAsia="zh-CN"/>
                </w:rPr>
                <w:t>公共响应BODY属性</w:t>
              </w:r>
            </w:hyperlink>
          </w:p>
        </w:tc>
      </w:tr>
      <w:tr w:rsidR="005C3D25" w:rsidTr="005C3D25">
        <w:tc>
          <w:tcPr>
            <w:tcW w:w="1668" w:type="dxa"/>
            <w:tcBorders>
              <w:top w:val="single" w:sz="6" w:space="0" w:color="4AACC5"/>
              <w:left w:val="single" w:sz="4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hideMark/>
          </w:tcPr>
          <w:p w:rsidR="005C3D25" w:rsidRDefault="005C3D25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pageNo</w:t>
            </w:r>
          </w:p>
        </w:tc>
        <w:tc>
          <w:tcPr>
            <w:tcW w:w="1701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hideMark/>
          </w:tcPr>
          <w:p w:rsidR="005C3D25" w:rsidRDefault="005C3D25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查询页号</w:t>
            </w:r>
          </w:p>
        </w:tc>
        <w:tc>
          <w:tcPr>
            <w:tcW w:w="1417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hideMark/>
          </w:tcPr>
          <w:p w:rsidR="005C3D25" w:rsidRDefault="005C3D25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N4</w:t>
            </w:r>
          </w:p>
        </w:tc>
        <w:tc>
          <w:tcPr>
            <w:tcW w:w="851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hideMark/>
          </w:tcPr>
          <w:p w:rsidR="005C3D25" w:rsidRDefault="005C3D25">
            <w:pPr>
              <w:rPr>
                <w:rFonts w:ascii="微软雅黑" w:hAnsi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val="en-US" w:eastAsia="zh-CN"/>
              </w:rPr>
              <w:t>M</w:t>
            </w:r>
          </w:p>
        </w:tc>
        <w:tc>
          <w:tcPr>
            <w:tcW w:w="3260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4" w:space="0" w:color="4AACC5"/>
            </w:tcBorders>
            <w:shd w:val="clear" w:color="auto" w:fill="FFFFFF" w:themeFill="background1"/>
            <w:hideMark/>
          </w:tcPr>
          <w:p w:rsidR="005C3D25" w:rsidRDefault="005C3D25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同请求页号</w:t>
            </w:r>
          </w:p>
        </w:tc>
      </w:tr>
      <w:tr w:rsidR="005C3D25" w:rsidTr="005C3D25">
        <w:tc>
          <w:tcPr>
            <w:tcW w:w="1668" w:type="dxa"/>
            <w:tcBorders>
              <w:top w:val="single" w:sz="6" w:space="0" w:color="4AACC5"/>
              <w:left w:val="single" w:sz="4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hideMark/>
          </w:tcPr>
          <w:p w:rsidR="005C3D25" w:rsidRDefault="005C3D25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pageSize</w:t>
            </w:r>
          </w:p>
        </w:tc>
        <w:tc>
          <w:tcPr>
            <w:tcW w:w="1701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hideMark/>
          </w:tcPr>
          <w:p w:rsidR="005C3D25" w:rsidRDefault="005C3D25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查询每页大小</w:t>
            </w:r>
          </w:p>
        </w:tc>
        <w:tc>
          <w:tcPr>
            <w:tcW w:w="1417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hideMark/>
          </w:tcPr>
          <w:p w:rsidR="005C3D25" w:rsidRDefault="005C3D25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N4</w:t>
            </w:r>
          </w:p>
        </w:tc>
        <w:tc>
          <w:tcPr>
            <w:tcW w:w="851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hideMark/>
          </w:tcPr>
          <w:p w:rsidR="005C3D25" w:rsidRDefault="005C3D25">
            <w:pPr>
              <w:rPr>
                <w:rFonts w:ascii="微软雅黑" w:hAnsi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val="en-US" w:eastAsia="zh-CN"/>
              </w:rPr>
              <w:t>M</w:t>
            </w:r>
          </w:p>
        </w:tc>
        <w:tc>
          <w:tcPr>
            <w:tcW w:w="3260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4" w:space="0" w:color="4AACC5"/>
            </w:tcBorders>
            <w:shd w:val="clear" w:color="auto" w:fill="FFFFFF" w:themeFill="background1"/>
            <w:hideMark/>
          </w:tcPr>
          <w:p w:rsidR="005C3D25" w:rsidRDefault="005C3D25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同请求每页大小</w:t>
            </w:r>
          </w:p>
        </w:tc>
      </w:tr>
      <w:tr w:rsidR="005C3D25" w:rsidTr="005C3D25">
        <w:tc>
          <w:tcPr>
            <w:tcW w:w="1668" w:type="dxa"/>
            <w:tcBorders>
              <w:top w:val="single" w:sz="6" w:space="0" w:color="4AACC5"/>
              <w:left w:val="single" w:sz="4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hideMark/>
          </w:tcPr>
          <w:p w:rsidR="005C3D25" w:rsidRDefault="005C3D25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recordCount</w:t>
            </w:r>
          </w:p>
        </w:tc>
        <w:tc>
          <w:tcPr>
            <w:tcW w:w="1701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hideMark/>
          </w:tcPr>
          <w:p w:rsidR="005C3D25" w:rsidRDefault="005C3D25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记录数</w:t>
            </w:r>
          </w:p>
        </w:tc>
        <w:tc>
          <w:tcPr>
            <w:tcW w:w="1417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hideMark/>
          </w:tcPr>
          <w:p w:rsidR="005C3D25" w:rsidRDefault="005C3D25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N4</w:t>
            </w:r>
          </w:p>
        </w:tc>
        <w:tc>
          <w:tcPr>
            <w:tcW w:w="851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hideMark/>
          </w:tcPr>
          <w:p w:rsidR="005C3D25" w:rsidRDefault="005C3D25">
            <w:pPr>
              <w:rPr>
                <w:rFonts w:ascii="微软雅黑" w:hAnsi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val="en-US" w:eastAsia="zh-CN"/>
              </w:rPr>
              <w:t>M</w:t>
            </w:r>
          </w:p>
        </w:tc>
        <w:tc>
          <w:tcPr>
            <w:tcW w:w="3260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4" w:space="0" w:color="4AACC5"/>
            </w:tcBorders>
            <w:shd w:val="clear" w:color="auto" w:fill="FFFFFF" w:themeFill="background1"/>
          </w:tcPr>
          <w:p w:rsidR="005C3D25" w:rsidRDefault="005C3D25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</w:p>
        </w:tc>
      </w:tr>
      <w:tr w:rsidR="005C3D25" w:rsidRPr="005C3D25" w:rsidTr="005C3D25">
        <w:tc>
          <w:tcPr>
            <w:tcW w:w="1668" w:type="dxa"/>
            <w:tcBorders>
              <w:top w:val="single" w:sz="6" w:space="0" w:color="4AACC5"/>
              <w:left w:val="single" w:sz="4" w:space="0" w:color="4AACC5"/>
              <w:bottom w:val="single" w:sz="4" w:space="0" w:color="4AACC5"/>
              <w:right w:val="single" w:sz="6" w:space="0" w:color="4AACC5"/>
            </w:tcBorders>
            <w:shd w:val="clear" w:color="auto" w:fill="FFFFFF" w:themeFill="background1"/>
            <w:hideMark/>
          </w:tcPr>
          <w:p w:rsidR="005C3D25" w:rsidRPr="005C3D25" w:rsidRDefault="00184E06" w:rsidP="00184E06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balanceItem</w:t>
            </w:r>
            <w:r w:rsidR="005C3D25" w:rsidRPr="005C3D25"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List</w:t>
            </w:r>
          </w:p>
        </w:tc>
        <w:tc>
          <w:tcPr>
            <w:tcW w:w="1701" w:type="dxa"/>
            <w:tcBorders>
              <w:top w:val="single" w:sz="6" w:space="0" w:color="4AACC5"/>
              <w:left w:val="single" w:sz="6" w:space="0" w:color="4AACC5"/>
              <w:bottom w:val="single" w:sz="4" w:space="0" w:color="4AACC5"/>
              <w:right w:val="single" w:sz="6" w:space="0" w:color="4AACC5"/>
            </w:tcBorders>
            <w:shd w:val="clear" w:color="auto" w:fill="FFFFFF" w:themeFill="background1"/>
            <w:hideMark/>
          </w:tcPr>
          <w:p w:rsidR="005C3D25" w:rsidRPr="005C3D25" w:rsidRDefault="005C3D25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5C3D25"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余额明细列表</w:t>
            </w:r>
          </w:p>
        </w:tc>
        <w:tc>
          <w:tcPr>
            <w:tcW w:w="1417" w:type="dxa"/>
            <w:tcBorders>
              <w:top w:val="single" w:sz="6" w:space="0" w:color="4AACC5"/>
              <w:left w:val="single" w:sz="6" w:space="0" w:color="4AACC5"/>
              <w:bottom w:val="single" w:sz="4" w:space="0" w:color="4AACC5"/>
              <w:right w:val="single" w:sz="6" w:space="0" w:color="4AACC5"/>
            </w:tcBorders>
            <w:shd w:val="clear" w:color="auto" w:fill="FFFFFF" w:themeFill="background1"/>
            <w:hideMark/>
          </w:tcPr>
          <w:p w:rsidR="005C3D25" w:rsidRPr="005C3D25" w:rsidRDefault="00184E06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bookmarkStart w:id="207" w:name="OLE_LINK150"/>
            <w:bookmarkStart w:id="208" w:name="OLE_LINK151"/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AccountBalanceItem</w:t>
            </w:r>
            <w:bookmarkEnd w:id="207"/>
            <w:bookmarkEnd w:id="208"/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[ ]</w:t>
            </w:r>
          </w:p>
        </w:tc>
        <w:tc>
          <w:tcPr>
            <w:tcW w:w="851" w:type="dxa"/>
            <w:tcBorders>
              <w:top w:val="single" w:sz="6" w:space="0" w:color="4AACC5"/>
              <w:left w:val="single" w:sz="6" w:space="0" w:color="4AACC5"/>
              <w:bottom w:val="single" w:sz="4" w:space="0" w:color="4AACC5"/>
              <w:right w:val="single" w:sz="6" w:space="0" w:color="4AACC5"/>
            </w:tcBorders>
            <w:shd w:val="clear" w:color="auto" w:fill="FFFFFF" w:themeFill="background1"/>
          </w:tcPr>
          <w:p w:rsidR="005C3D25" w:rsidRPr="005C3D25" w:rsidRDefault="00230B6C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O</w:t>
            </w:r>
          </w:p>
        </w:tc>
        <w:tc>
          <w:tcPr>
            <w:tcW w:w="3260" w:type="dxa"/>
            <w:tcBorders>
              <w:top w:val="single" w:sz="6" w:space="0" w:color="4AACC5"/>
              <w:left w:val="single" w:sz="6" w:space="0" w:color="4AACC5"/>
              <w:bottom w:val="single" w:sz="4" w:space="0" w:color="4AACC5"/>
              <w:right w:val="single" w:sz="4" w:space="0" w:color="4AACC5"/>
            </w:tcBorders>
            <w:shd w:val="clear" w:color="auto" w:fill="FFFFFF" w:themeFill="background1"/>
          </w:tcPr>
          <w:p w:rsidR="005C3D25" w:rsidRDefault="00061F05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宋体" w:hint="eastAsia"/>
                <w:sz w:val="18"/>
                <w:szCs w:val="18"/>
                <w:lang w:eastAsia="zh-CN"/>
              </w:rPr>
              <w:t>参见数据元AccountBalanceItem定义</w:t>
            </w:r>
          </w:p>
        </w:tc>
      </w:tr>
    </w:tbl>
    <w:p w:rsidR="005C3D25" w:rsidRDefault="005C3D25" w:rsidP="005C3D25">
      <w:pPr>
        <w:rPr>
          <w:lang w:eastAsia="zh-CN"/>
        </w:rPr>
      </w:pPr>
    </w:p>
    <w:p w:rsidR="005C3D25" w:rsidRDefault="005C3D25" w:rsidP="005C3D25">
      <w:pPr>
        <w:rPr>
          <w:lang w:eastAsia="zh-CN"/>
        </w:rPr>
      </w:pPr>
    </w:p>
    <w:p w:rsidR="005C3D25" w:rsidRDefault="005C3D25" w:rsidP="005C3D25">
      <w:pPr>
        <w:pStyle w:val="4"/>
        <w:numPr>
          <w:ilvl w:val="3"/>
          <w:numId w:val="21"/>
        </w:numPr>
        <w:tabs>
          <w:tab w:val="num" w:pos="864"/>
        </w:tabs>
        <w:ind w:left="864" w:hanging="864"/>
      </w:pPr>
      <w:r>
        <w:rPr>
          <w:rFonts w:hint="eastAsia"/>
          <w:lang w:eastAsia="zh-CN"/>
        </w:rPr>
        <w:t>响应</w:t>
      </w:r>
      <w:r>
        <w:rPr>
          <w:rFonts w:hint="eastAsia"/>
          <w:lang w:val="en-US"/>
        </w:rPr>
        <w:t>码</w:t>
      </w:r>
    </w:p>
    <w:tbl>
      <w:tblPr>
        <w:tblW w:w="6060" w:type="dxa"/>
        <w:tblBorders>
          <w:top w:val="single" w:sz="4" w:space="0" w:color="4AACC5"/>
          <w:left w:val="single" w:sz="4" w:space="0" w:color="4AACC5"/>
          <w:bottom w:val="single" w:sz="4" w:space="0" w:color="4AACC5"/>
          <w:right w:val="single" w:sz="4" w:space="0" w:color="4AACC5"/>
          <w:insideH w:val="single" w:sz="6" w:space="0" w:color="4AACC5"/>
          <w:insideV w:val="single" w:sz="6" w:space="0" w:color="4AACC5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4959"/>
      </w:tblGrid>
      <w:tr w:rsidR="005C3D25" w:rsidTr="005C3D25">
        <w:tc>
          <w:tcPr>
            <w:tcW w:w="1101" w:type="dxa"/>
            <w:tcBorders>
              <w:top w:val="single" w:sz="4" w:space="0" w:color="4AACC5"/>
              <w:left w:val="single" w:sz="4" w:space="0" w:color="4AACC5"/>
              <w:bottom w:val="single" w:sz="6" w:space="0" w:color="4AACC5"/>
              <w:right w:val="single" w:sz="6" w:space="0" w:color="4AACC5"/>
            </w:tcBorders>
            <w:shd w:val="clear" w:color="auto" w:fill="30849B"/>
            <w:vAlign w:val="center"/>
            <w:hideMark/>
          </w:tcPr>
          <w:p w:rsidR="005C3D25" w:rsidRDefault="005C3D25">
            <w:pPr>
              <w:rPr>
                <w:rFonts w:ascii="微软雅黑" w:hAnsi="微软雅黑" w:cs="微软雅黑"/>
                <w:color w:val="C7EDCC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  <w:lang w:eastAsia="zh-CN"/>
              </w:rPr>
              <w:t>响应码</w:t>
            </w:r>
          </w:p>
        </w:tc>
        <w:tc>
          <w:tcPr>
            <w:tcW w:w="4961" w:type="dxa"/>
            <w:tcBorders>
              <w:top w:val="single" w:sz="4" w:space="0" w:color="4AACC5"/>
              <w:left w:val="single" w:sz="6" w:space="0" w:color="4AACC5"/>
              <w:bottom w:val="single" w:sz="6" w:space="0" w:color="4AACC5"/>
              <w:right w:val="single" w:sz="4" w:space="0" w:color="4AACC5"/>
            </w:tcBorders>
            <w:shd w:val="clear" w:color="auto" w:fill="30849B"/>
            <w:vAlign w:val="center"/>
            <w:hideMark/>
          </w:tcPr>
          <w:p w:rsidR="005C3D25" w:rsidRDefault="005C3D25">
            <w:pPr>
              <w:jc w:val="center"/>
              <w:rPr>
                <w:rFonts w:ascii="微软雅黑" w:hAnsi="微软雅黑" w:cs="微软雅黑"/>
                <w:color w:val="C7EDCC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  <w:lang w:val="en-US"/>
              </w:rPr>
              <w:t>定义</w:t>
            </w:r>
          </w:p>
        </w:tc>
      </w:tr>
      <w:tr w:rsidR="005C3D25" w:rsidTr="005C3D25">
        <w:tc>
          <w:tcPr>
            <w:tcW w:w="1101" w:type="dxa"/>
            <w:tcBorders>
              <w:top w:val="single" w:sz="6" w:space="0" w:color="4AACC5"/>
              <w:left w:val="single" w:sz="4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hideMark/>
          </w:tcPr>
          <w:p w:rsidR="005C3D25" w:rsidRDefault="005C3D25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0000</w:t>
            </w:r>
          </w:p>
        </w:tc>
        <w:tc>
          <w:tcPr>
            <w:tcW w:w="4961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4" w:space="0" w:color="4AACC5"/>
            </w:tcBorders>
            <w:shd w:val="clear" w:color="auto" w:fill="FFFFFF" w:themeFill="background1"/>
            <w:hideMark/>
          </w:tcPr>
          <w:p w:rsidR="005C3D25" w:rsidRDefault="005C3D25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请求成功</w:t>
            </w:r>
          </w:p>
        </w:tc>
      </w:tr>
    </w:tbl>
    <w:p w:rsidR="005C3D25" w:rsidRDefault="005C3D25" w:rsidP="005C3D25">
      <w:pPr>
        <w:rPr>
          <w:lang w:eastAsia="zh-CN"/>
        </w:rPr>
      </w:pPr>
    </w:p>
    <w:p w:rsidR="00BB58A7" w:rsidRDefault="00BB58A7" w:rsidP="00BB58A7">
      <w:pPr>
        <w:pStyle w:val="2"/>
        <w:rPr>
          <w:lang w:eastAsia="zh-CN"/>
        </w:rPr>
      </w:pPr>
      <w:bookmarkStart w:id="209" w:name="_Toc513053769"/>
      <w:bookmarkStart w:id="210" w:name="OLE_LINK66"/>
      <w:bookmarkStart w:id="211" w:name="OLE_LINK67"/>
      <w:r>
        <w:rPr>
          <w:rFonts w:hint="eastAsia"/>
          <w:lang w:eastAsia="zh-CN"/>
        </w:rPr>
        <w:t>交易</w:t>
      </w:r>
      <w:bookmarkEnd w:id="209"/>
    </w:p>
    <w:p w:rsidR="006D3F22" w:rsidRPr="00716977" w:rsidRDefault="006D3F22" w:rsidP="006E0C65">
      <w:pPr>
        <w:pStyle w:val="30"/>
        <w:rPr>
          <w:lang w:eastAsia="zh-CN"/>
        </w:rPr>
      </w:pPr>
      <w:bookmarkStart w:id="212" w:name="_Toc488327264"/>
      <w:bookmarkStart w:id="213" w:name="_Toc513053770"/>
      <w:bookmarkEnd w:id="210"/>
      <w:bookmarkEnd w:id="211"/>
      <w:r>
        <w:rPr>
          <w:rFonts w:hint="eastAsia"/>
          <w:lang w:eastAsia="zh-CN"/>
        </w:rPr>
        <w:t>提现</w:t>
      </w:r>
      <w:bookmarkEnd w:id="212"/>
      <w:bookmarkEnd w:id="213"/>
    </w:p>
    <w:p w:rsidR="007D778C" w:rsidRDefault="007D778C" w:rsidP="007D778C">
      <w:pPr>
        <w:adjustRightInd w:val="0"/>
        <w:snapToGrid w:val="0"/>
        <w:rPr>
          <w:lang w:eastAsia="zh-CN"/>
        </w:rPr>
      </w:pPr>
      <w:bookmarkStart w:id="214" w:name="OLE_LINK60"/>
      <w:bookmarkStart w:id="215" w:name="OLE_LINK61"/>
      <w:r>
        <w:rPr>
          <w:rFonts w:hint="eastAsia"/>
          <w:lang w:eastAsia="zh-CN"/>
        </w:rPr>
        <w:t>会员申请从人民币账户提现到银行卡，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此接口返回成功表示提现申请受理</w:t>
      </w:r>
      <w:r w:rsidR="00763736">
        <w:rPr>
          <w:rFonts w:hint="eastAsia"/>
          <w:lang w:eastAsia="zh-CN"/>
        </w:rPr>
        <w:t>成功。</w:t>
      </w:r>
    </w:p>
    <w:tbl>
      <w:tblPr>
        <w:tblW w:w="88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7227"/>
      </w:tblGrid>
      <w:tr w:rsidR="007D778C" w:rsidTr="009A09A4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0849B"/>
            <w:hideMark/>
          </w:tcPr>
          <w:p w:rsidR="007D778C" w:rsidRDefault="007D778C" w:rsidP="009A09A4">
            <w:pPr>
              <w:adjustRightInd w:val="0"/>
              <w:snapToGrid w:val="0"/>
              <w:rPr>
                <w:rFonts w:ascii="微软雅黑" w:hAnsi="微软雅黑" w:cs="微软雅黑"/>
                <w:b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  <w:lang w:eastAsia="zh-CN"/>
              </w:rPr>
              <w:t>接口URL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778C" w:rsidRDefault="007D778C" w:rsidP="007D778C">
            <w:pPr>
              <w:adjustRightInd w:val="0"/>
              <w:snapToGrid w:val="0"/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/account/withdraw</w:t>
            </w:r>
          </w:p>
        </w:tc>
      </w:tr>
      <w:bookmarkEnd w:id="214"/>
      <w:bookmarkEnd w:id="215"/>
    </w:tbl>
    <w:p w:rsidR="007D778C" w:rsidRDefault="007D778C" w:rsidP="006D3F22">
      <w:pPr>
        <w:rPr>
          <w:rFonts w:ascii="微软雅黑" w:hAnsi="微软雅黑"/>
          <w:lang w:eastAsia="zh-CN"/>
        </w:rPr>
      </w:pPr>
    </w:p>
    <w:p w:rsidR="006D3F22" w:rsidRDefault="006D3F22" w:rsidP="006D3F22">
      <w:pPr>
        <w:pStyle w:val="4"/>
        <w:tabs>
          <w:tab w:val="clear" w:pos="1148"/>
          <w:tab w:val="num" w:pos="864"/>
        </w:tabs>
        <w:ind w:left="864" w:hanging="864"/>
        <w:rPr>
          <w:szCs w:val="28"/>
          <w:lang w:eastAsia="zh-CN"/>
        </w:rPr>
      </w:pPr>
      <w:r>
        <w:rPr>
          <w:rFonts w:hint="eastAsia"/>
        </w:rPr>
        <w:t>请求</w:t>
      </w:r>
      <w:r>
        <w:rPr>
          <w:rFonts w:hint="eastAsia"/>
          <w:lang w:val="en-US" w:eastAsia="zh-CN"/>
        </w:rPr>
        <w:t>消息</w:t>
      </w:r>
    </w:p>
    <w:tbl>
      <w:tblPr>
        <w:tblW w:w="8897" w:type="dxa"/>
        <w:tblBorders>
          <w:top w:val="single" w:sz="4" w:space="0" w:color="4AACC5"/>
          <w:left w:val="single" w:sz="4" w:space="0" w:color="4AACC5"/>
          <w:bottom w:val="single" w:sz="4" w:space="0" w:color="4AACC5"/>
          <w:right w:val="single" w:sz="4" w:space="0" w:color="4AACC5"/>
          <w:insideH w:val="single" w:sz="6" w:space="0" w:color="4AACC5"/>
          <w:insideV w:val="single" w:sz="6" w:space="0" w:color="4AACC5"/>
        </w:tblBorders>
        <w:tblLayout w:type="fixed"/>
        <w:tblLook w:val="04A0" w:firstRow="1" w:lastRow="0" w:firstColumn="1" w:lastColumn="0" w:noHBand="0" w:noVBand="1"/>
      </w:tblPr>
      <w:tblGrid>
        <w:gridCol w:w="1667"/>
        <w:gridCol w:w="1702"/>
        <w:gridCol w:w="992"/>
        <w:gridCol w:w="559"/>
        <w:gridCol w:w="8"/>
        <w:gridCol w:w="3969"/>
      </w:tblGrid>
      <w:tr w:rsidR="006D3F22" w:rsidTr="00724BAD">
        <w:tc>
          <w:tcPr>
            <w:tcW w:w="1667" w:type="dxa"/>
            <w:tcBorders>
              <w:top w:val="single" w:sz="4" w:space="0" w:color="4AACC5"/>
              <w:bottom w:val="single" w:sz="6" w:space="0" w:color="4AACC5"/>
            </w:tcBorders>
            <w:shd w:val="clear" w:color="auto" w:fill="30849B"/>
            <w:vAlign w:val="center"/>
          </w:tcPr>
          <w:p w:rsidR="006D3F22" w:rsidRDefault="006D3F22" w:rsidP="00A927EC">
            <w:pPr>
              <w:rPr>
                <w:rFonts w:ascii="微软雅黑" w:hAnsi="微软雅黑" w:cs="微软雅黑"/>
                <w:color w:val="C7EDCC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  <w:lang w:eastAsia="zh-CN"/>
              </w:rPr>
              <w:t>属性</w:t>
            </w:r>
          </w:p>
        </w:tc>
        <w:tc>
          <w:tcPr>
            <w:tcW w:w="1702" w:type="dxa"/>
            <w:tcBorders>
              <w:top w:val="single" w:sz="4" w:space="0" w:color="4AACC5"/>
              <w:bottom w:val="single" w:sz="6" w:space="0" w:color="4AACC5"/>
            </w:tcBorders>
            <w:shd w:val="clear" w:color="auto" w:fill="30849B"/>
            <w:vAlign w:val="center"/>
          </w:tcPr>
          <w:p w:rsidR="006D3F22" w:rsidRDefault="006D3F22" w:rsidP="00A927EC">
            <w:pPr>
              <w:jc w:val="center"/>
              <w:rPr>
                <w:rFonts w:ascii="微软雅黑" w:hAnsi="微软雅黑" w:cs="微软雅黑"/>
                <w:color w:val="C7EDCC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</w:rPr>
              <w:t>定义</w:t>
            </w:r>
          </w:p>
        </w:tc>
        <w:tc>
          <w:tcPr>
            <w:tcW w:w="992" w:type="dxa"/>
            <w:tcBorders>
              <w:top w:val="single" w:sz="4" w:space="0" w:color="4AACC5"/>
              <w:bottom w:val="single" w:sz="6" w:space="0" w:color="4AACC5"/>
            </w:tcBorders>
            <w:shd w:val="clear" w:color="auto" w:fill="30849B"/>
            <w:vAlign w:val="center"/>
          </w:tcPr>
          <w:p w:rsidR="006D3F22" w:rsidRDefault="006D3F22" w:rsidP="00A927EC">
            <w:pPr>
              <w:jc w:val="center"/>
              <w:rPr>
                <w:rFonts w:ascii="微软雅黑" w:hAnsi="微软雅黑" w:cs="微软雅黑"/>
                <w:b/>
                <w:color w:val="C7EDCC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</w:rPr>
              <w:t>类型</w:t>
            </w:r>
          </w:p>
          <w:p w:rsidR="006D3F22" w:rsidRDefault="006D3F22" w:rsidP="00A927EC">
            <w:pPr>
              <w:jc w:val="center"/>
              <w:rPr>
                <w:rFonts w:ascii="微软雅黑" w:hAnsi="微软雅黑" w:cs="微软雅黑"/>
                <w:color w:val="C7EDCC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</w:rPr>
              <w:lastRenderedPageBreak/>
              <w:t>长度</w:t>
            </w:r>
          </w:p>
        </w:tc>
        <w:tc>
          <w:tcPr>
            <w:tcW w:w="567" w:type="dxa"/>
            <w:gridSpan w:val="2"/>
            <w:tcBorders>
              <w:top w:val="single" w:sz="4" w:space="0" w:color="4AACC5"/>
              <w:bottom w:val="single" w:sz="6" w:space="0" w:color="4AACC5"/>
            </w:tcBorders>
            <w:shd w:val="clear" w:color="auto" w:fill="30849B"/>
            <w:vAlign w:val="center"/>
          </w:tcPr>
          <w:p w:rsidR="006D3F22" w:rsidRDefault="006D3F22" w:rsidP="00A927EC">
            <w:pPr>
              <w:jc w:val="center"/>
              <w:rPr>
                <w:rFonts w:ascii="微软雅黑" w:hAnsi="微软雅黑" w:cs="微软雅黑"/>
                <w:color w:val="C7EDCC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</w:rPr>
              <w:lastRenderedPageBreak/>
              <w:t>必</w:t>
            </w: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</w:rPr>
              <w:lastRenderedPageBreak/>
              <w:t>填</w:t>
            </w:r>
          </w:p>
        </w:tc>
        <w:tc>
          <w:tcPr>
            <w:tcW w:w="3969" w:type="dxa"/>
            <w:tcBorders>
              <w:top w:val="single" w:sz="4" w:space="0" w:color="4AACC5"/>
              <w:bottom w:val="single" w:sz="6" w:space="0" w:color="4AACC5"/>
            </w:tcBorders>
            <w:shd w:val="clear" w:color="auto" w:fill="30849B"/>
            <w:vAlign w:val="center"/>
          </w:tcPr>
          <w:p w:rsidR="006D3F22" w:rsidRDefault="006D3F22" w:rsidP="00A927EC">
            <w:pPr>
              <w:jc w:val="center"/>
              <w:rPr>
                <w:rFonts w:ascii="微软雅黑" w:hAnsi="微软雅黑" w:cs="微软雅黑"/>
                <w:color w:val="C7EDCC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</w:rPr>
              <w:lastRenderedPageBreak/>
              <w:t>参数说明/示例</w:t>
            </w:r>
          </w:p>
        </w:tc>
      </w:tr>
      <w:tr w:rsidR="00D750D7" w:rsidTr="00724BAD">
        <w:tc>
          <w:tcPr>
            <w:tcW w:w="1667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D750D7" w:rsidRPr="0092603B" w:rsidRDefault="00D750D7" w:rsidP="00E60CA9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functionCode</w:t>
            </w:r>
          </w:p>
        </w:tc>
        <w:tc>
          <w:tcPr>
            <w:tcW w:w="1702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D750D7" w:rsidRPr="0092603B" w:rsidRDefault="00D750D7" w:rsidP="00E60CA9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交易功能</w:t>
            </w:r>
          </w:p>
        </w:tc>
        <w:tc>
          <w:tcPr>
            <w:tcW w:w="992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D750D7" w:rsidRDefault="00D750D7" w:rsidP="00E60CA9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A2</w:t>
            </w:r>
          </w:p>
        </w:tc>
        <w:tc>
          <w:tcPr>
            <w:tcW w:w="559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D750D7" w:rsidRDefault="00D750D7" w:rsidP="00E60CA9">
            <w:pPr>
              <w:rPr>
                <w:rFonts w:ascii="微软雅黑" w:hAnsi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val="en-US" w:eastAsia="zh-CN"/>
              </w:rPr>
              <w:t>M</w:t>
            </w:r>
          </w:p>
        </w:tc>
        <w:tc>
          <w:tcPr>
            <w:tcW w:w="3977" w:type="dxa"/>
            <w:gridSpan w:val="2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D750D7" w:rsidRPr="0092603B" w:rsidRDefault="00D750D7" w:rsidP="00E60CA9">
            <w:pPr>
              <w:rPr>
                <w:rFonts w:ascii="微软雅黑" w:hAnsi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val="en-US" w:eastAsia="zh-CN"/>
              </w:rPr>
              <w:t>值：15</w:t>
            </w:r>
          </w:p>
        </w:tc>
      </w:tr>
      <w:tr w:rsidR="006D3F22" w:rsidTr="00724BAD">
        <w:tc>
          <w:tcPr>
            <w:tcW w:w="1667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6D3F22" w:rsidRPr="009E6C02" w:rsidRDefault="006D3F22" w:rsidP="00A927EC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92603B">
              <w:rPr>
                <w:rFonts w:ascii="微软雅黑" w:hAnsi="微软雅黑" w:cs="微软雅黑"/>
                <w:sz w:val="18"/>
                <w:szCs w:val="18"/>
                <w:lang w:eastAsia="zh-CN"/>
              </w:rPr>
              <w:t>outTradeNo</w:t>
            </w:r>
          </w:p>
        </w:tc>
        <w:tc>
          <w:tcPr>
            <w:tcW w:w="1702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6D3F22" w:rsidRPr="009E6C02" w:rsidRDefault="006D3F22" w:rsidP="00A927EC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92603B"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外部订单号</w:t>
            </w:r>
          </w:p>
        </w:tc>
        <w:tc>
          <w:tcPr>
            <w:tcW w:w="992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6D3F22" w:rsidRPr="009E6C02" w:rsidRDefault="004B65CF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E62E97">
              <w:rPr>
                <w:rFonts w:ascii="微软雅黑" w:hAnsi="微软雅黑" w:cs="宋体" w:hint="eastAsia"/>
                <w:color w:val="000000"/>
                <w:sz w:val="18"/>
                <w:szCs w:val="18"/>
              </w:rPr>
              <w:t>AN</w:t>
            </w:r>
            <w:r w:rsidRPr="00E62E97">
              <w:rPr>
                <w:rFonts w:ascii="微软雅黑" w:hAnsi="微软雅黑" w:cs="宋体"/>
                <w:color w:val="000000"/>
                <w:sz w:val="18"/>
                <w:szCs w:val="18"/>
              </w:rPr>
              <w:t>32</w:t>
            </w:r>
          </w:p>
        </w:tc>
        <w:tc>
          <w:tcPr>
            <w:tcW w:w="559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6D3F22" w:rsidRPr="009E6C02" w:rsidRDefault="006D3F22" w:rsidP="00A927EC">
            <w:pPr>
              <w:rPr>
                <w:rFonts w:ascii="微软雅黑" w:hAnsi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val="en-US" w:eastAsia="zh-CN"/>
              </w:rPr>
              <w:t>M</w:t>
            </w:r>
          </w:p>
        </w:tc>
        <w:tc>
          <w:tcPr>
            <w:tcW w:w="3977" w:type="dxa"/>
            <w:gridSpan w:val="2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6D3F22" w:rsidRPr="00A936DB" w:rsidRDefault="006D3F22" w:rsidP="00A927EC">
            <w:pPr>
              <w:rPr>
                <w:rFonts w:ascii="微软雅黑" w:hAnsi="微软雅黑" w:cs="微软雅黑"/>
                <w:sz w:val="18"/>
                <w:szCs w:val="18"/>
                <w:lang w:val="en-US" w:eastAsia="zh-CN"/>
              </w:rPr>
            </w:pPr>
            <w:r w:rsidRPr="0092603B">
              <w:rPr>
                <w:rFonts w:ascii="微软雅黑" w:hAnsi="微软雅黑" w:cs="微软雅黑" w:hint="eastAsia"/>
                <w:sz w:val="18"/>
                <w:szCs w:val="18"/>
                <w:lang w:val="en-US" w:eastAsia="zh-CN"/>
              </w:rPr>
              <w:t>接入方产生的唯一流水号</w:t>
            </w:r>
          </w:p>
        </w:tc>
      </w:tr>
      <w:tr w:rsidR="005D69E2" w:rsidTr="00724BAD">
        <w:tc>
          <w:tcPr>
            <w:tcW w:w="1667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5D69E2" w:rsidRPr="000A20AA" w:rsidRDefault="005D69E2" w:rsidP="00A927EC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0443AB">
              <w:rPr>
                <w:rFonts w:ascii="微软雅黑" w:hAnsi="微软雅黑" w:cs="微软雅黑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702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5D69E2" w:rsidRPr="009E6C02" w:rsidRDefault="005D69E2" w:rsidP="00ED3E4C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平台</w:t>
            </w:r>
            <w:r>
              <w:rPr>
                <w:rFonts w:ascii="微软雅黑" w:hAnsi="微软雅黑" w:cs="微软雅黑"/>
                <w:sz w:val="18"/>
                <w:szCs w:val="18"/>
                <w:lang w:eastAsia="zh-CN"/>
              </w:rPr>
              <w:t>用户</w:t>
            </w: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992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5D69E2" w:rsidRPr="009E6C02" w:rsidRDefault="005D69E2" w:rsidP="00ED3E4C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AN</w:t>
            </w:r>
            <w:r>
              <w:rPr>
                <w:rFonts w:ascii="微软雅黑" w:hAnsi="微软雅黑" w:cs="微软雅黑"/>
                <w:sz w:val="18"/>
                <w:szCs w:val="18"/>
                <w:lang w:eastAsia="zh-CN"/>
              </w:rPr>
              <w:t>128</w:t>
            </w:r>
          </w:p>
        </w:tc>
        <w:tc>
          <w:tcPr>
            <w:tcW w:w="559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5D69E2" w:rsidRDefault="005D69E2" w:rsidP="00A927EC">
            <w:pPr>
              <w:rPr>
                <w:rFonts w:ascii="微软雅黑" w:hAnsi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val="en-US" w:eastAsia="zh-CN"/>
              </w:rPr>
              <w:t>M</w:t>
            </w:r>
          </w:p>
        </w:tc>
        <w:tc>
          <w:tcPr>
            <w:tcW w:w="3977" w:type="dxa"/>
            <w:gridSpan w:val="2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5D69E2" w:rsidRPr="00DC1DF2" w:rsidRDefault="005D69E2" w:rsidP="00E70DC0">
            <w:pPr>
              <w:rPr>
                <w:rFonts w:ascii="微软雅黑" w:hAnsi="微软雅黑" w:cs="微软雅黑"/>
                <w:sz w:val="16"/>
                <w:szCs w:val="18"/>
                <w:lang w:eastAsia="zh-CN"/>
              </w:rPr>
            </w:pPr>
          </w:p>
        </w:tc>
      </w:tr>
      <w:tr w:rsidR="006B21B2" w:rsidTr="008F1DCA">
        <w:tc>
          <w:tcPr>
            <w:tcW w:w="1667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6B21B2" w:rsidRPr="000443AB" w:rsidRDefault="006B21B2" w:rsidP="00A927EC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宋体" w:hint="eastAsia"/>
                <w:color w:val="000000"/>
                <w:sz w:val="18"/>
                <w:szCs w:val="18"/>
              </w:rPr>
              <w:t>merchantName</w:t>
            </w:r>
          </w:p>
        </w:tc>
        <w:tc>
          <w:tcPr>
            <w:tcW w:w="1702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6B21B2" w:rsidRDefault="006B21B2" w:rsidP="00724BAD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平台商户名称</w:t>
            </w:r>
          </w:p>
        </w:tc>
        <w:tc>
          <w:tcPr>
            <w:tcW w:w="992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6B21B2" w:rsidRDefault="006B21B2" w:rsidP="00724BAD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X120</w:t>
            </w:r>
          </w:p>
        </w:tc>
        <w:tc>
          <w:tcPr>
            <w:tcW w:w="559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6B21B2" w:rsidRDefault="006B21B2" w:rsidP="00724BAD">
            <w:pPr>
              <w:rPr>
                <w:rFonts w:ascii="微软雅黑" w:hAnsi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val="en-US" w:eastAsia="zh-CN"/>
              </w:rPr>
              <w:t>M</w:t>
            </w:r>
          </w:p>
        </w:tc>
        <w:tc>
          <w:tcPr>
            <w:tcW w:w="3977" w:type="dxa"/>
            <w:gridSpan w:val="2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6B21B2" w:rsidRPr="00DC1DF2" w:rsidDel="002349DA" w:rsidRDefault="006B21B2" w:rsidP="00E70DC0">
            <w:pPr>
              <w:ind w:leftChars="172" w:left="361"/>
              <w:rPr>
                <w:rFonts w:ascii="微软雅黑" w:hAnsi="微软雅黑" w:cs="微软雅黑"/>
                <w:sz w:val="16"/>
                <w:szCs w:val="18"/>
                <w:lang w:eastAsia="zh-CN"/>
              </w:rPr>
            </w:pPr>
          </w:p>
        </w:tc>
      </w:tr>
      <w:tr w:rsidR="006B21B2" w:rsidTr="00724BAD">
        <w:tc>
          <w:tcPr>
            <w:tcW w:w="1667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6B21B2" w:rsidRPr="000443AB" w:rsidRDefault="006B21B2" w:rsidP="00A927EC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06107D">
              <w:rPr>
                <w:rFonts w:ascii="微软雅黑" w:hAnsi="微软雅黑" w:cs="微软雅黑"/>
                <w:sz w:val="18"/>
                <w:szCs w:val="18"/>
                <w:lang w:eastAsia="zh-CN"/>
              </w:rPr>
              <w:t>amount</w:t>
            </w:r>
          </w:p>
        </w:tc>
        <w:tc>
          <w:tcPr>
            <w:tcW w:w="1702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6B21B2" w:rsidRPr="00FA4A29" w:rsidRDefault="006B21B2" w:rsidP="00A927EC">
            <w:pPr>
              <w:rPr>
                <w:rFonts w:ascii="微软雅黑" w:hAnsi="微软雅黑" w:cs="微软雅黑"/>
                <w:color w:val="000000" w:themeColor="text1"/>
                <w:sz w:val="18"/>
                <w:szCs w:val="18"/>
                <w:lang w:eastAsia="zh-CN"/>
              </w:rPr>
            </w:pPr>
            <w:bookmarkStart w:id="216" w:name="OLE_LINK28"/>
            <w:bookmarkStart w:id="217" w:name="OLE_LINK29"/>
            <w:r w:rsidRPr="00FA4A29">
              <w:rPr>
                <w:rFonts w:ascii="微软雅黑" w:hAnsi="微软雅黑" w:cs="微软雅黑" w:hint="eastAsia"/>
                <w:color w:val="000000" w:themeColor="text1"/>
                <w:sz w:val="18"/>
                <w:szCs w:val="18"/>
                <w:lang w:eastAsia="zh-CN"/>
              </w:rPr>
              <w:t>金</w:t>
            </w:r>
            <w:bookmarkEnd w:id="216"/>
            <w:bookmarkEnd w:id="217"/>
            <w:r w:rsidRPr="00FA4A29">
              <w:rPr>
                <w:rFonts w:ascii="微软雅黑" w:hAnsi="微软雅黑" w:cs="微软雅黑" w:hint="eastAsia"/>
                <w:color w:val="000000" w:themeColor="text1"/>
                <w:sz w:val="18"/>
                <w:szCs w:val="18"/>
                <w:lang w:eastAsia="zh-CN"/>
              </w:rPr>
              <w:t>额</w:t>
            </w:r>
          </w:p>
        </w:tc>
        <w:tc>
          <w:tcPr>
            <w:tcW w:w="992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6B21B2" w:rsidRPr="00FA4A29" w:rsidRDefault="006B21B2" w:rsidP="00A927EC">
            <w:pPr>
              <w:rPr>
                <w:rFonts w:ascii="微软雅黑" w:hAnsi="微软雅黑" w:cs="微软雅黑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/>
                <w:color w:val="000000" w:themeColor="text1"/>
                <w:sz w:val="18"/>
                <w:szCs w:val="18"/>
                <w:lang w:eastAsia="zh-CN"/>
              </w:rPr>
              <w:t>AMT</w:t>
            </w:r>
          </w:p>
        </w:tc>
        <w:tc>
          <w:tcPr>
            <w:tcW w:w="559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6B21B2" w:rsidRDefault="006B21B2" w:rsidP="00A927EC">
            <w:pPr>
              <w:rPr>
                <w:rFonts w:ascii="微软雅黑" w:hAnsi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val="en-US" w:eastAsia="zh-CN"/>
              </w:rPr>
              <w:t>M</w:t>
            </w:r>
          </w:p>
        </w:tc>
        <w:tc>
          <w:tcPr>
            <w:tcW w:w="3977" w:type="dxa"/>
            <w:gridSpan w:val="2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6B21B2" w:rsidRPr="00DC1DF2" w:rsidRDefault="006B21B2" w:rsidP="00A927EC">
            <w:pPr>
              <w:rPr>
                <w:rFonts w:ascii="微软雅黑" w:hAnsi="微软雅黑" w:cs="微软雅黑"/>
                <w:sz w:val="16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6"/>
                <w:szCs w:val="18"/>
                <w:lang w:eastAsia="zh-CN"/>
              </w:rPr>
              <w:t>提现</w:t>
            </w:r>
            <w:r w:rsidRPr="00C72750">
              <w:rPr>
                <w:rFonts w:ascii="微软雅黑" w:hAnsi="微软雅黑" w:cs="微软雅黑" w:hint="eastAsia"/>
                <w:sz w:val="16"/>
                <w:szCs w:val="18"/>
                <w:lang w:eastAsia="zh-CN"/>
              </w:rPr>
              <w:t>金额(单位：分)</w:t>
            </w:r>
          </w:p>
        </w:tc>
      </w:tr>
      <w:tr w:rsidR="006B21B2" w:rsidTr="00724BAD">
        <w:tc>
          <w:tcPr>
            <w:tcW w:w="1667" w:type="dxa"/>
            <w:tcBorders>
              <w:top w:val="single" w:sz="6" w:space="0" w:color="4AACC5"/>
              <w:bottom w:val="single" w:sz="4" w:space="0" w:color="4AACC5"/>
            </w:tcBorders>
            <w:shd w:val="clear" w:color="auto" w:fill="FFFFFF" w:themeFill="background1"/>
          </w:tcPr>
          <w:p w:rsidR="006B21B2" w:rsidRPr="000443AB" w:rsidRDefault="006B21B2" w:rsidP="00A927EC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/>
                <w:sz w:val="18"/>
                <w:szCs w:val="18"/>
                <w:lang w:eastAsia="zh-CN"/>
              </w:rPr>
              <w:t>memberBankAcctI</w:t>
            </w: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d</w:t>
            </w:r>
          </w:p>
        </w:tc>
        <w:tc>
          <w:tcPr>
            <w:tcW w:w="1702" w:type="dxa"/>
            <w:tcBorders>
              <w:top w:val="single" w:sz="6" w:space="0" w:color="4AACC5"/>
              <w:bottom w:val="single" w:sz="4" w:space="0" w:color="4AACC5"/>
            </w:tcBorders>
            <w:shd w:val="clear" w:color="auto" w:fill="FFFFFF" w:themeFill="background1"/>
            <w:vAlign w:val="center"/>
          </w:tcPr>
          <w:p w:rsidR="006B21B2" w:rsidRDefault="006B21B2">
            <w:pPr>
              <w:jc w:val="both"/>
              <w:rPr>
                <w:rFonts w:ascii="微软雅黑" w:hAnsi="微软雅黑" w:cs="微软雅黑"/>
                <w:color w:val="000000"/>
                <w:sz w:val="18"/>
                <w:szCs w:val="18"/>
                <w:lang w:eastAsia="zh-CN"/>
              </w:rPr>
            </w:pPr>
            <w:r w:rsidRPr="005137E5"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银行卡绑卡ID</w:t>
            </w:r>
          </w:p>
        </w:tc>
        <w:tc>
          <w:tcPr>
            <w:tcW w:w="992" w:type="dxa"/>
            <w:tcBorders>
              <w:top w:val="single" w:sz="6" w:space="0" w:color="4AACC5"/>
              <w:bottom w:val="single" w:sz="4" w:space="0" w:color="4AACC5"/>
            </w:tcBorders>
            <w:shd w:val="clear" w:color="auto" w:fill="FFFFFF" w:themeFill="background1"/>
          </w:tcPr>
          <w:p w:rsidR="006B21B2" w:rsidRDefault="006B21B2">
            <w:pPr>
              <w:rPr>
                <w:rFonts w:ascii="微软雅黑" w:hAnsi="微软雅黑" w:cs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N</w:t>
            </w:r>
            <w:r>
              <w:rPr>
                <w:rFonts w:ascii="微软雅黑" w:hAnsi="微软雅黑" w:cs="微软雅黑"/>
                <w:sz w:val="18"/>
                <w:szCs w:val="18"/>
                <w:lang w:eastAsia="zh-CN"/>
              </w:rPr>
              <w:t>18</w:t>
            </w:r>
          </w:p>
        </w:tc>
        <w:tc>
          <w:tcPr>
            <w:tcW w:w="559" w:type="dxa"/>
            <w:tcBorders>
              <w:top w:val="single" w:sz="6" w:space="0" w:color="4AACC5"/>
              <w:bottom w:val="single" w:sz="4" w:space="0" w:color="4AACC5"/>
            </w:tcBorders>
            <w:shd w:val="clear" w:color="auto" w:fill="FFFFFF" w:themeFill="background1"/>
          </w:tcPr>
          <w:p w:rsidR="006B21B2" w:rsidRDefault="006B21B2" w:rsidP="00A927EC">
            <w:pPr>
              <w:rPr>
                <w:rFonts w:ascii="微软雅黑" w:hAnsi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val="en-US" w:eastAsia="zh-CN"/>
              </w:rPr>
              <w:t>M</w:t>
            </w:r>
          </w:p>
        </w:tc>
        <w:tc>
          <w:tcPr>
            <w:tcW w:w="3977" w:type="dxa"/>
            <w:gridSpan w:val="2"/>
            <w:tcBorders>
              <w:top w:val="single" w:sz="6" w:space="0" w:color="4AACC5"/>
              <w:bottom w:val="single" w:sz="4" w:space="0" w:color="4AACC5"/>
            </w:tcBorders>
            <w:shd w:val="clear" w:color="auto" w:fill="FFFFFF" w:themeFill="background1"/>
          </w:tcPr>
          <w:p w:rsidR="006B21B2" w:rsidRPr="00DC1DF2" w:rsidRDefault="006B21B2" w:rsidP="00A927EC">
            <w:pPr>
              <w:rPr>
                <w:rFonts w:ascii="微软雅黑" w:hAnsi="微软雅黑" w:cs="微软雅黑"/>
                <w:sz w:val="16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6"/>
                <w:szCs w:val="18"/>
                <w:lang w:eastAsia="zh-CN"/>
              </w:rPr>
              <w:t>快钱</w:t>
            </w:r>
            <w:r>
              <w:rPr>
                <w:rFonts w:ascii="微软雅黑" w:hAnsi="微软雅黑" w:cs="微软雅黑"/>
                <w:sz w:val="16"/>
                <w:szCs w:val="18"/>
                <w:lang w:eastAsia="zh-CN"/>
              </w:rPr>
              <w:t>返回</w:t>
            </w:r>
            <w:r>
              <w:rPr>
                <w:rFonts w:ascii="微软雅黑" w:hAnsi="微软雅黑" w:cs="微软雅黑" w:hint="eastAsia"/>
                <w:sz w:val="16"/>
                <w:szCs w:val="18"/>
                <w:lang w:eastAsia="zh-CN"/>
              </w:rPr>
              <w:t>用户绑定的</w:t>
            </w:r>
            <w:r w:rsidRPr="008618AF">
              <w:rPr>
                <w:rFonts w:ascii="微软雅黑" w:hAnsi="微软雅黑" w:cs="微软雅黑" w:hint="eastAsia"/>
                <w:sz w:val="16"/>
                <w:szCs w:val="18"/>
                <w:lang w:eastAsia="zh-CN"/>
              </w:rPr>
              <w:t>银行卡号ID</w:t>
            </w:r>
          </w:p>
        </w:tc>
      </w:tr>
      <w:tr w:rsidR="006B21B2" w:rsidTr="00724BAD">
        <w:tc>
          <w:tcPr>
            <w:tcW w:w="1667" w:type="dxa"/>
            <w:tcBorders>
              <w:top w:val="single" w:sz="6" w:space="0" w:color="4AACC5"/>
              <w:bottom w:val="single" w:sz="4" w:space="0" w:color="4AACC5"/>
            </w:tcBorders>
            <w:shd w:val="clear" w:color="auto" w:fill="FFFFFF" w:themeFill="background1"/>
          </w:tcPr>
          <w:p w:rsidR="006B21B2" w:rsidRPr="00D5177B" w:rsidRDefault="006B21B2" w:rsidP="00860EA0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D5177B"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payMode</w:t>
            </w:r>
          </w:p>
        </w:tc>
        <w:tc>
          <w:tcPr>
            <w:tcW w:w="1702" w:type="dxa"/>
            <w:tcBorders>
              <w:top w:val="single" w:sz="6" w:space="0" w:color="4AACC5"/>
              <w:bottom w:val="single" w:sz="4" w:space="0" w:color="4AACC5"/>
            </w:tcBorders>
            <w:shd w:val="clear" w:color="auto" w:fill="FFFFFF" w:themeFill="background1"/>
          </w:tcPr>
          <w:p w:rsidR="006B21B2" w:rsidRPr="00D5177B" w:rsidRDefault="006B21B2" w:rsidP="00860EA0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D5177B"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支付方式</w:t>
            </w:r>
          </w:p>
        </w:tc>
        <w:tc>
          <w:tcPr>
            <w:tcW w:w="992" w:type="dxa"/>
            <w:tcBorders>
              <w:top w:val="single" w:sz="6" w:space="0" w:color="4AACC5"/>
              <w:bottom w:val="single" w:sz="4" w:space="0" w:color="4AACC5"/>
            </w:tcBorders>
            <w:shd w:val="clear" w:color="auto" w:fill="FFFFFF" w:themeFill="background1"/>
          </w:tcPr>
          <w:p w:rsidR="006B21B2" w:rsidRPr="00D5177B" w:rsidRDefault="006B21B2" w:rsidP="00860EA0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N</w:t>
            </w:r>
            <w:r>
              <w:rPr>
                <w:rFonts w:ascii="微软雅黑" w:hAnsi="微软雅黑" w:cs="微软雅黑"/>
                <w:sz w:val="18"/>
                <w:szCs w:val="18"/>
                <w:lang w:eastAsia="zh-CN"/>
              </w:rPr>
              <w:t>2</w:t>
            </w:r>
          </w:p>
        </w:tc>
        <w:tc>
          <w:tcPr>
            <w:tcW w:w="559" w:type="dxa"/>
            <w:tcBorders>
              <w:top w:val="single" w:sz="6" w:space="0" w:color="4AACC5"/>
              <w:bottom w:val="single" w:sz="4" w:space="0" w:color="4AACC5"/>
            </w:tcBorders>
            <w:shd w:val="clear" w:color="auto" w:fill="FFFFFF" w:themeFill="background1"/>
          </w:tcPr>
          <w:p w:rsidR="006B21B2" w:rsidRPr="00D5177B" w:rsidRDefault="006B21B2" w:rsidP="00860EA0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D5177B">
              <w:rPr>
                <w:rFonts w:ascii="微软雅黑" w:hAnsi="微软雅黑" w:cs="微软雅黑"/>
                <w:sz w:val="18"/>
                <w:szCs w:val="18"/>
                <w:lang w:eastAsia="zh-CN"/>
              </w:rPr>
              <w:t>M</w:t>
            </w:r>
          </w:p>
        </w:tc>
        <w:tc>
          <w:tcPr>
            <w:tcW w:w="3977" w:type="dxa"/>
            <w:gridSpan w:val="2"/>
            <w:tcBorders>
              <w:top w:val="single" w:sz="6" w:space="0" w:color="4AACC5"/>
              <w:bottom w:val="single" w:sz="4" w:space="0" w:color="4AACC5"/>
            </w:tcBorders>
            <w:shd w:val="clear" w:color="auto" w:fill="FFFFFF" w:themeFill="background1"/>
          </w:tcPr>
          <w:p w:rsidR="006B21B2" w:rsidRPr="00D5177B" w:rsidRDefault="006B21B2" w:rsidP="00860EA0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参见 支付方式</w:t>
            </w:r>
          </w:p>
        </w:tc>
      </w:tr>
      <w:tr w:rsidR="006B21B2" w:rsidTr="008F1DCA">
        <w:tc>
          <w:tcPr>
            <w:tcW w:w="1667" w:type="dxa"/>
            <w:tcBorders>
              <w:top w:val="single" w:sz="6" w:space="0" w:color="4AACC5"/>
              <w:bottom w:val="single" w:sz="4" w:space="0" w:color="4AACC5"/>
            </w:tcBorders>
            <w:shd w:val="clear" w:color="auto" w:fill="FFFFFF" w:themeFill="background1"/>
          </w:tcPr>
          <w:p w:rsidR="006B21B2" w:rsidRPr="00D5177B" w:rsidRDefault="006B21B2" w:rsidP="00860EA0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tradeFee</w:t>
            </w:r>
          </w:p>
        </w:tc>
        <w:tc>
          <w:tcPr>
            <w:tcW w:w="1702" w:type="dxa"/>
            <w:tcBorders>
              <w:top w:val="single" w:sz="6" w:space="0" w:color="4AACC5"/>
              <w:bottom w:val="single" w:sz="4" w:space="0" w:color="4AACC5"/>
            </w:tcBorders>
            <w:shd w:val="clear" w:color="auto" w:fill="FFFFFF" w:themeFill="background1"/>
          </w:tcPr>
          <w:p w:rsidR="006B21B2" w:rsidRPr="00064691" w:rsidRDefault="006B21B2" w:rsidP="00064691">
            <w:pPr>
              <w:rPr>
                <w:rFonts w:ascii="微软雅黑" w:hAnsi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提现手续费</w:t>
            </w:r>
          </w:p>
        </w:tc>
        <w:tc>
          <w:tcPr>
            <w:tcW w:w="992" w:type="dxa"/>
            <w:tcBorders>
              <w:top w:val="single" w:sz="6" w:space="0" w:color="4AACC5"/>
              <w:bottom w:val="single" w:sz="4" w:space="0" w:color="4AACC5"/>
            </w:tcBorders>
            <w:shd w:val="clear" w:color="auto" w:fill="FFFFFF" w:themeFill="background1"/>
          </w:tcPr>
          <w:p w:rsidR="006B21B2" w:rsidRDefault="006B21B2" w:rsidP="00064691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/>
                <w:color w:val="000000" w:themeColor="text1"/>
                <w:sz w:val="18"/>
                <w:szCs w:val="18"/>
                <w:lang w:eastAsia="zh-CN"/>
              </w:rPr>
              <w:t>AMT</w:t>
            </w:r>
          </w:p>
        </w:tc>
        <w:tc>
          <w:tcPr>
            <w:tcW w:w="559" w:type="dxa"/>
            <w:tcBorders>
              <w:top w:val="single" w:sz="6" w:space="0" w:color="4AACC5"/>
              <w:bottom w:val="single" w:sz="4" w:space="0" w:color="4AACC5"/>
            </w:tcBorders>
            <w:shd w:val="clear" w:color="auto" w:fill="FFFFFF" w:themeFill="background1"/>
          </w:tcPr>
          <w:p w:rsidR="006B21B2" w:rsidRPr="00D5177B" w:rsidRDefault="006B21B2" w:rsidP="00064691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D5177B">
              <w:rPr>
                <w:rFonts w:ascii="微软雅黑" w:hAnsi="微软雅黑" w:cs="微软雅黑"/>
                <w:sz w:val="18"/>
                <w:szCs w:val="18"/>
                <w:lang w:eastAsia="zh-CN"/>
              </w:rPr>
              <w:t>M</w:t>
            </w:r>
          </w:p>
        </w:tc>
        <w:tc>
          <w:tcPr>
            <w:tcW w:w="3977" w:type="dxa"/>
            <w:gridSpan w:val="2"/>
            <w:tcBorders>
              <w:top w:val="single" w:sz="6" w:space="0" w:color="4AACC5"/>
              <w:bottom w:val="single" w:sz="4" w:space="0" w:color="4AACC5"/>
            </w:tcBorders>
            <w:shd w:val="clear" w:color="auto" w:fill="FFFFFF" w:themeFill="background1"/>
          </w:tcPr>
          <w:p w:rsidR="006B21B2" w:rsidRDefault="006B21B2" w:rsidP="00064691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平台收取</w:t>
            </w:r>
          </w:p>
        </w:tc>
      </w:tr>
      <w:tr w:rsidR="005C13BB" w:rsidTr="008F1DCA">
        <w:tc>
          <w:tcPr>
            <w:tcW w:w="1667" w:type="dxa"/>
            <w:tcBorders>
              <w:top w:val="single" w:sz="6" w:space="0" w:color="4AACC5"/>
              <w:bottom w:val="single" w:sz="4" w:space="0" w:color="4AACC5"/>
            </w:tcBorders>
            <w:shd w:val="clear" w:color="auto" w:fill="FFFFFF" w:themeFill="background1"/>
          </w:tcPr>
          <w:p w:rsidR="005C13BB" w:rsidRDefault="005C13BB" w:rsidP="00860EA0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宋体" w:hint="eastAsia"/>
                <w:color w:val="000000"/>
                <w:sz w:val="18"/>
                <w:szCs w:val="18"/>
              </w:rPr>
              <w:t>orderType</w:t>
            </w:r>
          </w:p>
        </w:tc>
        <w:tc>
          <w:tcPr>
            <w:tcW w:w="1702" w:type="dxa"/>
            <w:tcBorders>
              <w:top w:val="single" w:sz="6" w:space="0" w:color="4AACC5"/>
              <w:bottom w:val="single" w:sz="4" w:space="0" w:color="4AACC5"/>
            </w:tcBorders>
            <w:shd w:val="clear" w:color="auto" w:fill="FFFFFF" w:themeFill="background1"/>
          </w:tcPr>
          <w:p w:rsidR="005C13BB" w:rsidRDefault="005C13BB" w:rsidP="00064691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订单类型</w:t>
            </w:r>
          </w:p>
        </w:tc>
        <w:tc>
          <w:tcPr>
            <w:tcW w:w="992" w:type="dxa"/>
            <w:tcBorders>
              <w:top w:val="single" w:sz="6" w:space="0" w:color="4AACC5"/>
              <w:bottom w:val="single" w:sz="4" w:space="0" w:color="4AACC5"/>
            </w:tcBorders>
            <w:shd w:val="clear" w:color="auto" w:fill="FFFFFF" w:themeFill="background1"/>
          </w:tcPr>
          <w:p w:rsidR="005C13BB" w:rsidRDefault="005C13BB" w:rsidP="00064691">
            <w:pPr>
              <w:rPr>
                <w:rFonts w:ascii="微软雅黑" w:hAnsi="微软雅黑" w:cs="微软雅黑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AN6</w:t>
            </w:r>
          </w:p>
        </w:tc>
        <w:tc>
          <w:tcPr>
            <w:tcW w:w="559" w:type="dxa"/>
            <w:tcBorders>
              <w:top w:val="single" w:sz="6" w:space="0" w:color="4AACC5"/>
              <w:bottom w:val="single" w:sz="4" w:space="0" w:color="4AACC5"/>
            </w:tcBorders>
            <w:shd w:val="clear" w:color="auto" w:fill="FFFFFF" w:themeFill="background1"/>
          </w:tcPr>
          <w:p w:rsidR="005C13BB" w:rsidRPr="00D5177B" w:rsidRDefault="005C13BB" w:rsidP="00064691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val="en-US" w:eastAsia="zh-CN"/>
              </w:rPr>
              <w:t>M</w:t>
            </w:r>
          </w:p>
        </w:tc>
        <w:tc>
          <w:tcPr>
            <w:tcW w:w="3977" w:type="dxa"/>
            <w:gridSpan w:val="2"/>
            <w:tcBorders>
              <w:top w:val="single" w:sz="6" w:space="0" w:color="4AACC5"/>
              <w:bottom w:val="single" w:sz="4" w:space="0" w:color="4AACC5"/>
            </w:tcBorders>
            <w:shd w:val="clear" w:color="auto" w:fill="FFFFFF" w:themeFill="background1"/>
          </w:tcPr>
          <w:p w:rsidR="005C13BB" w:rsidRDefault="005C13BB" w:rsidP="00064691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参见 订单类型</w:t>
            </w:r>
          </w:p>
        </w:tc>
      </w:tr>
      <w:tr w:rsidR="005C13BB" w:rsidTr="00064691">
        <w:tc>
          <w:tcPr>
            <w:tcW w:w="1667" w:type="dxa"/>
            <w:tcBorders>
              <w:top w:val="single" w:sz="6" w:space="0" w:color="4AACC5"/>
              <w:left w:val="single" w:sz="4" w:space="0" w:color="4AACC5"/>
              <w:bottom w:val="single" w:sz="4" w:space="0" w:color="4AACC5"/>
              <w:right w:val="single" w:sz="6" w:space="0" w:color="4AACC5"/>
            </w:tcBorders>
            <w:shd w:val="clear" w:color="auto" w:fill="FFFFFF" w:themeFill="background1"/>
            <w:hideMark/>
          </w:tcPr>
          <w:p w:rsidR="005C13BB" w:rsidRDefault="005C13BB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bgUrl</w:t>
            </w:r>
          </w:p>
        </w:tc>
        <w:tc>
          <w:tcPr>
            <w:tcW w:w="1702" w:type="dxa"/>
            <w:tcBorders>
              <w:top w:val="single" w:sz="6" w:space="0" w:color="4AACC5"/>
              <w:left w:val="single" w:sz="6" w:space="0" w:color="4AACC5"/>
              <w:bottom w:val="single" w:sz="4" w:space="0" w:color="4AACC5"/>
              <w:right w:val="single" w:sz="6" w:space="0" w:color="4AACC5"/>
            </w:tcBorders>
            <w:shd w:val="clear" w:color="auto" w:fill="FFFFFF" w:themeFill="background1"/>
            <w:hideMark/>
          </w:tcPr>
          <w:p w:rsidR="005C13BB" w:rsidRDefault="005C13BB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通知地址</w:t>
            </w:r>
          </w:p>
        </w:tc>
        <w:tc>
          <w:tcPr>
            <w:tcW w:w="992" w:type="dxa"/>
            <w:tcBorders>
              <w:top w:val="single" w:sz="6" w:space="0" w:color="4AACC5"/>
              <w:left w:val="single" w:sz="6" w:space="0" w:color="4AACC5"/>
              <w:bottom w:val="single" w:sz="4" w:space="0" w:color="4AACC5"/>
              <w:right w:val="single" w:sz="6" w:space="0" w:color="4AACC5"/>
            </w:tcBorders>
            <w:shd w:val="clear" w:color="auto" w:fill="FFFFFF" w:themeFill="background1"/>
            <w:hideMark/>
          </w:tcPr>
          <w:p w:rsidR="005C13BB" w:rsidRDefault="005C13BB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X 250</w:t>
            </w:r>
          </w:p>
        </w:tc>
        <w:tc>
          <w:tcPr>
            <w:tcW w:w="567" w:type="dxa"/>
            <w:gridSpan w:val="2"/>
            <w:tcBorders>
              <w:top w:val="single" w:sz="6" w:space="0" w:color="4AACC5"/>
              <w:left w:val="single" w:sz="6" w:space="0" w:color="4AACC5"/>
              <w:bottom w:val="single" w:sz="4" w:space="0" w:color="4AACC5"/>
              <w:right w:val="single" w:sz="6" w:space="0" w:color="4AACC5"/>
            </w:tcBorders>
            <w:shd w:val="clear" w:color="auto" w:fill="FFFFFF" w:themeFill="background1"/>
            <w:hideMark/>
          </w:tcPr>
          <w:p w:rsidR="005C13BB" w:rsidRDefault="005C13BB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O</w:t>
            </w:r>
          </w:p>
        </w:tc>
        <w:tc>
          <w:tcPr>
            <w:tcW w:w="3969" w:type="dxa"/>
            <w:tcBorders>
              <w:top w:val="single" w:sz="6" w:space="0" w:color="4AACC5"/>
              <w:left w:val="single" w:sz="6" w:space="0" w:color="4AACC5"/>
              <w:bottom w:val="single" w:sz="4" w:space="0" w:color="4AACC5"/>
              <w:right w:val="single" w:sz="4" w:space="0" w:color="4AACC5"/>
            </w:tcBorders>
            <w:shd w:val="clear" w:color="auto" w:fill="FFFFFF" w:themeFill="background1"/>
          </w:tcPr>
          <w:p w:rsidR="005C13BB" w:rsidRDefault="005C13BB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</w:p>
        </w:tc>
      </w:tr>
    </w:tbl>
    <w:p w:rsidR="006D3F22" w:rsidRPr="00DC3E9B" w:rsidRDefault="006D3F22" w:rsidP="006D3F22">
      <w:pPr>
        <w:rPr>
          <w:lang w:eastAsia="zh-CN"/>
        </w:rPr>
      </w:pPr>
    </w:p>
    <w:p w:rsidR="006D3F22" w:rsidRDefault="006D3F22" w:rsidP="006D3F22">
      <w:pPr>
        <w:pStyle w:val="4"/>
        <w:tabs>
          <w:tab w:val="clear" w:pos="1148"/>
          <w:tab w:val="num" w:pos="864"/>
        </w:tabs>
        <w:ind w:left="864" w:hanging="864"/>
      </w:pPr>
      <w:r>
        <w:rPr>
          <w:rFonts w:hint="eastAsia"/>
        </w:rPr>
        <w:t>响应</w:t>
      </w:r>
      <w:r>
        <w:rPr>
          <w:rFonts w:hint="eastAsia"/>
          <w:lang w:eastAsia="zh-CN"/>
        </w:rPr>
        <w:t>消息</w:t>
      </w:r>
    </w:p>
    <w:tbl>
      <w:tblPr>
        <w:tblW w:w="8897" w:type="dxa"/>
        <w:tblBorders>
          <w:top w:val="single" w:sz="4" w:space="0" w:color="4AACC5"/>
          <w:left w:val="single" w:sz="4" w:space="0" w:color="4AACC5"/>
          <w:bottom w:val="single" w:sz="4" w:space="0" w:color="4AACC5"/>
          <w:right w:val="single" w:sz="4" w:space="0" w:color="4AACC5"/>
          <w:insideH w:val="single" w:sz="6" w:space="0" w:color="4AACC5"/>
          <w:insideV w:val="single" w:sz="6" w:space="0" w:color="4AACC5"/>
        </w:tblBorders>
        <w:tblLayout w:type="fixed"/>
        <w:tblLook w:val="04A0" w:firstRow="1" w:lastRow="0" w:firstColumn="1" w:lastColumn="0" w:noHBand="0" w:noVBand="1"/>
      </w:tblPr>
      <w:tblGrid>
        <w:gridCol w:w="1577"/>
        <w:gridCol w:w="90"/>
        <w:gridCol w:w="1702"/>
        <w:gridCol w:w="992"/>
        <w:gridCol w:w="559"/>
        <w:gridCol w:w="8"/>
        <w:gridCol w:w="3969"/>
      </w:tblGrid>
      <w:tr w:rsidR="006D3F22" w:rsidTr="00064691">
        <w:tc>
          <w:tcPr>
            <w:tcW w:w="1667" w:type="dxa"/>
            <w:gridSpan w:val="2"/>
            <w:tcBorders>
              <w:top w:val="single" w:sz="4" w:space="0" w:color="4AACC5"/>
              <w:bottom w:val="single" w:sz="6" w:space="0" w:color="4AACC5"/>
            </w:tcBorders>
            <w:shd w:val="clear" w:color="auto" w:fill="30849B"/>
            <w:vAlign w:val="center"/>
          </w:tcPr>
          <w:p w:rsidR="006D3F22" w:rsidRDefault="006D3F22" w:rsidP="00A927EC">
            <w:pPr>
              <w:rPr>
                <w:rFonts w:ascii="微软雅黑" w:hAnsi="微软雅黑" w:cs="微软雅黑"/>
                <w:color w:val="C7EDCC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  <w:lang w:eastAsia="zh-CN"/>
              </w:rPr>
              <w:t>属性</w:t>
            </w:r>
          </w:p>
        </w:tc>
        <w:tc>
          <w:tcPr>
            <w:tcW w:w="1702" w:type="dxa"/>
            <w:tcBorders>
              <w:top w:val="single" w:sz="4" w:space="0" w:color="4AACC5"/>
              <w:bottom w:val="single" w:sz="6" w:space="0" w:color="4AACC5"/>
            </w:tcBorders>
            <w:shd w:val="clear" w:color="auto" w:fill="30849B"/>
            <w:vAlign w:val="center"/>
          </w:tcPr>
          <w:p w:rsidR="006D3F22" w:rsidRDefault="006D3F22" w:rsidP="00A927EC">
            <w:pPr>
              <w:jc w:val="center"/>
              <w:rPr>
                <w:rFonts w:ascii="微软雅黑" w:hAnsi="微软雅黑" w:cs="微软雅黑"/>
                <w:color w:val="C7EDCC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</w:rPr>
              <w:t>定义</w:t>
            </w:r>
          </w:p>
        </w:tc>
        <w:tc>
          <w:tcPr>
            <w:tcW w:w="992" w:type="dxa"/>
            <w:tcBorders>
              <w:top w:val="single" w:sz="4" w:space="0" w:color="4AACC5"/>
              <w:bottom w:val="single" w:sz="6" w:space="0" w:color="4AACC5"/>
            </w:tcBorders>
            <w:shd w:val="clear" w:color="auto" w:fill="30849B"/>
            <w:vAlign w:val="center"/>
          </w:tcPr>
          <w:p w:rsidR="006D3F22" w:rsidRDefault="006D3F22" w:rsidP="00A927EC">
            <w:pPr>
              <w:jc w:val="center"/>
              <w:rPr>
                <w:rFonts w:ascii="微软雅黑" w:hAnsi="微软雅黑" w:cs="微软雅黑"/>
                <w:b/>
                <w:color w:val="C7EDCC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</w:rPr>
              <w:t>类型</w:t>
            </w:r>
          </w:p>
          <w:p w:rsidR="006D3F22" w:rsidRDefault="006D3F22" w:rsidP="00A927EC">
            <w:pPr>
              <w:jc w:val="center"/>
              <w:rPr>
                <w:rFonts w:ascii="微软雅黑" w:hAnsi="微软雅黑" w:cs="微软雅黑"/>
                <w:color w:val="C7EDCC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</w:rPr>
              <w:t>长度</w:t>
            </w:r>
          </w:p>
        </w:tc>
        <w:tc>
          <w:tcPr>
            <w:tcW w:w="567" w:type="dxa"/>
            <w:gridSpan w:val="2"/>
            <w:tcBorders>
              <w:top w:val="single" w:sz="4" w:space="0" w:color="4AACC5"/>
              <w:bottom w:val="single" w:sz="6" w:space="0" w:color="4AACC5"/>
            </w:tcBorders>
            <w:shd w:val="clear" w:color="auto" w:fill="30849B"/>
            <w:vAlign w:val="center"/>
          </w:tcPr>
          <w:p w:rsidR="006D3F22" w:rsidRDefault="006D3F22" w:rsidP="00A927EC">
            <w:pPr>
              <w:jc w:val="center"/>
              <w:rPr>
                <w:rFonts w:ascii="微软雅黑" w:hAnsi="微软雅黑" w:cs="微软雅黑"/>
                <w:color w:val="C7EDCC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</w:rPr>
              <w:t>必填</w:t>
            </w:r>
          </w:p>
        </w:tc>
        <w:tc>
          <w:tcPr>
            <w:tcW w:w="3969" w:type="dxa"/>
            <w:tcBorders>
              <w:top w:val="single" w:sz="4" w:space="0" w:color="4AACC5"/>
              <w:bottom w:val="single" w:sz="6" w:space="0" w:color="4AACC5"/>
            </w:tcBorders>
            <w:shd w:val="clear" w:color="auto" w:fill="30849B"/>
            <w:vAlign w:val="center"/>
          </w:tcPr>
          <w:p w:rsidR="006D3F22" w:rsidRDefault="006D3F22" w:rsidP="00A927EC">
            <w:pPr>
              <w:jc w:val="center"/>
              <w:rPr>
                <w:rFonts w:ascii="微软雅黑" w:hAnsi="微软雅黑" w:cs="微软雅黑"/>
                <w:color w:val="C7EDCC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</w:rPr>
              <w:t>参数说明/示例</w:t>
            </w:r>
          </w:p>
        </w:tc>
      </w:tr>
      <w:tr w:rsidR="008A51E5" w:rsidTr="008A51E5">
        <w:tc>
          <w:tcPr>
            <w:tcW w:w="8897" w:type="dxa"/>
            <w:gridSpan w:val="7"/>
            <w:tcBorders>
              <w:top w:val="single" w:sz="6" w:space="0" w:color="4AACC5"/>
              <w:left w:val="single" w:sz="4" w:space="0" w:color="4AACC5"/>
              <w:bottom w:val="single" w:sz="6" w:space="0" w:color="4AACC5"/>
              <w:right w:val="single" w:sz="4" w:space="0" w:color="4AACC5"/>
            </w:tcBorders>
            <w:shd w:val="clear" w:color="auto" w:fill="FFFFFF" w:themeFill="background1"/>
            <w:hideMark/>
          </w:tcPr>
          <w:p w:rsidR="008A51E5" w:rsidRDefault="008A51E5">
            <w:pPr>
              <w:rPr>
                <w:rFonts w:ascii="微软雅黑" w:hAnsi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val="en-US" w:eastAsia="zh-CN"/>
              </w:rPr>
              <w:t>参见</w:t>
            </w:r>
            <w:hyperlink r:id="rId38" w:anchor="_公共响应BODY属性" w:history="1">
              <w:r>
                <w:rPr>
                  <w:rStyle w:val="af2"/>
                  <w:rFonts w:ascii="微软雅黑" w:hAnsi="微软雅黑" w:cs="微软雅黑" w:hint="eastAsia"/>
                  <w:sz w:val="18"/>
                  <w:szCs w:val="18"/>
                  <w:lang w:val="en-US" w:eastAsia="zh-CN"/>
                </w:rPr>
                <w:t>公共响应BODY属性</w:t>
              </w:r>
            </w:hyperlink>
          </w:p>
        </w:tc>
      </w:tr>
      <w:tr w:rsidR="006D3F22" w:rsidTr="004B65CF">
        <w:trPr>
          <w:trHeight w:val="334"/>
        </w:trPr>
        <w:tc>
          <w:tcPr>
            <w:tcW w:w="1577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6D3F22" w:rsidRPr="009E6C02" w:rsidRDefault="006D3F22" w:rsidP="00A927EC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92603B">
              <w:rPr>
                <w:rFonts w:ascii="微软雅黑" w:hAnsi="微软雅黑" w:cs="微软雅黑"/>
                <w:sz w:val="18"/>
                <w:szCs w:val="18"/>
                <w:lang w:eastAsia="zh-CN"/>
              </w:rPr>
              <w:t>outTradeNo</w:t>
            </w:r>
          </w:p>
        </w:tc>
        <w:tc>
          <w:tcPr>
            <w:tcW w:w="1792" w:type="dxa"/>
            <w:gridSpan w:val="2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6D3F22" w:rsidRPr="009E6C02" w:rsidRDefault="006D3F22" w:rsidP="00A927EC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92603B"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外部订单号</w:t>
            </w:r>
          </w:p>
        </w:tc>
        <w:tc>
          <w:tcPr>
            <w:tcW w:w="992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6D3F22" w:rsidRPr="009E6C02" w:rsidRDefault="004B65CF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E62E97">
              <w:rPr>
                <w:rFonts w:ascii="微软雅黑" w:hAnsi="微软雅黑" w:cs="宋体" w:hint="eastAsia"/>
                <w:color w:val="000000"/>
                <w:sz w:val="18"/>
                <w:szCs w:val="18"/>
              </w:rPr>
              <w:t>AN</w:t>
            </w:r>
            <w:r w:rsidRPr="00E62E97">
              <w:rPr>
                <w:rFonts w:ascii="微软雅黑" w:hAnsi="微软雅黑" w:cs="宋体"/>
                <w:color w:val="000000"/>
                <w:sz w:val="18"/>
                <w:szCs w:val="18"/>
              </w:rPr>
              <w:t>32</w:t>
            </w:r>
          </w:p>
        </w:tc>
        <w:tc>
          <w:tcPr>
            <w:tcW w:w="559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6D3F22" w:rsidRPr="009E6C02" w:rsidRDefault="006D3F22" w:rsidP="00A927EC">
            <w:pPr>
              <w:rPr>
                <w:rFonts w:ascii="微软雅黑" w:hAnsi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val="en-US" w:eastAsia="zh-CN"/>
              </w:rPr>
              <w:t>M</w:t>
            </w:r>
          </w:p>
        </w:tc>
        <w:tc>
          <w:tcPr>
            <w:tcW w:w="3977" w:type="dxa"/>
            <w:gridSpan w:val="2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6D3F22" w:rsidRPr="00A936DB" w:rsidRDefault="006D3F22" w:rsidP="00A927EC">
            <w:pPr>
              <w:rPr>
                <w:rFonts w:ascii="微软雅黑" w:hAnsi="微软雅黑" w:cs="微软雅黑"/>
                <w:sz w:val="18"/>
                <w:szCs w:val="18"/>
                <w:lang w:val="en-US" w:eastAsia="zh-CN"/>
              </w:rPr>
            </w:pPr>
            <w:r w:rsidRPr="0092603B">
              <w:rPr>
                <w:rFonts w:ascii="微软雅黑" w:hAnsi="微软雅黑" w:cs="微软雅黑" w:hint="eastAsia"/>
                <w:sz w:val="18"/>
                <w:szCs w:val="18"/>
                <w:lang w:val="en-US" w:eastAsia="zh-CN"/>
              </w:rPr>
              <w:t>接入方产生的唯一流水号</w:t>
            </w:r>
          </w:p>
        </w:tc>
      </w:tr>
      <w:tr w:rsidR="006D3F22" w:rsidTr="00E62E97">
        <w:tc>
          <w:tcPr>
            <w:tcW w:w="1577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6D3F22" w:rsidRPr="0092603B" w:rsidRDefault="006D3F22" w:rsidP="00A927EC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/>
                <w:sz w:val="18"/>
                <w:szCs w:val="18"/>
                <w:lang w:eastAsia="zh-CN"/>
              </w:rPr>
              <w:t>actualA</w:t>
            </w: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mount</w:t>
            </w:r>
          </w:p>
        </w:tc>
        <w:tc>
          <w:tcPr>
            <w:tcW w:w="1792" w:type="dxa"/>
            <w:gridSpan w:val="2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6D3F22" w:rsidRPr="0092603B" w:rsidRDefault="006D3F22" w:rsidP="00A927EC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color w:val="000000" w:themeColor="text1"/>
                <w:sz w:val="18"/>
                <w:szCs w:val="18"/>
                <w:lang w:eastAsia="zh-CN"/>
              </w:rPr>
              <w:t>到账</w:t>
            </w:r>
            <w:r w:rsidRPr="00FA4A29">
              <w:rPr>
                <w:rFonts w:ascii="微软雅黑" w:hAnsi="微软雅黑" w:cs="微软雅黑" w:hint="eastAsia"/>
                <w:color w:val="000000" w:themeColor="text1"/>
                <w:sz w:val="18"/>
                <w:szCs w:val="18"/>
                <w:lang w:eastAsia="zh-CN"/>
              </w:rPr>
              <w:t>金额</w:t>
            </w:r>
          </w:p>
        </w:tc>
        <w:tc>
          <w:tcPr>
            <w:tcW w:w="992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6D3F22" w:rsidRDefault="006D3F22" w:rsidP="00A927EC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AMT</w:t>
            </w:r>
          </w:p>
        </w:tc>
        <w:tc>
          <w:tcPr>
            <w:tcW w:w="559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6D3F22" w:rsidRDefault="007359CF" w:rsidP="00A927EC">
            <w:pPr>
              <w:rPr>
                <w:rFonts w:ascii="微软雅黑" w:hAnsi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val="en-US" w:eastAsia="zh-CN"/>
              </w:rPr>
              <w:t>O</w:t>
            </w:r>
          </w:p>
        </w:tc>
        <w:tc>
          <w:tcPr>
            <w:tcW w:w="3977" w:type="dxa"/>
            <w:gridSpan w:val="2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6D3F22" w:rsidRPr="0092603B" w:rsidRDefault="006D3F22" w:rsidP="00A927EC">
            <w:pPr>
              <w:rPr>
                <w:rFonts w:ascii="微软雅黑" w:hAnsi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val="en-US" w:eastAsia="zh-CN"/>
              </w:rPr>
              <w:t>银行</w:t>
            </w:r>
            <w:r>
              <w:rPr>
                <w:rFonts w:ascii="微软雅黑" w:hAnsi="微软雅黑" w:cs="微软雅黑"/>
                <w:sz w:val="18"/>
                <w:szCs w:val="18"/>
                <w:lang w:val="en-US" w:eastAsia="zh-CN"/>
              </w:rPr>
              <w:t>卡</w:t>
            </w:r>
            <w:r>
              <w:rPr>
                <w:rFonts w:ascii="微软雅黑" w:hAnsi="微软雅黑" w:cs="微软雅黑" w:hint="eastAsia"/>
                <w:sz w:val="18"/>
                <w:szCs w:val="18"/>
                <w:lang w:val="en-US" w:eastAsia="zh-CN"/>
              </w:rPr>
              <w:t>实际</w:t>
            </w:r>
            <w:r>
              <w:rPr>
                <w:rFonts w:ascii="微软雅黑" w:hAnsi="微软雅黑" w:cs="微软雅黑"/>
                <w:sz w:val="18"/>
                <w:szCs w:val="18"/>
                <w:lang w:val="en-US" w:eastAsia="zh-CN"/>
              </w:rPr>
              <w:t>到账金额</w:t>
            </w:r>
          </w:p>
        </w:tc>
      </w:tr>
      <w:tr w:rsidR="00E722FE" w:rsidTr="00E62E97">
        <w:tc>
          <w:tcPr>
            <w:tcW w:w="1577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E722FE" w:rsidRPr="0092603B" w:rsidRDefault="00E722FE" w:rsidP="00A927EC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tradeFee</w:t>
            </w:r>
          </w:p>
        </w:tc>
        <w:tc>
          <w:tcPr>
            <w:tcW w:w="1792" w:type="dxa"/>
            <w:gridSpan w:val="2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E722FE" w:rsidRPr="0092603B" w:rsidRDefault="00E722FE" w:rsidP="00A927EC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提现手续费</w:t>
            </w:r>
          </w:p>
        </w:tc>
        <w:tc>
          <w:tcPr>
            <w:tcW w:w="992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E722FE" w:rsidRDefault="00E722FE" w:rsidP="00A927EC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AMT</w:t>
            </w:r>
          </w:p>
        </w:tc>
        <w:tc>
          <w:tcPr>
            <w:tcW w:w="559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E722FE" w:rsidRDefault="00E722FE" w:rsidP="00A927EC">
            <w:pPr>
              <w:rPr>
                <w:rFonts w:ascii="微软雅黑" w:hAnsi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val="en-US" w:eastAsia="zh-CN"/>
              </w:rPr>
              <w:t>O</w:t>
            </w:r>
          </w:p>
        </w:tc>
        <w:tc>
          <w:tcPr>
            <w:tcW w:w="3977" w:type="dxa"/>
            <w:gridSpan w:val="2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E722FE" w:rsidRPr="0092603B" w:rsidRDefault="00E722FE" w:rsidP="00A927EC">
            <w:pPr>
              <w:rPr>
                <w:rFonts w:ascii="微软雅黑" w:hAnsi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val="en-US" w:eastAsia="zh-CN"/>
              </w:rPr>
              <w:t>手续费</w:t>
            </w:r>
            <w:r>
              <w:rPr>
                <w:rFonts w:ascii="微软雅黑" w:hAnsi="微软雅黑" w:cs="微软雅黑"/>
                <w:sz w:val="18"/>
                <w:szCs w:val="18"/>
                <w:lang w:val="en-US" w:eastAsia="zh-CN"/>
              </w:rPr>
              <w:t>金额</w:t>
            </w:r>
          </w:p>
        </w:tc>
      </w:tr>
      <w:tr w:rsidR="006B21B2" w:rsidTr="00E62E97">
        <w:tc>
          <w:tcPr>
            <w:tcW w:w="1577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6B21B2" w:rsidRDefault="006B21B2" w:rsidP="00A927EC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宋体"/>
                <w:color w:val="000000"/>
                <w:sz w:val="18"/>
                <w:szCs w:val="18"/>
              </w:rPr>
              <w:t>status</w:t>
            </w:r>
            <w:r>
              <w:rPr>
                <w:rFonts w:ascii="微软雅黑" w:hAnsi="微软雅黑" w:cs="宋体"/>
                <w:color w:val="000000"/>
                <w:sz w:val="18"/>
                <w:szCs w:val="18"/>
              </w:rPr>
              <w:tab/>
            </w:r>
          </w:p>
        </w:tc>
        <w:tc>
          <w:tcPr>
            <w:tcW w:w="1792" w:type="dxa"/>
            <w:gridSpan w:val="2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6B21B2" w:rsidRDefault="006B21B2" w:rsidP="00A927EC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27305D">
              <w:rPr>
                <w:rFonts w:ascii="微软雅黑" w:hAnsi="微软雅黑" w:cs="宋体" w:hint="eastAsia"/>
                <w:color w:val="000000"/>
                <w:sz w:val="18"/>
                <w:szCs w:val="18"/>
              </w:rPr>
              <w:t>交易</w:t>
            </w:r>
            <w:r w:rsidRPr="0027305D">
              <w:rPr>
                <w:rFonts w:ascii="微软雅黑" w:hAnsi="微软雅黑" w:cs="宋体"/>
                <w:color w:val="000000"/>
                <w:sz w:val="18"/>
                <w:szCs w:val="18"/>
              </w:rPr>
              <w:t>状态</w:t>
            </w:r>
          </w:p>
        </w:tc>
        <w:tc>
          <w:tcPr>
            <w:tcW w:w="992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6B21B2" w:rsidRDefault="006B21B2" w:rsidP="00A927EC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27305D">
              <w:rPr>
                <w:rFonts w:ascii="微软雅黑" w:hAnsi="微软雅黑" w:cs="宋体"/>
                <w:color w:val="000000"/>
                <w:sz w:val="18"/>
                <w:szCs w:val="18"/>
              </w:rPr>
              <w:t>AN2</w:t>
            </w:r>
          </w:p>
        </w:tc>
        <w:tc>
          <w:tcPr>
            <w:tcW w:w="559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6B21B2" w:rsidRDefault="006B21B2" w:rsidP="00A927EC">
            <w:pPr>
              <w:rPr>
                <w:rFonts w:ascii="微软雅黑" w:hAnsi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O</w:t>
            </w:r>
          </w:p>
        </w:tc>
        <w:tc>
          <w:tcPr>
            <w:tcW w:w="3977" w:type="dxa"/>
            <w:gridSpan w:val="2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  <w:vAlign w:val="center"/>
          </w:tcPr>
          <w:p w:rsidR="006B21B2" w:rsidRPr="00A936DB" w:rsidRDefault="006B21B2" w:rsidP="00A927EC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参见 交易状态</w:t>
            </w:r>
          </w:p>
        </w:tc>
      </w:tr>
      <w:tr w:rsidR="006B21B2" w:rsidTr="00E62E97">
        <w:trPr>
          <w:trHeight w:val="264"/>
        </w:trPr>
        <w:tc>
          <w:tcPr>
            <w:tcW w:w="1577" w:type="dxa"/>
            <w:tcBorders>
              <w:top w:val="single" w:sz="6" w:space="0" w:color="4AACC5"/>
              <w:bottom w:val="single" w:sz="4" w:space="0" w:color="4AACC5"/>
            </w:tcBorders>
            <w:shd w:val="clear" w:color="auto" w:fill="FFFFFF" w:themeFill="background1"/>
          </w:tcPr>
          <w:p w:rsidR="006B21B2" w:rsidRDefault="006B21B2" w:rsidP="00A927EC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</w:p>
        </w:tc>
        <w:tc>
          <w:tcPr>
            <w:tcW w:w="1792" w:type="dxa"/>
            <w:gridSpan w:val="2"/>
            <w:tcBorders>
              <w:top w:val="single" w:sz="6" w:space="0" w:color="4AACC5"/>
              <w:bottom w:val="single" w:sz="4" w:space="0" w:color="4AACC5"/>
            </w:tcBorders>
            <w:shd w:val="clear" w:color="auto" w:fill="FFFFFF" w:themeFill="background1"/>
          </w:tcPr>
          <w:p w:rsidR="006B21B2" w:rsidRDefault="006B21B2" w:rsidP="00A927EC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</w:p>
        </w:tc>
        <w:tc>
          <w:tcPr>
            <w:tcW w:w="992" w:type="dxa"/>
            <w:tcBorders>
              <w:top w:val="single" w:sz="6" w:space="0" w:color="4AACC5"/>
              <w:bottom w:val="single" w:sz="4" w:space="0" w:color="4AACC5"/>
            </w:tcBorders>
            <w:shd w:val="clear" w:color="auto" w:fill="FFFFFF" w:themeFill="background1"/>
          </w:tcPr>
          <w:p w:rsidR="006B21B2" w:rsidRDefault="006B21B2" w:rsidP="00A927EC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</w:p>
        </w:tc>
        <w:tc>
          <w:tcPr>
            <w:tcW w:w="559" w:type="dxa"/>
            <w:tcBorders>
              <w:top w:val="single" w:sz="6" w:space="0" w:color="4AACC5"/>
              <w:bottom w:val="single" w:sz="4" w:space="0" w:color="4AACC5"/>
            </w:tcBorders>
            <w:shd w:val="clear" w:color="auto" w:fill="FFFFFF" w:themeFill="background1"/>
          </w:tcPr>
          <w:p w:rsidR="006B21B2" w:rsidRDefault="006B21B2" w:rsidP="00A927EC">
            <w:pPr>
              <w:rPr>
                <w:rFonts w:ascii="微软雅黑" w:hAnsi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3977" w:type="dxa"/>
            <w:gridSpan w:val="2"/>
            <w:tcBorders>
              <w:top w:val="single" w:sz="6" w:space="0" w:color="4AACC5"/>
              <w:bottom w:val="single" w:sz="4" w:space="0" w:color="4AACC5"/>
            </w:tcBorders>
            <w:shd w:val="clear" w:color="auto" w:fill="FFFFFF" w:themeFill="background1"/>
          </w:tcPr>
          <w:p w:rsidR="006B21B2" w:rsidRPr="00A936DB" w:rsidRDefault="006B21B2" w:rsidP="00A927EC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</w:p>
        </w:tc>
      </w:tr>
    </w:tbl>
    <w:p w:rsidR="006D3F22" w:rsidRPr="00DC3E9B" w:rsidRDefault="006D3F22" w:rsidP="006D3F22">
      <w:pPr>
        <w:rPr>
          <w:lang w:eastAsia="zh-CN"/>
        </w:rPr>
      </w:pPr>
    </w:p>
    <w:p w:rsidR="006D3F22" w:rsidRDefault="006D3F22" w:rsidP="006D3F22">
      <w:pPr>
        <w:pStyle w:val="4"/>
        <w:tabs>
          <w:tab w:val="clear" w:pos="1148"/>
          <w:tab w:val="num" w:pos="864"/>
        </w:tabs>
        <w:ind w:left="864" w:hanging="864"/>
      </w:pPr>
      <w:r>
        <w:rPr>
          <w:rFonts w:hint="eastAsia"/>
          <w:lang w:eastAsia="zh-CN"/>
        </w:rPr>
        <w:t>响应</w:t>
      </w:r>
      <w:r>
        <w:rPr>
          <w:rFonts w:hint="eastAsia"/>
        </w:rPr>
        <w:t>码</w:t>
      </w:r>
    </w:p>
    <w:tbl>
      <w:tblPr>
        <w:tblW w:w="6062" w:type="dxa"/>
        <w:tblBorders>
          <w:top w:val="single" w:sz="4" w:space="0" w:color="4AACC5"/>
          <w:left w:val="single" w:sz="4" w:space="0" w:color="4AACC5"/>
          <w:bottom w:val="single" w:sz="4" w:space="0" w:color="4AACC5"/>
          <w:right w:val="single" w:sz="4" w:space="0" w:color="4AACC5"/>
          <w:insideH w:val="single" w:sz="6" w:space="0" w:color="4AACC5"/>
          <w:insideV w:val="single" w:sz="6" w:space="0" w:color="4AACC5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4961"/>
      </w:tblGrid>
      <w:tr w:rsidR="006D3F22" w:rsidTr="00A927EC">
        <w:tc>
          <w:tcPr>
            <w:tcW w:w="1101" w:type="dxa"/>
            <w:tcBorders>
              <w:top w:val="single" w:sz="4" w:space="0" w:color="4AACC5"/>
              <w:bottom w:val="single" w:sz="6" w:space="0" w:color="4AACC5"/>
            </w:tcBorders>
            <w:shd w:val="clear" w:color="auto" w:fill="30849B"/>
            <w:vAlign w:val="center"/>
          </w:tcPr>
          <w:p w:rsidR="006D3F22" w:rsidRDefault="006D3F22" w:rsidP="00A927EC">
            <w:pPr>
              <w:rPr>
                <w:rFonts w:ascii="微软雅黑" w:hAnsi="微软雅黑" w:cs="微软雅黑"/>
                <w:color w:val="C7EDCC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  <w:lang w:eastAsia="zh-CN"/>
              </w:rPr>
              <w:t>响应码</w:t>
            </w:r>
          </w:p>
        </w:tc>
        <w:tc>
          <w:tcPr>
            <w:tcW w:w="4961" w:type="dxa"/>
            <w:tcBorders>
              <w:top w:val="single" w:sz="4" w:space="0" w:color="4AACC5"/>
              <w:bottom w:val="single" w:sz="6" w:space="0" w:color="4AACC5"/>
            </w:tcBorders>
            <w:shd w:val="clear" w:color="auto" w:fill="30849B"/>
            <w:vAlign w:val="center"/>
          </w:tcPr>
          <w:p w:rsidR="006D3F22" w:rsidRDefault="006D3F22" w:rsidP="00A927EC">
            <w:pPr>
              <w:jc w:val="center"/>
              <w:rPr>
                <w:rFonts w:ascii="微软雅黑" w:hAnsi="微软雅黑" w:cs="微软雅黑"/>
                <w:color w:val="C7EDCC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</w:rPr>
              <w:t>定义</w:t>
            </w:r>
          </w:p>
        </w:tc>
      </w:tr>
      <w:tr w:rsidR="006D3F22" w:rsidTr="00A927EC">
        <w:tc>
          <w:tcPr>
            <w:tcW w:w="1101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6D3F22" w:rsidRPr="005960E7" w:rsidRDefault="006D3F22" w:rsidP="00A927EC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2001</w:t>
            </w:r>
          </w:p>
        </w:tc>
        <w:tc>
          <w:tcPr>
            <w:tcW w:w="4961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6D3F22" w:rsidRDefault="006D3F22" w:rsidP="00A927EC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92603B"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外部订单号</w:t>
            </w: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重复</w:t>
            </w:r>
          </w:p>
        </w:tc>
      </w:tr>
      <w:tr w:rsidR="006D3F22" w:rsidTr="00A927EC">
        <w:tc>
          <w:tcPr>
            <w:tcW w:w="1101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6D3F22" w:rsidRPr="005960E7" w:rsidRDefault="006D3F22" w:rsidP="00A927EC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2002</w:t>
            </w:r>
          </w:p>
        </w:tc>
        <w:tc>
          <w:tcPr>
            <w:tcW w:w="4961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6D3F22" w:rsidRDefault="006D3F22" w:rsidP="00A927EC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接入</w:t>
            </w:r>
            <w:r>
              <w:rPr>
                <w:rFonts w:ascii="微软雅黑" w:hAnsi="微软雅黑" w:cs="微软雅黑"/>
                <w:sz w:val="18"/>
                <w:szCs w:val="18"/>
                <w:lang w:eastAsia="zh-CN"/>
              </w:rPr>
              <w:t>方</w:t>
            </w:r>
            <w:r w:rsidRPr="001D2BD0"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会员编号</w:t>
            </w: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u</w:t>
            </w:r>
            <w:r>
              <w:rPr>
                <w:rFonts w:ascii="微软雅黑" w:hAnsi="微软雅黑" w:cs="微软雅黑"/>
                <w:sz w:val="18"/>
                <w:szCs w:val="18"/>
                <w:lang w:eastAsia="zh-CN"/>
              </w:rPr>
              <w:t>Id</w:t>
            </w: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未</w:t>
            </w:r>
            <w:r>
              <w:rPr>
                <w:rFonts w:ascii="微软雅黑" w:hAnsi="微软雅黑" w:cs="微软雅黑"/>
                <w:sz w:val="18"/>
                <w:szCs w:val="18"/>
                <w:lang w:eastAsia="zh-CN"/>
              </w:rPr>
              <w:t>找到</w:t>
            </w:r>
          </w:p>
        </w:tc>
      </w:tr>
      <w:tr w:rsidR="006D3F22" w:rsidTr="00A927EC">
        <w:tc>
          <w:tcPr>
            <w:tcW w:w="1101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6D3F22" w:rsidRPr="005960E7" w:rsidRDefault="006D3F22" w:rsidP="00A927EC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2003</w:t>
            </w:r>
          </w:p>
        </w:tc>
        <w:tc>
          <w:tcPr>
            <w:tcW w:w="4961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6D3F22" w:rsidRPr="0092603B" w:rsidRDefault="006D3F22" w:rsidP="00A927EC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BE712C"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银行卡号</w:t>
            </w: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ID未</w:t>
            </w:r>
            <w:r>
              <w:rPr>
                <w:rFonts w:ascii="微软雅黑" w:hAnsi="微软雅黑" w:cs="微软雅黑"/>
                <w:sz w:val="18"/>
                <w:szCs w:val="18"/>
                <w:lang w:eastAsia="zh-CN"/>
              </w:rPr>
              <w:t>找到</w:t>
            </w:r>
          </w:p>
        </w:tc>
      </w:tr>
      <w:tr w:rsidR="006D3F22" w:rsidTr="00A927EC">
        <w:tc>
          <w:tcPr>
            <w:tcW w:w="1101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6D3F22" w:rsidRPr="005960E7" w:rsidRDefault="006D3F22" w:rsidP="00A927EC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5001</w:t>
            </w:r>
          </w:p>
        </w:tc>
        <w:tc>
          <w:tcPr>
            <w:tcW w:w="4961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6D3F22" w:rsidRDefault="006D3F22" w:rsidP="00A927EC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841F44"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余额不足</w:t>
            </w:r>
          </w:p>
        </w:tc>
      </w:tr>
      <w:tr w:rsidR="006D3F22" w:rsidTr="00A927EC">
        <w:tc>
          <w:tcPr>
            <w:tcW w:w="1101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  <w:vAlign w:val="bottom"/>
          </w:tcPr>
          <w:p w:rsidR="006D3F22" w:rsidRPr="005960E7" w:rsidRDefault="006D3F22" w:rsidP="00A927EC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5002</w:t>
            </w:r>
          </w:p>
        </w:tc>
        <w:tc>
          <w:tcPr>
            <w:tcW w:w="4961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  <w:vAlign w:val="bottom"/>
          </w:tcPr>
          <w:p w:rsidR="006D3F22" w:rsidRPr="005960E7" w:rsidRDefault="006D3F22" w:rsidP="00A927EC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8912F4"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付款帐户被冻结</w:t>
            </w:r>
          </w:p>
        </w:tc>
      </w:tr>
      <w:tr w:rsidR="006D3F22" w:rsidTr="00A927EC">
        <w:tc>
          <w:tcPr>
            <w:tcW w:w="1101" w:type="dxa"/>
            <w:tcBorders>
              <w:top w:val="single" w:sz="6" w:space="0" w:color="4AACC5"/>
              <w:bottom w:val="single" w:sz="4" w:space="0" w:color="4AACC5"/>
            </w:tcBorders>
            <w:shd w:val="clear" w:color="auto" w:fill="FFFFFF" w:themeFill="background1"/>
          </w:tcPr>
          <w:p w:rsidR="006D3F22" w:rsidRPr="008912F4" w:rsidRDefault="006D3F22" w:rsidP="00A927EC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5003</w:t>
            </w:r>
          </w:p>
        </w:tc>
        <w:tc>
          <w:tcPr>
            <w:tcW w:w="4961" w:type="dxa"/>
            <w:tcBorders>
              <w:top w:val="single" w:sz="6" w:space="0" w:color="4AACC5"/>
              <w:bottom w:val="single" w:sz="4" w:space="0" w:color="4AACC5"/>
            </w:tcBorders>
            <w:shd w:val="clear" w:color="auto" w:fill="FFFFFF" w:themeFill="background1"/>
          </w:tcPr>
          <w:p w:rsidR="006D3F22" w:rsidRPr="008912F4" w:rsidRDefault="006D3F22" w:rsidP="00A927EC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付款</w:t>
            </w:r>
            <w:r>
              <w:rPr>
                <w:rFonts w:ascii="微软雅黑" w:hAnsi="微软雅黑" w:cs="微软雅黑"/>
                <w:sz w:val="18"/>
                <w:szCs w:val="18"/>
                <w:lang w:eastAsia="zh-CN"/>
              </w:rPr>
              <w:t>信息校验失败</w:t>
            </w:r>
          </w:p>
        </w:tc>
      </w:tr>
      <w:tr w:rsidR="006D3F22" w:rsidTr="00A927EC">
        <w:tc>
          <w:tcPr>
            <w:tcW w:w="1101" w:type="dxa"/>
            <w:tcBorders>
              <w:top w:val="single" w:sz="6" w:space="0" w:color="4AACC5"/>
              <w:bottom w:val="single" w:sz="4" w:space="0" w:color="4AACC5"/>
            </w:tcBorders>
            <w:shd w:val="clear" w:color="auto" w:fill="FFFFFF" w:themeFill="background1"/>
          </w:tcPr>
          <w:p w:rsidR="006D3F22" w:rsidRPr="005960E7" w:rsidRDefault="006D3F22" w:rsidP="00A927EC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</w:p>
        </w:tc>
        <w:tc>
          <w:tcPr>
            <w:tcW w:w="4961" w:type="dxa"/>
            <w:tcBorders>
              <w:top w:val="single" w:sz="6" w:space="0" w:color="4AACC5"/>
              <w:bottom w:val="single" w:sz="4" w:space="0" w:color="4AACC5"/>
            </w:tcBorders>
            <w:shd w:val="clear" w:color="auto" w:fill="FFFFFF" w:themeFill="background1"/>
          </w:tcPr>
          <w:p w:rsidR="006D3F22" w:rsidRPr="005960E7" w:rsidRDefault="006D3F22" w:rsidP="00A927EC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</w:p>
        </w:tc>
      </w:tr>
      <w:tr w:rsidR="006D3F22" w:rsidTr="00A927EC">
        <w:tc>
          <w:tcPr>
            <w:tcW w:w="1101" w:type="dxa"/>
            <w:tcBorders>
              <w:top w:val="single" w:sz="6" w:space="0" w:color="4AACC5"/>
              <w:bottom w:val="single" w:sz="4" w:space="0" w:color="4AACC5"/>
            </w:tcBorders>
            <w:shd w:val="clear" w:color="auto" w:fill="FFFFFF" w:themeFill="background1"/>
          </w:tcPr>
          <w:p w:rsidR="006D3F22" w:rsidRPr="005960E7" w:rsidRDefault="006D3F22" w:rsidP="00A927EC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</w:p>
        </w:tc>
        <w:tc>
          <w:tcPr>
            <w:tcW w:w="4961" w:type="dxa"/>
            <w:tcBorders>
              <w:top w:val="single" w:sz="6" w:space="0" w:color="4AACC5"/>
              <w:bottom w:val="single" w:sz="4" w:space="0" w:color="4AACC5"/>
            </w:tcBorders>
            <w:shd w:val="clear" w:color="auto" w:fill="FFFFFF" w:themeFill="background1"/>
          </w:tcPr>
          <w:p w:rsidR="006D3F22" w:rsidRPr="005960E7" w:rsidRDefault="006D3F22" w:rsidP="00A927EC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</w:p>
        </w:tc>
      </w:tr>
      <w:tr w:rsidR="006D3F22" w:rsidTr="00A927EC">
        <w:tc>
          <w:tcPr>
            <w:tcW w:w="1101" w:type="dxa"/>
            <w:tcBorders>
              <w:top w:val="single" w:sz="6" w:space="0" w:color="4AACC5"/>
              <w:bottom w:val="single" w:sz="4" w:space="0" w:color="4AACC5"/>
            </w:tcBorders>
            <w:shd w:val="clear" w:color="auto" w:fill="FFFFFF" w:themeFill="background1"/>
          </w:tcPr>
          <w:p w:rsidR="006D3F22" w:rsidRPr="005960E7" w:rsidRDefault="006D3F22" w:rsidP="00A927EC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</w:p>
        </w:tc>
        <w:tc>
          <w:tcPr>
            <w:tcW w:w="4961" w:type="dxa"/>
            <w:tcBorders>
              <w:top w:val="single" w:sz="6" w:space="0" w:color="4AACC5"/>
              <w:bottom w:val="single" w:sz="4" w:space="0" w:color="4AACC5"/>
            </w:tcBorders>
            <w:shd w:val="clear" w:color="auto" w:fill="FFFFFF" w:themeFill="background1"/>
          </w:tcPr>
          <w:p w:rsidR="006D3F22" w:rsidRPr="005960E7" w:rsidRDefault="006D3F22" w:rsidP="00A927EC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</w:p>
        </w:tc>
      </w:tr>
    </w:tbl>
    <w:p w:rsidR="006D3F22" w:rsidRPr="00DC3E9B" w:rsidRDefault="006D3F22" w:rsidP="006D3F22">
      <w:pPr>
        <w:rPr>
          <w:lang w:eastAsia="zh-CN"/>
        </w:rPr>
      </w:pPr>
    </w:p>
    <w:p w:rsidR="000F585D" w:rsidRDefault="000F585D" w:rsidP="000F585D">
      <w:pPr>
        <w:pStyle w:val="30"/>
        <w:rPr>
          <w:lang w:eastAsia="zh-CN"/>
        </w:rPr>
      </w:pPr>
      <w:bookmarkStart w:id="218" w:name="_Toc513053771"/>
      <w:r>
        <w:rPr>
          <w:rFonts w:hint="eastAsia"/>
          <w:lang w:eastAsia="zh-CN"/>
        </w:rPr>
        <w:t>单笔退货</w:t>
      </w:r>
      <w:bookmarkEnd w:id="218"/>
    </w:p>
    <w:p w:rsidR="00B80CBC" w:rsidRDefault="00B80CBC" w:rsidP="00B80CBC">
      <w:pPr>
        <w:adjustRightInd w:val="0"/>
        <w:snapToGrid w:val="0"/>
        <w:rPr>
          <w:lang w:eastAsia="zh-CN"/>
        </w:rPr>
      </w:pPr>
      <w:bookmarkStart w:id="219" w:name="OLE_LINK83"/>
      <w:bookmarkStart w:id="220" w:name="OLE_LINK84"/>
      <w:r>
        <w:rPr>
          <w:rFonts w:hint="eastAsia"/>
          <w:lang w:eastAsia="zh-CN"/>
        </w:rPr>
        <w:t>退货申请</w:t>
      </w:r>
      <w:r w:rsidR="00F956AB">
        <w:rPr>
          <w:rFonts w:hint="eastAsia"/>
          <w:lang w:eastAsia="zh-CN"/>
        </w:rPr>
        <w:t>，</w:t>
      </w:r>
      <w:r w:rsidR="00F956AB">
        <w:rPr>
          <w:rFonts w:hint="eastAsia"/>
          <w:lang w:eastAsia="zh-CN"/>
        </w:rPr>
        <w:t xml:space="preserve"> </w:t>
      </w:r>
      <w:r w:rsidR="00F956AB">
        <w:rPr>
          <w:rFonts w:hint="eastAsia"/>
          <w:lang w:eastAsia="zh-CN"/>
        </w:rPr>
        <w:t>支持部分退货。</w:t>
      </w:r>
    </w:p>
    <w:tbl>
      <w:tblPr>
        <w:tblW w:w="88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7227"/>
      </w:tblGrid>
      <w:tr w:rsidR="00B80CBC" w:rsidTr="009A09A4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0849B"/>
            <w:hideMark/>
          </w:tcPr>
          <w:p w:rsidR="00B80CBC" w:rsidRDefault="00B80CBC" w:rsidP="009A09A4">
            <w:pPr>
              <w:adjustRightInd w:val="0"/>
              <w:snapToGrid w:val="0"/>
              <w:rPr>
                <w:rFonts w:ascii="微软雅黑" w:hAnsi="微软雅黑" w:cs="微软雅黑"/>
                <w:b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  <w:lang w:eastAsia="zh-CN"/>
              </w:rPr>
              <w:t>接口URL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CBC" w:rsidRDefault="00B80CBC" w:rsidP="00B80CBC">
            <w:pPr>
              <w:adjustRightInd w:val="0"/>
              <w:snapToGrid w:val="0"/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/order/refund</w:t>
            </w:r>
          </w:p>
        </w:tc>
      </w:tr>
      <w:bookmarkEnd w:id="219"/>
      <w:bookmarkEnd w:id="220"/>
    </w:tbl>
    <w:p w:rsidR="000F585D" w:rsidRDefault="000F585D" w:rsidP="000F585D">
      <w:pPr>
        <w:rPr>
          <w:lang w:eastAsia="zh-CN"/>
        </w:rPr>
      </w:pPr>
    </w:p>
    <w:p w:rsidR="000F585D" w:rsidRPr="00BA71DA" w:rsidRDefault="000F585D" w:rsidP="000F585D">
      <w:pPr>
        <w:rPr>
          <w:lang w:eastAsia="zh-CN"/>
        </w:rPr>
      </w:pPr>
    </w:p>
    <w:p w:rsidR="000F585D" w:rsidRDefault="000F585D" w:rsidP="000F585D">
      <w:pPr>
        <w:pStyle w:val="4"/>
        <w:rPr>
          <w:lang w:eastAsia="zh-CN"/>
        </w:rPr>
      </w:pPr>
      <w:r>
        <w:rPr>
          <w:rFonts w:hint="eastAsia"/>
          <w:lang w:eastAsia="zh-CN"/>
        </w:rPr>
        <w:t>请求信息</w:t>
      </w:r>
    </w:p>
    <w:tbl>
      <w:tblPr>
        <w:tblW w:w="8931" w:type="dxa"/>
        <w:tblInd w:w="-34" w:type="dxa"/>
        <w:tblBorders>
          <w:top w:val="single" w:sz="4" w:space="0" w:color="4AACC5"/>
          <w:left w:val="single" w:sz="4" w:space="0" w:color="4AACC5"/>
          <w:bottom w:val="single" w:sz="4" w:space="0" w:color="4AACC5"/>
          <w:right w:val="single" w:sz="4" w:space="0" w:color="4AACC5"/>
          <w:insideH w:val="single" w:sz="6" w:space="0" w:color="4AACC5"/>
          <w:insideV w:val="single" w:sz="6" w:space="0" w:color="4AACC5"/>
        </w:tblBorders>
        <w:tblLayout w:type="fixed"/>
        <w:tblLook w:val="04A0" w:firstRow="1" w:lastRow="0" w:firstColumn="1" w:lastColumn="0" w:noHBand="0" w:noVBand="1"/>
      </w:tblPr>
      <w:tblGrid>
        <w:gridCol w:w="1983"/>
        <w:gridCol w:w="1560"/>
        <w:gridCol w:w="1135"/>
        <w:gridCol w:w="567"/>
        <w:gridCol w:w="3679"/>
        <w:gridCol w:w="7"/>
      </w:tblGrid>
      <w:tr w:rsidR="000F585D" w:rsidTr="00AC05EF">
        <w:tc>
          <w:tcPr>
            <w:tcW w:w="1983" w:type="dxa"/>
            <w:tcBorders>
              <w:top w:val="single" w:sz="4" w:space="0" w:color="4AACC5"/>
              <w:bottom w:val="single" w:sz="6" w:space="0" w:color="4AACC5"/>
            </w:tcBorders>
            <w:shd w:val="clear" w:color="auto" w:fill="30849B"/>
            <w:vAlign w:val="center"/>
          </w:tcPr>
          <w:p w:rsidR="000F585D" w:rsidRDefault="000F585D" w:rsidP="009A09A4">
            <w:pPr>
              <w:rPr>
                <w:rFonts w:ascii="微软雅黑" w:hAnsi="微软雅黑" w:cs="微软雅黑"/>
                <w:color w:val="C7EDCC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  <w:lang w:eastAsia="zh-CN"/>
              </w:rPr>
              <w:t>属性</w:t>
            </w:r>
          </w:p>
        </w:tc>
        <w:tc>
          <w:tcPr>
            <w:tcW w:w="1560" w:type="dxa"/>
            <w:tcBorders>
              <w:top w:val="single" w:sz="4" w:space="0" w:color="4AACC5"/>
              <w:bottom w:val="single" w:sz="6" w:space="0" w:color="4AACC5"/>
            </w:tcBorders>
            <w:shd w:val="clear" w:color="auto" w:fill="30849B"/>
            <w:vAlign w:val="center"/>
          </w:tcPr>
          <w:p w:rsidR="000F585D" w:rsidRDefault="000F585D" w:rsidP="009A09A4">
            <w:pPr>
              <w:jc w:val="center"/>
              <w:rPr>
                <w:rFonts w:ascii="微软雅黑" w:hAnsi="微软雅黑" w:cs="微软雅黑"/>
                <w:color w:val="C7EDCC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</w:rPr>
              <w:t>定义</w:t>
            </w:r>
          </w:p>
        </w:tc>
        <w:tc>
          <w:tcPr>
            <w:tcW w:w="1135" w:type="dxa"/>
            <w:tcBorders>
              <w:top w:val="single" w:sz="4" w:space="0" w:color="4AACC5"/>
              <w:bottom w:val="single" w:sz="6" w:space="0" w:color="4AACC5"/>
            </w:tcBorders>
            <w:shd w:val="clear" w:color="auto" w:fill="30849B"/>
            <w:vAlign w:val="center"/>
          </w:tcPr>
          <w:p w:rsidR="000F585D" w:rsidRDefault="000F585D" w:rsidP="009A09A4">
            <w:pPr>
              <w:jc w:val="center"/>
              <w:rPr>
                <w:rFonts w:ascii="微软雅黑" w:hAnsi="微软雅黑" w:cs="微软雅黑"/>
                <w:b/>
                <w:color w:val="C7EDCC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</w:rPr>
              <w:t>类型</w:t>
            </w:r>
          </w:p>
          <w:p w:rsidR="000F585D" w:rsidRDefault="000F585D" w:rsidP="009A09A4">
            <w:pPr>
              <w:jc w:val="center"/>
              <w:rPr>
                <w:rFonts w:ascii="微软雅黑" w:hAnsi="微软雅黑" w:cs="微软雅黑"/>
                <w:color w:val="C7EDCC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</w:rPr>
              <w:t>长度</w:t>
            </w:r>
          </w:p>
        </w:tc>
        <w:tc>
          <w:tcPr>
            <w:tcW w:w="567" w:type="dxa"/>
            <w:tcBorders>
              <w:top w:val="single" w:sz="4" w:space="0" w:color="4AACC5"/>
              <w:bottom w:val="single" w:sz="6" w:space="0" w:color="4AACC5"/>
            </w:tcBorders>
            <w:shd w:val="clear" w:color="auto" w:fill="30849B"/>
            <w:vAlign w:val="center"/>
          </w:tcPr>
          <w:p w:rsidR="000F585D" w:rsidRDefault="000F585D" w:rsidP="009A09A4">
            <w:pPr>
              <w:jc w:val="center"/>
              <w:rPr>
                <w:rFonts w:ascii="微软雅黑" w:hAnsi="微软雅黑" w:cs="微软雅黑"/>
                <w:color w:val="C7EDCC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</w:rPr>
              <w:t>必填</w:t>
            </w:r>
          </w:p>
        </w:tc>
        <w:tc>
          <w:tcPr>
            <w:tcW w:w="3686" w:type="dxa"/>
            <w:gridSpan w:val="2"/>
            <w:tcBorders>
              <w:top w:val="single" w:sz="4" w:space="0" w:color="4AACC5"/>
              <w:bottom w:val="single" w:sz="6" w:space="0" w:color="4AACC5"/>
            </w:tcBorders>
            <w:shd w:val="clear" w:color="auto" w:fill="30849B"/>
            <w:vAlign w:val="center"/>
          </w:tcPr>
          <w:p w:rsidR="000F585D" w:rsidRDefault="000F585D" w:rsidP="009A09A4">
            <w:pPr>
              <w:jc w:val="center"/>
              <w:rPr>
                <w:rFonts w:ascii="微软雅黑" w:hAnsi="微软雅黑" w:cs="微软雅黑"/>
                <w:color w:val="C7EDCC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</w:rPr>
              <w:t>参数说明/示例</w:t>
            </w:r>
          </w:p>
        </w:tc>
      </w:tr>
      <w:tr w:rsidR="00D750D7" w:rsidTr="00E60CA9">
        <w:tc>
          <w:tcPr>
            <w:tcW w:w="1983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D750D7" w:rsidRPr="0092603B" w:rsidRDefault="00D750D7" w:rsidP="00E60CA9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functionCode</w:t>
            </w:r>
          </w:p>
        </w:tc>
        <w:tc>
          <w:tcPr>
            <w:tcW w:w="1560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D750D7" w:rsidRPr="0092603B" w:rsidRDefault="00D750D7" w:rsidP="00E60CA9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交易功能</w:t>
            </w:r>
          </w:p>
        </w:tc>
        <w:tc>
          <w:tcPr>
            <w:tcW w:w="1135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D750D7" w:rsidRDefault="00D750D7" w:rsidP="00E60CA9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A2</w:t>
            </w:r>
          </w:p>
        </w:tc>
        <w:tc>
          <w:tcPr>
            <w:tcW w:w="567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D750D7" w:rsidRDefault="00D750D7" w:rsidP="00E60CA9">
            <w:pPr>
              <w:rPr>
                <w:rFonts w:ascii="微软雅黑" w:hAnsi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val="en-US" w:eastAsia="zh-CN"/>
              </w:rPr>
              <w:t>M</w:t>
            </w:r>
          </w:p>
        </w:tc>
        <w:tc>
          <w:tcPr>
            <w:tcW w:w="3686" w:type="dxa"/>
            <w:gridSpan w:val="2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D750D7" w:rsidRPr="0092603B" w:rsidRDefault="00D750D7" w:rsidP="00E60CA9">
            <w:pPr>
              <w:rPr>
                <w:rFonts w:ascii="微软雅黑" w:hAnsi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val="en-US" w:eastAsia="zh-CN"/>
              </w:rPr>
              <w:t>值：12</w:t>
            </w:r>
          </w:p>
        </w:tc>
      </w:tr>
      <w:tr w:rsidR="000F585D" w:rsidTr="00AC05EF">
        <w:tc>
          <w:tcPr>
            <w:tcW w:w="1983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0F585D" w:rsidRPr="009E6C02" w:rsidRDefault="000F585D" w:rsidP="009A09A4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A849CF">
              <w:rPr>
                <w:rFonts w:ascii="微软雅黑" w:hAnsi="微软雅黑" w:cs="宋体"/>
                <w:color w:val="000000"/>
                <w:sz w:val="18"/>
                <w:szCs w:val="18"/>
              </w:rPr>
              <w:t>out</w:t>
            </w:r>
            <w:r w:rsidR="00E7036A"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Refund</w:t>
            </w:r>
            <w:r w:rsidRPr="00A849CF">
              <w:rPr>
                <w:rFonts w:ascii="微软雅黑" w:hAnsi="微软雅黑" w:cs="宋体"/>
                <w:color w:val="000000"/>
                <w:sz w:val="18"/>
                <w:szCs w:val="18"/>
              </w:rPr>
              <w:t>No</w:t>
            </w:r>
          </w:p>
        </w:tc>
        <w:tc>
          <w:tcPr>
            <w:tcW w:w="1560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0F585D" w:rsidRPr="009E6C02" w:rsidRDefault="000F585D" w:rsidP="009A09A4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宋体" w:hint="eastAsia"/>
                <w:color w:val="000000"/>
                <w:sz w:val="18"/>
                <w:szCs w:val="18"/>
              </w:rPr>
              <w:t>退货</w:t>
            </w:r>
            <w:r w:rsidRPr="006010EB">
              <w:rPr>
                <w:rFonts w:ascii="微软雅黑" w:hAnsi="微软雅黑" w:cs="宋体" w:hint="eastAsia"/>
                <w:color w:val="000000"/>
                <w:sz w:val="18"/>
                <w:szCs w:val="18"/>
              </w:rPr>
              <w:t>订单号</w:t>
            </w:r>
          </w:p>
        </w:tc>
        <w:tc>
          <w:tcPr>
            <w:tcW w:w="1135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0F585D" w:rsidRPr="009E6C02" w:rsidRDefault="004B65CF" w:rsidP="009A09A4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E62E97">
              <w:rPr>
                <w:rFonts w:ascii="微软雅黑" w:hAnsi="微软雅黑" w:cs="宋体" w:hint="eastAsia"/>
                <w:color w:val="000000"/>
                <w:sz w:val="18"/>
                <w:szCs w:val="18"/>
              </w:rPr>
              <w:t>AN</w:t>
            </w:r>
            <w:r w:rsidRPr="00E62E97">
              <w:rPr>
                <w:rFonts w:ascii="微软雅黑" w:hAnsi="微软雅黑" w:cs="宋体"/>
                <w:color w:val="000000"/>
                <w:sz w:val="18"/>
                <w:szCs w:val="18"/>
              </w:rPr>
              <w:t>32</w:t>
            </w:r>
          </w:p>
        </w:tc>
        <w:tc>
          <w:tcPr>
            <w:tcW w:w="567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0F585D" w:rsidRPr="009E6C02" w:rsidRDefault="000F585D" w:rsidP="009A09A4">
            <w:pPr>
              <w:rPr>
                <w:rFonts w:ascii="微软雅黑" w:hAnsi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val="en-US" w:eastAsia="zh-CN"/>
              </w:rPr>
              <w:t>M</w:t>
            </w:r>
          </w:p>
        </w:tc>
        <w:tc>
          <w:tcPr>
            <w:tcW w:w="3686" w:type="dxa"/>
            <w:gridSpan w:val="2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0F585D" w:rsidRPr="00A936DB" w:rsidRDefault="000F585D" w:rsidP="009A09A4">
            <w:pPr>
              <w:rPr>
                <w:rFonts w:ascii="微软雅黑" w:hAnsi="微软雅黑" w:cs="微软雅黑"/>
                <w:sz w:val="18"/>
                <w:szCs w:val="18"/>
                <w:lang w:val="en-US" w:eastAsia="zh-CN"/>
              </w:rPr>
            </w:pPr>
          </w:p>
        </w:tc>
      </w:tr>
      <w:tr w:rsidR="000F585D" w:rsidTr="00AC05EF">
        <w:tc>
          <w:tcPr>
            <w:tcW w:w="1983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0F585D" w:rsidRPr="000A20AA" w:rsidRDefault="000F585D" w:rsidP="009A09A4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宋体"/>
                <w:sz w:val="18"/>
                <w:szCs w:val="18"/>
              </w:rPr>
              <w:t>orig</w:t>
            </w:r>
            <w:r>
              <w:rPr>
                <w:rFonts w:ascii="微软雅黑" w:hAnsi="微软雅黑" w:cs="宋体"/>
                <w:color w:val="000000"/>
                <w:sz w:val="18"/>
                <w:szCs w:val="18"/>
              </w:rPr>
              <w:t>O</w:t>
            </w:r>
            <w:r w:rsidRPr="00A849CF">
              <w:rPr>
                <w:rFonts w:ascii="微软雅黑" w:hAnsi="微软雅黑" w:cs="宋体"/>
                <w:color w:val="000000"/>
                <w:sz w:val="18"/>
                <w:szCs w:val="18"/>
              </w:rPr>
              <w:t>utTradeNo</w:t>
            </w:r>
          </w:p>
        </w:tc>
        <w:tc>
          <w:tcPr>
            <w:tcW w:w="1560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  <w:vAlign w:val="center"/>
          </w:tcPr>
          <w:p w:rsidR="000F585D" w:rsidRPr="00472ECF" w:rsidRDefault="000F585D" w:rsidP="009A09A4">
            <w:pPr>
              <w:rPr>
                <w:rFonts w:ascii="微软雅黑" w:hAnsi="微软雅黑" w:cs="宋体"/>
                <w:sz w:val="18"/>
                <w:szCs w:val="18"/>
              </w:rPr>
            </w:pPr>
            <w:r>
              <w:rPr>
                <w:rFonts w:ascii="微软雅黑" w:hAnsi="微软雅黑" w:cs="宋体" w:hint="eastAsia"/>
                <w:sz w:val="18"/>
                <w:szCs w:val="18"/>
              </w:rPr>
              <w:t>原交易订单号</w:t>
            </w:r>
          </w:p>
        </w:tc>
        <w:tc>
          <w:tcPr>
            <w:tcW w:w="1135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0F585D" w:rsidRPr="009E6C02" w:rsidRDefault="004B65CF" w:rsidP="009A09A4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E62E97">
              <w:rPr>
                <w:rFonts w:ascii="微软雅黑" w:hAnsi="微软雅黑" w:cs="宋体" w:hint="eastAsia"/>
                <w:color w:val="000000"/>
                <w:sz w:val="18"/>
                <w:szCs w:val="18"/>
              </w:rPr>
              <w:t>AN</w:t>
            </w:r>
            <w:r w:rsidRPr="00E62E97">
              <w:rPr>
                <w:rFonts w:ascii="微软雅黑" w:hAnsi="微软雅黑" w:cs="宋体"/>
                <w:color w:val="000000"/>
                <w:sz w:val="18"/>
                <w:szCs w:val="18"/>
              </w:rPr>
              <w:t>32</w:t>
            </w:r>
          </w:p>
        </w:tc>
        <w:tc>
          <w:tcPr>
            <w:tcW w:w="567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0F585D" w:rsidRDefault="000F585D" w:rsidP="009A09A4">
            <w:pPr>
              <w:rPr>
                <w:rFonts w:ascii="微软雅黑" w:hAnsi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val="en-US" w:eastAsia="zh-CN"/>
              </w:rPr>
              <w:t>M</w:t>
            </w:r>
          </w:p>
        </w:tc>
        <w:tc>
          <w:tcPr>
            <w:tcW w:w="3686" w:type="dxa"/>
            <w:gridSpan w:val="2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0F585D" w:rsidRPr="00A936DB" w:rsidRDefault="000F585D" w:rsidP="009A09A4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</w:p>
        </w:tc>
      </w:tr>
      <w:tr w:rsidR="000F585D" w:rsidTr="00AC05EF">
        <w:tc>
          <w:tcPr>
            <w:tcW w:w="1983" w:type="dxa"/>
            <w:tcBorders>
              <w:top w:val="single" w:sz="6" w:space="0" w:color="4AACC5"/>
              <w:bottom w:val="single" w:sz="4" w:space="0" w:color="4AACC5"/>
            </w:tcBorders>
            <w:shd w:val="clear" w:color="auto" w:fill="FFFFFF" w:themeFill="background1"/>
          </w:tcPr>
          <w:p w:rsidR="000F585D" w:rsidRDefault="000F585D" w:rsidP="009A09A4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宋体" w:hint="eastAsia"/>
                <w:sz w:val="18"/>
                <w:szCs w:val="18"/>
              </w:rPr>
              <w:t>billOrderNo</w:t>
            </w:r>
          </w:p>
        </w:tc>
        <w:tc>
          <w:tcPr>
            <w:tcW w:w="1560" w:type="dxa"/>
            <w:tcBorders>
              <w:top w:val="single" w:sz="6" w:space="0" w:color="4AACC5"/>
              <w:bottom w:val="single" w:sz="4" w:space="0" w:color="4AACC5"/>
            </w:tcBorders>
            <w:shd w:val="clear" w:color="auto" w:fill="FFFFFF" w:themeFill="background1"/>
            <w:vAlign w:val="center"/>
          </w:tcPr>
          <w:p w:rsidR="000F585D" w:rsidRDefault="000F585D" w:rsidP="009A09A4">
            <w:pPr>
              <w:rPr>
                <w:rFonts w:ascii="微软雅黑" w:hAnsi="微软雅黑" w:cs="宋体"/>
                <w:sz w:val="18"/>
                <w:szCs w:val="18"/>
              </w:rPr>
            </w:pPr>
            <w:r>
              <w:rPr>
                <w:rFonts w:ascii="微软雅黑" w:hAnsi="微软雅黑" w:cs="宋体" w:hint="eastAsia"/>
                <w:sz w:val="18"/>
                <w:szCs w:val="18"/>
              </w:rPr>
              <w:t>快钱</w:t>
            </w:r>
            <w:r>
              <w:rPr>
                <w:rFonts w:ascii="微软雅黑" w:hAnsi="微软雅黑" w:cs="宋体"/>
                <w:sz w:val="18"/>
                <w:szCs w:val="18"/>
              </w:rPr>
              <w:t>订单号</w:t>
            </w:r>
          </w:p>
        </w:tc>
        <w:tc>
          <w:tcPr>
            <w:tcW w:w="1135" w:type="dxa"/>
            <w:tcBorders>
              <w:top w:val="single" w:sz="6" w:space="0" w:color="4AACC5"/>
              <w:bottom w:val="single" w:sz="4" w:space="0" w:color="4AACC5"/>
            </w:tcBorders>
            <w:shd w:val="clear" w:color="auto" w:fill="FFFFFF" w:themeFill="background1"/>
          </w:tcPr>
          <w:p w:rsidR="000F585D" w:rsidRDefault="003B1C2D" w:rsidP="009A09A4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/>
                <w:sz w:val="18"/>
                <w:szCs w:val="18"/>
                <w:lang w:eastAsia="zh-CN"/>
              </w:rPr>
              <w:t>AN</w:t>
            </w:r>
            <w:r w:rsidR="000F585D">
              <w:rPr>
                <w:rFonts w:ascii="微软雅黑" w:hAnsi="微软雅黑" w:cs="微软雅黑"/>
                <w:sz w:val="18"/>
                <w:szCs w:val="18"/>
                <w:lang w:eastAsia="zh-CN"/>
              </w:rPr>
              <w:t>32</w:t>
            </w:r>
          </w:p>
        </w:tc>
        <w:tc>
          <w:tcPr>
            <w:tcW w:w="567" w:type="dxa"/>
            <w:tcBorders>
              <w:top w:val="single" w:sz="6" w:space="0" w:color="4AACC5"/>
              <w:bottom w:val="single" w:sz="4" w:space="0" w:color="4AACC5"/>
            </w:tcBorders>
            <w:shd w:val="clear" w:color="auto" w:fill="FFFFFF" w:themeFill="background1"/>
          </w:tcPr>
          <w:p w:rsidR="000F585D" w:rsidRDefault="000F585D" w:rsidP="009A09A4">
            <w:pPr>
              <w:rPr>
                <w:rFonts w:ascii="微软雅黑" w:hAnsi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val="en-US" w:eastAsia="zh-CN"/>
              </w:rPr>
              <w:t>O</w:t>
            </w:r>
          </w:p>
        </w:tc>
        <w:tc>
          <w:tcPr>
            <w:tcW w:w="3686" w:type="dxa"/>
            <w:gridSpan w:val="2"/>
            <w:tcBorders>
              <w:top w:val="single" w:sz="6" w:space="0" w:color="4AACC5"/>
              <w:bottom w:val="single" w:sz="4" w:space="0" w:color="4AACC5"/>
            </w:tcBorders>
            <w:shd w:val="clear" w:color="auto" w:fill="FFFFFF" w:themeFill="background1"/>
          </w:tcPr>
          <w:p w:rsidR="000F585D" w:rsidRPr="00A936DB" w:rsidRDefault="000F585D" w:rsidP="009A09A4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</w:p>
        </w:tc>
      </w:tr>
      <w:tr w:rsidR="009B0D1D" w:rsidTr="00A14A8D">
        <w:tc>
          <w:tcPr>
            <w:tcW w:w="1983" w:type="dxa"/>
            <w:tcBorders>
              <w:top w:val="single" w:sz="6" w:space="0" w:color="4AACC5"/>
              <w:bottom w:val="single" w:sz="4" w:space="0" w:color="4AACC5"/>
            </w:tcBorders>
            <w:shd w:val="clear" w:color="auto" w:fill="FFFFFF" w:themeFill="background1"/>
          </w:tcPr>
          <w:p w:rsidR="009B0D1D" w:rsidRDefault="009B0D1D" w:rsidP="009B0D1D">
            <w:pPr>
              <w:rPr>
                <w:rFonts w:ascii="微软雅黑" w:hAnsi="微软雅黑" w:cs="宋体"/>
                <w:sz w:val="18"/>
                <w:szCs w:val="18"/>
              </w:rPr>
            </w:pPr>
            <w:r w:rsidRPr="00876D41">
              <w:rPr>
                <w:rFonts w:ascii="微软雅黑" w:hAnsi="微软雅黑" w:cs="宋体"/>
                <w:sz w:val="18"/>
                <w:szCs w:val="18"/>
                <w:lang w:eastAsia="zh-CN"/>
              </w:rPr>
              <w:t>s</w:t>
            </w:r>
            <w:r w:rsidRPr="00876D41">
              <w:rPr>
                <w:rFonts w:ascii="微软雅黑" w:hAnsi="微软雅黑" w:cs="宋体" w:hint="eastAsia"/>
                <w:sz w:val="18"/>
                <w:szCs w:val="18"/>
                <w:lang w:eastAsia="zh-CN"/>
              </w:rPr>
              <w:t>ub</w:t>
            </w:r>
            <w:r w:rsidRPr="00876D41">
              <w:rPr>
                <w:rFonts w:ascii="微软雅黑" w:hAnsi="微软雅黑" w:cs="宋体"/>
                <w:sz w:val="18"/>
                <w:szCs w:val="18"/>
                <w:lang w:eastAsia="zh-CN"/>
              </w:rPr>
              <w:t>OutTradeNo</w:t>
            </w:r>
          </w:p>
        </w:tc>
        <w:tc>
          <w:tcPr>
            <w:tcW w:w="1560" w:type="dxa"/>
            <w:tcBorders>
              <w:top w:val="single" w:sz="6" w:space="0" w:color="4AACC5"/>
              <w:bottom w:val="single" w:sz="4" w:space="0" w:color="4AACC5"/>
            </w:tcBorders>
            <w:shd w:val="clear" w:color="auto" w:fill="FFFFFF" w:themeFill="background1"/>
          </w:tcPr>
          <w:p w:rsidR="009B0D1D" w:rsidRDefault="009B0D1D" w:rsidP="009B0D1D">
            <w:pPr>
              <w:rPr>
                <w:rFonts w:ascii="微软雅黑" w:hAnsi="微软雅黑" w:cs="宋体"/>
                <w:sz w:val="18"/>
                <w:szCs w:val="18"/>
              </w:rPr>
            </w:pPr>
            <w:r w:rsidRPr="00876D41">
              <w:rPr>
                <w:rFonts w:ascii="微软雅黑" w:hAnsi="微软雅黑" w:cs="宋体" w:hint="eastAsia"/>
                <w:sz w:val="18"/>
                <w:szCs w:val="18"/>
                <w:lang w:eastAsia="zh-CN"/>
              </w:rPr>
              <w:t>原平台子订单编号</w:t>
            </w:r>
          </w:p>
        </w:tc>
        <w:tc>
          <w:tcPr>
            <w:tcW w:w="1135" w:type="dxa"/>
            <w:tcBorders>
              <w:top w:val="single" w:sz="6" w:space="0" w:color="4AACC5"/>
              <w:bottom w:val="single" w:sz="4" w:space="0" w:color="4AACC5"/>
            </w:tcBorders>
            <w:shd w:val="clear" w:color="auto" w:fill="FFFFFF" w:themeFill="background1"/>
          </w:tcPr>
          <w:p w:rsidR="009B0D1D" w:rsidRDefault="009B0D1D" w:rsidP="009B0D1D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876D41">
              <w:rPr>
                <w:rFonts w:ascii="微软雅黑" w:hAnsi="微软雅黑" w:cs="宋体" w:hint="eastAsia"/>
                <w:sz w:val="18"/>
                <w:szCs w:val="18"/>
                <w:lang w:eastAsia="zh-CN"/>
              </w:rPr>
              <w:t>AN32</w:t>
            </w:r>
          </w:p>
        </w:tc>
        <w:tc>
          <w:tcPr>
            <w:tcW w:w="567" w:type="dxa"/>
            <w:tcBorders>
              <w:top w:val="single" w:sz="6" w:space="0" w:color="4AACC5"/>
              <w:bottom w:val="single" w:sz="4" w:space="0" w:color="4AACC5"/>
            </w:tcBorders>
            <w:shd w:val="clear" w:color="auto" w:fill="FFFFFF" w:themeFill="background1"/>
          </w:tcPr>
          <w:p w:rsidR="009B0D1D" w:rsidRDefault="009B0D1D" w:rsidP="009B0D1D">
            <w:pPr>
              <w:rPr>
                <w:rFonts w:ascii="微软雅黑" w:hAnsi="微软雅黑" w:cs="微软雅黑"/>
                <w:sz w:val="18"/>
                <w:szCs w:val="18"/>
                <w:lang w:val="en-US" w:eastAsia="zh-CN"/>
              </w:rPr>
            </w:pPr>
            <w:r w:rsidRPr="00876D41">
              <w:rPr>
                <w:rFonts w:ascii="微软雅黑" w:hAnsi="微软雅黑" w:cs="宋体" w:hint="eastAsia"/>
                <w:sz w:val="18"/>
                <w:szCs w:val="18"/>
                <w:lang w:eastAsia="zh-CN"/>
              </w:rPr>
              <w:t>M</w:t>
            </w:r>
          </w:p>
        </w:tc>
        <w:tc>
          <w:tcPr>
            <w:tcW w:w="3686" w:type="dxa"/>
            <w:gridSpan w:val="2"/>
            <w:tcBorders>
              <w:top w:val="single" w:sz="6" w:space="0" w:color="4AACC5"/>
              <w:bottom w:val="single" w:sz="4" w:space="0" w:color="4AACC5"/>
            </w:tcBorders>
            <w:shd w:val="clear" w:color="auto" w:fill="FFFFFF" w:themeFill="background1"/>
          </w:tcPr>
          <w:p w:rsidR="009B0D1D" w:rsidRPr="00A936DB" w:rsidRDefault="009B0D1D" w:rsidP="009B0D1D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</w:p>
        </w:tc>
      </w:tr>
      <w:tr w:rsidR="000F585D" w:rsidTr="00AC05EF">
        <w:tc>
          <w:tcPr>
            <w:tcW w:w="1983" w:type="dxa"/>
            <w:tcBorders>
              <w:top w:val="single" w:sz="6" w:space="0" w:color="4AACC5"/>
              <w:bottom w:val="single" w:sz="4" w:space="0" w:color="4AACC5"/>
            </w:tcBorders>
            <w:shd w:val="clear" w:color="auto" w:fill="FFFFFF" w:themeFill="background1"/>
          </w:tcPr>
          <w:p w:rsidR="000F585D" w:rsidRDefault="00995F7C" w:rsidP="009A09A4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960ED1">
              <w:rPr>
                <w:rFonts w:ascii="微软雅黑" w:hAnsi="微软雅黑" w:cs="宋体"/>
                <w:color w:val="000000"/>
                <w:sz w:val="18"/>
                <w:szCs w:val="18"/>
              </w:rPr>
              <w:t>subMerchantUId</w:t>
            </w:r>
          </w:p>
        </w:tc>
        <w:tc>
          <w:tcPr>
            <w:tcW w:w="1560" w:type="dxa"/>
            <w:tcBorders>
              <w:top w:val="single" w:sz="6" w:space="0" w:color="4AACC5"/>
              <w:bottom w:val="single" w:sz="4" w:space="0" w:color="4AACC5"/>
            </w:tcBorders>
            <w:shd w:val="clear" w:color="auto" w:fill="FFFFFF" w:themeFill="background1"/>
          </w:tcPr>
          <w:p w:rsidR="000F585D" w:rsidRDefault="00B0793A" w:rsidP="009A09A4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宋体" w:hint="eastAsia"/>
                <w:sz w:val="18"/>
                <w:szCs w:val="18"/>
                <w:lang w:eastAsia="zh-CN"/>
              </w:rPr>
              <w:t>平台</w:t>
            </w:r>
            <w:r w:rsidR="006F2023">
              <w:rPr>
                <w:rFonts w:ascii="微软雅黑" w:hAnsi="微软雅黑" w:cs="宋体" w:hint="eastAsia"/>
                <w:sz w:val="18"/>
                <w:szCs w:val="18"/>
                <w:lang w:eastAsia="zh-CN"/>
              </w:rPr>
              <w:t>子</w:t>
            </w:r>
            <w:r w:rsidR="000F585D">
              <w:rPr>
                <w:rFonts w:ascii="微软雅黑" w:hAnsi="微软雅黑" w:cs="宋体"/>
                <w:sz w:val="18"/>
                <w:szCs w:val="18"/>
              </w:rPr>
              <w:t>商户号</w:t>
            </w:r>
          </w:p>
        </w:tc>
        <w:tc>
          <w:tcPr>
            <w:tcW w:w="1135" w:type="dxa"/>
            <w:tcBorders>
              <w:top w:val="single" w:sz="6" w:space="0" w:color="4AACC5"/>
              <w:bottom w:val="single" w:sz="4" w:space="0" w:color="4AACC5"/>
            </w:tcBorders>
            <w:shd w:val="clear" w:color="auto" w:fill="FFFFFF" w:themeFill="background1"/>
          </w:tcPr>
          <w:p w:rsidR="000F585D" w:rsidRDefault="003B1C2D" w:rsidP="009A09A4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/>
                <w:sz w:val="18"/>
                <w:szCs w:val="18"/>
                <w:lang w:eastAsia="zh-CN"/>
              </w:rPr>
              <w:t>AN</w:t>
            </w:r>
            <w:r w:rsidR="00B11A4D">
              <w:rPr>
                <w:rFonts w:ascii="微软雅黑" w:hAnsi="微软雅黑" w:cs="微软雅黑"/>
                <w:sz w:val="18"/>
                <w:szCs w:val="18"/>
                <w:lang w:eastAsia="zh-CN"/>
              </w:rPr>
              <w:t>128</w:t>
            </w:r>
          </w:p>
        </w:tc>
        <w:tc>
          <w:tcPr>
            <w:tcW w:w="567" w:type="dxa"/>
            <w:tcBorders>
              <w:top w:val="single" w:sz="6" w:space="0" w:color="4AACC5"/>
              <w:bottom w:val="single" w:sz="4" w:space="0" w:color="4AACC5"/>
            </w:tcBorders>
            <w:shd w:val="clear" w:color="auto" w:fill="FFFFFF" w:themeFill="background1"/>
          </w:tcPr>
          <w:p w:rsidR="000F585D" w:rsidRDefault="000F585D" w:rsidP="009A09A4">
            <w:pPr>
              <w:rPr>
                <w:rFonts w:ascii="微软雅黑" w:hAnsi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val="en-US" w:eastAsia="zh-CN"/>
              </w:rPr>
              <w:t>M</w:t>
            </w:r>
          </w:p>
        </w:tc>
        <w:tc>
          <w:tcPr>
            <w:tcW w:w="3686" w:type="dxa"/>
            <w:gridSpan w:val="2"/>
            <w:tcBorders>
              <w:top w:val="single" w:sz="6" w:space="0" w:color="4AACC5"/>
              <w:bottom w:val="single" w:sz="4" w:space="0" w:color="4AACC5"/>
            </w:tcBorders>
            <w:shd w:val="clear" w:color="auto" w:fill="FFFFFF" w:themeFill="background1"/>
          </w:tcPr>
          <w:p w:rsidR="00DB47BA" w:rsidRDefault="00DB47BA" w:rsidP="00DB47BA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宋体"/>
                <w:sz w:val="18"/>
                <w:szCs w:val="18"/>
                <w:lang w:val="en-US" w:eastAsia="zh-CN"/>
              </w:rPr>
              <w:t>s</w:t>
            </w:r>
            <w:r>
              <w:rPr>
                <w:rFonts w:ascii="微软雅黑" w:hAnsi="微软雅黑" w:cs="宋体" w:hint="eastAsia"/>
                <w:sz w:val="18"/>
                <w:szCs w:val="18"/>
                <w:lang w:val="en-US" w:eastAsia="zh-CN"/>
              </w:rPr>
              <w:t>P</w:t>
            </w:r>
            <w:r>
              <w:rPr>
                <w:rFonts w:ascii="微软雅黑" w:hAnsi="微软雅黑" w:cs="宋体"/>
                <w:sz w:val="18"/>
                <w:szCs w:val="18"/>
                <w:lang w:val="en-US" w:eastAsia="zh-CN"/>
              </w:rPr>
              <w:t>latform</w:t>
            </w:r>
            <w:r>
              <w:rPr>
                <w:rFonts w:ascii="微软雅黑" w:hAnsi="微软雅黑" w:cs="宋体" w:hint="eastAsia"/>
                <w:color w:val="000000"/>
                <w:sz w:val="18"/>
                <w:szCs w:val="18"/>
              </w:rPr>
              <w:t>SubMerchant</w:t>
            </w:r>
            <w:r>
              <w:rPr>
                <w:rFonts w:ascii="微软雅黑" w:hAnsi="微软雅黑" w:cs="宋体" w:hint="eastAsia"/>
                <w:sz w:val="18"/>
                <w:szCs w:val="18"/>
                <w:lang w:val="en-US" w:eastAsia="zh-CN"/>
              </w:rPr>
              <w:t xml:space="preserve"> =0 时，</w:t>
            </w: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平台用户id；</w:t>
            </w:r>
          </w:p>
          <w:p w:rsidR="000F585D" w:rsidRPr="00A936DB" w:rsidRDefault="00DB47BA" w:rsidP="00DB47BA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宋体"/>
                <w:sz w:val="18"/>
                <w:szCs w:val="18"/>
                <w:lang w:val="en-US" w:eastAsia="zh-CN"/>
              </w:rPr>
              <w:t>is</w:t>
            </w:r>
            <w:r>
              <w:rPr>
                <w:rFonts w:ascii="微软雅黑" w:hAnsi="微软雅黑" w:cs="宋体" w:hint="eastAsia"/>
                <w:sz w:val="18"/>
                <w:szCs w:val="18"/>
                <w:lang w:val="en-US" w:eastAsia="zh-CN"/>
              </w:rPr>
              <w:t>P</w:t>
            </w:r>
            <w:r>
              <w:rPr>
                <w:rFonts w:ascii="微软雅黑" w:hAnsi="微软雅黑" w:cs="宋体"/>
                <w:sz w:val="18"/>
                <w:szCs w:val="18"/>
                <w:lang w:val="en-US" w:eastAsia="zh-CN"/>
              </w:rPr>
              <w:t>latform</w:t>
            </w:r>
            <w:r>
              <w:rPr>
                <w:rFonts w:ascii="微软雅黑" w:hAnsi="微软雅黑" w:cs="宋体" w:hint="eastAsia"/>
                <w:color w:val="000000"/>
                <w:sz w:val="18"/>
                <w:szCs w:val="18"/>
              </w:rPr>
              <w:t>SubMerchant</w:t>
            </w:r>
            <w:r>
              <w:rPr>
                <w:rFonts w:ascii="微软雅黑" w:hAnsi="微软雅黑" w:cs="宋体" w:hint="eastAsia"/>
                <w:sz w:val="18"/>
                <w:szCs w:val="18"/>
                <w:lang w:val="en-US" w:eastAsia="zh-CN"/>
              </w:rPr>
              <w:t xml:space="preserve"> =1 时，</w:t>
            </w:r>
            <w:r w:rsidRPr="00DF3AFB">
              <w:rPr>
                <w:rFonts w:ascii="微软雅黑" w:hAnsi="微软雅黑" w:cs="宋体" w:hint="eastAsia"/>
                <w:sz w:val="18"/>
                <w:szCs w:val="18"/>
                <w:lang w:val="en-US" w:eastAsia="zh-CN"/>
              </w:rPr>
              <w:t>商户平台代码（和X-99Bill-PlatformCode相同）</w:t>
            </w:r>
          </w:p>
        </w:tc>
      </w:tr>
      <w:tr w:rsidR="00DB47BA" w:rsidTr="00C56B72">
        <w:tc>
          <w:tcPr>
            <w:tcW w:w="1983" w:type="dxa"/>
            <w:tcBorders>
              <w:top w:val="single" w:sz="6" w:space="0" w:color="4AACC5"/>
              <w:bottom w:val="single" w:sz="4" w:space="0" w:color="4AACC5"/>
            </w:tcBorders>
            <w:shd w:val="clear" w:color="auto" w:fill="FFFFFF" w:themeFill="background1"/>
          </w:tcPr>
          <w:p w:rsidR="00DB47BA" w:rsidRDefault="00DB47BA" w:rsidP="009A09A4">
            <w:pPr>
              <w:rPr>
                <w:rFonts w:ascii="微软雅黑" w:hAnsi="微软雅黑" w:cs="宋体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宋体" w:hint="eastAsia"/>
                <w:sz w:val="18"/>
                <w:szCs w:val="18"/>
                <w:lang w:eastAsia="zh-CN"/>
              </w:rPr>
              <w:t>isPlatformSubMerchant</w:t>
            </w:r>
          </w:p>
        </w:tc>
        <w:tc>
          <w:tcPr>
            <w:tcW w:w="1560" w:type="dxa"/>
            <w:tcBorders>
              <w:top w:val="single" w:sz="6" w:space="0" w:color="4AACC5"/>
              <w:bottom w:val="single" w:sz="4" w:space="0" w:color="4AACC5"/>
            </w:tcBorders>
            <w:shd w:val="clear" w:color="auto" w:fill="FFFFFF" w:themeFill="background1"/>
          </w:tcPr>
          <w:p w:rsidR="00DB47BA" w:rsidRDefault="00DB47BA" w:rsidP="00DB47BA">
            <w:pPr>
              <w:jc w:val="both"/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子商户是否平台</w:t>
            </w:r>
          </w:p>
        </w:tc>
        <w:tc>
          <w:tcPr>
            <w:tcW w:w="1135" w:type="dxa"/>
            <w:tcBorders>
              <w:top w:val="single" w:sz="6" w:space="0" w:color="4AACC5"/>
              <w:bottom w:val="single" w:sz="4" w:space="0" w:color="4AACC5"/>
            </w:tcBorders>
            <w:shd w:val="clear" w:color="auto" w:fill="FFFFFF" w:themeFill="background1"/>
          </w:tcPr>
          <w:p w:rsidR="00DB47BA" w:rsidRPr="00724BAD" w:rsidRDefault="00DB47BA" w:rsidP="000C2873">
            <w:pPr>
              <w:jc w:val="both"/>
              <w:rPr>
                <w:rFonts w:ascii="微软雅黑" w:hAnsi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ascii="微软雅黑" w:hAnsi="微软雅黑" w:cs="Courier" w:hint="eastAsia"/>
                <w:sz w:val="18"/>
                <w:szCs w:val="18"/>
                <w:lang w:eastAsia="zh-CN"/>
              </w:rPr>
              <w:t>N1</w:t>
            </w:r>
          </w:p>
        </w:tc>
        <w:tc>
          <w:tcPr>
            <w:tcW w:w="567" w:type="dxa"/>
            <w:tcBorders>
              <w:top w:val="single" w:sz="6" w:space="0" w:color="4AACC5"/>
              <w:bottom w:val="single" w:sz="4" w:space="0" w:color="4AACC5"/>
            </w:tcBorders>
            <w:shd w:val="clear" w:color="auto" w:fill="FFFFFF" w:themeFill="background1"/>
          </w:tcPr>
          <w:p w:rsidR="00DB47BA" w:rsidRDefault="00DB47BA" w:rsidP="000C2873">
            <w:pPr>
              <w:rPr>
                <w:rFonts w:ascii="微软雅黑" w:hAnsi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val="en-US" w:eastAsia="zh-CN"/>
              </w:rPr>
              <w:t>M</w:t>
            </w:r>
          </w:p>
        </w:tc>
        <w:tc>
          <w:tcPr>
            <w:tcW w:w="3686" w:type="dxa"/>
            <w:gridSpan w:val="2"/>
            <w:tcBorders>
              <w:top w:val="single" w:sz="6" w:space="0" w:color="4AACC5"/>
              <w:bottom w:val="single" w:sz="4" w:space="0" w:color="4AACC5"/>
            </w:tcBorders>
            <w:shd w:val="clear" w:color="auto" w:fill="FFFFFF" w:themeFill="background1"/>
          </w:tcPr>
          <w:p w:rsidR="00DB47BA" w:rsidRDefault="00DB47BA" w:rsidP="000C2873">
            <w:pPr>
              <w:jc w:val="both"/>
              <w:rPr>
                <w:rFonts w:ascii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Courier" w:hint="eastAsia"/>
                <w:sz w:val="18"/>
                <w:szCs w:val="18"/>
                <w:lang w:eastAsia="zh-CN"/>
              </w:rPr>
              <w:t>0.否  1.是</w:t>
            </w:r>
          </w:p>
        </w:tc>
      </w:tr>
      <w:tr w:rsidR="00DB47BA" w:rsidTr="00AC05EF">
        <w:tc>
          <w:tcPr>
            <w:tcW w:w="1983" w:type="dxa"/>
            <w:tcBorders>
              <w:top w:val="single" w:sz="6" w:space="0" w:color="4AACC5"/>
              <w:bottom w:val="single" w:sz="4" w:space="0" w:color="4AACC5"/>
            </w:tcBorders>
            <w:shd w:val="clear" w:color="auto" w:fill="FFFFFF" w:themeFill="background1"/>
          </w:tcPr>
          <w:p w:rsidR="00DB47BA" w:rsidRDefault="00DB47BA" w:rsidP="009A09A4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宋体"/>
                <w:sz w:val="18"/>
                <w:szCs w:val="18"/>
              </w:rPr>
              <w:t>refundAmount</w:t>
            </w:r>
          </w:p>
        </w:tc>
        <w:tc>
          <w:tcPr>
            <w:tcW w:w="1560" w:type="dxa"/>
            <w:tcBorders>
              <w:top w:val="single" w:sz="6" w:space="0" w:color="4AACC5"/>
              <w:bottom w:val="single" w:sz="4" w:space="0" w:color="4AACC5"/>
            </w:tcBorders>
            <w:shd w:val="clear" w:color="auto" w:fill="FFFFFF" w:themeFill="background1"/>
            <w:vAlign w:val="center"/>
          </w:tcPr>
          <w:p w:rsidR="00DB47BA" w:rsidRPr="00472ECF" w:rsidRDefault="00DB47BA" w:rsidP="009A09A4">
            <w:pPr>
              <w:rPr>
                <w:rFonts w:ascii="微软雅黑" w:hAnsi="微软雅黑" w:cs="宋体"/>
                <w:sz w:val="18"/>
                <w:szCs w:val="18"/>
              </w:rPr>
            </w:pPr>
            <w:r w:rsidRPr="00472ECF">
              <w:rPr>
                <w:rFonts w:ascii="微软雅黑" w:hAnsi="微软雅黑" w:cs="宋体" w:hint="eastAsia"/>
                <w:sz w:val="18"/>
                <w:szCs w:val="18"/>
              </w:rPr>
              <w:t>退款金额</w:t>
            </w:r>
          </w:p>
        </w:tc>
        <w:tc>
          <w:tcPr>
            <w:tcW w:w="1135" w:type="dxa"/>
            <w:tcBorders>
              <w:top w:val="single" w:sz="6" w:space="0" w:color="4AACC5"/>
              <w:bottom w:val="single" w:sz="4" w:space="0" w:color="4AACC5"/>
            </w:tcBorders>
            <w:shd w:val="clear" w:color="auto" w:fill="FFFFFF" w:themeFill="background1"/>
          </w:tcPr>
          <w:p w:rsidR="00DB47BA" w:rsidRDefault="00DB47BA" w:rsidP="009A09A4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AMT</w:t>
            </w:r>
          </w:p>
        </w:tc>
        <w:tc>
          <w:tcPr>
            <w:tcW w:w="567" w:type="dxa"/>
            <w:tcBorders>
              <w:top w:val="single" w:sz="6" w:space="0" w:color="4AACC5"/>
              <w:bottom w:val="single" w:sz="4" w:space="0" w:color="4AACC5"/>
            </w:tcBorders>
            <w:shd w:val="clear" w:color="auto" w:fill="FFFFFF" w:themeFill="background1"/>
          </w:tcPr>
          <w:p w:rsidR="00DB47BA" w:rsidRDefault="00DB47BA" w:rsidP="009A09A4">
            <w:pPr>
              <w:rPr>
                <w:rFonts w:ascii="微软雅黑" w:hAnsi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val="en-US" w:eastAsia="zh-CN"/>
              </w:rPr>
              <w:t>M</w:t>
            </w:r>
          </w:p>
        </w:tc>
        <w:tc>
          <w:tcPr>
            <w:tcW w:w="3686" w:type="dxa"/>
            <w:gridSpan w:val="2"/>
            <w:tcBorders>
              <w:top w:val="single" w:sz="6" w:space="0" w:color="4AACC5"/>
              <w:bottom w:val="single" w:sz="4" w:space="0" w:color="4AACC5"/>
            </w:tcBorders>
            <w:shd w:val="clear" w:color="auto" w:fill="FFFFFF" w:themeFill="background1"/>
          </w:tcPr>
          <w:p w:rsidR="00DB47BA" w:rsidRPr="00A936DB" w:rsidRDefault="00DB47BA" w:rsidP="009A09A4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 xml:space="preserve">  </w:t>
            </w:r>
          </w:p>
        </w:tc>
      </w:tr>
      <w:tr w:rsidR="00DB47BA" w:rsidTr="00AC05EF">
        <w:trPr>
          <w:gridAfter w:val="1"/>
          <w:wAfter w:w="7" w:type="dxa"/>
        </w:trPr>
        <w:tc>
          <w:tcPr>
            <w:tcW w:w="1983" w:type="dxa"/>
            <w:tcBorders>
              <w:top w:val="single" w:sz="6" w:space="0" w:color="4AACC5"/>
              <w:left w:val="single" w:sz="4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vAlign w:val="center"/>
            <w:hideMark/>
          </w:tcPr>
          <w:p w:rsidR="00DB47BA" w:rsidRDefault="00DB47BA">
            <w:pPr>
              <w:rPr>
                <w:rFonts w:ascii="微软雅黑" w:hAnsi="微软雅黑" w:cs="宋体"/>
                <w:sz w:val="18"/>
                <w:szCs w:val="18"/>
                <w:lang w:eastAsia="zh-CN"/>
              </w:rPr>
            </w:pPr>
            <w:bookmarkStart w:id="221" w:name="OLE_LINK12"/>
            <w:bookmarkStart w:id="222" w:name="OLE_LINK13"/>
            <w:r>
              <w:rPr>
                <w:rFonts w:ascii="微软雅黑" w:hAnsi="微软雅黑" w:cs="宋体" w:hint="eastAsia"/>
                <w:sz w:val="18"/>
                <w:szCs w:val="18"/>
                <w:lang w:eastAsia="zh-CN"/>
              </w:rPr>
              <w:t>sharingData</w:t>
            </w:r>
          </w:p>
        </w:tc>
        <w:tc>
          <w:tcPr>
            <w:tcW w:w="1560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vAlign w:val="center"/>
            <w:hideMark/>
          </w:tcPr>
          <w:p w:rsidR="00DB47BA" w:rsidRDefault="00DB47BA">
            <w:pPr>
              <w:rPr>
                <w:rFonts w:ascii="微软雅黑" w:hAnsi="微软雅黑" w:cs="宋体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宋体" w:hint="eastAsia"/>
                <w:sz w:val="18"/>
                <w:szCs w:val="18"/>
                <w:lang w:eastAsia="zh-CN"/>
              </w:rPr>
              <w:t>分账数据</w:t>
            </w:r>
          </w:p>
        </w:tc>
        <w:tc>
          <w:tcPr>
            <w:tcW w:w="1135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vAlign w:val="center"/>
            <w:hideMark/>
          </w:tcPr>
          <w:p w:rsidR="00DB47BA" w:rsidRDefault="00DB47BA">
            <w:pPr>
              <w:rPr>
                <w:rFonts w:ascii="微软雅黑" w:hAnsi="微软雅黑" w:cs="宋体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宋体" w:hint="eastAsia"/>
                <w:sz w:val="18"/>
                <w:szCs w:val="18"/>
                <w:lang w:eastAsia="zh-CN"/>
              </w:rPr>
              <w:t>SharingData[ ]</w:t>
            </w:r>
          </w:p>
        </w:tc>
        <w:tc>
          <w:tcPr>
            <w:tcW w:w="567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vAlign w:val="center"/>
            <w:hideMark/>
          </w:tcPr>
          <w:p w:rsidR="00DB47BA" w:rsidRDefault="00DB47BA">
            <w:pPr>
              <w:rPr>
                <w:rFonts w:ascii="微软雅黑" w:hAnsi="微软雅黑" w:cs="宋体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宋体"/>
                <w:sz w:val="18"/>
                <w:szCs w:val="18"/>
                <w:lang w:eastAsia="zh-CN"/>
              </w:rPr>
              <w:t>M</w:t>
            </w:r>
          </w:p>
        </w:tc>
        <w:tc>
          <w:tcPr>
            <w:tcW w:w="3679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4" w:space="0" w:color="4AACC5"/>
            </w:tcBorders>
            <w:shd w:val="clear" w:color="auto" w:fill="FFFFFF" w:themeFill="background1"/>
            <w:vAlign w:val="center"/>
            <w:hideMark/>
          </w:tcPr>
          <w:p w:rsidR="00DB47BA" w:rsidRDefault="00DB47BA" w:rsidP="00061F05">
            <w:pPr>
              <w:rPr>
                <w:rFonts w:ascii="微软雅黑" w:hAnsi="微软雅黑" w:cs="宋体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宋体" w:hint="eastAsia"/>
                <w:sz w:val="18"/>
                <w:szCs w:val="18"/>
                <w:lang w:eastAsia="zh-CN"/>
              </w:rPr>
              <w:t>参见数据元SharingData定义</w:t>
            </w:r>
          </w:p>
        </w:tc>
      </w:tr>
      <w:bookmarkEnd w:id="221"/>
      <w:bookmarkEnd w:id="222"/>
      <w:tr w:rsidR="00DB47BA" w:rsidTr="00AC05EF">
        <w:tc>
          <w:tcPr>
            <w:tcW w:w="1983" w:type="dxa"/>
            <w:tcBorders>
              <w:top w:val="single" w:sz="6" w:space="0" w:color="4AACC5"/>
              <w:bottom w:val="single" w:sz="4" w:space="0" w:color="4AACC5"/>
            </w:tcBorders>
            <w:shd w:val="clear" w:color="auto" w:fill="FFFFFF" w:themeFill="background1"/>
          </w:tcPr>
          <w:p w:rsidR="00DB47BA" w:rsidRDefault="00DB47BA" w:rsidP="009A09A4">
            <w:r>
              <w:rPr>
                <w:rFonts w:ascii="微软雅黑" w:hAnsi="微软雅黑" w:cs="宋体" w:hint="eastAsia"/>
                <w:color w:val="000000"/>
                <w:sz w:val="18"/>
                <w:szCs w:val="18"/>
              </w:rPr>
              <w:t>memo</w:t>
            </w:r>
          </w:p>
        </w:tc>
        <w:tc>
          <w:tcPr>
            <w:tcW w:w="1560" w:type="dxa"/>
            <w:tcBorders>
              <w:top w:val="single" w:sz="6" w:space="0" w:color="4AACC5"/>
              <w:bottom w:val="single" w:sz="4" w:space="0" w:color="4AACC5"/>
            </w:tcBorders>
            <w:shd w:val="clear" w:color="auto" w:fill="FFFFFF" w:themeFill="background1"/>
          </w:tcPr>
          <w:p w:rsidR="00DB47BA" w:rsidRDefault="00DB47BA" w:rsidP="009A09A4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备注</w:t>
            </w:r>
          </w:p>
        </w:tc>
        <w:tc>
          <w:tcPr>
            <w:tcW w:w="1135" w:type="dxa"/>
            <w:tcBorders>
              <w:top w:val="single" w:sz="6" w:space="0" w:color="4AACC5"/>
              <w:bottom w:val="single" w:sz="4" w:space="0" w:color="4AACC5"/>
            </w:tcBorders>
            <w:shd w:val="clear" w:color="auto" w:fill="FFFFFF" w:themeFill="background1"/>
          </w:tcPr>
          <w:p w:rsidR="00DB47BA" w:rsidRDefault="00DB47BA" w:rsidP="009A09A4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/>
                <w:sz w:val="18"/>
                <w:szCs w:val="18"/>
                <w:lang w:eastAsia="zh-CN"/>
              </w:rPr>
              <w:t>X120</w:t>
            </w:r>
          </w:p>
        </w:tc>
        <w:tc>
          <w:tcPr>
            <w:tcW w:w="567" w:type="dxa"/>
            <w:tcBorders>
              <w:top w:val="single" w:sz="6" w:space="0" w:color="4AACC5"/>
              <w:bottom w:val="single" w:sz="4" w:space="0" w:color="4AACC5"/>
            </w:tcBorders>
            <w:shd w:val="clear" w:color="auto" w:fill="FFFFFF" w:themeFill="background1"/>
          </w:tcPr>
          <w:p w:rsidR="00DB47BA" w:rsidRDefault="00DB47BA" w:rsidP="009A09A4">
            <w:pPr>
              <w:rPr>
                <w:rFonts w:ascii="微软雅黑" w:hAnsi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val="en-US" w:eastAsia="zh-CN"/>
              </w:rPr>
              <w:t>O</w:t>
            </w:r>
          </w:p>
        </w:tc>
        <w:tc>
          <w:tcPr>
            <w:tcW w:w="3686" w:type="dxa"/>
            <w:gridSpan w:val="2"/>
            <w:tcBorders>
              <w:top w:val="single" w:sz="6" w:space="0" w:color="4AACC5"/>
              <w:bottom w:val="single" w:sz="4" w:space="0" w:color="4AACC5"/>
            </w:tcBorders>
            <w:shd w:val="clear" w:color="auto" w:fill="FFFFFF" w:themeFill="background1"/>
          </w:tcPr>
          <w:p w:rsidR="00DB47BA" w:rsidRPr="00A936DB" w:rsidRDefault="00DB47BA" w:rsidP="009A09A4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</w:p>
        </w:tc>
      </w:tr>
      <w:tr w:rsidR="00DB47BA" w:rsidTr="00AC05EF">
        <w:tc>
          <w:tcPr>
            <w:tcW w:w="1983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DB47BA" w:rsidRDefault="00DB47BA" w:rsidP="009A09A4">
            <w:r w:rsidRPr="001405E0">
              <w:rPr>
                <w:rFonts w:ascii="微软雅黑" w:hAnsi="微软雅黑" w:cs="宋体"/>
                <w:color w:val="000000"/>
                <w:sz w:val="18"/>
                <w:szCs w:val="18"/>
              </w:rPr>
              <w:t>txnBeginTime</w:t>
            </w:r>
          </w:p>
        </w:tc>
        <w:tc>
          <w:tcPr>
            <w:tcW w:w="1560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DB47BA" w:rsidRPr="00A849CF" w:rsidRDefault="00DB47BA" w:rsidP="009A09A4">
            <w:pPr>
              <w:rPr>
                <w:rFonts w:ascii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宋体" w:hint="eastAsia"/>
                <w:color w:val="000000"/>
                <w:sz w:val="18"/>
                <w:szCs w:val="18"/>
              </w:rPr>
              <w:t>退货</w:t>
            </w:r>
            <w:r>
              <w:rPr>
                <w:rFonts w:ascii="微软雅黑" w:hAnsi="微软雅黑" w:cs="宋体"/>
                <w:color w:val="000000"/>
                <w:sz w:val="18"/>
                <w:szCs w:val="18"/>
              </w:rPr>
              <w:t>申请</w:t>
            </w:r>
            <w:r w:rsidRPr="00A849CF">
              <w:rPr>
                <w:rFonts w:ascii="微软雅黑" w:hAnsi="微软雅黑" w:cs="宋体" w:hint="eastAsia"/>
                <w:color w:val="000000"/>
                <w:sz w:val="18"/>
                <w:szCs w:val="18"/>
              </w:rPr>
              <w:t>时间</w:t>
            </w:r>
          </w:p>
        </w:tc>
        <w:tc>
          <w:tcPr>
            <w:tcW w:w="1135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DB47BA" w:rsidRDefault="00DB47BA" w:rsidP="009A09A4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/>
                <w:sz w:val="18"/>
                <w:szCs w:val="18"/>
                <w:lang w:eastAsia="zh-CN"/>
              </w:rPr>
              <w:t>DT</w:t>
            </w:r>
          </w:p>
        </w:tc>
        <w:tc>
          <w:tcPr>
            <w:tcW w:w="567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DB47BA" w:rsidRDefault="00DB47BA" w:rsidP="009A09A4">
            <w:pPr>
              <w:rPr>
                <w:rFonts w:ascii="微软雅黑" w:hAnsi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val="en-US" w:eastAsia="zh-CN"/>
              </w:rPr>
              <w:t>M</w:t>
            </w:r>
          </w:p>
        </w:tc>
        <w:tc>
          <w:tcPr>
            <w:tcW w:w="3686" w:type="dxa"/>
            <w:gridSpan w:val="2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DB47BA" w:rsidRPr="00E234CE" w:rsidRDefault="00DB47BA" w:rsidP="009A09A4">
            <w:pPr>
              <w:pStyle w:val="af6"/>
              <w:spacing w:before="0" w:beforeAutospacing="0" w:after="0" w:afterAutospacing="0" w:line="260" w:lineRule="atLeast"/>
              <w:rPr>
                <w:rFonts w:ascii="微软雅黑" w:eastAsia="微软雅黑" w:hAnsi="微软雅黑"/>
                <w:sz w:val="18"/>
                <w:szCs w:val="18"/>
                <w:lang w:val="en-GB"/>
              </w:rPr>
            </w:pPr>
          </w:p>
        </w:tc>
      </w:tr>
      <w:tr w:rsidR="00DB47BA" w:rsidTr="00AC05EF">
        <w:tc>
          <w:tcPr>
            <w:tcW w:w="1983" w:type="dxa"/>
            <w:tcBorders>
              <w:top w:val="single" w:sz="6" w:space="0" w:color="4AACC5"/>
              <w:bottom w:val="single" w:sz="4" w:space="0" w:color="4AACC5"/>
            </w:tcBorders>
            <w:shd w:val="clear" w:color="auto" w:fill="FFFFFF" w:themeFill="background1"/>
          </w:tcPr>
          <w:p w:rsidR="00DB47BA" w:rsidRDefault="00DB47BA" w:rsidP="009A09A4">
            <w:pPr>
              <w:rPr>
                <w:rFonts w:ascii="微软雅黑" w:hAnsi="微软雅黑" w:cs="宋体"/>
                <w:color w:val="000000"/>
                <w:sz w:val="18"/>
                <w:szCs w:val="18"/>
              </w:rPr>
            </w:pPr>
            <w:r w:rsidRPr="00D806AE">
              <w:rPr>
                <w:rFonts w:ascii="微软雅黑" w:hAnsi="微软雅黑" w:cs="宋体"/>
                <w:color w:val="000000"/>
                <w:sz w:val="18"/>
                <w:szCs w:val="18"/>
              </w:rPr>
              <w:t>dataMap</w:t>
            </w:r>
          </w:p>
        </w:tc>
        <w:tc>
          <w:tcPr>
            <w:tcW w:w="1560" w:type="dxa"/>
            <w:tcBorders>
              <w:top w:val="single" w:sz="6" w:space="0" w:color="4AACC5"/>
              <w:bottom w:val="single" w:sz="4" w:space="0" w:color="4AACC5"/>
            </w:tcBorders>
            <w:shd w:val="clear" w:color="auto" w:fill="FFFFFF" w:themeFill="background1"/>
          </w:tcPr>
          <w:p w:rsidR="00DB47BA" w:rsidRPr="00D806AE" w:rsidRDefault="00DB47BA" w:rsidP="009A09A4">
            <w:pPr>
              <w:rPr>
                <w:rFonts w:ascii="微软雅黑" w:hAnsi="微软雅黑" w:cs="宋体"/>
                <w:color w:val="000000"/>
                <w:sz w:val="18"/>
                <w:szCs w:val="18"/>
              </w:rPr>
            </w:pPr>
            <w:r w:rsidRPr="00D806AE">
              <w:rPr>
                <w:rFonts w:ascii="微软雅黑" w:hAnsi="微软雅黑" w:cs="宋体"/>
                <w:color w:val="000000"/>
                <w:sz w:val="18"/>
                <w:szCs w:val="18"/>
              </w:rPr>
              <w:t>扩展字段</w:t>
            </w:r>
          </w:p>
        </w:tc>
        <w:tc>
          <w:tcPr>
            <w:tcW w:w="1135" w:type="dxa"/>
            <w:tcBorders>
              <w:top w:val="single" w:sz="6" w:space="0" w:color="4AACC5"/>
              <w:bottom w:val="single" w:sz="4" w:space="0" w:color="4AACC5"/>
            </w:tcBorders>
            <w:shd w:val="clear" w:color="auto" w:fill="FFFFFF" w:themeFill="background1"/>
          </w:tcPr>
          <w:p w:rsidR="00DB47BA" w:rsidRDefault="00DB47BA" w:rsidP="009A09A4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/>
                <w:sz w:val="18"/>
                <w:szCs w:val="18"/>
                <w:lang w:eastAsia="zh-CN"/>
              </w:rPr>
              <w:t>X2048</w:t>
            </w:r>
          </w:p>
        </w:tc>
        <w:tc>
          <w:tcPr>
            <w:tcW w:w="567" w:type="dxa"/>
            <w:tcBorders>
              <w:top w:val="single" w:sz="6" w:space="0" w:color="4AACC5"/>
              <w:bottom w:val="single" w:sz="4" w:space="0" w:color="4AACC5"/>
            </w:tcBorders>
            <w:shd w:val="clear" w:color="auto" w:fill="FFFFFF" w:themeFill="background1"/>
          </w:tcPr>
          <w:p w:rsidR="00DB47BA" w:rsidRDefault="00DB47BA" w:rsidP="009A09A4">
            <w:pPr>
              <w:rPr>
                <w:rFonts w:ascii="微软雅黑" w:hAnsi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val="en-US" w:eastAsia="zh-CN"/>
              </w:rPr>
              <w:t>O</w:t>
            </w:r>
          </w:p>
        </w:tc>
        <w:tc>
          <w:tcPr>
            <w:tcW w:w="3686" w:type="dxa"/>
            <w:gridSpan w:val="2"/>
            <w:tcBorders>
              <w:top w:val="single" w:sz="6" w:space="0" w:color="4AACC5"/>
              <w:bottom w:val="single" w:sz="4" w:space="0" w:color="4AACC5"/>
            </w:tcBorders>
            <w:shd w:val="clear" w:color="auto" w:fill="FFFFFF" w:themeFill="background1"/>
          </w:tcPr>
          <w:p w:rsidR="00DB47BA" w:rsidRPr="00A936DB" w:rsidRDefault="00DB47BA" w:rsidP="009A09A4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</w:p>
        </w:tc>
      </w:tr>
    </w:tbl>
    <w:p w:rsidR="000F585D" w:rsidRPr="009B7A81" w:rsidRDefault="000F585D" w:rsidP="000F585D">
      <w:pPr>
        <w:rPr>
          <w:lang w:eastAsia="zh-CN"/>
        </w:rPr>
      </w:pPr>
    </w:p>
    <w:p w:rsidR="000F585D" w:rsidRDefault="000F585D" w:rsidP="000F585D">
      <w:pPr>
        <w:pStyle w:val="4"/>
        <w:rPr>
          <w:lang w:eastAsia="zh-CN"/>
        </w:rPr>
      </w:pPr>
      <w:r>
        <w:rPr>
          <w:rFonts w:hint="eastAsia"/>
          <w:lang w:eastAsia="zh-CN"/>
        </w:rPr>
        <w:t>响应信息</w:t>
      </w:r>
    </w:p>
    <w:tbl>
      <w:tblPr>
        <w:tblW w:w="8897" w:type="dxa"/>
        <w:tblBorders>
          <w:top w:val="single" w:sz="4" w:space="0" w:color="4AACC5"/>
          <w:left w:val="single" w:sz="4" w:space="0" w:color="4AACC5"/>
          <w:bottom w:val="single" w:sz="4" w:space="0" w:color="4AACC5"/>
          <w:right w:val="single" w:sz="4" w:space="0" w:color="4AACC5"/>
          <w:insideH w:val="single" w:sz="6" w:space="0" w:color="4AACC5"/>
          <w:insideV w:val="single" w:sz="6" w:space="0" w:color="4AACC5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1842"/>
        <w:gridCol w:w="851"/>
        <w:gridCol w:w="559"/>
        <w:gridCol w:w="8"/>
        <w:gridCol w:w="3969"/>
      </w:tblGrid>
      <w:tr w:rsidR="000F585D" w:rsidTr="00DB5DE3">
        <w:tc>
          <w:tcPr>
            <w:tcW w:w="1668" w:type="dxa"/>
            <w:tcBorders>
              <w:top w:val="single" w:sz="4" w:space="0" w:color="4AACC5"/>
              <w:bottom w:val="single" w:sz="6" w:space="0" w:color="4AACC5"/>
            </w:tcBorders>
            <w:shd w:val="clear" w:color="auto" w:fill="30849B"/>
            <w:vAlign w:val="center"/>
          </w:tcPr>
          <w:p w:rsidR="000F585D" w:rsidRDefault="000F585D" w:rsidP="009A09A4">
            <w:pPr>
              <w:rPr>
                <w:rFonts w:ascii="微软雅黑" w:hAnsi="微软雅黑" w:cs="微软雅黑"/>
                <w:color w:val="C7EDCC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  <w:lang w:eastAsia="zh-CN"/>
              </w:rPr>
              <w:t>属性</w:t>
            </w:r>
          </w:p>
        </w:tc>
        <w:tc>
          <w:tcPr>
            <w:tcW w:w="1842" w:type="dxa"/>
            <w:tcBorders>
              <w:top w:val="single" w:sz="4" w:space="0" w:color="4AACC5"/>
              <w:bottom w:val="single" w:sz="6" w:space="0" w:color="4AACC5"/>
            </w:tcBorders>
            <w:shd w:val="clear" w:color="auto" w:fill="30849B"/>
            <w:vAlign w:val="center"/>
          </w:tcPr>
          <w:p w:rsidR="000F585D" w:rsidRDefault="000F585D" w:rsidP="009A09A4">
            <w:pPr>
              <w:jc w:val="center"/>
              <w:rPr>
                <w:rFonts w:ascii="微软雅黑" w:hAnsi="微软雅黑" w:cs="微软雅黑"/>
                <w:color w:val="C7EDCC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</w:rPr>
              <w:t>定义</w:t>
            </w:r>
          </w:p>
        </w:tc>
        <w:tc>
          <w:tcPr>
            <w:tcW w:w="851" w:type="dxa"/>
            <w:tcBorders>
              <w:top w:val="single" w:sz="4" w:space="0" w:color="4AACC5"/>
              <w:bottom w:val="single" w:sz="6" w:space="0" w:color="4AACC5"/>
            </w:tcBorders>
            <w:shd w:val="clear" w:color="auto" w:fill="30849B"/>
            <w:vAlign w:val="center"/>
          </w:tcPr>
          <w:p w:rsidR="000F585D" w:rsidRDefault="000F585D" w:rsidP="009A09A4">
            <w:pPr>
              <w:jc w:val="center"/>
              <w:rPr>
                <w:rFonts w:ascii="微软雅黑" w:hAnsi="微软雅黑" w:cs="微软雅黑"/>
                <w:b/>
                <w:color w:val="C7EDCC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</w:rPr>
              <w:t>类型</w:t>
            </w:r>
          </w:p>
          <w:p w:rsidR="000F585D" w:rsidRDefault="000F585D" w:rsidP="009A09A4">
            <w:pPr>
              <w:jc w:val="center"/>
              <w:rPr>
                <w:rFonts w:ascii="微软雅黑" w:hAnsi="微软雅黑" w:cs="微软雅黑"/>
                <w:color w:val="C7EDCC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</w:rPr>
              <w:t>长度</w:t>
            </w:r>
          </w:p>
        </w:tc>
        <w:tc>
          <w:tcPr>
            <w:tcW w:w="567" w:type="dxa"/>
            <w:gridSpan w:val="2"/>
            <w:tcBorders>
              <w:top w:val="single" w:sz="4" w:space="0" w:color="4AACC5"/>
              <w:bottom w:val="single" w:sz="6" w:space="0" w:color="4AACC5"/>
            </w:tcBorders>
            <w:shd w:val="clear" w:color="auto" w:fill="30849B"/>
            <w:vAlign w:val="center"/>
          </w:tcPr>
          <w:p w:rsidR="000F585D" w:rsidRDefault="000F585D" w:rsidP="009A09A4">
            <w:pPr>
              <w:jc w:val="center"/>
              <w:rPr>
                <w:rFonts w:ascii="微软雅黑" w:hAnsi="微软雅黑" w:cs="微软雅黑"/>
                <w:color w:val="C7EDCC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</w:rPr>
              <w:t>必填</w:t>
            </w:r>
          </w:p>
        </w:tc>
        <w:tc>
          <w:tcPr>
            <w:tcW w:w="3969" w:type="dxa"/>
            <w:tcBorders>
              <w:top w:val="single" w:sz="4" w:space="0" w:color="4AACC5"/>
              <w:bottom w:val="single" w:sz="6" w:space="0" w:color="4AACC5"/>
            </w:tcBorders>
            <w:shd w:val="clear" w:color="auto" w:fill="30849B"/>
            <w:vAlign w:val="center"/>
          </w:tcPr>
          <w:p w:rsidR="000F585D" w:rsidRDefault="000F585D" w:rsidP="009A09A4">
            <w:pPr>
              <w:jc w:val="center"/>
              <w:rPr>
                <w:rFonts w:ascii="微软雅黑" w:hAnsi="微软雅黑" w:cs="微软雅黑"/>
                <w:color w:val="C7EDCC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</w:rPr>
              <w:t>参数说明/示例</w:t>
            </w:r>
          </w:p>
        </w:tc>
      </w:tr>
      <w:tr w:rsidR="00DB5DE3" w:rsidTr="00DB5DE3">
        <w:tc>
          <w:tcPr>
            <w:tcW w:w="8895" w:type="dxa"/>
            <w:gridSpan w:val="6"/>
            <w:tcBorders>
              <w:top w:val="single" w:sz="6" w:space="0" w:color="4AACC5"/>
              <w:left w:val="single" w:sz="4" w:space="0" w:color="4AACC5"/>
              <w:bottom w:val="single" w:sz="6" w:space="0" w:color="4AACC5"/>
              <w:right w:val="single" w:sz="4" w:space="0" w:color="4AACC5"/>
            </w:tcBorders>
            <w:shd w:val="clear" w:color="auto" w:fill="FFFFFF" w:themeFill="background1"/>
            <w:hideMark/>
          </w:tcPr>
          <w:p w:rsidR="00DB5DE3" w:rsidRDefault="00DB5DE3">
            <w:pPr>
              <w:rPr>
                <w:rFonts w:ascii="微软雅黑" w:hAnsi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val="en-US" w:eastAsia="zh-CN"/>
              </w:rPr>
              <w:t>参见</w:t>
            </w:r>
            <w:hyperlink r:id="rId39" w:anchor="_公共响应BODY属性" w:history="1">
              <w:r>
                <w:rPr>
                  <w:rStyle w:val="af2"/>
                  <w:rFonts w:ascii="微软雅黑" w:hAnsi="微软雅黑" w:cs="微软雅黑" w:hint="eastAsia"/>
                  <w:sz w:val="18"/>
                  <w:szCs w:val="18"/>
                  <w:lang w:val="en-US" w:eastAsia="zh-CN"/>
                </w:rPr>
                <w:t>公共响应BODY属性</w:t>
              </w:r>
            </w:hyperlink>
          </w:p>
        </w:tc>
      </w:tr>
      <w:tr w:rsidR="000F585D" w:rsidTr="00DB5DE3">
        <w:tc>
          <w:tcPr>
            <w:tcW w:w="1668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0F585D" w:rsidRDefault="00E7036A" w:rsidP="009A09A4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A849CF">
              <w:rPr>
                <w:rFonts w:ascii="微软雅黑" w:hAnsi="微软雅黑" w:cs="宋体"/>
                <w:color w:val="000000"/>
                <w:sz w:val="18"/>
                <w:szCs w:val="18"/>
              </w:rPr>
              <w:t>out</w:t>
            </w: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Refund</w:t>
            </w:r>
            <w:r w:rsidRPr="00A849CF">
              <w:rPr>
                <w:rFonts w:ascii="微软雅黑" w:hAnsi="微软雅黑" w:cs="宋体"/>
                <w:color w:val="000000"/>
                <w:sz w:val="18"/>
                <w:szCs w:val="18"/>
              </w:rPr>
              <w:t>No</w:t>
            </w:r>
          </w:p>
        </w:tc>
        <w:tc>
          <w:tcPr>
            <w:tcW w:w="1842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  <w:vAlign w:val="center"/>
          </w:tcPr>
          <w:p w:rsidR="000F585D" w:rsidRPr="006010EB" w:rsidRDefault="000F585D" w:rsidP="009A09A4">
            <w:pPr>
              <w:rPr>
                <w:rFonts w:ascii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宋体" w:hint="eastAsia"/>
                <w:color w:val="000000"/>
                <w:sz w:val="18"/>
                <w:szCs w:val="18"/>
              </w:rPr>
              <w:t>退货</w:t>
            </w:r>
            <w:r w:rsidRPr="006010EB">
              <w:rPr>
                <w:rFonts w:ascii="微软雅黑" w:hAnsi="微软雅黑" w:cs="宋体" w:hint="eastAsia"/>
                <w:color w:val="000000"/>
                <w:sz w:val="18"/>
                <w:szCs w:val="18"/>
              </w:rPr>
              <w:t>订单号</w:t>
            </w:r>
          </w:p>
        </w:tc>
        <w:tc>
          <w:tcPr>
            <w:tcW w:w="851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0F585D" w:rsidRDefault="004B65CF" w:rsidP="009A09A4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E62E97">
              <w:rPr>
                <w:rFonts w:ascii="微软雅黑" w:hAnsi="微软雅黑" w:cs="宋体" w:hint="eastAsia"/>
                <w:color w:val="000000"/>
                <w:sz w:val="18"/>
                <w:szCs w:val="18"/>
              </w:rPr>
              <w:t>AN</w:t>
            </w:r>
            <w:r w:rsidRPr="00E62E97">
              <w:rPr>
                <w:rFonts w:ascii="微软雅黑" w:hAnsi="微软雅黑" w:cs="宋体"/>
                <w:color w:val="000000"/>
                <w:sz w:val="18"/>
                <w:szCs w:val="18"/>
              </w:rPr>
              <w:t>32</w:t>
            </w:r>
          </w:p>
        </w:tc>
        <w:tc>
          <w:tcPr>
            <w:tcW w:w="559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0F585D" w:rsidRDefault="000F585D" w:rsidP="009A09A4">
            <w:pPr>
              <w:rPr>
                <w:rFonts w:ascii="微软雅黑" w:hAnsi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val="en-US" w:eastAsia="zh-CN"/>
              </w:rPr>
              <w:t>O</w:t>
            </w:r>
          </w:p>
        </w:tc>
        <w:tc>
          <w:tcPr>
            <w:tcW w:w="3977" w:type="dxa"/>
            <w:gridSpan w:val="2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0F585D" w:rsidRPr="00A936DB" w:rsidRDefault="000F585D" w:rsidP="009A09A4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</w:p>
        </w:tc>
      </w:tr>
      <w:tr w:rsidR="000F585D" w:rsidTr="00DB5DE3">
        <w:tc>
          <w:tcPr>
            <w:tcW w:w="1668" w:type="dxa"/>
            <w:tcBorders>
              <w:top w:val="single" w:sz="6" w:space="0" w:color="4AACC5"/>
              <w:bottom w:val="single" w:sz="4" w:space="0" w:color="4AACC5"/>
            </w:tcBorders>
            <w:shd w:val="clear" w:color="auto" w:fill="FFFFFF" w:themeFill="background1"/>
          </w:tcPr>
          <w:p w:rsidR="000F585D" w:rsidRDefault="000F585D" w:rsidP="009A09A4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宋体"/>
                <w:sz w:val="18"/>
                <w:szCs w:val="18"/>
              </w:rPr>
              <w:t>orig</w:t>
            </w:r>
            <w:r>
              <w:rPr>
                <w:rFonts w:ascii="微软雅黑" w:hAnsi="微软雅黑" w:cs="宋体"/>
                <w:color w:val="000000"/>
                <w:sz w:val="18"/>
                <w:szCs w:val="18"/>
              </w:rPr>
              <w:t>O</w:t>
            </w:r>
            <w:r w:rsidRPr="00A849CF">
              <w:rPr>
                <w:rFonts w:ascii="微软雅黑" w:hAnsi="微软雅黑" w:cs="宋体"/>
                <w:color w:val="000000"/>
                <w:sz w:val="18"/>
                <w:szCs w:val="18"/>
              </w:rPr>
              <w:t>utTradeNo</w:t>
            </w:r>
          </w:p>
        </w:tc>
        <w:tc>
          <w:tcPr>
            <w:tcW w:w="1842" w:type="dxa"/>
            <w:tcBorders>
              <w:top w:val="single" w:sz="6" w:space="0" w:color="4AACC5"/>
              <w:bottom w:val="single" w:sz="4" w:space="0" w:color="4AACC5"/>
            </w:tcBorders>
            <w:shd w:val="clear" w:color="auto" w:fill="FFFFFF" w:themeFill="background1"/>
            <w:vAlign w:val="center"/>
          </w:tcPr>
          <w:p w:rsidR="000F585D" w:rsidRPr="00472ECF" w:rsidRDefault="000F585D" w:rsidP="009A09A4">
            <w:pPr>
              <w:rPr>
                <w:rFonts w:ascii="微软雅黑" w:hAnsi="微软雅黑" w:cs="宋体"/>
                <w:sz w:val="18"/>
                <w:szCs w:val="18"/>
              </w:rPr>
            </w:pPr>
            <w:r>
              <w:rPr>
                <w:rFonts w:ascii="微软雅黑" w:hAnsi="微软雅黑" w:cs="宋体" w:hint="eastAsia"/>
                <w:sz w:val="18"/>
                <w:szCs w:val="18"/>
              </w:rPr>
              <w:t>原交易订单号</w:t>
            </w:r>
          </w:p>
        </w:tc>
        <w:tc>
          <w:tcPr>
            <w:tcW w:w="851" w:type="dxa"/>
            <w:tcBorders>
              <w:top w:val="single" w:sz="6" w:space="0" w:color="4AACC5"/>
              <w:bottom w:val="single" w:sz="4" w:space="0" w:color="4AACC5"/>
            </w:tcBorders>
            <w:shd w:val="clear" w:color="auto" w:fill="FFFFFF" w:themeFill="background1"/>
          </w:tcPr>
          <w:p w:rsidR="000F585D" w:rsidRDefault="004B65CF" w:rsidP="009A09A4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E62E97">
              <w:rPr>
                <w:rFonts w:ascii="微软雅黑" w:hAnsi="微软雅黑" w:cs="宋体" w:hint="eastAsia"/>
                <w:color w:val="000000"/>
                <w:sz w:val="18"/>
                <w:szCs w:val="18"/>
              </w:rPr>
              <w:t>AN</w:t>
            </w:r>
            <w:r w:rsidRPr="00E62E97">
              <w:rPr>
                <w:rFonts w:ascii="微软雅黑" w:hAnsi="微软雅黑" w:cs="宋体"/>
                <w:color w:val="000000"/>
                <w:sz w:val="18"/>
                <w:szCs w:val="18"/>
              </w:rPr>
              <w:t>32</w:t>
            </w:r>
          </w:p>
        </w:tc>
        <w:tc>
          <w:tcPr>
            <w:tcW w:w="559" w:type="dxa"/>
            <w:tcBorders>
              <w:top w:val="single" w:sz="6" w:space="0" w:color="4AACC5"/>
              <w:bottom w:val="single" w:sz="4" w:space="0" w:color="4AACC5"/>
            </w:tcBorders>
            <w:shd w:val="clear" w:color="auto" w:fill="FFFFFF" w:themeFill="background1"/>
          </w:tcPr>
          <w:p w:rsidR="000F585D" w:rsidRDefault="000F585D" w:rsidP="009A09A4">
            <w:pPr>
              <w:rPr>
                <w:rFonts w:ascii="微软雅黑" w:hAnsi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val="en-US" w:eastAsia="zh-CN"/>
              </w:rPr>
              <w:t>O</w:t>
            </w:r>
          </w:p>
        </w:tc>
        <w:tc>
          <w:tcPr>
            <w:tcW w:w="3977" w:type="dxa"/>
            <w:gridSpan w:val="2"/>
            <w:tcBorders>
              <w:top w:val="single" w:sz="6" w:space="0" w:color="4AACC5"/>
              <w:bottom w:val="single" w:sz="4" w:space="0" w:color="4AACC5"/>
            </w:tcBorders>
            <w:shd w:val="clear" w:color="auto" w:fill="FFFFFF" w:themeFill="background1"/>
          </w:tcPr>
          <w:p w:rsidR="000F585D" w:rsidRPr="00A936DB" w:rsidRDefault="000F585D" w:rsidP="009A09A4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</w:p>
        </w:tc>
      </w:tr>
      <w:tr w:rsidR="000F585D" w:rsidTr="00DB5DE3">
        <w:tc>
          <w:tcPr>
            <w:tcW w:w="1668" w:type="dxa"/>
            <w:tcBorders>
              <w:top w:val="single" w:sz="6" w:space="0" w:color="4AACC5"/>
              <w:bottom w:val="single" w:sz="4" w:space="0" w:color="4AACC5"/>
            </w:tcBorders>
            <w:shd w:val="clear" w:color="auto" w:fill="FFFFFF" w:themeFill="background1"/>
          </w:tcPr>
          <w:p w:rsidR="000F585D" w:rsidRDefault="000F585D" w:rsidP="009A09A4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6010EB">
              <w:rPr>
                <w:rFonts w:ascii="微软雅黑" w:hAnsi="微软雅黑" w:cs="宋体" w:hint="eastAsia"/>
                <w:color w:val="000000"/>
                <w:sz w:val="18"/>
                <w:szCs w:val="18"/>
              </w:rPr>
              <w:t>billOrderNo</w:t>
            </w:r>
          </w:p>
        </w:tc>
        <w:tc>
          <w:tcPr>
            <w:tcW w:w="1842" w:type="dxa"/>
            <w:tcBorders>
              <w:top w:val="single" w:sz="6" w:space="0" w:color="4AACC5"/>
              <w:bottom w:val="single" w:sz="4" w:space="0" w:color="4AACC5"/>
            </w:tcBorders>
            <w:shd w:val="clear" w:color="auto" w:fill="FFFFFF" w:themeFill="background1"/>
            <w:vAlign w:val="center"/>
          </w:tcPr>
          <w:p w:rsidR="000F585D" w:rsidRPr="00915DE4" w:rsidRDefault="000F585D" w:rsidP="009A09A4">
            <w:pPr>
              <w:rPr>
                <w:rFonts w:ascii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宋体" w:hint="eastAsia"/>
                <w:color w:val="000000"/>
                <w:sz w:val="18"/>
                <w:szCs w:val="18"/>
              </w:rPr>
              <w:t>快钱交易订单号</w:t>
            </w:r>
          </w:p>
        </w:tc>
        <w:tc>
          <w:tcPr>
            <w:tcW w:w="851" w:type="dxa"/>
            <w:tcBorders>
              <w:top w:val="single" w:sz="6" w:space="0" w:color="4AACC5"/>
              <w:bottom w:val="single" w:sz="4" w:space="0" w:color="4AACC5"/>
            </w:tcBorders>
            <w:shd w:val="clear" w:color="auto" w:fill="FFFFFF" w:themeFill="background1"/>
          </w:tcPr>
          <w:p w:rsidR="000F585D" w:rsidRDefault="000F585D" w:rsidP="009A09A4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/>
                <w:sz w:val="18"/>
                <w:szCs w:val="18"/>
                <w:lang w:eastAsia="zh-CN"/>
              </w:rPr>
              <w:t>AN</w:t>
            </w: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32</w:t>
            </w:r>
          </w:p>
        </w:tc>
        <w:tc>
          <w:tcPr>
            <w:tcW w:w="559" w:type="dxa"/>
            <w:tcBorders>
              <w:top w:val="single" w:sz="6" w:space="0" w:color="4AACC5"/>
              <w:bottom w:val="single" w:sz="4" w:space="0" w:color="4AACC5"/>
            </w:tcBorders>
            <w:shd w:val="clear" w:color="auto" w:fill="FFFFFF" w:themeFill="background1"/>
          </w:tcPr>
          <w:p w:rsidR="000F585D" w:rsidRDefault="000F585D" w:rsidP="009A09A4">
            <w:pPr>
              <w:rPr>
                <w:rFonts w:ascii="微软雅黑" w:hAnsi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val="en-US" w:eastAsia="zh-CN"/>
              </w:rPr>
              <w:t>O</w:t>
            </w:r>
          </w:p>
        </w:tc>
        <w:tc>
          <w:tcPr>
            <w:tcW w:w="3977" w:type="dxa"/>
            <w:gridSpan w:val="2"/>
            <w:tcBorders>
              <w:top w:val="single" w:sz="6" w:space="0" w:color="4AACC5"/>
              <w:bottom w:val="single" w:sz="4" w:space="0" w:color="4AACC5"/>
            </w:tcBorders>
            <w:shd w:val="clear" w:color="auto" w:fill="FFFFFF" w:themeFill="background1"/>
          </w:tcPr>
          <w:p w:rsidR="000F585D" w:rsidRPr="00A936DB" w:rsidRDefault="000F585D" w:rsidP="009A09A4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</w:p>
        </w:tc>
      </w:tr>
      <w:tr w:rsidR="000F585D" w:rsidTr="00DB5DE3">
        <w:tc>
          <w:tcPr>
            <w:tcW w:w="1668" w:type="dxa"/>
            <w:tcBorders>
              <w:top w:val="single" w:sz="6" w:space="0" w:color="4AACC5"/>
              <w:bottom w:val="single" w:sz="4" w:space="0" w:color="4AACC5"/>
            </w:tcBorders>
            <w:shd w:val="clear" w:color="auto" w:fill="FFFFFF" w:themeFill="background1"/>
          </w:tcPr>
          <w:p w:rsidR="000F585D" w:rsidRDefault="000F585D" w:rsidP="009A09A4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宋体" w:hint="eastAsia"/>
                <w:color w:val="000000"/>
                <w:sz w:val="18"/>
                <w:szCs w:val="18"/>
              </w:rPr>
              <w:t>tradeNo</w:t>
            </w:r>
          </w:p>
        </w:tc>
        <w:tc>
          <w:tcPr>
            <w:tcW w:w="1842" w:type="dxa"/>
            <w:tcBorders>
              <w:top w:val="single" w:sz="6" w:space="0" w:color="4AACC5"/>
              <w:bottom w:val="single" w:sz="4" w:space="0" w:color="4AACC5"/>
            </w:tcBorders>
            <w:shd w:val="clear" w:color="auto" w:fill="FFFFFF" w:themeFill="background1"/>
            <w:vAlign w:val="center"/>
          </w:tcPr>
          <w:p w:rsidR="000F585D" w:rsidRPr="002772F5" w:rsidRDefault="000F585D" w:rsidP="009A09A4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快钱</w:t>
            </w:r>
            <w:r>
              <w:rPr>
                <w:rFonts w:ascii="宋体" w:hAnsi="宋体" w:cs="宋体"/>
                <w:color w:val="000000"/>
                <w:sz w:val="18"/>
                <w:szCs w:val="18"/>
              </w:rPr>
              <w:t>内部交易流水号</w:t>
            </w:r>
          </w:p>
        </w:tc>
        <w:tc>
          <w:tcPr>
            <w:tcW w:w="851" w:type="dxa"/>
            <w:tcBorders>
              <w:top w:val="single" w:sz="6" w:space="0" w:color="4AACC5"/>
              <w:bottom w:val="single" w:sz="4" w:space="0" w:color="4AACC5"/>
            </w:tcBorders>
            <w:shd w:val="clear" w:color="auto" w:fill="FFFFFF" w:themeFill="background1"/>
          </w:tcPr>
          <w:p w:rsidR="000F585D" w:rsidRDefault="003B1C2D" w:rsidP="009A09A4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/>
                <w:sz w:val="18"/>
                <w:szCs w:val="18"/>
                <w:lang w:eastAsia="zh-CN"/>
              </w:rPr>
              <w:t>AN</w:t>
            </w:r>
            <w:r w:rsidR="000F585D">
              <w:rPr>
                <w:rFonts w:ascii="微软雅黑" w:hAnsi="微软雅黑" w:cs="微软雅黑"/>
                <w:sz w:val="18"/>
                <w:szCs w:val="18"/>
                <w:lang w:eastAsia="zh-CN"/>
              </w:rPr>
              <w:t>32</w:t>
            </w:r>
          </w:p>
        </w:tc>
        <w:tc>
          <w:tcPr>
            <w:tcW w:w="559" w:type="dxa"/>
            <w:tcBorders>
              <w:top w:val="single" w:sz="6" w:space="0" w:color="4AACC5"/>
              <w:bottom w:val="single" w:sz="4" w:space="0" w:color="4AACC5"/>
            </w:tcBorders>
            <w:shd w:val="clear" w:color="auto" w:fill="FFFFFF" w:themeFill="background1"/>
          </w:tcPr>
          <w:p w:rsidR="000F585D" w:rsidRDefault="000F585D" w:rsidP="009A09A4">
            <w:pPr>
              <w:rPr>
                <w:rFonts w:ascii="微软雅黑" w:hAnsi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val="en-US" w:eastAsia="zh-CN"/>
              </w:rPr>
              <w:t>O</w:t>
            </w:r>
          </w:p>
        </w:tc>
        <w:tc>
          <w:tcPr>
            <w:tcW w:w="3977" w:type="dxa"/>
            <w:gridSpan w:val="2"/>
            <w:tcBorders>
              <w:top w:val="single" w:sz="6" w:space="0" w:color="4AACC5"/>
              <w:bottom w:val="single" w:sz="4" w:space="0" w:color="4AACC5"/>
            </w:tcBorders>
            <w:shd w:val="clear" w:color="auto" w:fill="FFFFFF" w:themeFill="background1"/>
          </w:tcPr>
          <w:p w:rsidR="000F585D" w:rsidRPr="00A936DB" w:rsidRDefault="000F585D" w:rsidP="009A09A4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</w:p>
        </w:tc>
      </w:tr>
      <w:tr w:rsidR="000F585D" w:rsidTr="00DB5DE3">
        <w:tc>
          <w:tcPr>
            <w:tcW w:w="1668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0F585D" w:rsidRDefault="000F585D" w:rsidP="009A09A4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宋体"/>
                <w:sz w:val="18"/>
                <w:szCs w:val="18"/>
              </w:rPr>
              <w:t>refundAmount</w:t>
            </w:r>
          </w:p>
        </w:tc>
        <w:tc>
          <w:tcPr>
            <w:tcW w:w="1842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0F585D" w:rsidRDefault="000F585D" w:rsidP="009A09A4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宋体" w:hint="eastAsia"/>
                <w:color w:val="000000"/>
                <w:sz w:val="18"/>
                <w:szCs w:val="18"/>
              </w:rPr>
              <w:t>退货金额</w:t>
            </w:r>
          </w:p>
        </w:tc>
        <w:tc>
          <w:tcPr>
            <w:tcW w:w="851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0F585D" w:rsidRDefault="00C15E8C" w:rsidP="009A09A4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/>
                <w:sz w:val="18"/>
                <w:szCs w:val="18"/>
                <w:lang w:eastAsia="zh-CN"/>
              </w:rPr>
              <w:t>AMT</w:t>
            </w:r>
          </w:p>
        </w:tc>
        <w:tc>
          <w:tcPr>
            <w:tcW w:w="559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0F585D" w:rsidRDefault="000F585D" w:rsidP="009A09A4">
            <w:pPr>
              <w:rPr>
                <w:rFonts w:ascii="微软雅黑" w:hAnsi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val="en-US" w:eastAsia="zh-CN"/>
              </w:rPr>
              <w:t>O</w:t>
            </w:r>
          </w:p>
        </w:tc>
        <w:tc>
          <w:tcPr>
            <w:tcW w:w="3977" w:type="dxa"/>
            <w:gridSpan w:val="2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0F585D" w:rsidRPr="00A936DB" w:rsidRDefault="000F585D" w:rsidP="009A09A4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</w:p>
        </w:tc>
      </w:tr>
      <w:tr w:rsidR="000F585D" w:rsidTr="00DB5DE3">
        <w:tc>
          <w:tcPr>
            <w:tcW w:w="1668" w:type="dxa"/>
            <w:tcBorders>
              <w:top w:val="single" w:sz="6" w:space="0" w:color="4AACC5"/>
              <w:bottom w:val="single" w:sz="4" w:space="0" w:color="4AACC5"/>
            </w:tcBorders>
            <w:shd w:val="clear" w:color="auto" w:fill="FFFFFF" w:themeFill="background1"/>
          </w:tcPr>
          <w:p w:rsidR="000F585D" w:rsidRDefault="000F585D" w:rsidP="009A09A4">
            <w:pPr>
              <w:rPr>
                <w:rFonts w:ascii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宋体"/>
                <w:color w:val="000000"/>
                <w:sz w:val="18"/>
                <w:szCs w:val="18"/>
              </w:rPr>
              <w:t>status</w:t>
            </w:r>
          </w:p>
        </w:tc>
        <w:tc>
          <w:tcPr>
            <w:tcW w:w="1842" w:type="dxa"/>
            <w:tcBorders>
              <w:top w:val="single" w:sz="6" w:space="0" w:color="4AACC5"/>
              <w:bottom w:val="single" w:sz="4" w:space="0" w:color="4AACC5"/>
            </w:tcBorders>
            <w:shd w:val="clear" w:color="auto" w:fill="FFFFFF" w:themeFill="background1"/>
            <w:vAlign w:val="center"/>
          </w:tcPr>
          <w:p w:rsidR="000F585D" w:rsidRPr="00A849CF" w:rsidRDefault="000F585D" w:rsidP="009A09A4">
            <w:pPr>
              <w:rPr>
                <w:rFonts w:ascii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宋体" w:hint="eastAsia"/>
                <w:color w:val="000000"/>
                <w:sz w:val="18"/>
                <w:szCs w:val="18"/>
              </w:rPr>
              <w:t>交易</w:t>
            </w:r>
            <w:r>
              <w:rPr>
                <w:rFonts w:ascii="微软雅黑" w:hAnsi="微软雅黑" w:cs="宋体"/>
                <w:color w:val="000000"/>
                <w:sz w:val="18"/>
                <w:szCs w:val="18"/>
              </w:rPr>
              <w:t>状态</w:t>
            </w:r>
          </w:p>
        </w:tc>
        <w:tc>
          <w:tcPr>
            <w:tcW w:w="851" w:type="dxa"/>
            <w:tcBorders>
              <w:top w:val="single" w:sz="6" w:space="0" w:color="4AACC5"/>
              <w:bottom w:val="single" w:sz="4" w:space="0" w:color="4AACC5"/>
            </w:tcBorders>
            <w:shd w:val="clear" w:color="auto" w:fill="FFFFFF" w:themeFill="background1"/>
          </w:tcPr>
          <w:p w:rsidR="000F585D" w:rsidRDefault="000F585D" w:rsidP="009A09A4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/>
                <w:sz w:val="18"/>
                <w:szCs w:val="18"/>
                <w:lang w:eastAsia="zh-CN"/>
              </w:rPr>
              <w:t>N1</w:t>
            </w:r>
          </w:p>
        </w:tc>
        <w:tc>
          <w:tcPr>
            <w:tcW w:w="559" w:type="dxa"/>
            <w:tcBorders>
              <w:top w:val="single" w:sz="6" w:space="0" w:color="4AACC5"/>
              <w:bottom w:val="single" w:sz="4" w:space="0" w:color="4AACC5"/>
            </w:tcBorders>
            <w:shd w:val="clear" w:color="auto" w:fill="FFFFFF" w:themeFill="background1"/>
          </w:tcPr>
          <w:p w:rsidR="000F585D" w:rsidRDefault="000F585D" w:rsidP="009A09A4">
            <w:pPr>
              <w:rPr>
                <w:rFonts w:ascii="微软雅黑" w:hAnsi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val="en-US" w:eastAsia="zh-CN"/>
              </w:rPr>
              <w:t>O</w:t>
            </w:r>
          </w:p>
        </w:tc>
        <w:tc>
          <w:tcPr>
            <w:tcW w:w="3977" w:type="dxa"/>
            <w:gridSpan w:val="2"/>
            <w:tcBorders>
              <w:top w:val="single" w:sz="6" w:space="0" w:color="4AACC5"/>
              <w:bottom w:val="single" w:sz="4" w:space="0" w:color="4AACC5"/>
            </w:tcBorders>
            <w:shd w:val="clear" w:color="auto" w:fill="FFFFFF" w:themeFill="background1"/>
          </w:tcPr>
          <w:p w:rsidR="000F585D" w:rsidRPr="00A936DB" w:rsidRDefault="000F585D" w:rsidP="009A09A4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</w:p>
        </w:tc>
      </w:tr>
    </w:tbl>
    <w:p w:rsidR="000F585D" w:rsidRPr="009B7A81" w:rsidRDefault="000F585D" w:rsidP="000F585D">
      <w:pPr>
        <w:rPr>
          <w:lang w:eastAsia="zh-CN"/>
        </w:rPr>
      </w:pPr>
    </w:p>
    <w:p w:rsidR="000F585D" w:rsidRDefault="000F585D" w:rsidP="000F585D">
      <w:pPr>
        <w:pStyle w:val="30"/>
        <w:rPr>
          <w:lang w:eastAsia="zh-CN"/>
        </w:rPr>
      </w:pPr>
      <w:bookmarkStart w:id="223" w:name="_Toc513053772"/>
      <w:r>
        <w:rPr>
          <w:rFonts w:hint="eastAsia"/>
          <w:lang w:eastAsia="zh-CN"/>
        </w:rPr>
        <w:t>聚合下单</w:t>
      </w:r>
      <w:bookmarkEnd w:id="223"/>
    </w:p>
    <w:p w:rsidR="005F6A21" w:rsidRDefault="005F6A21" w:rsidP="005F6A21">
      <w:pPr>
        <w:adjustRightInd w:val="0"/>
        <w:snapToGrid w:val="0"/>
        <w:rPr>
          <w:lang w:eastAsia="zh-CN"/>
        </w:rPr>
      </w:pPr>
      <w:bookmarkStart w:id="224" w:name="OLE_LINK85"/>
      <w:bookmarkStart w:id="225" w:name="OLE_LINK86"/>
      <w:r>
        <w:rPr>
          <w:rFonts w:hint="eastAsia"/>
          <w:lang w:eastAsia="zh-CN"/>
        </w:rPr>
        <w:t>用户在支付或充值时如果选择聚合支付，需要</w:t>
      </w:r>
      <w:r w:rsidR="00DF6DD3">
        <w:rPr>
          <w:rFonts w:hint="eastAsia"/>
          <w:lang w:eastAsia="zh-CN"/>
        </w:rPr>
        <w:t>先</w:t>
      </w:r>
      <w:r>
        <w:rPr>
          <w:rFonts w:hint="eastAsia"/>
          <w:lang w:eastAsia="zh-CN"/>
        </w:rPr>
        <w:t>调用此接口进行下单</w:t>
      </w:r>
    </w:p>
    <w:tbl>
      <w:tblPr>
        <w:tblW w:w="88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7227"/>
      </w:tblGrid>
      <w:tr w:rsidR="005F6A21" w:rsidTr="005F6A21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0849B"/>
            <w:hideMark/>
          </w:tcPr>
          <w:p w:rsidR="005F6A21" w:rsidRDefault="005F6A21">
            <w:pPr>
              <w:adjustRightInd w:val="0"/>
              <w:snapToGrid w:val="0"/>
              <w:rPr>
                <w:rFonts w:ascii="微软雅黑" w:hAnsi="微软雅黑" w:cs="微软雅黑"/>
                <w:b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  <w:lang w:eastAsia="zh-CN"/>
              </w:rPr>
              <w:t>接口URL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6A21" w:rsidRDefault="001668E8">
            <w:pPr>
              <w:adjustRightInd w:val="0"/>
              <w:snapToGrid w:val="0"/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/order/apply/</w:t>
            </w:r>
            <w:r w:rsidRPr="001668E8">
              <w:rPr>
                <w:rFonts w:ascii="微软雅黑" w:hAnsi="微软雅黑" w:cs="微软雅黑"/>
                <w:sz w:val="18"/>
                <w:szCs w:val="18"/>
                <w:lang w:eastAsia="zh-CN"/>
              </w:rPr>
              <w:t>aggregate  </w:t>
            </w:r>
          </w:p>
        </w:tc>
      </w:tr>
      <w:bookmarkEnd w:id="224"/>
      <w:bookmarkEnd w:id="225"/>
    </w:tbl>
    <w:p w:rsidR="005F6A21" w:rsidRPr="005F6A21" w:rsidRDefault="005F6A21" w:rsidP="005F6A21">
      <w:pPr>
        <w:rPr>
          <w:lang w:eastAsia="zh-CN"/>
        </w:rPr>
      </w:pPr>
    </w:p>
    <w:p w:rsidR="000F585D" w:rsidRPr="004236FD" w:rsidRDefault="000F585D" w:rsidP="000F585D">
      <w:pPr>
        <w:pStyle w:val="4"/>
        <w:tabs>
          <w:tab w:val="clear" w:pos="1148"/>
        </w:tabs>
        <w:rPr>
          <w:lang w:eastAsia="zh-CN"/>
        </w:rPr>
      </w:pPr>
      <w:r>
        <w:rPr>
          <w:rFonts w:hint="eastAsia"/>
          <w:lang w:eastAsia="zh-CN"/>
        </w:rPr>
        <w:t>请求</w:t>
      </w:r>
      <w:r w:rsidRPr="004236FD">
        <w:rPr>
          <w:rFonts w:hint="eastAsia"/>
          <w:lang w:eastAsia="zh-CN"/>
        </w:rPr>
        <w:t>消息</w:t>
      </w:r>
    </w:p>
    <w:tbl>
      <w:tblPr>
        <w:tblW w:w="9009" w:type="dxa"/>
        <w:tblInd w:w="-18" w:type="dxa"/>
        <w:tblBorders>
          <w:top w:val="single" w:sz="4" w:space="0" w:color="4AACC5"/>
          <w:left w:val="single" w:sz="4" w:space="0" w:color="4AACC5"/>
          <w:bottom w:val="single" w:sz="4" w:space="0" w:color="4AACC5"/>
          <w:right w:val="single" w:sz="4" w:space="0" w:color="4AACC5"/>
          <w:insideH w:val="single" w:sz="6" w:space="0" w:color="4AACC5"/>
          <w:insideV w:val="single" w:sz="6" w:space="0" w:color="4AACC5"/>
        </w:tblBorders>
        <w:tblLayout w:type="fixed"/>
        <w:tblLook w:val="04A0" w:firstRow="1" w:lastRow="0" w:firstColumn="1" w:lastColumn="0" w:noHBand="0" w:noVBand="1"/>
      </w:tblPr>
      <w:tblGrid>
        <w:gridCol w:w="18"/>
        <w:gridCol w:w="2093"/>
        <w:gridCol w:w="1559"/>
        <w:gridCol w:w="1133"/>
        <w:gridCol w:w="426"/>
        <w:gridCol w:w="3686"/>
        <w:gridCol w:w="94"/>
      </w:tblGrid>
      <w:tr w:rsidR="003724B6" w:rsidTr="00064691">
        <w:trPr>
          <w:gridBefore w:val="1"/>
          <w:wBefore w:w="18" w:type="dxa"/>
        </w:trPr>
        <w:tc>
          <w:tcPr>
            <w:tcW w:w="2093" w:type="dxa"/>
            <w:tcBorders>
              <w:top w:val="single" w:sz="4" w:space="0" w:color="4AACC5"/>
              <w:bottom w:val="single" w:sz="6" w:space="0" w:color="4AACC5"/>
            </w:tcBorders>
            <w:shd w:val="clear" w:color="auto" w:fill="30849B"/>
            <w:vAlign w:val="center"/>
          </w:tcPr>
          <w:p w:rsidR="003724B6" w:rsidRDefault="003724B6" w:rsidP="00DE392F">
            <w:pPr>
              <w:rPr>
                <w:rFonts w:ascii="微软雅黑" w:hAnsi="微软雅黑" w:cs="微软雅黑"/>
                <w:color w:val="C7EDCC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  <w:lang w:eastAsia="zh-CN"/>
              </w:rPr>
              <w:t>属性</w:t>
            </w:r>
          </w:p>
        </w:tc>
        <w:tc>
          <w:tcPr>
            <w:tcW w:w="1559" w:type="dxa"/>
            <w:tcBorders>
              <w:top w:val="single" w:sz="4" w:space="0" w:color="4AACC5"/>
              <w:bottom w:val="single" w:sz="6" w:space="0" w:color="4AACC5"/>
            </w:tcBorders>
            <w:shd w:val="clear" w:color="auto" w:fill="30849B"/>
            <w:vAlign w:val="center"/>
          </w:tcPr>
          <w:p w:rsidR="003724B6" w:rsidRDefault="003724B6" w:rsidP="00DE392F">
            <w:pPr>
              <w:jc w:val="center"/>
              <w:rPr>
                <w:rFonts w:ascii="微软雅黑" w:hAnsi="微软雅黑" w:cs="微软雅黑"/>
                <w:color w:val="C7EDCC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</w:rPr>
              <w:t>定义</w:t>
            </w:r>
          </w:p>
        </w:tc>
        <w:tc>
          <w:tcPr>
            <w:tcW w:w="1133" w:type="dxa"/>
            <w:tcBorders>
              <w:top w:val="single" w:sz="4" w:space="0" w:color="4AACC5"/>
              <w:bottom w:val="single" w:sz="6" w:space="0" w:color="4AACC5"/>
            </w:tcBorders>
            <w:shd w:val="clear" w:color="auto" w:fill="30849B"/>
            <w:vAlign w:val="center"/>
          </w:tcPr>
          <w:p w:rsidR="003724B6" w:rsidRDefault="003724B6" w:rsidP="00DE392F">
            <w:pPr>
              <w:jc w:val="center"/>
              <w:rPr>
                <w:rFonts w:ascii="微软雅黑" w:hAnsi="微软雅黑" w:cs="微软雅黑"/>
                <w:b/>
                <w:color w:val="C7EDCC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</w:rPr>
              <w:t>类型</w:t>
            </w:r>
          </w:p>
          <w:p w:rsidR="003724B6" w:rsidRDefault="003724B6" w:rsidP="00DE392F">
            <w:pPr>
              <w:jc w:val="center"/>
              <w:rPr>
                <w:rFonts w:ascii="微软雅黑" w:hAnsi="微软雅黑" w:cs="微软雅黑"/>
                <w:color w:val="C7EDCC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</w:rPr>
              <w:t>长度</w:t>
            </w:r>
          </w:p>
        </w:tc>
        <w:tc>
          <w:tcPr>
            <w:tcW w:w="426" w:type="dxa"/>
            <w:tcBorders>
              <w:top w:val="single" w:sz="4" w:space="0" w:color="4AACC5"/>
              <w:bottom w:val="single" w:sz="6" w:space="0" w:color="4AACC5"/>
            </w:tcBorders>
            <w:shd w:val="clear" w:color="auto" w:fill="30849B"/>
            <w:vAlign w:val="center"/>
          </w:tcPr>
          <w:p w:rsidR="003724B6" w:rsidRDefault="003724B6" w:rsidP="00DE392F">
            <w:pPr>
              <w:jc w:val="center"/>
              <w:rPr>
                <w:rFonts w:ascii="微软雅黑" w:hAnsi="微软雅黑" w:cs="微软雅黑"/>
                <w:color w:val="C7EDCC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</w:rPr>
              <w:t>必填</w:t>
            </w:r>
          </w:p>
        </w:tc>
        <w:tc>
          <w:tcPr>
            <w:tcW w:w="3780" w:type="dxa"/>
            <w:gridSpan w:val="2"/>
            <w:tcBorders>
              <w:top w:val="single" w:sz="4" w:space="0" w:color="4AACC5"/>
              <w:bottom w:val="single" w:sz="6" w:space="0" w:color="4AACC5"/>
            </w:tcBorders>
            <w:shd w:val="clear" w:color="auto" w:fill="30849B"/>
            <w:vAlign w:val="center"/>
          </w:tcPr>
          <w:p w:rsidR="003724B6" w:rsidRDefault="003724B6" w:rsidP="00DE392F">
            <w:pPr>
              <w:jc w:val="center"/>
              <w:rPr>
                <w:rFonts w:ascii="微软雅黑" w:hAnsi="微软雅黑" w:cs="微软雅黑"/>
                <w:color w:val="C7EDCC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</w:rPr>
              <w:t>参数说明/示例</w:t>
            </w:r>
          </w:p>
        </w:tc>
      </w:tr>
      <w:tr w:rsidR="00D750D7" w:rsidTr="00064691">
        <w:trPr>
          <w:gridAfter w:val="1"/>
          <w:wAfter w:w="94" w:type="dxa"/>
        </w:trPr>
        <w:tc>
          <w:tcPr>
            <w:tcW w:w="2111" w:type="dxa"/>
            <w:gridSpan w:val="2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D750D7" w:rsidRPr="0092603B" w:rsidRDefault="00D750D7" w:rsidP="00E60CA9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functionCode</w:t>
            </w:r>
          </w:p>
        </w:tc>
        <w:tc>
          <w:tcPr>
            <w:tcW w:w="1559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D750D7" w:rsidRPr="0092603B" w:rsidRDefault="00D750D7" w:rsidP="00E60CA9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交易功能</w:t>
            </w:r>
          </w:p>
        </w:tc>
        <w:tc>
          <w:tcPr>
            <w:tcW w:w="1133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D750D7" w:rsidRDefault="00D750D7" w:rsidP="00E60CA9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A2</w:t>
            </w:r>
          </w:p>
        </w:tc>
        <w:tc>
          <w:tcPr>
            <w:tcW w:w="426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D750D7" w:rsidRDefault="00D750D7" w:rsidP="00E60CA9">
            <w:pPr>
              <w:rPr>
                <w:rFonts w:ascii="微软雅黑" w:hAnsi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val="en-US" w:eastAsia="zh-CN"/>
              </w:rPr>
              <w:t>M</w:t>
            </w:r>
          </w:p>
        </w:tc>
        <w:tc>
          <w:tcPr>
            <w:tcW w:w="3686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D750D7" w:rsidRPr="0092603B" w:rsidRDefault="00930C9E" w:rsidP="00E60CA9">
            <w:pPr>
              <w:rPr>
                <w:rFonts w:ascii="微软雅黑" w:hAnsi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10：消费</w:t>
            </w:r>
            <w:r>
              <w:rPr>
                <w:rFonts w:ascii="微软雅黑" w:hAnsi="微软雅黑" w:cs="微软雅黑"/>
                <w:sz w:val="18"/>
                <w:szCs w:val="18"/>
                <w:lang w:eastAsia="zh-CN"/>
              </w:rPr>
              <w:t>；</w:t>
            </w: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14：充值</w:t>
            </w:r>
          </w:p>
        </w:tc>
      </w:tr>
      <w:tr w:rsidR="0018605C" w:rsidTr="00064691">
        <w:trPr>
          <w:gridAfter w:val="1"/>
          <w:wAfter w:w="94" w:type="dxa"/>
        </w:trPr>
        <w:tc>
          <w:tcPr>
            <w:tcW w:w="2111" w:type="dxa"/>
            <w:gridSpan w:val="2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18605C" w:rsidRDefault="0018605C" w:rsidP="00E60CA9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宋体"/>
                <w:color w:val="000000"/>
                <w:sz w:val="18"/>
                <w:szCs w:val="18"/>
              </w:rPr>
              <w:t>payMode</w:t>
            </w:r>
          </w:p>
        </w:tc>
        <w:tc>
          <w:tcPr>
            <w:tcW w:w="1559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18605C" w:rsidRDefault="0018605C" w:rsidP="00E60CA9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宋体" w:hint="eastAsia"/>
                <w:color w:val="000000"/>
                <w:sz w:val="18"/>
                <w:szCs w:val="18"/>
                <w:lang w:eastAsia="zh-CN"/>
              </w:rPr>
              <w:t>支付方式</w:t>
            </w:r>
          </w:p>
        </w:tc>
        <w:tc>
          <w:tcPr>
            <w:tcW w:w="1133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18605C" w:rsidRDefault="0018605C" w:rsidP="00E60CA9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宋体"/>
                <w:color w:val="000000"/>
                <w:sz w:val="18"/>
                <w:szCs w:val="18"/>
              </w:rPr>
              <w:t>N2</w:t>
            </w:r>
          </w:p>
        </w:tc>
        <w:tc>
          <w:tcPr>
            <w:tcW w:w="426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18605C" w:rsidRDefault="0018605C" w:rsidP="00E60CA9">
            <w:pPr>
              <w:rPr>
                <w:rFonts w:ascii="微软雅黑" w:hAnsi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ascii="微软雅黑" w:hAnsi="微软雅黑" w:cs="微软雅黑"/>
                <w:sz w:val="18"/>
                <w:szCs w:val="18"/>
                <w:lang w:val="en-US" w:eastAsia="zh-CN"/>
              </w:rPr>
              <w:t>O</w:t>
            </w:r>
          </w:p>
        </w:tc>
        <w:tc>
          <w:tcPr>
            <w:tcW w:w="3686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18605C" w:rsidRPr="005E4812" w:rsidRDefault="0018605C" w:rsidP="0018605C">
            <w:pPr>
              <w:rPr>
                <w:rFonts w:ascii="微软雅黑" w:hAnsi="微软雅黑" w:cs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宋体" w:hint="eastAsia"/>
                <w:color w:val="000000"/>
                <w:sz w:val="18"/>
                <w:szCs w:val="18"/>
                <w:lang w:eastAsia="zh-CN"/>
              </w:rPr>
              <w:t>13</w:t>
            </w:r>
            <w:r>
              <w:rPr>
                <w:rFonts w:ascii="微软雅黑" w:hAnsi="微软雅黑" w:cs="宋体"/>
                <w:color w:val="000000"/>
                <w:sz w:val="18"/>
                <w:szCs w:val="18"/>
                <w:lang w:eastAsia="zh-CN"/>
              </w:rPr>
              <w:t>:</w:t>
            </w:r>
            <w:r w:rsidRPr="005E4812">
              <w:rPr>
                <w:rFonts w:ascii="微软雅黑" w:hAnsi="微软雅黑" w:cs="宋体" w:hint="eastAsia"/>
                <w:color w:val="000000"/>
                <w:sz w:val="18"/>
                <w:szCs w:val="18"/>
                <w:lang w:eastAsia="zh-CN"/>
              </w:rPr>
              <w:t xml:space="preserve"> 聚合支付-飞快付</w:t>
            </w:r>
          </w:p>
          <w:p w:rsidR="0018605C" w:rsidRPr="005E4812" w:rsidRDefault="0018605C" w:rsidP="0018605C">
            <w:pPr>
              <w:rPr>
                <w:rFonts w:ascii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5E4812">
              <w:rPr>
                <w:rFonts w:ascii="微软雅黑" w:hAnsi="微软雅黑" w:cs="宋体" w:hint="eastAsia"/>
                <w:color w:val="000000"/>
                <w:sz w:val="18"/>
                <w:szCs w:val="18"/>
                <w:lang w:eastAsia="zh-CN"/>
              </w:rPr>
              <w:t>14: 聚合</w:t>
            </w:r>
            <w:r w:rsidRPr="005E4812">
              <w:rPr>
                <w:rFonts w:ascii="微软雅黑" w:hAnsi="微软雅黑" w:cs="宋体"/>
                <w:color w:val="000000"/>
                <w:sz w:val="18"/>
                <w:szCs w:val="18"/>
                <w:lang w:eastAsia="zh-CN"/>
              </w:rPr>
              <w:t>支付-SDK</w:t>
            </w:r>
          </w:p>
          <w:p w:rsidR="0018605C" w:rsidRDefault="0018605C" w:rsidP="0018605C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5E4812">
              <w:rPr>
                <w:rFonts w:ascii="微软雅黑" w:hAnsi="微软雅黑" w:cs="宋体" w:hint="eastAsia"/>
                <w:color w:val="000000"/>
                <w:sz w:val="18"/>
                <w:szCs w:val="18"/>
                <w:lang w:eastAsia="zh-CN"/>
              </w:rPr>
              <w:t>不传默认13</w:t>
            </w:r>
          </w:p>
        </w:tc>
      </w:tr>
      <w:tr w:rsidR="0018605C" w:rsidTr="00064691">
        <w:trPr>
          <w:gridAfter w:val="1"/>
          <w:wAfter w:w="94" w:type="dxa"/>
        </w:trPr>
        <w:tc>
          <w:tcPr>
            <w:tcW w:w="2111" w:type="dxa"/>
            <w:gridSpan w:val="2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18605C" w:rsidRDefault="0018605C" w:rsidP="00E60CA9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5E4812">
              <w:rPr>
                <w:rFonts w:ascii="微软雅黑" w:hAnsi="微软雅黑" w:cs="宋体"/>
                <w:color w:val="000000"/>
                <w:sz w:val="18"/>
                <w:szCs w:val="18"/>
              </w:rPr>
              <w:t>payType</w:t>
            </w:r>
          </w:p>
        </w:tc>
        <w:tc>
          <w:tcPr>
            <w:tcW w:w="1559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18605C" w:rsidRDefault="0018605C" w:rsidP="00E60CA9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5E4812">
              <w:rPr>
                <w:rFonts w:ascii="微软雅黑" w:hAnsi="微软雅黑" w:cs="宋体" w:hint="eastAsia"/>
                <w:color w:val="000000"/>
                <w:sz w:val="18"/>
                <w:szCs w:val="18"/>
              </w:rPr>
              <w:t>支付类型</w:t>
            </w:r>
          </w:p>
        </w:tc>
        <w:tc>
          <w:tcPr>
            <w:tcW w:w="1133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18605C" w:rsidRDefault="0018605C" w:rsidP="00E60CA9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宋体" w:hint="eastAsia"/>
                <w:color w:val="000000"/>
                <w:sz w:val="18"/>
                <w:szCs w:val="18"/>
                <w:lang w:eastAsia="zh-CN"/>
              </w:rPr>
              <w:t>AN12</w:t>
            </w:r>
          </w:p>
        </w:tc>
        <w:tc>
          <w:tcPr>
            <w:tcW w:w="426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18605C" w:rsidRDefault="0018605C" w:rsidP="00E60CA9">
            <w:pPr>
              <w:rPr>
                <w:rFonts w:ascii="微软雅黑" w:hAnsi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val="en-US" w:eastAsia="zh-CN"/>
              </w:rPr>
              <w:t>O</w:t>
            </w:r>
          </w:p>
        </w:tc>
        <w:tc>
          <w:tcPr>
            <w:tcW w:w="3686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18605C" w:rsidRDefault="0018605C" w:rsidP="0018605C">
            <w:pPr>
              <w:rPr>
                <w:rFonts w:ascii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宋体" w:hint="eastAsia"/>
                <w:color w:val="000000"/>
                <w:sz w:val="18"/>
                <w:szCs w:val="18"/>
                <w:lang w:eastAsia="zh-CN"/>
              </w:rPr>
              <w:t>支付宝:</w:t>
            </w:r>
            <w:r>
              <w:rPr>
                <w:rFonts w:ascii="微软雅黑" w:hAnsi="微软雅黑" w:cs="宋体"/>
                <w:color w:val="000000"/>
                <w:sz w:val="18"/>
                <w:szCs w:val="18"/>
                <w:lang w:eastAsia="zh-CN"/>
              </w:rPr>
              <w:t xml:space="preserve"> </w:t>
            </w:r>
            <w:r w:rsidRPr="00DD6EAD">
              <w:rPr>
                <w:rFonts w:ascii="微软雅黑" w:hAnsi="微软雅黑" w:cs="宋体"/>
                <w:color w:val="000000"/>
                <w:sz w:val="18"/>
                <w:szCs w:val="18"/>
              </w:rPr>
              <w:t>ALIPAYCSB</w:t>
            </w:r>
          </w:p>
          <w:p w:rsidR="0018605C" w:rsidRDefault="0018605C" w:rsidP="0018605C">
            <w:pPr>
              <w:rPr>
                <w:rFonts w:ascii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宋体" w:hint="eastAsia"/>
                <w:color w:val="000000"/>
                <w:sz w:val="18"/>
                <w:szCs w:val="18"/>
                <w:lang w:eastAsia="zh-CN"/>
              </w:rPr>
              <w:t xml:space="preserve">微信: </w:t>
            </w:r>
            <w:r w:rsidRPr="00DD6EAD">
              <w:rPr>
                <w:rFonts w:ascii="微软雅黑" w:hAnsi="微软雅黑" w:cs="宋体"/>
                <w:color w:val="000000"/>
                <w:sz w:val="18"/>
                <w:szCs w:val="18"/>
              </w:rPr>
              <w:t>WECHATAPP</w:t>
            </w:r>
          </w:p>
          <w:p w:rsidR="0018605C" w:rsidRDefault="0018605C" w:rsidP="0018605C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宋体"/>
                <w:color w:val="000000"/>
                <w:sz w:val="18"/>
                <w:szCs w:val="18"/>
              </w:rPr>
              <w:t>payMode=14</w:t>
            </w:r>
            <w:r>
              <w:rPr>
                <w:rFonts w:ascii="微软雅黑" w:hAnsi="微软雅黑" w:cs="宋体" w:hint="eastAsia"/>
                <w:color w:val="000000"/>
                <w:sz w:val="18"/>
                <w:szCs w:val="18"/>
                <w:lang w:eastAsia="zh-CN"/>
              </w:rPr>
              <w:t>时必传</w:t>
            </w:r>
          </w:p>
        </w:tc>
      </w:tr>
      <w:tr w:rsidR="007865A6" w:rsidTr="00064691">
        <w:trPr>
          <w:gridAfter w:val="1"/>
          <w:wAfter w:w="94" w:type="dxa"/>
        </w:trPr>
        <w:tc>
          <w:tcPr>
            <w:tcW w:w="2111" w:type="dxa"/>
            <w:gridSpan w:val="2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7865A6" w:rsidRPr="005E4812" w:rsidRDefault="00C74564" w:rsidP="00C74564">
            <w:pPr>
              <w:rPr>
                <w:rFonts w:ascii="微软雅黑" w:hAnsi="微软雅黑" w:cs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宋体"/>
                <w:color w:val="000000"/>
                <w:sz w:val="18"/>
                <w:szCs w:val="18"/>
                <w:lang w:eastAsia="zh-CN"/>
              </w:rPr>
              <w:t>subA</w:t>
            </w:r>
            <w:r w:rsidR="007865A6">
              <w:rPr>
                <w:rFonts w:ascii="微软雅黑" w:hAnsi="微软雅黑" w:cs="宋体" w:hint="eastAsia"/>
                <w:color w:val="000000"/>
                <w:sz w:val="18"/>
                <w:szCs w:val="18"/>
                <w:lang w:eastAsia="zh-CN"/>
              </w:rPr>
              <w:t>p</w:t>
            </w:r>
            <w:r w:rsidR="007865A6">
              <w:rPr>
                <w:rFonts w:ascii="微软雅黑" w:hAnsi="微软雅黑" w:cs="宋体"/>
                <w:color w:val="000000"/>
                <w:sz w:val="18"/>
                <w:szCs w:val="18"/>
                <w:lang w:eastAsia="zh-CN"/>
              </w:rPr>
              <w:t>pId</w:t>
            </w:r>
          </w:p>
        </w:tc>
        <w:tc>
          <w:tcPr>
            <w:tcW w:w="1559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7865A6" w:rsidRPr="005E4812" w:rsidRDefault="007865A6" w:rsidP="00E60CA9">
            <w:pPr>
              <w:rPr>
                <w:rFonts w:ascii="微软雅黑" w:hAnsi="微软雅黑" w:cs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宋体" w:hint="eastAsia"/>
                <w:color w:val="000000"/>
                <w:sz w:val="18"/>
                <w:szCs w:val="18"/>
                <w:lang w:eastAsia="zh-CN"/>
              </w:rPr>
              <w:t>商户app</w:t>
            </w:r>
            <w:r>
              <w:rPr>
                <w:rFonts w:ascii="微软雅黑" w:hAnsi="微软雅黑" w:cs="宋体"/>
                <w:color w:val="000000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133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7865A6" w:rsidRDefault="007865A6" w:rsidP="00E60CA9">
            <w:pPr>
              <w:rPr>
                <w:rFonts w:ascii="微软雅黑" w:hAnsi="微软雅黑" w:cs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/>
                <w:sz w:val="18"/>
                <w:szCs w:val="18"/>
                <w:lang w:eastAsia="zh-CN"/>
              </w:rPr>
              <w:t>AN128</w:t>
            </w:r>
          </w:p>
        </w:tc>
        <w:tc>
          <w:tcPr>
            <w:tcW w:w="426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7865A6" w:rsidRDefault="007865A6" w:rsidP="00E60CA9">
            <w:pPr>
              <w:rPr>
                <w:rFonts w:ascii="微软雅黑" w:hAnsi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val="en-US" w:eastAsia="zh-CN"/>
              </w:rPr>
              <w:t>O</w:t>
            </w:r>
          </w:p>
        </w:tc>
        <w:tc>
          <w:tcPr>
            <w:tcW w:w="3686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7865A6" w:rsidRDefault="00A9458E" w:rsidP="0018605C">
            <w:pPr>
              <w:rPr>
                <w:rFonts w:ascii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5E4812">
              <w:rPr>
                <w:rFonts w:ascii="微软雅黑" w:hAnsi="微软雅黑" w:cs="宋体"/>
                <w:color w:val="000000"/>
                <w:sz w:val="18"/>
                <w:szCs w:val="18"/>
              </w:rPr>
              <w:t>payType</w:t>
            </w:r>
            <w:r>
              <w:rPr>
                <w:rFonts w:ascii="微软雅黑" w:hAnsi="微软雅黑" w:cs="宋体"/>
                <w:color w:val="000000"/>
                <w:sz w:val="18"/>
                <w:szCs w:val="18"/>
              </w:rPr>
              <w:t>=</w:t>
            </w:r>
            <w:r w:rsidRPr="00DD6EAD">
              <w:rPr>
                <w:rFonts w:ascii="微软雅黑" w:hAnsi="微软雅黑" w:cs="宋体"/>
                <w:color w:val="000000"/>
                <w:sz w:val="18"/>
                <w:szCs w:val="18"/>
              </w:rPr>
              <w:t>WECHATAPP</w:t>
            </w:r>
            <w:r>
              <w:rPr>
                <w:rFonts w:ascii="微软雅黑" w:hAnsi="微软雅黑" w:cs="宋体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微软雅黑" w:hAnsi="微软雅黑" w:cs="宋体" w:hint="eastAsia"/>
                <w:color w:val="000000"/>
                <w:sz w:val="18"/>
                <w:szCs w:val="18"/>
                <w:lang w:eastAsia="zh-CN"/>
              </w:rPr>
              <w:t>时必填</w:t>
            </w:r>
          </w:p>
        </w:tc>
      </w:tr>
      <w:tr w:rsidR="003724B6" w:rsidRPr="00CF3EE6" w:rsidTr="009150BF">
        <w:trPr>
          <w:gridBefore w:val="1"/>
          <w:gridAfter w:val="1"/>
          <w:wBefore w:w="18" w:type="dxa"/>
          <w:wAfter w:w="94" w:type="dxa"/>
          <w:trHeight w:val="363"/>
        </w:trPr>
        <w:tc>
          <w:tcPr>
            <w:tcW w:w="2093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3724B6" w:rsidRDefault="003724B6" w:rsidP="00DE392F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bookmarkStart w:id="226" w:name="OLE_LINK49"/>
            <w:bookmarkStart w:id="227" w:name="OLE_LINK50"/>
            <w:r>
              <w:rPr>
                <w:rFonts w:ascii="微软雅黑" w:hAnsi="微软雅黑" w:cs="宋体"/>
                <w:color w:val="000000"/>
                <w:sz w:val="18"/>
                <w:szCs w:val="18"/>
              </w:rPr>
              <w:t>uId</w:t>
            </w:r>
          </w:p>
        </w:tc>
        <w:tc>
          <w:tcPr>
            <w:tcW w:w="1559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3724B6" w:rsidRDefault="003724B6" w:rsidP="00DE392F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AF0595"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平台用户id</w:t>
            </w:r>
          </w:p>
        </w:tc>
        <w:tc>
          <w:tcPr>
            <w:tcW w:w="1133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3724B6" w:rsidRDefault="003724B6" w:rsidP="00DE392F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/>
                <w:sz w:val="18"/>
                <w:szCs w:val="18"/>
                <w:lang w:eastAsia="zh-CN"/>
              </w:rPr>
              <w:t>AN128</w:t>
            </w:r>
          </w:p>
        </w:tc>
        <w:tc>
          <w:tcPr>
            <w:tcW w:w="426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3724B6" w:rsidRDefault="003724B6" w:rsidP="00DE392F">
            <w:pPr>
              <w:rPr>
                <w:rFonts w:ascii="微软雅黑" w:hAnsi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val="en-US" w:eastAsia="zh-CN"/>
              </w:rPr>
              <w:t>M</w:t>
            </w:r>
          </w:p>
        </w:tc>
        <w:tc>
          <w:tcPr>
            <w:tcW w:w="3686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3724B6" w:rsidRPr="004B65CF" w:rsidRDefault="004B65CF" w:rsidP="006B21B2">
            <w:pPr>
              <w:rPr>
                <w:rFonts w:ascii="微软雅黑" w:hAnsi="微软雅黑" w:cs="Courier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functionCode</w:t>
            </w:r>
            <w:r>
              <w:rPr>
                <w:rFonts w:ascii="微软雅黑" w:hAnsi="微软雅黑" w:cs="微软雅黑"/>
                <w:sz w:val="18"/>
                <w:szCs w:val="18"/>
                <w:lang w:eastAsia="zh-CN"/>
              </w:rPr>
              <w:t xml:space="preserve"> = </w:t>
            </w:r>
            <w:r w:rsidR="00A851A0"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10</w:t>
            </w: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时，非必填</w:t>
            </w:r>
          </w:p>
        </w:tc>
      </w:tr>
      <w:bookmarkEnd w:id="226"/>
      <w:bookmarkEnd w:id="227"/>
      <w:tr w:rsidR="006B21B2" w:rsidTr="00064691">
        <w:trPr>
          <w:gridBefore w:val="1"/>
          <w:gridAfter w:val="1"/>
          <w:wBefore w:w="18" w:type="dxa"/>
          <w:wAfter w:w="94" w:type="dxa"/>
          <w:trHeight w:val="1382"/>
        </w:trPr>
        <w:tc>
          <w:tcPr>
            <w:tcW w:w="2093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6B21B2" w:rsidRPr="00621792" w:rsidRDefault="006B21B2" w:rsidP="00DE392F">
            <w:pPr>
              <w:rPr>
                <w:rFonts w:ascii="微软雅黑" w:hAnsi="微软雅黑" w:cs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宋体"/>
                <w:color w:val="000000"/>
                <w:sz w:val="18"/>
                <w:szCs w:val="18"/>
                <w:lang w:eastAsia="zh-CN"/>
              </w:rPr>
              <w:t>p</w:t>
            </w:r>
            <w:r>
              <w:rPr>
                <w:rFonts w:ascii="微软雅黑" w:hAnsi="微软雅黑" w:cs="宋体" w:hint="eastAsia"/>
                <w:color w:val="000000"/>
                <w:sz w:val="18"/>
                <w:szCs w:val="18"/>
                <w:lang w:eastAsia="zh-CN"/>
              </w:rPr>
              <w:t>ay</w:t>
            </w:r>
            <w:r>
              <w:rPr>
                <w:rFonts w:ascii="微软雅黑" w:hAnsi="微软雅黑" w:cs="宋体"/>
                <w:color w:val="000000"/>
                <w:sz w:val="18"/>
                <w:szCs w:val="18"/>
                <w:lang w:eastAsia="zh-CN"/>
              </w:rPr>
              <w:t>eeUId</w:t>
            </w:r>
          </w:p>
        </w:tc>
        <w:tc>
          <w:tcPr>
            <w:tcW w:w="1559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6B21B2" w:rsidRDefault="006B21B2" w:rsidP="00DE392F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主收款方</w:t>
            </w:r>
            <w:r>
              <w:rPr>
                <w:rFonts w:ascii="微软雅黑" w:hAnsi="微软雅黑" w:cs="微软雅黑"/>
                <w:sz w:val="18"/>
                <w:szCs w:val="18"/>
                <w:lang w:eastAsia="zh-CN"/>
              </w:rPr>
              <w:t>用户id</w:t>
            </w:r>
          </w:p>
        </w:tc>
        <w:tc>
          <w:tcPr>
            <w:tcW w:w="1133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6B21B2" w:rsidRDefault="006B21B2" w:rsidP="00DE392F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AN</w:t>
            </w:r>
            <w:r>
              <w:rPr>
                <w:rFonts w:ascii="微软雅黑" w:hAnsi="微软雅黑" w:cs="微软雅黑"/>
                <w:sz w:val="18"/>
                <w:szCs w:val="18"/>
                <w:lang w:eastAsia="zh-CN"/>
              </w:rPr>
              <w:t>128</w:t>
            </w:r>
          </w:p>
        </w:tc>
        <w:tc>
          <w:tcPr>
            <w:tcW w:w="426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6B21B2" w:rsidRDefault="008B14B4" w:rsidP="00DE392F">
            <w:pPr>
              <w:rPr>
                <w:rFonts w:ascii="微软雅黑" w:hAnsi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val="en-US" w:eastAsia="zh-CN"/>
              </w:rPr>
              <w:t>M</w:t>
            </w:r>
          </w:p>
        </w:tc>
        <w:tc>
          <w:tcPr>
            <w:tcW w:w="3686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8B14B4" w:rsidRDefault="008B14B4" w:rsidP="008B14B4">
            <w:pPr>
              <w:rPr>
                <w:rFonts w:ascii="微软雅黑" w:hAnsi="微软雅黑" w:cs="Courier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functionCode</w:t>
            </w:r>
            <w:r>
              <w:rPr>
                <w:rFonts w:ascii="微软雅黑" w:hAnsi="微软雅黑" w:cs="微软雅黑"/>
                <w:sz w:val="18"/>
                <w:szCs w:val="18"/>
                <w:lang w:eastAsia="zh-CN"/>
              </w:rPr>
              <w:t xml:space="preserve"> = </w:t>
            </w:r>
            <w:r w:rsidR="00A851A0"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14</w:t>
            </w: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时，非必填</w:t>
            </w:r>
          </w:p>
          <w:p w:rsidR="006B21B2" w:rsidRDefault="00912B69" w:rsidP="002C5E75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宋体"/>
                <w:sz w:val="18"/>
                <w:szCs w:val="18"/>
                <w:lang w:val="en-US" w:eastAsia="zh-CN"/>
              </w:rPr>
              <w:t>is</w:t>
            </w:r>
            <w:r>
              <w:rPr>
                <w:rFonts w:ascii="微软雅黑" w:hAnsi="微软雅黑" w:cs="宋体" w:hint="eastAsia"/>
                <w:sz w:val="18"/>
                <w:szCs w:val="18"/>
                <w:lang w:val="en-US" w:eastAsia="zh-CN"/>
              </w:rPr>
              <w:t>P</w:t>
            </w:r>
            <w:r>
              <w:rPr>
                <w:rFonts w:ascii="微软雅黑" w:hAnsi="微软雅黑" w:cs="宋体"/>
                <w:sz w:val="18"/>
                <w:szCs w:val="18"/>
                <w:lang w:val="en-US" w:eastAsia="zh-CN"/>
              </w:rPr>
              <w:t>latformPayee</w:t>
            </w:r>
            <w:r w:rsidDel="00912B69">
              <w:rPr>
                <w:rFonts w:ascii="微软雅黑" w:hAnsi="微软雅黑" w:cs="宋体"/>
                <w:sz w:val="18"/>
                <w:szCs w:val="18"/>
                <w:lang w:val="en-US" w:eastAsia="zh-CN"/>
              </w:rPr>
              <w:t xml:space="preserve"> </w:t>
            </w:r>
            <w:r w:rsidR="006B21B2">
              <w:rPr>
                <w:rFonts w:ascii="微软雅黑" w:hAnsi="微软雅黑" w:cs="宋体" w:hint="eastAsia"/>
                <w:sz w:val="18"/>
                <w:szCs w:val="18"/>
                <w:lang w:val="en-US" w:eastAsia="zh-CN"/>
              </w:rPr>
              <w:t>=0 时，</w:t>
            </w:r>
            <w:r w:rsidR="006B21B2"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平台用户id；</w:t>
            </w:r>
          </w:p>
          <w:p w:rsidR="006B21B2" w:rsidRDefault="00912B69" w:rsidP="00DE392F">
            <w:pPr>
              <w:rPr>
                <w:rFonts w:ascii="微软雅黑" w:hAnsi="微软雅黑" w:cs="宋体"/>
                <w:sz w:val="18"/>
                <w:szCs w:val="18"/>
                <w:lang w:val="en-US" w:eastAsia="zh-CN"/>
              </w:rPr>
            </w:pPr>
            <w:r>
              <w:rPr>
                <w:rFonts w:ascii="微软雅黑" w:hAnsi="微软雅黑" w:cs="宋体"/>
                <w:sz w:val="18"/>
                <w:szCs w:val="18"/>
                <w:lang w:val="en-US" w:eastAsia="zh-CN"/>
              </w:rPr>
              <w:t>is</w:t>
            </w:r>
            <w:r>
              <w:rPr>
                <w:rFonts w:ascii="微软雅黑" w:hAnsi="微软雅黑" w:cs="宋体" w:hint="eastAsia"/>
                <w:sz w:val="18"/>
                <w:szCs w:val="18"/>
                <w:lang w:val="en-US" w:eastAsia="zh-CN"/>
              </w:rPr>
              <w:t>P</w:t>
            </w:r>
            <w:r>
              <w:rPr>
                <w:rFonts w:ascii="微软雅黑" w:hAnsi="微软雅黑" w:cs="宋体"/>
                <w:sz w:val="18"/>
                <w:szCs w:val="18"/>
                <w:lang w:val="en-US" w:eastAsia="zh-CN"/>
              </w:rPr>
              <w:t>latformPayee</w:t>
            </w:r>
            <w:r w:rsidDel="00912B69">
              <w:rPr>
                <w:rFonts w:ascii="微软雅黑" w:hAnsi="微软雅黑" w:cs="宋体"/>
                <w:sz w:val="18"/>
                <w:szCs w:val="18"/>
                <w:lang w:val="en-US" w:eastAsia="zh-CN"/>
              </w:rPr>
              <w:t xml:space="preserve"> </w:t>
            </w:r>
            <w:r w:rsidR="006B21B2">
              <w:rPr>
                <w:rFonts w:ascii="微软雅黑" w:hAnsi="微软雅黑" w:cs="宋体" w:hint="eastAsia"/>
                <w:sz w:val="18"/>
                <w:szCs w:val="18"/>
                <w:lang w:val="en-US" w:eastAsia="zh-CN"/>
              </w:rPr>
              <w:t>=1 时，</w:t>
            </w:r>
            <w:r w:rsidR="006B21B2" w:rsidRPr="00DF3AFB">
              <w:rPr>
                <w:rFonts w:ascii="微软雅黑" w:hAnsi="微软雅黑" w:cs="宋体" w:hint="eastAsia"/>
                <w:sz w:val="18"/>
                <w:szCs w:val="18"/>
                <w:lang w:val="en-US" w:eastAsia="zh-CN"/>
              </w:rPr>
              <w:t>商户平台代码（和X-99Bill-PlatformCode相同）</w:t>
            </w:r>
          </w:p>
          <w:p w:rsidR="00064691" w:rsidRDefault="00064691" w:rsidP="00DE392F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</w:p>
        </w:tc>
      </w:tr>
      <w:tr w:rsidR="006B21B2" w:rsidTr="00064691">
        <w:trPr>
          <w:gridBefore w:val="1"/>
          <w:gridAfter w:val="1"/>
          <w:wBefore w:w="18" w:type="dxa"/>
          <w:wAfter w:w="94" w:type="dxa"/>
        </w:trPr>
        <w:tc>
          <w:tcPr>
            <w:tcW w:w="2093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6B21B2" w:rsidRDefault="00912B69" w:rsidP="00DE392F">
            <w:pPr>
              <w:rPr>
                <w:rFonts w:ascii="微软雅黑" w:hAnsi="微软雅黑" w:cs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宋体"/>
                <w:sz w:val="18"/>
                <w:szCs w:val="18"/>
                <w:lang w:val="en-US" w:eastAsia="zh-CN"/>
              </w:rPr>
              <w:t>is</w:t>
            </w:r>
            <w:r>
              <w:rPr>
                <w:rFonts w:ascii="微软雅黑" w:hAnsi="微软雅黑" w:cs="宋体" w:hint="eastAsia"/>
                <w:sz w:val="18"/>
                <w:szCs w:val="18"/>
                <w:lang w:val="en-US" w:eastAsia="zh-CN"/>
              </w:rPr>
              <w:t>P</w:t>
            </w:r>
            <w:r>
              <w:rPr>
                <w:rFonts w:ascii="微软雅黑" w:hAnsi="微软雅黑" w:cs="宋体"/>
                <w:sz w:val="18"/>
                <w:szCs w:val="18"/>
                <w:lang w:val="en-US" w:eastAsia="zh-CN"/>
              </w:rPr>
              <w:t>latformPayee</w:t>
            </w:r>
          </w:p>
        </w:tc>
        <w:tc>
          <w:tcPr>
            <w:tcW w:w="1559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6B21B2" w:rsidRDefault="00912B69" w:rsidP="00064691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主收款方</w:t>
            </w:r>
            <w:r w:rsidR="006B21B2"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是否平台</w:t>
            </w:r>
          </w:p>
        </w:tc>
        <w:tc>
          <w:tcPr>
            <w:tcW w:w="1133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6B21B2" w:rsidRDefault="006B21B2" w:rsidP="00064691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Courier" w:hint="eastAsia"/>
                <w:sz w:val="18"/>
                <w:szCs w:val="18"/>
                <w:lang w:eastAsia="zh-CN"/>
              </w:rPr>
              <w:t>N1</w:t>
            </w:r>
          </w:p>
        </w:tc>
        <w:tc>
          <w:tcPr>
            <w:tcW w:w="426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6B21B2" w:rsidRDefault="008B14B4" w:rsidP="00064691">
            <w:pPr>
              <w:rPr>
                <w:rFonts w:ascii="微软雅黑" w:hAnsi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val="en-US" w:eastAsia="zh-CN"/>
              </w:rPr>
              <w:t>M</w:t>
            </w:r>
          </w:p>
        </w:tc>
        <w:tc>
          <w:tcPr>
            <w:tcW w:w="3686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8B14B4" w:rsidRDefault="008B14B4" w:rsidP="008B14B4">
            <w:pPr>
              <w:rPr>
                <w:rFonts w:ascii="微软雅黑" w:hAnsi="微软雅黑" w:cs="Courier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functionCode</w:t>
            </w:r>
            <w:r>
              <w:rPr>
                <w:rFonts w:ascii="微软雅黑" w:hAnsi="微软雅黑" w:cs="微软雅黑"/>
                <w:sz w:val="18"/>
                <w:szCs w:val="18"/>
                <w:lang w:eastAsia="zh-CN"/>
              </w:rPr>
              <w:t xml:space="preserve"> = 14</w:t>
            </w: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时，非必填</w:t>
            </w:r>
          </w:p>
          <w:p w:rsidR="006B21B2" w:rsidRPr="00E62E97" w:rsidRDefault="008B14B4" w:rsidP="00064691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Courier" w:hint="eastAsia"/>
                <w:sz w:val="18"/>
                <w:szCs w:val="18"/>
                <w:lang w:eastAsia="zh-CN"/>
              </w:rPr>
              <w:t>0.</w:t>
            </w:r>
            <w:r w:rsidR="006B21B2" w:rsidRPr="00A07CC6">
              <w:rPr>
                <w:rFonts w:ascii="微软雅黑" w:hAnsi="微软雅黑" w:cs="Courier" w:hint="eastAsia"/>
                <w:sz w:val="18"/>
                <w:szCs w:val="18"/>
                <w:lang w:eastAsia="zh-CN"/>
              </w:rPr>
              <w:t>否  1.是</w:t>
            </w:r>
            <w:r w:rsidR="00064691" w:rsidRPr="00A07CC6">
              <w:rPr>
                <w:rFonts w:ascii="微软雅黑" w:hAnsi="微软雅黑" w:cs="Courier" w:hint="eastAsia"/>
                <w:sz w:val="18"/>
                <w:szCs w:val="18"/>
                <w:lang w:eastAsia="zh-CN"/>
              </w:rPr>
              <w:t xml:space="preserve"> </w:t>
            </w:r>
          </w:p>
        </w:tc>
      </w:tr>
      <w:tr w:rsidR="006B21B2" w:rsidTr="00E62E97">
        <w:trPr>
          <w:gridBefore w:val="1"/>
          <w:gridAfter w:val="1"/>
          <w:wBefore w:w="18" w:type="dxa"/>
          <w:wAfter w:w="94" w:type="dxa"/>
          <w:trHeight w:val="348"/>
        </w:trPr>
        <w:tc>
          <w:tcPr>
            <w:tcW w:w="2093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6B21B2" w:rsidRDefault="006B21B2" w:rsidP="00064691">
            <w:pPr>
              <w:rPr>
                <w:rFonts w:ascii="微软雅黑" w:hAnsi="微软雅黑" w:cs="宋体"/>
                <w:sz w:val="18"/>
                <w:szCs w:val="18"/>
                <w:lang w:val="en-US" w:eastAsia="zh-CN"/>
              </w:rPr>
            </w:pPr>
            <w:r>
              <w:rPr>
                <w:rFonts w:ascii="微软雅黑" w:hAnsi="微软雅黑" w:cs="宋体" w:hint="eastAsia"/>
                <w:color w:val="000000"/>
                <w:sz w:val="18"/>
                <w:szCs w:val="18"/>
              </w:rPr>
              <w:t>merchantName</w:t>
            </w:r>
          </w:p>
        </w:tc>
        <w:tc>
          <w:tcPr>
            <w:tcW w:w="1559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6B21B2" w:rsidRDefault="006B21B2" w:rsidP="00064691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平台商户名称</w:t>
            </w:r>
          </w:p>
        </w:tc>
        <w:tc>
          <w:tcPr>
            <w:tcW w:w="1133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6B21B2" w:rsidRDefault="006B21B2" w:rsidP="00064691">
            <w:pPr>
              <w:rPr>
                <w:rFonts w:ascii="微软雅黑" w:hAnsi="微软雅黑" w:cs="Courier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X120</w:t>
            </w:r>
          </w:p>
        </w:tc>
        <w:tc>
          <w:tcPr>
            <w:tcW w:w="426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6B21B2" w:rsidRDefault="006B21B2" w:rsidP="00064691">
            <w:pPr>
              <w:rPr>
                <w:rFonts w:ascii="微软雅黑" w:hAnsi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val="en-US" w:eastAsia="zh-CN"/>
              </w:rPr>
              <w:t>M</w:t>
            </w:r>
          </w:p>
        </w:tc>
        <w:tc>
          <w:tcPr>
            <w:tcW w:w="3686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6B21B2" w:rsidRDefault="006B21B2">
            <w:pPr>
              <w:ind w:leftChars="172" w:left="361"/>
              <w:rPr>
                <w:rFonts w:ascii="微软雅黑" w:hAnsi="微软雅黑" w:cs="Courier"/>
                <w:sz w:val="18"/>
                <w:szCs w:val="18"/>
                <w:lang w:eastAsia="zh-CN"/>
              </w:rPr>
            </w:pPr>
          </w:p>
        </w:tc>
      </w:tr>
      <w:tr w:rsidR="00151BE8" w:rsidRPr="00CF3EE6" w:rsidTr="00695133">
        <w:trPr>
          <w:gridBefore w:val="1"/>
          <w:gridAfter w:val="1"/>
          <w:wBefore w:w="18" w:type="dxa"/>
          <w:wAfter w:w="94" w:type="dxa"/>
        </w:trPr>
        <w:tc>
          <w:tcPr>
            <w:tcW w:w="2093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151BE8" w:rsidRPr="000A20AA" w:rsidRDefault="00151BE8" w:rsidP="00DE392F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145016">
              <w:rPr>
                <w:rFonts w:ascii="微软雅黑" w:hAnsi="微软雅黑" w:cs="宋体"/>
                <w:color w:val="000000"/>
                <w:sz w:val="18"/>
                <w:szCs w:val="18"/>
              </w:rPr>
              <w:t>outTradeNo</w:t>
            </w:r>
          </w:p>
        </w:tc>
        <w:tc>
          <w:tcPr>
            <w:tcW w:w="1559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151BE8" w:rsidRPr="000A20AA" w:rsidRDefault="00151BE8" w:rsidP="00DE392F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外部</w:t>
            </w:r>
            <w:r>
              <w:rPr>
                <w:rFonts w:ascii="微软雅黑" w:hAnsi="微软雅黑" w:cs="微软雅黑"/>
                <w:sz w:val="18"/>
                <w:szCs w:val="18"/>
                <w:lang w:eastAsia="zh-CN"/>
              </w:rPr>
              <w:t>订单号</w:t>
            </w:r>
          </w:p>
        </w:tc>
        <w:tc>
          <w:tcPr>
            <w:tcW w:w="1133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151BE8" w:rsidRPr="009E6C02" w:rsidRDefault="00151BE8" w:rsidP="00DE392F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AN</w:t>
            </w:r>
            <w:r w:rsidR="004B65CF">
              <w:rPr>
                <w:rFonts w:ascii="微软雅黑" w:hAnsi="微软雅黑" w:cs="微软雅黑"/>
                <w:sz w:val="18"/>
                <w:szCs w:val="18"/>
                <w:lang w:eastAsia="zh-CN"/>
              </w:rPr>
              <w:t>32</w:t>
            </w:r>
          </w:p>
        </w:tc>
        <w:tc>
          <w:tcPr>
            <w:tcW w:w="426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151BE8" w:rsidRDefault="00151BE8" w:rsidP="00DE392F">
            <w:pPr>
              <w:rPr>
                <w:rFonts w:ascii="微软雅黑" w:hAnsi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val="en-US" w:eastAsia="zh-CN"/>
              </w:rPr>
              <w:t>M</w:t>
            </w:r>
          </w:p>
        </w:tc>
        <w:tc>
          <w:tcPr>
            <w:tcW w:w="3686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151BE8" w:rsidRPr="00CF3EE6" w:rsidRDefault="00151BE8" w:rsidP="00DE392F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</w:p>
        </w:tc>
      </w:tr>
      <w:tr w:rsidR="00151BE8" w:rsidTr="00695133">
        <w:trPr>
          <w:gridBefore w:val="1"/>
          <w:gridAfter w:val="1"/>
          <w:wBefore w:w="18" w:type="dxa"/>
          <w:wAfter w:w="94" w:type="dxa"/>
        </w:trPr>
        <w:tc>
          <w:tcPr>
            <w:tcW w:w="2093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151BE8" w:rsidRDefault="00151BE8" w:rsidP="00DE392F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621792">
              <w:rPr>
                <w:rFonts w:ascii="微软雅黑" w:hAnsi="微软雅黑" w:cs="宋体"/>
                <w:color w:val="000000"/>
                <w:sz w:val="18"/>
                <w:szCs w:val="18"/>
              </w:rPr>
              <w:t>orderAmount</w:t>
            </w:r>
          </w:p>
        </w:tc>
        <w:tc>
          <w:tcPr>
            <w:tcW w:w="1559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151BE8" w:rsidRDefault="00151BE8" w:rsidP="00DE392F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订单</w:t>
            </w:r>
            <w:r>
              <w:rPr>
                <w:rFonts w:ascii="微软雅黑" w:hAnsi="微软雅黑" w:cs="微软雅黑"/>
                <w:sz w:val="18"/>
                <w:szCs w:val="18"/>
                <w:lang w:eastAsia="zh-CN"/>
              </w:rPr>
              <w:t>金额</w:t>
            </w:r>
          </w:p>
        </w:tc>
        <w:tc>
          <w:tcPr>
            <w:tcW w:w="1133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151BE8" w:rsidRDefault="00151BE8" w:rsidP="00DE392F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/>
                <w:sz w:val="18"/>
                <w:szCs w:val="18"/>
                <w:lang w:eastAsia="zh-CN"/>
              </w:rPr>
              <w:t>AMT</w:t>
            </w:r>
          </w:p>
        </w:tc>
        <w:tc>
          <w:tcPr>
            <w:tcW w:w="426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151BE8" w:rsidRDefault="00151BE8" w:rsidP="00DE392F">
            <w:pPr>
              <w:rPr>
                <w:rFonts w:ascii="微软雅黑" w:hAnsi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val="en-US" w:eastAsia="zh-CN"/>
              </w:rPr>
              <w:t>M</w:t>
            </w:r>
          </w:p>
        </w:tc>
        <w:tc>
          <w:tcPr>
            <w:tcW w:w="3686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151BE8" w:rsidRDefault="00151BE8" w:rsidP="00DE392F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</w:p>
        </w:tc>
      </w:tr>
      <w:tr w:rsidR="00151BE8" w:rsidTr="00695133">
        <w:trPr>
          <w:gridBefore w:val="1"/>
          <w:gridAfter w:val="1"/>
          <w:wBefore w:w="18" w:type="dxa"/>
          <w:wAfter w:w="94" w:type="dxa"/>
        </w:trPr>
        <w:tc>
          <w:tcPr>
            <w:tcW w:w="2093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151BE8" w:rsidRDefault="00151BE8" w:rsidP="00A97F5C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E403E1">
              <w:rPr>
                <w:rFonts w:ascii="微软雅黑" w:hAnsi="微软雅黑" w:cs="宋体"/>
                <w:color w:val="000000"/>
                <w:sz w:val="18"/>
                <w:szCs w:val="18"/>
              </w:rPr>
              <w:t>payAmount</w:t>
            </w:r>
          </w:p>
        </w:tc>
        <w:tc>
          <w:tcPr>
            <w:tcW w:w="1559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151BE8" w:rsidRDefault="00151BE8" w:rsidP="00A97F5C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支付</w:t>
            </w:r>
            <w:r>
              <w:rPr>
                <w:rFonts w:ascii="微软雅黑" w:hAnsi="微软雅黑" w:cs="微软雅黑"/>
                <w:sz w:val="18"/>
                <w:szCs w:val="18"/>
                <w:lang w:eastAsia="zh-CN"/>
              </w:rPr>
              <w:t>金额</w:t>
            </w:r>
          </w:p>
        </w:tc>
        <w:tc>
          <w:tcPr>
            <w:tcW w:w="1133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151BE8" w:rsidRDefault="00151BE8" w:rsidP="00A97F5C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/>
                <w:sz w:val="18"/>
                <w:szCs w:val="18"/>
                <w:lang w:eastAsia="zh-CN"/>
              </w:rPr>
              <w:t>AMT</w:t>
            </w:r>
          </w:p>
        </w:tc>
        <w:tc>
          <w:tcPr>
            <w:tcW w:w="426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151BE8" w:rsidRDefault="00151BE8" w:rsidP="00A97F5C">
            <w:pPr>
              <w:rPr>
                <w:rFonts w:ascii="微软雅黑" w:hAnsi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val="en-US" w:eastAsia="zh-CN"/>
              </w:rPr>
              <w:t>M</w:t>
            </w:r>
          </w:p>
        </w:tc>
        <w:tc>
          <w:tcPr>
            <w:tcW w:w="3686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151BE8" w:rsidRPr="00A936DB" w:rsidRDefault="00151BE8" w:rsidP="00A97F5C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</w:p>
        </w:tc>
      </w:tr>
      <w:tr w:rsidR="00151BE8" w:rsidTr="00695133">
        <w:trPr>
          <w:gridBefore w:val="1"/>
          <w:gridAfter w:val="1"/>
          <w:wBefore w:w="18" w:type="dxa"/>
          <w:wAfter w:w="94" w:type="dxa"/>
        </w:trPr>
        <w:tc>
          <w:tcPr>
            <w:tcW w:w="2093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151BE8" w:rsidRDefault="00151BE8" w:rsidP="00A55A4A">
            <w:pPr>
              <w:rPr>
                <w:rFonts w:ascii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宋体" w:hint="eastAsia"/>
                <w:color w:val="000000"/>
                <w:sz w:val="18"/>
                <w:szCs w:val="18"/>
              </w:rPr>
              <w:t>orderType</w:t>
            </w:r>
          </w:p>
        </w:tc>
        <w:tc>
          <w:tcPr>
            <w:tcW w:w="1559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151BE8" w:rsidRDefault="00151BE8" w:rsidP="00A55A4A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订单类型</w:t>
            </w:r>
          </w:p>
        </w:tc>
        <w:tc>
          <w:tcPr>
            <w:tcW w:w="1133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151BE8" w:rsidRDefault="00151BE8" w:rsidP="00A55A4A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AN6</w:t>
            </w:r>
          </w:p>
        </w:tc>
        <w:tc>
          <w:tcPr>
            <w:tcW w:w="426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151BE8" w:rsidRDefault="00151BE8" w:rsidP="00A55A4A">
            <w:pPr>
              <w:rPr>
                <w:rFonts w:ascii="微软雅黑" w:hAnsi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val="en-US" w:eastAsia="zh-CN"/>
              </w:rPr>
              <w:t>M</w:t>
            </w:r>
          </w:p>
        </w:tc>
        <w:tc>
          <w:tcPr>
            <w:tcW w:w="3686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151BE8" w:rsidRDefault="00151BE8" w:rsidP="00A55A4A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参见 订单类型</w:t>
            </w:r>
          </w:p>
        </w:tc>
      </w:tr>
      <w:tr w:rsidR="00151BE8" w:rsidRPr="00CF3EE6" w:rsidTr="00695133">
        <w:trPr>
          <w:gridBefore w:val="1"/>
          <w:gridAfter w:val="1"/>
          <w:wBefore w:w="18" w:type="dxa"/>
          <w:wAfter w:w="94" w:type="dxa"/>
        </w:trPr>
        <w:tc>
          <w:tcPr>
            <w:tcW w:w="2093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  <w:vAlign w:val="center"/>
          </w:tcPr>
          <w:p w:rsidR="00151BE8" w:rsidRDefault="00151BE8" w:rsidP="00A55A4A">
            <w:pPr>
              <w:rPr>
                <w:rFonts w:ascii="微软雅黑" w:hAnsi="微软雅黑" w:cs="宋体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宋体" w:hint="eastAsia"/>
                <w:sz w:val="18"/>
                <w:szCs w:val="18"/>
                <w:lang w:eastAsia="zh-CN"/>
              </w:rPr>
              <w:t>sharingData</w:t>
            </w:r>
          </w:p>
        </w:tc>
        <w:tc>
          <w:tcPr>
            <w:tcW w:w="1559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  <w:vAlign w:val="center"/>
          </w:tcPr>
          <w:p w:rsidR="00151BE8" w:rsidRDefault="00151BE8" w:rsidP="00A55A4A">
            <w:pPr>
              <w:rPr>
                <w:rFonts w:ascii="微软雅黑" w:hAnsi="微软雅黑" w:cs="宋体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宋体" w:hint="eastAsia"/>
                <w:sz w:val="18"/>
                <w:szCs w:val="18"/>
                <w:lang w:eastAsia="zh-CN"/>
              </w:rPr>
              <w:t>分账数据</w:t>
            </w:r>
          </w:p>
        </w:tc>
        <w:tc>
          <w:tcPr>
            <w:tcW w:w="1133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  <w:vAlign w:val="center"/>
          </w:tcPr>
          <w:p w:rsidR="00151BE8" w:rsidRDefault="00151BE8" w:rsidP="00A55A4A">
            <w:pPr>
              <w:rPr>
                <w:rFonts w:ascii="微软雅黑" w:hAnsi="微软雅黑" w:cs="宋体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宋体" w:hint="eastAsia"/>
                <w:sz w:val="18"/>
                <w:szCs w:val="18"/>
                <w:lang w:eastAsia="zh-CN"/>
              </w:rPr>
              <w:t>SharingData[ ]</w:t>
            </w:r>
          </w:p>
        </w:tc>
        <w:tc>
          <w:tcPr>
            <w:tcW w:w="426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  <w:vAlign w:val="center"/>
          </w:tcPr>
          <w:p w:rsidR="00151BE8" w:rsidRDefault="0078047B" w:rsidP="00A55A4A">
            <w:pPr>
              <w:rPr>
                <w:rFonts w:ascii="微软雅黑" w:hAnsi="微软雅黑" w:cs="宋体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宋体" w:hint="eastAsia"/>
                <w:sz w:val="18"/>
                <w:szCs w:val="18"/>
                <w:lang w:eastAsia="zh-CN"/>
              </w:rPr>
              <w:t>M</w:t>
            </w:r>
          </w:p>
        </w:tc>
        <w:tc>
          <w:tcPr>
            <w:tcW w:w="3686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  <w:vAlign w:val="center"/>
          </w:tcPr>
          <w:p w:rsidR="0078047B" w:rsidRDefault="0078047B" w:rsidP="0078047B">
            <w:pPr>
              <w:rPr>
                <w:rFonts w:ascii="微软雅黑" w:hAnsi="微软雅黑" w:cs="Courier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functionCode</w:t>
            </w:r>
            <w:r>
              <w:rPr>
                <w:rFonts w:ascii="微软雅黑" w:hAnsi="微软雅黑" w:cs="微软雅黑"/>
                <w:sz w:val="18"/>
                <w:szCs w:val="18"/>
                <w:lang w:eastAsia="zh-CN"/>
              </w:rPr>
              <w:t xml:space="preserve"> = 14</w:t>
            </w: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时，非必填</w:t>
            </w:r>
          </w:p>
          <w:p w:rsidR="00151BE8" w:rsidRDefault="00151BE8" w:rsidP="0078047B">
            <w:pPr>
              <w:rPr>
                <w:rFonts w:ascii="微软雅黑" w:hAnsi="微软雅黑" w:cs="宋体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宋体" w:hint="eastAsia"/>
                <w:sz w:val="18"/>
                <w:szCs w:val="18"/>
                <w:lang w:eastAsia="zh-CN"/>
              </w:rPr>
              <w:t>参见数据元SharingData定义</w:t>
            </w:r>
            <w:r w:rsidR="0078047B" w:rsidDel="0078047B">
              <w:rPr>
                <w:rFonts w:ascii="微软雅黑" w:hAnsi="微软雅黑" w:cs="宋体" w:hint="eastAsia"/>
                <w:sz w:val="18"/>
                <w:szCs w:val="18"/>
                <w:lang w:eastAsia="zh-CN"/>
              </w:rPr>
              <w:t xml:space="preserve"> </w:t>
            </w:r>
          </w:p>
        </w:tc>
      </w:tr>
      <w:tr w:rsidR="00151BE8" w:rsidRPr="00A936DB" w:rsidTr="00695133">
        <w:trPr>
          <w:gridBefore w:val="1"/>
          <w:gridAfter w:val="1"/>
          <w:wBefore w:w="18" w:type="dxa"/>
          <w:wAfter w:w="94" w:type="dxa"/>
        </w:trPr>
        <w:tc>
          <w:tcPr>
            <w:tcW w:w="2093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151BE8" w:rsidRDefault="00151BE8" w:rsidP="00A55A4A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5F1B30">
              <w:rPr>
                <w:rFonts w:ascii="微软雅黑" w:hAnsi="微软雅黑" w:cs="宋体"/>
                <w:color w:val="000000"/>
                <w:sz w:val="18"/>
                <w:szCs w:val="18"/>
              </w:rPr>
              <w:t>currencyCode</w:t>
            </w:r>
          </w:p>
        </w:tc>
        <w:tc>
          <w:tcPr>
            <w:tcW w:w="1559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151BE8" w:rsidRDefault="00151BE8" w:rsidP="00A55A4A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币种</w:t>
            </w:r>
          </w:p>
        </w:tc>
        <w:tc>
          <w:tcPr>
            <w:tcW w:w="1133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151BE8" w:rsidRDefault="00151BE8" w:rsidP="00A55A4A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/>
                <w:sz w:val="18"/>
                <w:szCs w:val="18"/>
                <w:lang w:eastAsia="zh-CN"/>
              </w:rPr>
              <w:t>A8</w:t>
            </w:r>
          </w:p>
        </w:tc>
        <w:tc>
          <w:tcPr>
            <w:tcW w:w="426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151BE8" w:rsidRDefault="00151BE8" w:rsidP="00A55A4A">
            <w:pPr>
              <w:rPr>
                <w:rFonts w:ascii="微软雅黑" w:hAnsi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ascii="微软雅黑" w:hAnsi="微软雅黑" w:cs="微软雅黑"/>
                <w:sz w:val="18"/>
                <w:szCs w:val="18"/>
                <w:lang w:val="en-US" w:eastAsia="zh-CN"/>
              </w:rPr>
              <w:t>O</w:t>
            </w:r>
          </w:p>
        </w:tc>
        <w:tc>
          <w:tcPr>
            <w:tcW w:w="3686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151BE8" w:rsidRPr="00A936DB" w:rsidRDefault="00BD68BE" w:rsidP="00A55A4A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不填，</w:t>
            </w:r>
            <w:r>
              <w:rPr>
                <w:rFonts w:ascii="微软雅黑" w:hAnsi="微软雅黑" w:cs="微软雅黑"/>
                <w:sz w:val="18"/>
                <w:szCs w:val="18"/>
                <w:lang w:eastAsia="zh-CN"/>
              </w:rPr>
              <w:t>默认为</w:t>
            </w: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：</w:t>
            </w:r>
            <w:r>
              <w:rPr>
                <w:rFonts w:ascii="微软雅黑" w:hAnsi="微软雅黑" w:cs="微软雅黑"/>
                <w:sz w:val="18"/>
                <w:szCs w:val="18"/>
                <w:lang w:eastAsia="zh-CN"/>
              </w:rPr>
              <w:t>CNY</w:t>
            </w: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 xml:space="preserve"> 人民币</w:t>
            </w:r>
          </w:p>
        </w:tc>
      </w:tr>
      <w:tr w:rsidR="00151BE8" w:rsidRPr="00735959" w:rsidDel="00FE0EC8" w:rsidTr="00695133">
        <w:trPr>
          <w:gridBefore w:val="1"/>
          <w:gridAfter w:val="1"/>
          <w:wBefore w:w="18" w:type="dxa"/>
          <w:wAfter w:w="94" w:type="dxa"/>
          <w:del w:id="228" w:author="安代成|andy an" w:date="2018-04-27T18:59:00Z"/>
        </w:trPr>
        <w:tc>
          <w:tcPr>
            <w:tcW w:w="2093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151BE8" w:rsidRPr="00722676" w:rsidDel="00FE0EC8" w:rsidRDefault="00151BE8" w:rsidP="00A55A4A">
            <w:pPr>
              <w:rPr>
                <w:del w:id="229" w:author="安代成|andy an" w:date="2018-04-27T18:59:00Z"/>
                <w:rFonts w:ascii="微软雅黑" w:hAnsi="微软雅黑" w:cs="微软雅黑"/>
                <w:sz w:val="18"/>
                <w:szCs w:val="18"/>
                <w:lang w:eastAsia="zh-CN"/>
              </w:rPr>
            </w:pPr>
            <w:del w:id="230" w:author="安代成|andy an" w:date="2018-04-27T18:59:00Z">
              <w:r w:rsidDel="00FE0EC8">
                <w:rPr>
                  <w:rFonts w:ascii="微软雅黑" w:hAnsi="微软雅黑" w:cs="微软雅黑"/>
                  <w:sz w:val="18"/>
                  <w:szCs w:val="18"/>
                  <w:lang w:eastAsia="zh-CN"/>
                </w:rPr>
                <w:delText>stlDate</w:delText>
              </w:r>
            </w:del>
          </w:p>
        </w:tc>
        <w:tc>
          <w:tcPr>
            <w:tcW w:w="1559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151BE8" w:rsidRPr="00735959" w:rsidDel="00FE0EC8" w:rsidRDefault="00151BE8" w:rsidP="00A55A4A">
            <w:pPr>
              <w:rPr>
                <w:del w:id="231" w:author="安代成|andy an" w:date="2018-04-27T18:59:00Z"/>
                <w:rFonts w:ascii="微软雅黑" w:hAnsi="微软雅黑" w:cs="Courier"/>
                <w:sz w:val="18"/>
                <w:szCs w:val="18"/>
                <w:lang w:eastAsia="zh-CN"/>
              </w:rPr>
            </w:pPr>
            <w:del w:id="232" w:author="安代成|andy an" w:date="2018-04-27T18:59:00Z">
              <w:r w:rsidRPr="00735959" w:rsidDel="00FE0EC8">
                <w:rPr>
                  <w:rFonts w:ascii="微软雅黑" w:hAnsi="微软雅黑" w:cs="Courier" w:hint="eastAsia"/>
                  <w:sz w:val="18"/>
                  <w:szCs w:val="18"/>
                  <w:lang w:eastAsia="zh-CN"/>
                </w:rPr>
                <w:delText>结算</w:delText>
              </w:r>
              <w:r w:rsidRPr="00735959" w:rsidDel="00FE0EC8">
                <w:rPr>
                  <w:rFonts w:ascii="微软雅黑" w:hAnsi="微软雅黑" w:cs="Courier"/>
                  <w:sz w:val="18"/>
                  <w:szCs w:val="18"/>
                  <w:lang w:eastAsia="zh-CN"/>
                </w:rPr>
                <w:delText>日期</w:delText>
              </w:r>
            </w:del>
          </w:p>
        </w:tc>
        <w:tc>
          <w:tcPr>
            <w:tcW w:w="1133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151BE8" w:rsidRPr="00735959" w:rsidDel="00FE0EC8" w:rsidRDefault="00151BE8" w:rsidP="00A55A4A">
            <w:pPr>
              <w:rPr>
                <w:del w:id="233" w:author="安代成|andy an" w:date="2018-04-27T18:59:00Z"/>
                <w:rFonts w:ascii="微软雅黑" w:hAnsi="微软雅黑" w:cs="Courier"/>
                <w:sz w:val="18"/>
                <w:szCs w:val="18"/>
                <w:lang w:eastAsia="zh-CN"/>
              </w:rPr>
            </w:pPr>
            <w:del w:id="234" w:author="安代成|andy an" w:date="2018-04-27T18:59:00Z">
              <w:r w:rsidDel="00FE0EC8">
                <w:rPr>
                  <w:rFonts w:ascii="微软雅黑" w:hAnsi="微软雅黑" w:cs="Courier"/>
                  <w:sz w:val="18"/>
                  <w:szCs w:val="18"/>
                  <w:lang w:eastAsia="zh-CN"/>
                </w:rPr>
                <w:delText>D</w:delText>
              </w:r>
            </w:del>
          </w:p>
        </w:tc>
        <w:tc>
          <w:tcPr>
            <w:tcW w:w="426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151BE8" w:rsidRPr="00735959" w:rsidDel="00FE0EC8" w:rsidRDefault="00151BE8" w:rsidP="00A55A4A">
            <w:pPr>
              <w:rPr>
                <w:del w:id="235" w:author="安代成|andy an" w:date="2018-04-27T18:59:00Z"/>
                <w:rFonts w:ascii="微软雅黑" w:hAnsi="微软雅黑" w:cs="Courier"/>
                <w:sz w:val="18"/>
                <w:szCs w:val="18"/>
                <w:lang w:eastAsia="zh-CN"/>
              </w:rPr>
            </w:pPr>
            <w:del w:id="236" w:author="安代成|andy an" w:date="2018-04-27T18:59:00Z">
              <w:r w:rsidRPr="00735959" w:rsidDel="00FE0EC8">
                <w:rPr>
                  <w:rFonts w:ascii="微软雅黑" w:hAnsi="微软雅黑" w:cs="Courier" w:hint="eastAsia"/>
                  <w:sz w:val="18"/>
                  <w:szCs w:val="18"/>
                  <w:lang w:eastAsia="zh-CN"/>
                </w:rPr>
                <w:delText>O</w:delText>
              </w:r>
            </w:del>
          </w:p>
        </w:tc>
        <w:tc>
          <w:tcPr>
            <w:tcW w:w="3686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151BE8" w:rsidRPr="00735959" w:rsidDel="00FE0EC8" w:rsidRDefault="00151BE8" w:rsidP="00A55A4A">
            <w:pPr>
              <w:rPr>
                <w:del w:id="237" w:author="安代成|andy an" w:date="2018-04-27T18:59:00Z"/>
                <w:rFonts w:ascii="微软雅黑" w:hAnsi="微软雅黑" w:cs="Courier"/>
                <w:sz w:val="18"/>
                <w:szCs w:val="18"/>
                <w:lang w:eastAsia="zh-CN"/>
              </w:rPr>
            </w:pPr>
          </w:p>
        </w:tc>
      </w:tr>
      <w:tr w:rsidR="00151BE8" w:rsidRPr="00735959" w:rsidTr="00695133">
        <w:trPr>
          <w:gridBefore w:val="1"/>
          <w:gridAfter w:val="1"/>
          <w:wBefore w:w="18" w:type="dxa"/>
          <w:wAfter w:w="94" w:type="dxa"/>
        </w:trPr>
        <w:tc>
          <w:tcPr>
            <w:tcW w:w="2093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151BE8" w:rsidRPr="00735959" w:rsidRDefault="00151BE8" w:rsidP="00A55A4A">
            <w:pPr>
              <w:rPr>
                <w:rFonts w:ascii="微软雅黑" w:hAnsi="微软雅黑" w:cs="Courier"/>
                <w:sz w:val="18"/>
                <w:szCs w:val="18"/>
              </w:rPr>
            </w:pPr>
            <w:r>
              <w:rPr>
                <w:rFonts w:ascii="微软雅黑" w:hAnsi="微软雅黑" w:cs="微软雅黑"/>
                <w:sz w:val="18"/>
                <w:szCs w:val="18"/>
                <w:lang w:eastAsia="zh-CN"/>
              </w:rPr>
              <w:t>f</w:t>
            </w:r>
            <w:r w:rsidRPr="00D709BF">
              <w:rPr>
                <w:rFonts w:ascii="微软雅黑" w:hAnsi="微软雅黑" w:cs="微软雅黑"/>
                <w:sz w:val="18"/>
                <w:szCs w:val="18"/>
                <w:lang w:eastAsia="zh-CN"/>
              </w:rPr>
              <w:t>eeMode</w:t>
            </w:r>
          </w:p>
        </w:tc>
        <w:tc>
          <w:tcPr>
            <w:tcW w:w="1559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151BE8" w:rsidRPr="00735959" w:rsidRDefault="00151BE8" w:rsidP="00A55A4A">
            <w:pPr>
              <w:rPr>
                <w:rFonts w:ascii="微软雅黑" w:hAnsi="微软雅黑" w:cs="Courier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Courier" w:hint="eastAsia"/>
                <w:sz w:val="18"/>
                <w:szCs w:val="18"/>
                <w:lang w:eastAsia="zh-CN"/>
              </w:rPr>
              <w:t>手续费模式</w:t>
            </w:r>
          </w:p>
        </w:tc>
        <w:tc>
          <w:tcPr>
            <w:tcW w:w="1133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151BE8" w:rsidRDefault="00151BE8" w:rsidP="00A55A4A">
            <w:pPr>
              <w:rPr>
                <w:rFonts w:ascii="微软雅黑" w:hAnsi="微软雅黑" w:cs="Courier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Courier" w:hint="eastAsia"/>
                <w:sz w:val="18"/>
                <w:szCs w:val="18"/>
                <w:lang w:eastAsia="zh-CN"/>
              </w:rPr>
              <w:t>N1</w:t>
            </w:r>
          </w:p>
        </w:tc>
        <w:tc>
          <w:tcPr>
            <w:tcW w:w="426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151BE8" w:rsidRDefault="00151BE8" w:rsidP="00A55A4A">
            <w:pPr>
              <w:rPr>
                <w:rFonts w:ascii="微软雅黑" w:hAnsi="微软雅黑" w:cs="Courier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Courier" w:hint="eastAsia"/>
                <w:sz w:val="18"/>
                <w:szCs w:val="18"/>
                <w:lang w:eastAsia="zh-CN"/>
              </w:rPr>
              <w:t>M</w:t>
            </w:r>
          </w:p>
        </w:tc>
        <w:tc>
          <w:tcPr>
            <w:tcW w:w="3686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5A3130" w:rsidRDefault="005A3130" w:rsidP="005A3130">
            <w:pPr>
              <w:rPr>
                <w:rFonts w:ascii="微软雅黑" w:hAnsi="微软雅黑" w:cs="Courier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functionCode</w:t>
            </w:r>
            <w:r>
              <w:rPr>
                <w:rFonts w:ascii="微软雅黑" w:hAnsi="微软雅黑" w:cs="微软雅黑"/>
                <w:sz w:val="18"/>
                <w:szCs w:val="18"/>
                <w:lang w:eastAsia="zh-CN"/>
              </w:rPr>
              <w:t xml:space="preserve"> = 14</w:t>
            </w: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时，非必填</w:t>
            </w:r>
          </w:p>
          <w:p w:rsidR="00151BE8" w:rsidRDefault="00151BE8" w:rsidP="00A55A4A">
            <w:pPr>
              <w:rPr>
                <w:rFonts w:ascii="微软雅黑" w:hAnsi="微软雅黑" w:cs="Courier"/>
                <w:sz w:val="18"/>
                <w:szCs w:val="18"/>
                <w:lang w:eastAsia="zh-CN"/>
              </w:rPr>
            </w:pPr>
            <w:r w:rsidRPr="00FD0EA6">
              <w:rPr>
                <w:rFonts w:ascii="微软雅黑" w:hAnsi="微软雅黑" w:cs="宋体"/>
                <w:sz w:val="18"/>
                <w:szCs w:val="18"/>
                <w:lang w:eastAsia="zh-CN"/>
              </w:rPr>
              <w:t>0:主收款方承担手续费；1:子商户按订单金额分摊手续费</w:t>
            </w:r>
          </w:p>
        </w:tc>
      </w:tr>
      <w:tr w:rsidR="00151BE8" w:rsidRPr="00CF3EE6" w:rsidTr="00695133">
        <w:trPr>
          <w:gridBefore w:val="1"/>
          <w:gridAfter w:val="1"/>
          <w:wBefore w:w="18" w:type="dxa"/>
          <w:wAfter w:w="94" w:type="dxa"/>
        </w:trPr>
        <w:tc>
          <w:tcPr>
            <w:tcW w:w="2093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151BE8" w:rsidRPr="00A31529" w:rsidRDefault="00151BE8" w:rsidP="00A55A4A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bookmarkStart w:id="238" w:name="OLE_LINK55"/>
            <w:bookmarkStart w:id="239" w:name="OLE_LINK56"/>
            <w:r w:rsidRPr="00A31529"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orderDetails</w:t>
            </w:r>
          </w:p>
        </w:tc>
        <w:tc>
          <w:tcPr>
            <w:tcW w:w="1559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151BE8" w:rsidRPr="00A31529" w:rsidRDefault="00151BE8" w:rsidP="00A55A4A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A31529"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子订单</w:t>
            </w:r>
            <w:r w:rsidRPr="00A31529">
              <w:rPr>
                <w:rFonts w:ascii="微软雅黑" w:hAnsi="微软雅黑" w:cs="微软雅黑"/>
                <w:sz w:val="18"/>
                <w:szCs w:val="18"/>
                <w:lang w:eastAsia="zh-CN"/>
              </w:rPr>
              <w:t>明细</w:t>
            </w:r>
          </w:p>
        </w:tc>
        <w:tc>
          <w:tcPr>
            <w:tcW w:w="1133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151BE8" w:rsidRPr="00A31529" w:rsidRDefault="00151BE8" w:rsidP="00A55A4A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A31529"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OrderDetail[ ]</w:t>
            </w:r>
          </w:p>
        </w:tc>
        <w:tc>
          <w:tcPr>
            <w:tcW w:w="426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151BE8" w:rsidRPr="00A31529" w:rsidRDefault="00151BE8" w:rsidP="00A55A4A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A31529"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M</w:t>
            </w:r>
          </w:p>
        </w:tc>
        <w:tc>
          <w:tcPr>
            <w:tcW w:w="3686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5A3130" w:rsidRDefault="005A3130" w:rsidP="005A3130">
            <w:pPr>
              <w:rPr>
                <w:rFonts w:ascii="微软雅黑" w:hAnsi="微软雅黑" w:cs="Courier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functionCode</w:t>
            </w:r>
            <w:r>
              <w:rPr>
                <w:rFonts w:ascii="微软雅黑" w:hAnsi="微软雅黑" w:cs="微软雅黑"/>
                <w:sz w:val="18"/>
                <w:szCs w:val="18"/>
                <w:lang w:eastAsia="zh-CN"/>
              </w:rPr>
              <w:t xml:space="preserve"> = 14</w:t>
            </w: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时，非必填</w:t>
            </w:r>
          </w:p>
          <w:p w:rsidR="00151BE8" w:rsidRPr="00CF3EE6" w:rsidRDefault="00151BE8" w:rsidP="00A55A4A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宋体" w:hint="eastAsia"/>
                <w:sz w:val="18"/>
                <w:szCs w:val="18"/>
                <w:lang w:eastAsia="zh-CN"/>
              </w:rPr>
              <w:t>参见数据元OrderDetail定义</w:t>
            </w:r>
          </w:p>
        </w:tc>
      </w:tr>
      <w:bookmarkEnd w:id="238"/>
      <w:bookmarkEnd w:id="239"/>
      <w:tr w:rsidR="00151BE8" w:rsidRPr="00A936DB" w:rsidTr="00695133">
        <w:trPr>
          <w:gridBefore w:val="1"/>
          <w:gridAfter w:val="1"/>
          <w:wBefore w:w="18" w:type="dxa"/>
          <w:wAfter w:w="94" w:type="dxa"/>
        </w:trPr>
        <w:tc>
          <w:tcPr>
            <w:tcW w:w="2093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151BE8" w:rsidRDefault="00151BE8" w:rsidP="00A55A4A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宋体"/>
                <w:color w:val="000000"/>
                <w:sz w:val="18"/>
                <w:szCs w:val="18"/>
              </w:rPr>
              <w:t>txnBeginTime</w:t>
            </w:r>
          </w:p>
        </w:tc>
        <w:tc>
          <w:tcPr>
            <w:tcW w:w="1559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151BE8" w:rsidRDefault="00151BE8" w:rsidP="00A55A4A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订单</w:t>
            </w:r>
            <w:r>
              <w:rPr>
                <w:rFonts w:ascii="微软雅黑" w:hAnsi="微软雅黑" w:cs="微软雅黑"/>
                <w:sz w:val="18"/>
                <w:szCs w:val="18"/>
                <w:lang w:eastAsia="zh-CN"/>
              </w:rPr>
              <w:t>生成时间</w:t>
            </w:r>
          </w:p>
        </w:tc>
        <w:tc>
          <w:tcPr>
            <w:tcW w:w="1133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151BE8" w:rsidRDefault="00151BE8" w:rsidP="00A55A4A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/>
                <w:sz w:val="18"/>
                <w:szCs w:val="18"/>
                <w:lang w:eastAsia="zh-CN"/>
              </w:rPr>
              <w:t>DT</w:t>
            </w:r>
          </w:p>
        </w:tc>
        <w:tc>
          <w:tcPr>
            <w:tcW w:w="426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151BE8" w:rsidRDefault="004A73FC" w:rsidP="00A55A4A">
            <w:pPr>
              <w:rPr>
                <w:rFonts w:ascii="微软雅黑" w:hAnsi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ascii="微软雅黑" w:hAnsi="微软雅黑" w:cs="微软雅黑"/>
                <w:sz w:val="18"/>
                <w:szCs w:val="18"/>
                <w:lang w:val="en-US" w:eastAsia="zh-CN"/>
              </w:rPr>
              <w:t>O</w:t>
            </w:r>
          </w:p>
        </w:tc>
        <w:tc>
          <w:tcPr>
            <w:tcW w:w="3686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151BE8" w:rsidRPr="00A936DB" w:rsidRDefault="00151BE8" w:rsidP="00A55A4A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</w:p>
        </w:tc>
      </w:tr>
      <w:tr w:rsidR="00151BE8" w:rsidRPr="00CF3EE6" w:rsidTr="00695133">
        <w:trPr>
          <w:gridBefore w:val="1"/>
          <w:gridAfter w:val="1"/>
          <w:wBefore w:w="18" w:type="dxa"/>
          <w:wAfter w:w="94" w:type="dxa"/>
        </w:trPr>
        <w:tc>
          <w:tcPr>
            <w:tcW w:w="2093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151BE8" w:rsidRDefault="00151BE8" w:rsidP="00A55A4A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547E05">
              <w:rPr>
                <w:rFonts w:ascii="微软雅黑" w:hAnsi="微软雅黑" w:cs="宋体"/>
                <w:color w:val="000000"/>
                <w:sz w:val="18"/>
                <w:szCs w:val="18"/>
              </w:rPr>
              <w:t>txnExpireTime</w:t>
            </w:r>
            <w:r w:rsidRPr="00547E05" w:rsidDel="00547E05">
              <w:rPr>
                <w:rFonts w:ascii="微软雅黑" w:hAnsi="微软雅黑" w:cs="宋体" w:hint="eastAsia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559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151BE8" w:rsidRDefault="00151BE8" w:rsidP="00A55A4A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订单失效</w:t>
            </w:r>
            <w:r>
              <w:rPr>
                <w:rFonts w:ascii="微软雅黑" w:hAnsi="微软雅黑" w:cs="微软雅黑"/>
                <w:sz w:val="18"/>
                <w:szCs w:val="18"/>
                <w:lang w:eastAsia="zh-CN"/>
              </w:rPr>
              <w:t>时间</w:t>
            </w:r>
          </w:p>
        </w:tc>
        <w:tc>
          <w:tcPr>
            <w:tcW w:w="1133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151BE8" w:rsidRDefault="00151BE8" w:rsidP="00A55A4A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/>
                <w:sz w:val="18"/>
                <w:szCs w:val="18"/>
                <w:lang w:eastAsia="zh-CN"/>
              </w:rPr>
              <w:t>DT</w:t>
            </w:r>
          </w:p>
        </w:tc>
        <w:tc>
          <w:tcPr>
            <w:tcW w:w="426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151BE8" w:rsidRDefault="00151BE8" w:rsidP="00A55A4A">
            <w:pPr>
              <w:rPr>
                <w:rFonts w:ascii="微软雅黑" w:hAnsi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val="en-US" w:eastAsia="zh-CN"/>
              </w:rPr>
              <w:t>O</w:t>
            </w:r>
          </w:p>
        </w:tc>
        <w:tc>
          <w:tcPr>
            <w:tcW w:w="3686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151BE8" w:rsidRPr="00CF3EE6" w:rsidRDefault="00151BE8" w:rsidP="00A55A4A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</w:p>
        </w:tc>
      </w:tr>
      <w:tr w:rsidR="00151BE8" w:rsidRPr="00A936DB" w:rsidTr="00695133">
        <w:trPr>
          <w:gridBefore w:val="1"/>
          <w:gridAfter w:val="1"/>
          <w:wBefore w:w="18" w:type="dxa"/>
          <w:wAfter w:w="94" w:type="dxa"/>
        </w:trPr>
        <w:tc>
          <w:tcPr>
            <w:tcW w:w="2093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151BE8" w:rsidRPr="006F398F" w:rsidRDefault="00151BE8" w:rsidP="00A55A4A">
            <w:pPr>
              <w:rPr>
                <w:rFonts w:ascii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宋体"/>
                <w:color w:val="000000"/>
                <w:sz w:val="18"/>
                <w:szCs w:val="18"/>
              </w:rPr>
              <w:t>bg</w:t>
            </w:r>
            <w:r w:rsidRPr="003D425C">
              <w:rPr>
                <w:rFonts w:ascii="微软雅黑" w:hAnsi="微软雅黑" w:cs="宋体"/>
                <w:color w:val="000000"/>
                <w:sz w:val="18"/>
                <w:szCs w:val="18"/>
              </w:rPr>
              <w:t>Url</w:t>
            </w:r>
          </w:p>
        </w:tc>
        <w:tc>
          <w:tcPr>
            <w:tcW w:w="1559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151BE8" w:rsidRDefault="00151BE8" w:rsidP="00A55A4A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后台通知</w:t>
            </w:r>
            <w:r>
              <w:rPr>
                <w:rFonts w:ascii="微软雅黑" w:hAnsi="微软雅黑" w:cs="微软雅黑"/>
                <w:sz w:val="18"/>
                <w:szCs w:val="18"/>
                <w:lang w:eastAsia="zh-CN"/>
              </w:rPr>
              <w:t>URL</w:t>
            </w:r>
          </w:p>
        </w:tc>
        <w:tc>
          <w:tcPr>
            <w:tcW w:w="1133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151BE8" w:rsidRDefault="00151BE8" w:rsidP="00A55A4A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X</w:t>
            </w:r>
            <w:r>
              <w:rPr>
                <w:rFonts w:ascii="微软雅黑" w:hAnsi="微软雅黑" w:cs="微软雅黑"/>
                <w:sz w:val="18"/>
                <w:szCs w:val="18"/>
                <w:lang w:eastAsia="zh-CN"/>
              </w:rPr>
              <w:t>256</w:t>
            </w:r>
          </w:p>
        </w:tc>
        <w:tc>
          <w:tcPr>
            <w:tcW w:w="426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151BE8" w:rsidRDefault="00151BE8" w:rsidP="00A55A4A">
            <w:pPr>
              <w:rPr>
                <w:rFonts w:ascii="微软雅黑" w:hAnsi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val="en-US" w:eastAsia="zh-CN"/>
              </w:rPr>
              <w:t>O</w:t>
            </w:r>
          </w:p>
        </w:tc>
        <w:tc>
          <w:tcPr>
            <w:tcW w:w="3686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151BE8" w:rsidRPr="00A936DB" w:rsidRDefault="00151BE8" w:rsidP="00A55A4A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</w:p>
        </w:tc>
      </w:tr>
      <w:tr w:rsidR="00151BE8" w:rsidRPr="00A936DB" w:rsidTr="00695133">
        <w:trPr>
          <w:gridBefore w:val="1"/>
          <w:gridAfter w:val="1"/>
          <w:wBefore w:w="18" w:type="dxa"/>
          <w:wAfter w:w="94" w:type="dxa"/>
        </w:trPr>
        <w:tc>
          <w:tcPr>
            <w:tcW w:w="2093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151BE8" w:rsidRPr="009068C3" w:rsidRDefault="00151BE8" w:rsidP="00A55A4A">
            <w:pPr>
              <w:rPr>
                <w:rFonts w:ascii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宋体" w:hint="eastAsia"/>
                <w:color w:val="000000"/>
                <w:sz w:val="18"/>
                <w:szCs w:val="18"/>
              </w:rPr>
              <w:t>memo</w:t>
            </w:r>
          </w:p>
        </w:tc>
        <w:tc>
          <w:tcPr>
            <w:tcW w:w="1559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151BE8" w:rsidRDefault="00151BE8" w:rsidP="00A55A4A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备注</w:t>
            </w:r>
          </w:p>
        </w:tc>
        <w:tc>
          <w:tcPr>
            <w:tcW w:w="1133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151BE8" w:rsidRDefault="00151BE8" w:rsidP="00A55A4A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/>
                <w:sz w:val="18"/>
                <w:szCs w:val="18"/>
                <w:lang w:eastAsia="zh-CN"/>
              </w:rPr>
              <w:t>X120</w:t>
            </w:r>
          </w:p>
        </w:tc>
        <w:tc>
          <w:tcPr>
            <w:tcW w:w="426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151BE8" w:rsidRDefault="00151BE8" w:rsidP="00A55A4A">
            <w:pPr>
              <w:rPr>
                <w:rFonts w:ascii="微软雅黑" w:hAnsi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val="en-US" w:eastAsia="zh-CN"/>
              </w:rPr>
              <w:t>O</w:t>
            </w:r>
          </w:p>
        </w:tc>
        <w:tc>
          <w:tcPr>
            <w:tcW w:w="3686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151BE8" w:rsidRPr="00A936DB" w:rsidRDefault="00151BE8" w:rsidP="00A55A4A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</w:p>
        </w:tc>
      </w:tr>
      <w:tr w:rsidR="00151BE8" w:rsidRPr="00CF3EE6" w:rsidTr="00695133">
        <w:trPr>
          <w:gridBefore w:val="1"/>
          <w:gridAfter w:val="1"/>
          <w:wBefore w:w="18" w:type="dxa"/>
          <w:wAfter w:w="94" w:type="dxa"/>
        </w:trPr>
        <w:tc>
          <w:tcPr>
            <w:tcW w:w="2093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151BE8" w:rsidRPr="009068C3" w:rsidRDefault="00151BE8" w:rsidP="00A55A4A">
            <w:pPr>
              <w:rPr>
                <w:rFonts w:ascii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Courier" w:hint="eastAsia"/>
                <w:sz w:val="18"/>
                <w:szCs w:val="18"/>
              </w:rPr>
              <w:t>dataMap</w:t>
            </w:r>
          </w:p>
        </w:tc>
        <w:tc>
          <w:tcPr>
            <w:tcW w:w="1559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151BE8" w:rsidRDefault="00151BE8" w:rsidP="00A55A4A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扩展</w:t>
            </w:r>
            <w:r>
              <w:rPr>
                <w:rFonts w:ascii="微软雅黑" w:hAnsi="微软雅黑" w:cs="微软雅黑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133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151BE8" w:rsidRDefault="00151BE8" w:rsidP="00A55A4A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/>
                <w:sz w:val="18"/>
                <w:szCs w:val="18"/>
                <w:lang w:eastAsia="zh-CN"/>
              </w:rPr>
              <w:t>X2048</w:t>
            </w:r>
          </w:p>
        </w:tc>
        <w:tc>
          <w:tcPr>
            <w:tcW w:w="426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151BE8" w:rsidRDefault="00151BE8" w:rsidP="00A55A4A">
            <w:pPr>
              <w:rPr>
                <w:rFonts w:ascii="微软雅黑" w:hAnsi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val="en-US" w:eastAsia="zh-CN"/>
              </w:rPr>
              <w:t>O</w:t>
            </w:r>
          </w:p>
        </w:tc>
        <w:tc>
          <w:tcPr>
            <w:tcW w:w="3686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151BE8" w:rsidRPr="00CF3EE6" w:rsidRDefault="00151BE8" w:rsidP="00A55A4A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</w:p>
        </w:tc>
      </w:tr>
    </w:tbl>
    <w:p w:rsidR="000F585D" w:rsidRPr="00DC3E9B" w:rsidRDefault="000F585D" w:rsidP="000F585D">
      <w:pPr>
        <w:rPr>
          <w:lang w:eastAsia="zh-CN"/>
        </w:rPr>
      </w:pPr>
    </w:p>
    <w:p w:rsidR="000F585D" w:rsidRDefault="000F585D" w:rsidP="000F585D">
      <w:pPr>
        <w:pStyle w:val="4"/>
        <w:tabs>
          <w:tab w:val="clear" w:pos="1148"/>
        </w:tabs>
        <w:rPr>
          <w:lang w:eastAsia="zh-CN"/>
        </w:rPr>
      </w:pPr>
      <w:r>
        <w:rPr>
          <w:rFonts w:hint="eastAsia"/>
          <w:lang w:eastAsia="zh-CN"/>
        </w:rPr>
        <w:t>响应消息</w:t>
      </w:r>
    </w:p>
    <w:tbl>
      <w:tblPr>
        <w:tblW w:w="8897" w:type="dxa"/>
        <w:tblBorders>
          <w:top w:val="single" w:sz="4" w:space="0" w:color="4AACC5"/>
          <w:left w:val="single" w:sz="4" w:space="0" w:color="4AACC5"/>
          <w:bottom w:val="single" w:sz="4" w:space="0" w:color="4AACC5"/>
          <w:right w:val="single" w:sz="4" w:space="0" w:color="4AACC5"/>
          <w:insideH w:val="single" w:sz="6" w:space="0" w:color="4AACC5"/>
          <w:insideV w:val="single" w:sz="6" w:space="0" w:color="4AACC5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1701"/>
        <w:gridCol w:w="850"/>
        <w:gridCol w:w="142"/>
        <w:gridCol w:w="559"/>
        <w:gridCol w:w="8"/>
        <w:gridCol w:w="3969"/>
      </w:tblGrid>
      <w:tr w:rsidR="00100BCA" w:rsidTr="00DB5DE3">
        <w:tc>
          <w:tcPr>
            <w:tcW w:w="1668" w:type="dxa"/>
            <w:tcBorders>
              <w:top w:val="single" w:sz="4" w:space="0" w:color="4AACC5"/>
              <w:bottom w:val="single" w:sz="6" w:space="0" w:color="4AACC5"/>
            </w:tcBorders>
            <w:shd w:val="clear" w:color="auto" w:fill="30849B"/>
            <w:vAlign w:val="center"/>
          </w:tcPr>
          <w:p w:rsidR="00100BCA" w:rsidRDefault="00100BCA" w:rsidP="00DE392F">
            <w:pPr>
              <w:rPr>
                <w:rFonts w:ascii="微软雅黑" w:hAnsi="微软雅黑" w:cs="微软雅黑"/>
                <w:color w:val="C7EDCC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  <w:lang w:eastAsia="zh-CN"/>
              </w:rPr>
              <w:lastRenderedPageBreak/>
              <w:t>属性</w:t>
            </w:r>
          </w:p>
        </w:tc>
        <w:tc>
          <w:tcPr>
            <w:tcW w:w="1701" w:type="dxa"/>
            <w:tcBorders>
              <w:top w:val="single" w:sz="4" w:space="0" w:color="4AACC5"/>
              <w:bottom w:val="single" w:sz="6" w:space="0" w:color="4AACC5"/>
            </w:tcBorders>
            <w:shd w:val="clear" w:color="auto" w:fill="30849B"/>
            <w:vAlign w:val="center"/>
          </w:tcPr>
          <w:p w:rsidR="00100BCA" w:rsidRDefault="00100BCA" w:rsidP="00DE392F">
            <w:pPr>
              <w:jc w:val="center"/>
              <w:rPr>
                <w:rFonts w:ascii="微软雅黑" w:hAnsi="微软雅黑" w:cs="微软雅黑"/>
                <w:color w:val="C7EDCC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</w:rPr>
              <w:t>定义</w:t>
            </w:r>
          </w:p>
        </w:tc>
        <w:tc>
          <w:tcPr>
            <w:tcW w:w="850" w:type="dxa"/>
            <w:tcBorders>
              <w:top w:val="single" w:sz="4" w:space="0" w:color="4AACC5"/>
              <w:bottom w:val="single" w:sz="6" w:space="0" w:color="4AACC5"/>
            </w:tcBorders>
            <w:shd w:val="clear" w:color="auto" w:fill="30849B"/>
            <w:vAlign w:val="center"/>
          </w:tcPr>
          <w:p w:rsidR="00100BCA" w:rsidRDefault="00100BCA" w:rsidP="00DE392F">
            <w:pPr>
              <w:jc w:val="center"/>
              <w:rPr>
                <w:rFonts w:ascii="微软雅黑" w:hAnsi="微软雅黑" w:cs="微软雅黑"/>
                <w:b/>
                <w:color w:val="C7EDCC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</w:rPr>
              <w:t>类型</w:t>
            </w:r>
          </w:p>
          <w:p w:rsidR="00100BCA" w:rsidRDefault="00100BCA" w:rsidP="00DE392F">
            <w:pPr>
              <w:jc w:val="center"/>
              <w:rPr>
                <w:rFonts w:ascii="微软雅黑" w:hAnsi="微软雅黑" w:cs="微软雅黑"/>
                <w:color w:val="C7EDCC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</w:rPr>
              <w:t>长度</w:t>
            </w:r>
          </w:p>
        </w:tc>
        <w:tc>
          <w:tcPr>
            <w:tcW w:w="709" w:type="dxa"/>
            <w:gridSpan w:val="3"/>
            <w:tcBorders>
              <w:top w:val="single" w:sz="4" w:space="0" w:color="4AACC5"/>
              <w:bottom w:val="single" w:sz="6" w:space="0" w:color="4AACC5"/>
            </w:tcBorders>
            <w:shd w:val="clear" w:color="auto" w:fill="30849B"/>
            <w:vAlign w:val="center"/>
          </w:tcPr>
          <w:p w:rsidR="00100BCA" w:rsidRDefault="00100BCA" w:rsidP="00DE392F">
            <w:pPr>
              <w:jc w:val="center"/>
              <w:rPr>
                <w:rFonts w:ascii="微软雅黑" w:hAnsi="微软雅黑" w:cs="微软雅黑"/>
                <w:color w:val="C7EDCC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</w:rPr>
              <w:t>必填</w:t>
            </w:r>
          </w:p>
        </w:tc>
        <w:tc>
          <w:tcPr>
            <w:tcW w:w="3969" w:type="dxa"/>
            <w:tcBorders>
              <w:top w:val="single" w:sz="4" w:space="0" w:color="4AACC5"/>
              <w:bottom w:val="single" w:sz="6" w:space="0" w:color="4AACC5"/>
            </w:tcBorders>
            <w:shd w:val="clear" w:color="auto" w:fill="30849B"/>
            <w:vAlign w:val="center"/>
          </w:tcPr>
          <w:p w:rsidR="00100BCA" w:rsidRDefault="00100BCA" w:rsidP="00DE392F">
            <w:pPr>
              <w:jc w:val="center"/>
              <w:rPr>
                <w:rFonts w:ascii="微软雅黑" w:hAnsi="微软雅黑" w:cs="微软雅黑"/>
                <w:color w:val="C7EDCC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</w:rPr>
              <w:t>参数说明/示例</w:t>
            </w:r>
          </w:p>
        </w:tc>
      </w:tr>
      <w:tr w:rsidR="00DB5DE3" w:rsidTr="001142A8">
        <w:tc>
          <w:tcPr>
            <w:tcW w:w="8897" w:type="dxa"/>
            <w:gridSpan w:val="7"/>
            <w:tcBorders>
              <w:top w:val="single" w:sz="6" w:space="0" w:color="4AACC5"/>
              <w:left w:val="single" w:sz="4" w:space="0" w:color="4AACC5"/>
              <w:bottom w:val="single" w:sz="6" w:space="0" w:color="4AACC5"/>
              <w:right w:val="single" w:sz="4" w:space="0" w:color="4AACC5"/>
            </w:tcBorders>
            <w:shd w:val="clear" w:color="auto" w:fill="FFFFFF" w:themeFill="background1"/>
            <w:hideMark/>
          </w:tcPr>
          <w:p w:rsidR="00DB5DE3" w:rsidRDefault="00DB5DE3">
            <w:pPr>
              <w:rPr>
                <w:rFonts w:ascii="微软雅黑" w:hAnsi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val="en-US" w:eastAsia="zh-CN"/>
              </w:rPr>
              <w:t>参见</w:t>
            </w:r>
            <w:hyperlink r:id="rId40" w:anchor="_公共响应BODY属性" w:history="1">
              <w:r>
                <w:rPr>
                  <w:rStyle w:val="af2"/>
                  <w:rFonts w:ascii="微软雅黑" w:hAnsi="微软雅黑" w:cs="微软雅黑" w:hint="eastAsia"/>
                  <w:sz w:val="18"/>
                  <w:szCs w:val="18"/>
                  <w:lang w:val="en-US" w:eastAsia="zh-CN"/>
                </w:rPr>
                <w:t>公共响应BODY属性</w:t>
              </w:r>
            </w:hyperlink>
          </w:p>
        </w:tc>
      </w:tr>
      <w:tr w:rsidR="00100BCA" w:rsidRPr="00CF3EE6" w:rsidTr="00DB5DE3">
        <w:tc>
          <w:tcPr>
            <w:tcW w:w="1668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100BCA" w:rsidRDefault="00100BCA" w:rsidP="00DE392F">
            <w:pPr>
              <w:rPr>
                <w:rFonts w:ascii="微软雅黑" w:hAnsi="微软雅黑" w:cs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宋体"/>
                <w:color w:val="000000"/>
                <w:sz w:val="18"/>
                <w:szCs w:val="18"/>
                <w:lang w:eastAsia="zh-CN"/>
              </w:rPr>
              <w:t>b</w:t>
            </w:r>
            <w:r>
              <w:rPr>
                <w:rFonts w:ascii="微软雅黑" w:hAnsi="微软雅黑" w:cs="宋体" w:hint="eastAsia"/>
                <w:color w:val="000000"/>
                <w:sz w:val="18"/>
                <w:szCs w:val="18"/>
                <w:lang w:eastAsia="zh-CN"/>
              </w:rPr>
              <w:t>ill</w:t>
            </w:r>
            <w:r>
              <w:rPr>
                <w:rFonts w:ascii="微软雅黑" w:hAnsi="微软雅黑" w:cs="宋体"/>
                <w:color w:val="000000"/>
                <w:sz w:val="18"/>
                <w:szCs w:val="18"/>
                <w:lang w:eastAsia="zh-CN"/>
              </w:rPr>
              <w:t>OrderNo</w:t>
            </w:r>
          </w:p>
        </w:tc>
        <w:tc>
          <w:tcPr>
            <w:tcW w:w="1701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100BCA" w:rsidRDefault="00100BCA" w:rsidP="00DE392F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快钱</w:t>
            </w:r>
            <w:r>
              <w:rPr>
                <w:rFonts w:ascii="微软雅黑" w:hAnsi="微软雅黑" w:cs="微软雅黑"/>
                <w:sz w:val="18"/>
                <w:szCs w:val="18"/>
                <w:lang w:eastAsia="zh-CN"/>
              </w:rPr>
              <w:t>内部订单号</w:t>
            </w:r>
          </w:p>
        </w:tc>
        <w:tc>
          <w:tcPr>
            <w:tcW w:w="992" w:type="dxa"/>
            <w:gridSpan w:val="2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100BCA" w:rsidRDefault="00100BCA" w:rsidP="00DE392F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AN32</w:t>
            </w:r>
          </w:p>
        </w:tc>
        <w:tc>
          <w:tcPr>
            <w:tcW w:w="559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100BCA" w:rsidRDefault="00100BCA" w:rsidP="00DE392F">
            <w:pPr>
              <w:rPr>
                <w:rFonts w:ascii="微软雅黑" w:hAnsi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val="en-US" w:eastAsia="zh-CN"/>
              </w:rPr>
              <w:t>O</w:t>
            </w:r>
          </w:p>
        </w:tc>
        <w:tc>
          <w:tcPr>
            <w:tcW w:w="3977" w:type="dxa"/>
            <w:gridSpan w:val="2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100BCA" w:rsidRPr="00CF3EE6" w:rsidRDefault="00100BCA" w:rsidP="00DE392F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</w:p>
        </w:tc>
      </w:tr>
      <w:tr w:rsidR="00AD384C" w:rsidRPr="00CF3EE6" w:rsidTr="00DB5DE3">
        <w:tc>
          <w:tcPr>
            <w:tcW w:w="1668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AD384C" w:rsidRDefault="00AD384C" w:rsidP="00DE392F">
            <w:pPr>
              <w:rPr>
                <w:rFonts w:ascii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AD384C">
              <w:rPr>
                <w:rFonts w:ascii="微软雅黑" w:hAnsi="微软雅黑" w:cs="宋体"/>
                <w:color w:val="000000"/>
                <w:sz w:val="18"/>
                <w:szCs w:val="18"/>
                <w:lang w:eastAsia="zh-CN"/>
              </w:rPr>
              <w:t>outTradeNo</w:t>
            </w:r>
          </w:p>
        </w:tc>
        <w:tc>
          <w:tcPr>
            <w:tcW w:w="1701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AD384C" w:rsidRDefault="00AD384C" w:rsidP="00DE392F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外部</w:t>
            </w:r>
            <w:r>
              <w:rPr>
                <w:rFonts w:ascii="微软雅黑" w:hAnsi="微软雅黑" w:cs="微软雅黑"/>
                <w:sz w:val="18"/>
                <w:szCs w:val="18"/>
                <w:lang w:eastAsia="zh-CN"/>
              </w:rPr>
              <w:t>订单号</w:t>
            </w:r>
          </w:p>
        </w:tc>
        <w:tc>
          <w:tcPr>
            <w:tcW w:w="992" w:type="dxa"/>
            <w:gridSpan w:val="2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AD384C" w:rsidRDefault="00AD384C" w:rsidP="00DE392F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AN</w:t>
            </w:r>
            <w:r>
              <w:rPr>
                <w:rFonts w:ascii="微软雅黑" w:hAnsi="微软雅黑" w:cs="微软雅黑"/>
                <w:sz w:val="18"/>
                <w:szCs w:val="18"/>
                <w:lang w:eastAsia="zh-CN"/>
              </w:rPr>
              <w:t>32</w:t>
            </w:r>
          </w:p>
        </w:tc>
        <w:tc>
          <w:tcPr>
            <w:tcW w:w="559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AD384C" w:rsidRDefault="00AD384C" w:rsidP="00DE392F">
            <w:pPr>
              <w:rPr>
                <w:rFonts w:ascii="微软雅黑" w:hAnsi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ascii="微软雅黑" w:hAnsi="微软雅黑" w:cs="微软雅黑"/>
                <w:sz w:val="18"/>
                <w:szCs w:val="18"/>
                <w:lang w:val="en-US" w:eastAsia="zh-CN"/>
              </w:rPr>
              <w:t>O</w:t>
            </w:r>
          </w:p>
        </w:tc>
        <w:tc>
          <w:tcPr>
            <w:tcW w:w="3977" w:type="dxa"/>
            <w:gridSpan w:val="2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AD384C" w:rsidRPr="00CF3EE6" w:rsidRDefault="00AD384C" w:rsidP="00DE392F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</w:p>
        </w:tc>
      </w:tr>
      <w:tr w:rsidR="00100BCA" w:rsidRPr="00CF3EE6" w:rsidTr="00DB5DE3">
        <w:tc>
          <w:tcPr>
            <w:tcW w:w="1668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100BCA" w:rsidRPr="006F398F" w:rsidRDefault="0092369D" w:rsidP="00DE392F">
            <w:pPr>
              <w:rPr>
                <w:rFonts w:ascii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宋体"/>
                <w:color w:val="000000"/>
                <w:sz w:val="18"/>
                <w:szCs w:val="18"/>
              </w:rPr>
              <w:t>payU</w:t>
            </w:r>
            <w:r w:rsidRPr="003D425C">
              <w:rPr>
                <w:rFonts w:ascii="微软雅黑" w:hAnsi="微软雅黑" w:cs="宋体"/>
                <w:color w:val="000000"/>
                <w:sz w:val="18"/>
                <w:szCs w:val="18"/>
              </w:rPr>
              <w:t>rl</w:t>
            </w:r>
          </w:p>
        </w:tc>
        <w:tc>
          <w:tcPr>
            <w:tcW w:w="1701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100BCA" w:rsidRDefault="00100BCA" w:rsidP="00DE392F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扫码</w:t>
            </w:r>
            <w:r>
              <w:rPr>
                <w:rFonts w:ascii="微软雅黑" w:hAnsi="微软雅黑" w:cs="微软雅黑"/>
                <w:sz w:val="18"/>
                <w:szCs w:val="18"/>
                <w:lang w:eastAsia="zh-CN"/>
              </w:rPr>
              <w:t>URL</w:t>
            </w:r>
          </w:p>
        </w:tc>
        <w:tc>
          <w:tcPr>
            <w:tcW w:w="992" w:type="dxa"/>
            <w:gridSpan w:val="2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100BCA" w:rsidRDefault="00100BCA" w:rsidP="00DE392F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X</w:t>
            </w:r>
            <w:r>
              <w:rPr>
                <w:rFonts w:ascii="微软雅黑" w:hAnsi="微软雅黑" w:cs="微软雅黑"/>
                <w:sz w:val="18"/>
                <w:szCs w:val="18"/>
                <w:lang w:eastAsia="zh-CN"/>
              </w:rPr>
              <w:t>256</w:t>
            </w:r>
          </w:p>
        </w:tc>
        <w:tc>
          <w:tcPr>
            <w:tcW w:w="559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100BCA" w:rsidRDefault="00100BCA" w:rsidP="00DE392F">
            <w:pPr>
              <w:rPr>
                <w:rFonts w:ascii="微软雅黑" w:hAnsi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val="en-US" w:eastAsia="zh-CN"/>
              </w:rPr>
              <w:t>O</w:t>
            </w:r>
          </w:p>
        </w:tc>
        <w:tc>
          <w:tcPr>
            <w:tcW w:w="3977" w:type="dxa"/>
            <w:gridSpan w:val="2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100BCA" w:rsidRPr="008339C3" w:rsidRDefault="008339C3" w:rsidP="00DE392F">
            <w:pPr>
              <w:rPr>
                <w:rFonts w:ascii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宋体" w:hint="eastAsia"/>
                <w:color w:val="000000"/>
                <w:sz w:val="18"/>
                <w:szCs w:val="18"/>
              </w:rPr>
              <w:t>13</w:t>
            </w:r>
            <w:r>
              <w:rPr>
                <w:rFonts w:ascii="微软雅黑" w:hAnsi="微软雅黑" w:cs="宋体"/>
                <w:color w:val="000000"/>
                <w:sz w:val="18"/>
                <w:szCs w:val="18"/>
              </w:rPr>
              <w:t>:</w:t>
            </w:r>
            <w:r w:rsidRPr="005E4812">
              <w:rPr>
                <w:rFonts w:ascii="微软雅黑" w:hAnsi="微软雅黑" w:cs="宋体" w:hint="eastAsia"/>
                <w:color w:val="000000"/>
                <w:sz w:val="18"/>
                <w:szCs w:val="18"/>
              </w:rPr>
              <w:t xml:space="preserve"> 聚合支付-飞快付</w:t>
            </w:r>
          </w:p>
        </w:tc>
      </w:tr>
      <w:tr w:rsidR="001142A8" w:rsidRPr="00CF3EE6" w:rsidTr="00DB5DE3">
        <w:tc>
          <w:tcPr>
            <w:tcW w:w="1668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1142A8" w:rsidRDefault="00414C57" w:rsidP="001142A8">
            <w:pPr>
              <w:rPr>
                <w:rFonts w:ascii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宋体"/>
                <w:color w:val="000000"/>
                <w:sz w:val="18"/>
                <w:szCs w:val="18"/>
              </w:rPr>
              <w:t>m</w:t>
            </w:r>
            <w:r w:rsidR="001142A8" w:rsidRPr="005F4BAE">
              <w:rPr>
                <w:rFonts w:ascii="微软雅黑" w:hAnsi="微软雅黑" w:cs="宋体"/>
                <w:color w:val="000000"/>
                <w:sz w:val="18"/>
                <w:szCs w:val="18"/>
              </w:rPr>
              <w:t>payInfo</w:t>
            </w:r>
          </w:p>
        </w:tc>
        <w:tc>
          <w:tcPr>
            <w:tcW w:w="1701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1142A8" w:rsidRDefault="001142A8" w:rsidP="001142A8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支付信息</w:t>
            </w:r>
          </w:p>
        </w:tc>
        <w:tc>
          <w:tcPr>
            <w:tcW w:w="992" w:type="dxa"/>
            <w:gridSpan w:val="2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1142A8" w:rsidRDefault="001142A8" w:rsidP="001142A8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X</w:t>
            </w:r>
            <w:r>
              <w:rPr>
                <w:rFonts w:ascii="微软雅黑" w:hAnsi="微软雅黑" w:cs="微软雅黑"/>
                <w:sz w:val="18"/>
                <w:szCs w:val="18"/>
                <w:lang w:eastAsia="zh-CN"/>
              </w:rPr>
              <w:t>256</w:t>
            </w:r>
          </w:p>
        </w:tc>
        <w:tc>
          <w:tcPr>
            <w:tcW w:w="559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1142A8" w:rsidRDefault="001142A8" w:rsidP="001142A8">
            <w:pPr>
              <w:rPr>
                <w:rFonts w:ascii="微软雅黑" w:hAnsi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val="en-US" w:eastAsia="zh-CN"/>
              </w:rPr>
              <w:t>O</w:t>
            </w:r>
          </w:p>
        </w:tc>
        <w:tc>
          <w:tcPr>
            <w:tcW w:w="3977" w:type="dxa"/>
            <w:gridSpan w:val="2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1142A8" w:rsidRPr="002F0FAD" w:rsidRDefault="002F0FAD" w:rsidP="002F0FAD">
            <w:pPr>
              <w:rPr>
                <w:rFonts w:ascii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5E4812">
              <w:rPr>
                <w:rFonts w:ascii="微软雅黑" w:hAnsi="微软雅黑" w:cs="宋体" w:hint="eastAsia"/>
                <w:color w:val="000000"/>
                <w:sz w:val="18"/>
                <w:szCs w:val="18"/>
                <w:lang w:eastAsia="zh-CN"/>
              </w:rPr>
              <w:t>14: 聚合</w:t>
            </w:r>
            <w:r w:rsidRPr="005E4812">
              <w:rPr>
                <w:rFonts w:ascii="微软雅黑" w:hAnsi="微软雅黑" w:cs="宋体"/>
                <w:color w:val="000000"/>
                <w:sz w:val="18"/>
                <w:szCs w:val="18"/>
                <w:lang w:eastAsia="zh-CN"/>
              </w:rPr>
              <w:t>支付-SDK</w:t>
            </w:r>
          </w:p>
        </w:tc>
      </w:tr>
      <w:tr w:rsidR="001142A8" w:rsidRPr="005B602E" w:rsidTr="00DB5DE3">
        <w:tc>
          <w:tcPr>
            <w:tcW w:w="1668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1142A8" w:rsidRDefault="001142A8" w:rsidP="001142A8">
            <w:pPr>
              <w:tabs>
                <w:tab w:val="left" w:pos="1005"/>
              </w:tabs>
              <w:rPr>
                <w:rFonts w:ascii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宋体"/>
                <w:color w:val="000000"/>
                <w:sz w:val="18"/>
                <w:szCs w:val="18"/>
              </w:rPr>
              <w:t>status</w:t>
            </w:r>
            <w:r>
              <w:rPr>
                <w:rFonts w:ascii="微软雅黑" w:hAnsi="微软雅黑" w:cs="宋体"/>
                <w:color w:val="000000"/>
                <w:sz w:val="18"/>
                <w:szCs w:val="18"/>
              </w:rPr>
              <w:tab/>
            </w:r>
          </w:p>
        </w:tc>
        <w:tc>
          <w:tcPr>
            <w:tcW w:w="1701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1142A8" w:rsidRPr="0027305D" w:rsidRDefault="001142A8" w:rsidP="001142A8">
            <w:pPr>
              <w:rPr>
                <w:rFonts w:ascii="微软雅黑" w:hAnsi="微软雅黑" w:cs="宋体"/>
                <w:color w:val="000000"/>
                <w:sz w:val="18"/>
                <w:szCs w:val="18"/>
              </w:rPr>
            </w:pPr>
            <w:r w:rsidRPr="0027305D">
              <w:rPr>
                <w:rFonts w:ascii="微软雅黑" w:hAnsi="微软雅黑" w:cs="宋体" w:hint="eastAsia"/>
                <w:color w:val="000000"/>
                <w:sz w:val="18"/>
                <w:szCs w:val="18"/>
              </w:rPr>
              <w:t>交易</w:t>
            </w:r>
            <w:r w:rsidRPr="0027305D">
              <w:rPr>
                <w:rFonts w:ascii="微软雅黑" w:hAnsi="微软雅黑" w:cs="宋体"/>
                <w:color w:val="000000"/>
                <w:sz w:val="18"/>
                <w:szCs w:val="18"/>
              </w:rPr>
              <w:t>状态</w:t>
            </w:r>
          </w:p>
        </w:tc>
        <w:tc>
          <w:tcPr>
            <w:tcW w:w="992" w:type="dxa"/>
            <w:gridSpan w:val="2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1142A8" w:rsidRPr="0027305D" w:rsidRDefault="001142A8" w:rsidP="001142A8">
            <w:pPr>
              <w:rPr>
                <w:rFonts w:ascii="微软雅黑" w:hAnsi="微软雅黑" w:cs="宋体"/>
                <w:color w:val="000000"/>
                <w:sz w:val="18"/>
                <w:szCs w:val="18"/>
              </w:rPr>
            </w:pPr>
            <w:r w:rsidRPr="0027305D">
              <w:rPr>
                <w:rFonts w:ascii="微软雅黑" w:hAnsi="微软雅黑" w:cs="宋体"/>
                <w:color w:val="000000"/>
                <w:sz w:val="18"/>
                <w:szCs w:val="18"/>
              </w:rPr>
              <w:t>AN2</w:t>
            </w:r>
          </w:p>
        </w:tc>
        <w:tc>
          <w:tcPr>
            <w:tcW w:w="559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1142A8" w:rsidRPr="005B602E" w:rsidRDefault="001142A8" w:rsidP="001142A8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O</w:t>
            </w:r>
          </w:p>
        </w:tc>
        <w:tc>
          <w:tcPr>
            <w:tcW w:w="3977" w:type="dxa"/>
            <w:gridSpan w:val="2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  <w:vAlign w:val="center"/>
          </w:tcPr>
          <w:p w:rsidR="001142A8" w:rsidRPr="005B602E" w:rsidRDefault="001142A8" w:rsidP="001142A8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参见 交易状态</w:t>
            </w:r>
          </w:p>
        </w:tc>
      </w:tr>
      <w:tr w:rsidR="00682CF9" w:rsidRPr="005B602E" w:rsidTr="00DB5DE3">
        <w:tc>
          <w:tcPr>
            <w:tcW w:w="1668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682CF9" w:rsidRDefault="00682CF9" w:rsidP="001142A8">
            <w:pPr>
              <w:tabs>
                <w:tab w:val="left" w:pos="1005"/>
              </w:tabs>
              <w:rPr>
                <w:rFonts w:ascii="微软雅黑" w:hAnsi="微软雅黑" w:cs="宋体"/>
                <w:color w:val="000000"/>
                <w:sz w:val="18"/>
                <w:szCs w:val="18"/>
              </w:rPr>
            </w:pPr>
            <w:r w:rsidRPr="00682CF9">
              <w:rPr>
                <w:rFonts w:ascii="微软雅黑" w:hAnsi="微软雅黑" w:cs="宋体"/>
                <w:color w:val="000000"/>
                <w:sz w:val="18"/>
                <w:szCs w:val="18"/>
              </w:rPr>
              <w:t>idBiz</w:t>
            </w:r>
          </w:p>
        </w:tc>
        <w:tc>
          <w:tcPr>
            <w:tcW w:w="1701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682CF9" w:rsidRPr="0027305D" w:rsidRDefault="00F7269C" w:rsidP="001142A8">
            <w:pPr>
              <w:rPr>
                <w:rFonts w:ascii="微软雅黑" w:hAnsi="微软雅黑" w:cs="宋体"/>
                <w:color w:val="000000"/>
                <w:sz w:val="18"/>
                <w:szCs w:val="18"/>
              </w:rPr>
            </w:pPr>
            <w:r w:rsidRPr="00F7269C">
              <w:rPr>
                <w:rFonts w:ascii="微软雅黑" w:hAnsi="微软雅黑" w:cs="宋体" w:hint="eastAsia"/>
                <w:color w:val="000000"/>
                <w:sz w:val="18"/>
                <w:szCs w:val="18"/>
              </w:rPr>
              <w:t>交易编号</w:t>
            </w:r>
          </w:p>
        </w:tc>
        <w:tc>
          <w:tcPr>
            <w:tcW w:w="992" w:type="dxa"/>
            <w:gridSpan w:val="2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682CF9" w:rsidRPr="0027305D" w:rsidRDefault="00601FE3" w:rsidP="001142A8">
            <w:pPr>
              <w:rPr>
                <w:rFonts w:ascii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AN</w:t>
            </w:r>
            <w:r>
              <w:rPr>
                <w:rFonts w:ascii="微软雅黑" w:hAnsi="微软雅黑" w:cs="微软雅黑"/>
                <w:sz w:val="18"/>
                <w:szCs w:val="18"/>
                <w:lang w:eastAsia="zh-CN"/>
              </w:rPr>
              <w:t>32</w:t>
            </w:r>
          </w:p>
        </w:tc>
        <w:tc>
          <w:tcPr>
            <w:tcW w:w="559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682CF9" w:rsidRDefault="00682CF9" w:rsidP="001142A8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O</w:t>
            </w:r>
          </w:p>
        </w:tc>
        <w:tc>
          <w:tcPr>
            <w:tcW w:w="3977" w:type="dxa"/>
            <w:gridSpan w:val="2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  <w:vAlign w:val="center"/>
          </w:tcPr>
          <w:p w:rsidR="00682CF9" w:rsidRDefault="0053576B" w:rsidP="001142A8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5E4812">
              <w:rPr>
                <w:rFonts w:ascii="微软雅黑" w:hAnsi="微软雅黑" w:cs="宋体" w:hint="eastAsia"/>
                <w:color w:val="000000"/>
                <w:sz w:val="18"/>
                <w:szCs w:val="18"/>
                <w:lang w:eastAsia="zh-CN"/>
              </w:rPr>
              <w:t>14: 聚合</w:t>
            </w:r>
            <w:r w:rsidRPr="005E4812">
              <w:rPr>
                <w:rFonts w:ascii="微软雅黑" w:hAnsi="微软雅黑" w:cs="宋体"/>
                <w:color w:val="000000"/>
                <w:sz w:val="18"/>
                <w:szCs w:val="18"/>
                <w:lang w:eastAsia="zh-CN"/>
              </w:rPr>
              <w:t>支付-SDK</w:t>
            </w:r>
          </w:p>
        </w:tc>
      </w:tr>
      <w:tr w:rsidR="00682CF9" w:rsidRPr="005B602E" w:rsidTr="00DB5DE3">
        <w:tc>
          <w:tcPr>
            <w:tcW w:w="1668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682CF9" w:rsidRDefault="00682CF9" w:rsidP="001142A8">
            <w:pPr>
              <w:tabs>
                <w:tab w:val="left" w:pos="1005"/>
              </w:tabs>
              <w:rPr>
                <w:rFonts w:ascii="微软雅黑" w:hAnsi="微软雅黑" w:cs="宋体"/>
                <w:color w:val="000000"/>
                <w:sz w:val="18"/>
                <w:szCs w:val="18"/>
              </w:rPr>
            </w:pPr>
            <w:r w:rsidRPr="00682CF9">
              <w:rPr>
                <w:rFonts w:ascii="微软雅黑" w:hAnsi="微软雅黑" w:cs="宋体"/>
                <w:color w:val="000000"/>
                <w:sz w:val="18"/>
                <w:szCs w:val="18"/>
              </w:rPr>
              <w:t>merchantId</w:t>
            </w:r>
          </w:p>
        </w:tc>
        <w:tc>
          <w:tcPr>
            <w:tcW w:w="1701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682CF9" w:rsidRPr="0027305D" w:rsidRDefault="00F7269C" w:rsidP="001142A8">
            <w:pPr>
              <w:rPr>
                <w:rFonts w:ascii="微软雅黑" w:hAnsi="微软雅黑" w:cs="宋体"/>
                <w:color w:val="000000"/>
                <w:sz w:val="18"/>
                <w:szCs w:val="18"/>
              </w:rPr>
            </w:pPr>
            <w:r w:rsidRPr="00F7269C">
              <w:rPr>
                <w:rFonts w:ascii="微软雅黑" w:hAnsi="微软雅黑" w:cs="宋体" w:hint="eastAsia"/>
                <w:color w:val="000000"/>
                <w:sz w:val="18"/>
                <w:szCs w:val="18"/>
              </w:rPr>
              <w:t>商户编号</w:t>
            </w:r>
          </w:p>
        </w:tc>
        <w:tc>
          <w:tcPr>
            <w:tcW w:w="992" w:type="dxa"/>
            <w:gridSpan w:val="2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682CF9" w:rsidRPr="0027305D" w:rsidRDefault="00601FE3" w:rsidP="001142A8">
            <w:pPr>
              <w:rPr>
                <w:rFonts w:ascii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AN</w:t>
            </w:r>
            <w:r>
              <w:rPr>
                <w:rFonts w:ascii="微软雅黑" w:hAnsi="微软雅黑" w:cs="微软雅黑"/>
                <w:sz w:val="18"/>
                <w:szCs w:val="18"/>
                <w:lang w:eastAsia="zh-CN"/>
              </w:rPr>
              <w:t>32</w:t>
            </w:r>
          </w:p>
        </w:tc>
        <w:tc>
          <w:tcPr>
            <w:tcW w:w="559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682CF9" w:rsidRDefault="00682CF9" w:rsidP="001142A8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O</w:t>
            </w:r>
          </w:p>
        </w:tc>
        <w:tc>
          <w:tcPr>
            <w:tcW w:w="3977" w:type="dxa"/>
            <w:gridSpan w:val="2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  <w:vAlign w:val="center"/>
          </w:tcPr>
          <w:p w:rsidR="00682CF9" w:rsidRDefault="0053576B" w:rsidP="001142A8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5E4812">
              <w:rPr>
                <w:rFonts w:ascii="微软雅黑" w:hAnsi="微软雅黑" w:cs="宋体" w:hint="eastAsia"/>
                <w:color w:val="000000"/>
                <w:sz w:val="18"/>
                <w:szCs w:val="18"/>
                <w:lang w:eastAsia="zh-CN"/>
              </w:rPr>
              <w:t>14: 聚合</w:t>
            </w:r>
            <w:r w:rsidRPr="005E4812">
              <w:rPr>
                <w:rFonts w:ascii="微软雅黑" w:hAnsi="微软雅黑" w:cs="宋体"/>
                <w:color w:val="000000"/>
                <w:sz w:val="18"/>
                <w:szCs w:val="18"/>
                <w:lang w:eastAsia="zh-CN"/>
              </w:rPr>
              <w:t>支付-SDK</w:t>
            </w:r>
          </w:p>
        </w:tc>
      </w:tr>
    </w:tbl>
    <w:p w:rsidR="000F585D" w:rsidRDefault="000F585D" w:rsidP="000F585D">
      <w:pPr>
        <w:rPr>
          <w:lang w:eastAsia="zh-CN"/>
        </w:rPr>
      </w:pPr>
    </w:p>
    <w:p w:rsidR="000F585D" w:rsidRDefault="000F585D" w:rsidP="000F585D">
      <w:pPr>
        <w:pStyle w:val="30"/>
        <w:rPr>
          <w:lang w:eastAsia="zh-CN"/>
        </w:rPr>
      </w:pPr>
      <w:bookmarkStart w:id="240" w:name="_Toc513053773"/>
      <w:r>
        <w:rPr>
          <w:rFonts w:hint="eastAsia"/>
          <w:lang w:eastAsia="zh-CN"/>
        </w:rPr>
        <w:t>绑卡充值</w:t>
      </w:r>
      <w:bookmarkEnd w:id="240"/>
    </w:p>
    <w:p w:rsidR="0025117E" w:rsidRDefault="004423A6" w:rsidP="0025117E">
      <w:pPr>
        <w:adjustRightInd w:val="0"/>
        <w:snapToGrid w:val="0"/>
        <w:rPr>
          <w:lang w:eastAsia="zh-CN"/>
        </w:rPr>
      </w:pPr>
      <w:bookmarkStart w:id="241" w:name="OLE_LINK87"/>
      <w:bookmarkStart w:id="242" w:name="OLE_LINK88"/>
      <w:r>
        <w:rPr>
          <w:rFonts w:hint="eastAsia"/>
          <w:lang w:eastAsia="zh-CN"/>
        </w:rPr>
        <w:t>用户使用已绑定的银行卡充值</w:t>
      </w:r>
    </w:p>
    <w:tbl>
      <w:tblPr>
        <w:tblW w:w="88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7227"/>
      </w:tblGrid>
      <w:tr w:rsidR="0025117E" w:rsidTr="00F4287F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0849B"/>
            <w:hideMark/>
          </w:tcPr>
          <w:p w:rsidR="0025117E" w:rsidRDefault="0025117E" w:rsidP="00F4287F">
            <w:pPr>
              <w:adjustRightInd w:val="0"/>
              <w:snapToGrid w:val="0"/>
              <w:rPr>
                <w:rFonts w:ascii="微软雅黑" w:hAnsi="微软雅黑" w:cs="微软雅黑"/>
                <w:b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  <w:lang w:eastAsia="zh-CN"/>
              </w:rPr>
              <w:t>接口URL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117E" w:rsidRDefault="00A26645" w:rsidP="00A26645">
            <w:pPr>
              <w:adjustRightInd w:val="0"/>
              <w:snapToGrid w:val="0"/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/account/deposit</w:t>
            </w:r>
          </w:p>
        </w:tc>
      </w:tr>
      <w:bookmarkEnd w:id="241"/>
      <w:bookmarkEnd w:id="242"/>
    </w:tbl>
    <w:p w:rsidR="0025117E" w:rsidRPr="0025117E" w:rsidRDefault="0025117E" w:rsidP="0025117E">
      <w:pPr>
        <w:rPr>
          <w:lang w:eastAsia="zh-CN"/>
        </w:rPr>
      </w:pPr>
    </w:p>
    <w:p w:rsidR="000F585D" w:rsidRDefault="000F585D" w:rsidP="000F585D">
      <w:pPr>
        <w:pStyle w:val="4"/>
        <w:tabs>
          <w:tab w:val="clear" w:pos="1148"/>
          <w:tab w:val="num" w:pos="864"/>
        </w:tabs>
        <w:ind w:left="864" w:hanging="864"/>
        <w:rPr>
          <w:szCs w:val="28"/>
          <w:lang w:eastAsia="zh-CN"/>
        </w:rPr>
      </w:pPr>
      <w:r>
        <w:rPr>
          <w:rFonts w:hint="eastAsia"/>
        </w:rPr>
        <w:t>请求</w:t>
      </w:r>
      <w:r>
        <w:rPr>
          <w:rFonts w:hint="eastAsia"/>
          <w:lang w:val="en-US" w:eastAsia="zh-CN"/>
        </w:rPr>
        <w:t>消息</w:t>
      </w:r>
    </w:p>
    <w:tbl>
      <w:tblPr>
        <w:tblW w:w="8915" w:type="dxa"/>
        <w:tblInd w:w="-18" w:type="dxa"/>
        <w:tblBorders>
          <w:top w:val="single" w:sz="4" w:space="0" w:color="4AACC5"/>
          <w:left w:val="single" w:sz="4" w:space="0" w:color="4AACC5"/>
          <w:bottom w:val="single" w:sz="4" w:space="0" w:color="4AACC5"/>
          <w:right w:val="single" w:sz="4" w:space="0" w:color="4AACC5"/>
          <w:insideH w:val="single" w:sz="6" w:space="0" w:color="4AACC5"/>
          <w:insideV w:val="single" w:sz="6" w:space="0" w:color="4AACC5"/>
        </w:tblBorders>
        <w:tblLayout w:type="fixed"/>
        <w:tblLook w:val="04A0" w:firstRow="1" w:lastRow="0" w:firstColumn="1" w:lastColumn="0" w:noHBand="0" w:noVBand="1"/>
      </w:tblPr>
      <w:tblGrid>
        <w:gridCol w:w="18"/>
        <w:gridCol w:w="1668"/>
        <w:gridCol w:w="1701"/>
        <w:gridCol w:w="849"/>
        <w:gridCol w:w="567"/>
        <w:gridCol w:w="4112"/>
      </w:tblGrid>
      <w:tr w:rsidR="00064691" w:rsidTr="00856532">
        <w:trPr>
          <w:gridBefore w:val="1"/>
          <w:wBefore w:w="18" w:type="dxa"/>
        </w:trPr>
        <w:tc>
          <w:tcPr>
            <w:tcW w:w="1668" w:type="dxa"/>
            <w:tcBorders>
              <w:top w:val="single" w:sz="4" w:space="0" w:color="4AACC5"/>
              <w:bottom w:val="single" w:sz="6" w:space="0" w:color="4AACC5"/>
            </w:tcBorders>
            <w:shd w:val="clear" w:color="auto" w:fill="30849B"/>
            <w:vAlign w:val="center"/>
          </w:tcPr>
          <w:p w:rsidR="000F585D" w:rsidRDefault="000F585D" w:rsidP="009A09A4">
            <w:pPr>
              <w:rPr>
                <w:rFonts w:ascii="微软雅黑" w:hAnsi="微软雅黑" w:cs="微软雅黑"/>
                <w:color w:val="C7EDCC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  <w:lang w:eastAsia="zh-CN"/>
              </w:rPr>
              <w:t>属性</w:t>
            </w:r>
          </w:p>
        </w:tc>
        <w:tc>
          <w:tcPr>
            <w:tcW w:w="1701" w:type="dxa"/>
            <w:tcBorders>
              <w:top w:val="single" w:sz="4" w:space="0" w:color="4AACC5"/>
              <w:bottom w:val="single" w:sz="6" w:space="0" w:color="4AACC5"/>
            </w:tcBorders>
            <w:shd w:val="clear" w:color="auto" w:fill="30849B"/>
            <w:vAlign w:val="center"/>
          </w:tcPr>
          <w:p w:rsidR="000F585D" w:rsidRDefault="000F585D" w:rsidP="009A09A4">
            <w:pPr>
              <w:jc w:val="center"/>
              <w:rPr>
                <w:rFonts w:ascii="微软雅黑" w:hAnsi="微软雅黑" w:cs="微软雅黑"/>
                <w:color w:val="C7EDCC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</w:rPr>
              <w:t>定义</w:t>
            </w:r>
          </w:p>
        </w:tc>
        <w:tc>
          <w:tcPr>
            <w:tcW w:w="849" w:type="dxa"/>
            <w:tcBorders>
              <w:top w:val="single" w:sz="4" w:space="0" w:color="4AACC5"/>
              <w:bottom w:val="single" w:sz="6" w:space="0" w:color="4AACC5"/>
            </w:tcBorders>
            <w:shd w:val="clear" w:color="auto" w:fill="30849B"/>
            <w:vAlign w:val="center"/>
          </w:tcPr>
          <w:p w:rsidR="000F585D" w:rsidRDefault="000F585D" w:rsidP="009A09A4">
            <w:pPr>
              <w:jc w:val="center"/>
              <w:rPr>
                <w:rFonts w:ascii="微软雅黑" w:hAnsi="微软雅黑" w:cs="微软雅黑"/>
                <w:b/>
                <w:color w:val="C7EDCC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</w:rPr>
              <w:t>类型</w:t>
            </w:r>
          </w:p>
          <w:p w:rsidR="000F585D" w:rsidRDefault="000F585D" w:rsidP="009A09A4">
            <w:pPr>
              <w:jc w:val="center"/>
              <w:rPr>
                <w:rFonts w:ascii="微软雅黑" w:hAnsi="微软雅黑" w:cs="微软雅黑"/>
                <w:color w:val="C7EDCC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</w:rPr>
              <w:t>长度</w:t>
            </w:r>
          </w:p>
        </w:tc>
        <w:tc>
          <w:tcPr>
            <w:tcW w:w="567" w:type="dxa"/>
            <w:tcBorders>
              <w:top w:val="single" w:sz="4" w:space="0" w:color="4AACC5"/>
              <w:bottom w:val="single" w:sz="6" w:space="0" w:color="4AACC5"/>
            </w:tcBorders>
            <w:shd w:val="clear" w:color="auto" w:fill="30849B"/>
            <w:vAlign w:val="center"/>
          </w:tcPr>
          <w:p w:rsidR="000F585D" w:rsidRDefault="000F585D" w:rsidP="009A09A4">
            <w:pPr>
              <w:jc w:val="center"/>
              <w:rPr>
                <w:rFonts w:ascii="微软雅黑" w:hAnsi="微软雅黑" w:cs="微软雅黑"/>
                <w:color w:val="C7EDCC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</w:rPr>
              <w:t>必填</w:t>
            </w:r>
          </w:p>
        </w:tc>
        <w:tc>
          <w:tcPr>
            <w:tcW w:w="4112" w:type="dxa"/>
            <w:tcBorders>
              <w:top w:val="single" w:sz="4" w:space="0" w:color="4AACC5"/>
              <w:bottom w:val="single" w:sz="6" w:space="0" w:color="4AACC5"/>
            </w:tcBorders>
            <w:shd w:val="clear" w:color="auto" w:fill="30849B"/>
            <w:vAlign w:val="center"/>
          </w:tcPr>
          <w:p w:rsidR="000F585D" w:rsidRDefault="000F585D" w:rsidP="009A09A4">
            <w:pPr>
              <w:jc w:val="center"/>
              <w:rPr>
                <w:rFonts w:ascii="微软雅黑" w:hAnsi="微软雅黑" w:cs="微软雅黑"/>
                <w:color w:val="C7EDCC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</w:rPr>
              <w:t>参数说明/示例</w:t>
            </w:r>
          </w:p>
        </w:tc>
      </w:tr>
      <w:tr w:rsidR="00064691" w:rsidTr="00856532">
        <w:tc>
          <w:tcPr>
            <w:tcW w:w="1686" w:type="dxa"/>
            <w:gridSpan w:val="2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D750D7" w:rsidRPr="0092603B" w:rsidRDefault="00D750D7" w:rsidP="00E60CA9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functionCode</w:t>
            </w:r>
          </w:p>
        </w:tc>
        <w:tc>
          <w:tcPr>
            <w:tcW w:w="1701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D750D7" w:rsidRPr="0092603B" w:rsidRDefault="00D750D7" w:rsidP="00E60CA9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交易功能</w:t>
            </w:r>
          </w:p>
        </w:tc>
        <w:tc>
          <w:tcPr>
            <w:tcW w:w="849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D750D7" w:rsidRDefault="00D750D7" w:rsidP="00E60CA9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A2</w:t>
            </w:r>
          </w:p>
        </w:tc>
        <w:tc>
          <w:tcPr>
            <w:tcW w:w="567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D750D7" w:rsidRDefault="00D750D7" w:rsidP="00E60CA9">
            <w:pPr>
              <w:rPr>
                <w:rFonts w:ascii="微软雅黑" w:hAnsi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val="en-US" w:eastAsia="zh-CN"/>
              </w:rPr>
              <w:t>M</w:t>
            </w:r>
          </w:p>
        </w:tc>
        <w:tc>
          <w:tcPr>
            <w:tcW w:w="4112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D750D7" w:rsidRPr="0092603B" w:rsidRDefault="00D750D7" w:rsidP="00E60CA9">
            <w:pPr>
              <w:rPr>
                <w:rFonts w:ascii="微软雅黑" w:hAnsi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val="en-US" w:eastAsia="zh-CN"/>
              </w:rPr>
              <w:t>值：14</w:t>
            </w:r>
          </w:p>
        </w:tc>
      </w:tr>
      <w:tr w:rsidR="00064691" w:rsidTr="00856532">
        <w:tc>
          <w:tcPr>
            <w:tcW w:w="1686" w:type="dxa"/>
            <w:gridSpan w:val="2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92369D" w:rsidRDefault="0092369D" w:rsidP="00E60CA9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宋体" w:hint="eastAsia"/>
                <w:color w:val="000000"/>
                <w:sz w:val="18"/>
                <w:szCs w:val="18"/>
              </w:rPr>
              <w:t>merchantName</w:t>
            </w:r>
          </w:p>
        </w:tc>
        <w:tc>
          <w:tcPr>
            <w:tcW w:w="1701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92369D" w:rsidRDefault="0092369D" w:rsidP="00856532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平台商户名称</w:t>
            </w:r>
          </w:p>
        </w:tc>
        <w:tc>
          <w:tcPr>
            <w:tcW w:w="849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92369D" w:rsidRDefault="0092369D" w:rsidP="00856532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X120</w:t>
            </w:r>
          </w:p>
        </w:tc>
        <w:tc>
          <w:tcPr>
            <w:tcW w:w="567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92369D" w:rsidRDefault="0092369D" w:rsidP="00856532">
            <w:pPr>
              <w:rPr>
                <w:rFonts w:ascii="微软雅黑" w:hAnsi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val="en-US" w:eastAsia="zh-CN"/>
              </w:rPr>
              <w:t>M</w:t>
            </w:r>
          </w:p>
        </w:tc>
        <w:tc>
          <w:tcPr>
            <w:tcW w:w="4112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92369D" w:rsidRDefault="0092369D" w:rsidP="00E60CA9">
            <w:pPr>
              <w:ind w:leftChars="172" w:left="361"/>
              <w:rPr>
                <w:rFonts w:ascii="微软雅黑" w:hAnsi="微软雅黑" w:cs="微软雅黑"/>
                <w:sz w:val="18"/>
                <w:szCs w:val="18"/>
                <w:lang w:val="en-US" w:eastAsia="zh-CN"/>
              </w:rPr>
            </w:pPr>
          </w:p>
        </w:tc>
      </w:tr>
      <w:tr w:rsidR="00064691" w:rsidTr="00856532">
        <w:trPr>
          <w:gridBefore w:val="1"/>
          <w:wBefore w:w="18" w:type="dxa"/>
        </w:trPr>
        <w:tc>
          <w:tcPr>
            <w:tcW w:w="1668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92369D" w:rsidRPr="00D5177B" w:rsidRDefault="0092369D" w:rsidP="009A09A4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D5177B"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outTradeNo</w:t>
            </w:r>
          </w:p>
        </w:tc>
        <w:tc>
          <w:tcPr>
            <w:tcW w:w="1701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92369D" w:rsidRPr="00D5177B" w:rsidRDefault="0092369D" w:rsidP="009A09A4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D5177B"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外部订单号</w:t>
            </w:r>
          </w:p>
        </w:tc>
        <w:tc>
          <w:tcPr>
            <w:tcW w:w="849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92369D" w:rsidRPr="00D5177B" w:rsidRDefault="0092369D" w:rsidP="009A09A4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AN32</w:t>
            </w:r>
          </w:p>
        </w:tc>
        <w:tc>
          <w:tcPr>
            <w:tcW w:w="567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92369D" w:rsidRPr="00D5177B" w:rsidRDefault="0092369D" w:rsidP="009A09A4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D5177B">
              <w:rPr>
                <w:rFonts w:ascii="微软雅黑" w:hAnsi="微软雅黑" w:cs="微软雅黑"/>
                <w:sz w:val="18"/>
                <w:szCs w:val="18"/>
                <w:lang w:eastAsia="zh-CN"/>
              </w:rPr>
              <w:t>M</w:t>
            </w:r>
          </w:p>
        </w:tc>
        <w:tc>
          <w:tcPr>
            <w:tcW w:w="4112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92369D" w:rsidRPr="00D5177B" w:rsidRDefault="0092369D" w:rsidP="009A09A4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D5177B"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接入方产生的唯一流水号</w:t>
            </w:r>
          </w:p>
        </w:tc>
      </w:tr>
      <w:tr w:rsidR="00064691" w:rsidRPr="00CF3EE6" w:rsidTr="00856532">
        <w:trPr>
          <w:gridBefore w:val="1"/>
          <w:wBefore w:w="18" w:type="dxa"/>
        </w:trPr>
        <w:tc>
          <w:tcPr>
            <w:tcW w:w="1668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92369D" w:rsidRDefault="0092369D" w:rsidP="00873979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宋体"/>
                <w:color w:val="000000"/>
                <w:sz w:val="18"/>
                <w:szCs w:val="18"/>
              </w:rPr>
              <w:t>uId</w:t>
            </w:r>
          </w:p>
        </w:tc>
        <w:tc>
          <w:tcPr>
            <w:tcW w:w="1701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92369D" w:rsidRDefault="0092369D" w:rsidP="00873979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AF0595"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平台用户id</w:t>
            </w:r>
          </w:p>
        </w:tc>
        <w:tc>
          <w:tcPr>
            <w:tcW w:w="849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92369D" w:rsidRDefault="0092369D" w:rsidP="00873979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/>
                <w:sz w:val="18"/>
                <w:szCs w:val="18"/>
                <w:lang w:eastAsia="zh-CN"/>
              </w:rPr>
              <w:t>AN128</w:t>
            </w:r>
          </w:p>
        </w:tc>
        <w:tc>
          <w:tcPr>
            <w:tcW w:w="567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92369D" w:rsidRDefault="0092369D" w:rsidP="00873979">
            <w:pPr>
              <w:rPr>
                <w:rFonts w:ascii="微软雅黑" w:hAnsi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val="en-US" w:eastAsia="zh-CN"/>
              </w:rPr>
              <w:t>M</w:t>
            </w:r>
          </w:p>
        </w:tc>
        <w:tc>
          <w:tcPr>
            <w:tcW w:w="4112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92369D" w:rsidRPr="00CF3EE6" w:rsidRDefault="0092369D" w:rsidP="00064691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</w:p>
        </w:tc>
      </w:tr>
      <w:tr w:rsidR="00064691" w:rsidTr="00856532">
        <w:trPr>
          <w:gridBefore w:val="1"/>
          <w:wBefore w:w="18" w:type="dxa"/>
        </w:trPr>
        <w:tc>
          <w:tcPr>
            <w:tcW w:w="1668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92369D" w:rsidRPr="00D5177B" w:rsidRDefault="0092369D" w:rsidP="009A09A4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D5177B"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orderAmount</w:t>
            </w:r>
          </w:p>
        </w:tc>
        <w:tc>
          <w:tcPr>
            <w:tcW w:w="1701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92369D" w:rsidRPr="00D5177B" w:rsidRDefault="0092369D" w:rsidP="009A09A4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D5177B"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订单总金额</w:t>
            </w:r>
          </w:p>
        </w:tc>
        <w:tc>
          <w:tcPr>
            <w:tcW w:w="849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92369D" w:rsidRPr="00CF3EE6" w:rsidRDefault="0092369D" w:rsidP="009A09A4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/>
                <w:sz w:val="18"/>
                <w:szCs w:val="18"/>
                <w:lang w:eastAsia="zh-CN"/>
              </w:rPr>
              <w:t>AMT</w:t>
            </w:r>
          </w:p>
        </w:tc>
        <w:tc>
          <w:tcPr>
            <w:tcW w:w="567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92369D" w:rsidRPr="00CF3EE6" w:rsidRDefault="0092369D" w:rsidP="009A09A4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CF3EE6">
              <w:rPr>
                <w:rFonts w:ascii="微软雅黑" w:hAnsi="微软雅黑" w:cs="微软雅黑"/>
                <w:sz w:val="18"/>
                <w:szCs w:val="18"/>
                <w:lang w:eastAsia="zh-CN"/>
              </w:rPr>
              <w:t>M</w:t>
            </w:r>
          </w:p>
        </w:tc>
        <w:tc>
          <w:tcPr>
            <w:tcW w:w="4112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92369D" w:rsidRPr="00CF3EE6" w:rsidRDefault="0092369D" w:rsidP="009A09A4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</w:p>
        </w:tc>
      </w:tr>
      <w:tr w:rsidR="00064691" w:rsidTr="00856532">
        <w:trPr>
          <w:gridBefore w:val="1"/>
          <w:wBefore w:w="18" w:type="dxa"/>
        </w:trPr>
        <w:tc>
          <w:tcPr>
            <w:tcW w:w="1668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92369D" w:rsidRPr="00D5177B" w:rsidRDefault="0092369D" w:rsidP="009A09A4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D5177B"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payAmount</w:t>
            </w:r>
          </w:p>
        </w:tc>
        <w:tc>
          <w:tcPr>
            <w:tcW w:w="1701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92369D" w:rsidRPr="00D5177B" w:rsidRDefault="0092369D" w:rsidP="009A09A4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D5177B"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支付金额</w:t>
            </w:r>
          </w:p>
        </w:tc>
        <w:tc>
          <w:tcPr>
            <w:tcW w:w="849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92369D" w:rsidRPr="00CF3EE6" w:rsidRDefault="0092369D" w:rsidP="009A09A4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/>
                <w:sz w:val="18"/>
                <w:szCs w:val="18"/>
                <w:lang w:eastAsia="zh-CN"/>
              </w:rPr>
              <w:t>AMT</w:t>
            </w:r>
          </w:p>
        </w:tc>
        <w:tc>
          <w:tcPr>
            <w:tcW w:w="567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92369D" w:rsidRPr="00CF3EE6" w:rsidRDefault="0092369D" w:rsidP="009A09A4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CF3EE6">
              <w:rPr>
                <w:rFonts w:ascii="微软雅黑" w:hAnsi="微软雅黑" w:cs="微软雅黑"/>
                <w:sz w:val="18"/>
                <w:szCs w:val="18"/>
                <w:lang w:eastAsia="zh-CN"/>
              </w:rPr>
              <w:t>M</w:t>
            </w:r>
          </w:p>
        </w:tc>
        <w:tc>
          <w:tcPr>
            <w:tcW w:w="4112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92369D" w:rsidRPr="00CF3EE6" w:rsidRDefault="0092369D" w:rsidP="009A09A4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</w:p>
        </w:tc>
      </w:tr>
      <w:tr w:rsidR="00064691" w:rsidTr="00856532">
        <w:trPr>
          <w:gridBefore w:val="1"/>
          <w:wBefore w:w="18" w:type="dxa"/>
        </w:trPr>
        <w:tc>
          <w:tcPr>
            <w:tcW w:w="1668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92369D" w:rsidRPr="00D5177B" w:rsidRDefault="0092369D" w:rsidP="009A09A4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D5177B"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payMode</w:t>
            </w:r>
          </w:p>
        </w:tc>
        <w:tc>
          <w:tcPr>
            <w:tcW w:w="1701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92369D" w:rsidRPr="00D5177B" w:rsidRDefault="0092369D" w:rsidP="009A09A4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D5177B"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支付方式</w:t>
            </w:r>
          </w:p>
        </w:tc>
        <w:tc>
          <w:tcPr>
            <w:tcW w:w="849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92369D" w:rsidRPr="00D5177B" w:rsidRDefault="0092369D" w:rsidP="009A09A4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N</w:t>
            </w:r>
            <w:r>
              <w:rPr>
                <w:rFonts w:ascii="微软雅黑" w:hAnsi="微软雅黑" w:cs="微软雅黑"/>
                <w:sz w:val="18"/>
                <w:szCs w:val="18"/>
                <w:lang w:eastAsia="zh-CN"/>
              </w:rPr>
              <w:t>2</w:t>
            </w:r>
          </w:p>
        </w:tc>
        <w:tc>
          <w:tcPr>
            <w:tcW w:w="567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92369D" w:rsidRPr="00D5177B" w:rsidRDefault="0092369D" w:rsidP="009A09A4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D5177B">
              <w:rPr>
                <w:rFonts w:ascii="微软雅黑" w:hAnsi="微软雅黑" w:cs="微软雅黑"/>
                <w:sz w:val="18"/>
                <w:szCs w:val="18"/>
                <w:lang w:eastAsia="zh-CN"/>
              </w:rPr>
              <w:t>M</w:t>
            </w:r>
          </w:p>
        </w:tc>
        <w:tc>
          <w:tcPr>
            <w:tcW w:w="4112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92369D" w:rsidRPr="00D5177B" w:rsidRDefault="0092369D" w:rsidP="009A09A4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参见 支付方式</w:t>
            </w:r>
          </w:p>
        </w:tc>
      </w:tr>
      <w:tr w:rsidR="00064691" w:rsidTr="00856532">
        <w:trPr>
          <w:gridBefore w:val="1"/>
          <w:wBefore w:w="18" w:type="dxa"/>
        </w:trPr>
        <w:tc>
          <w:tcPr>
            <w:tcW w:w="1668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92369D" w:rsidRPr="00D5177B" w:rsidRDefault="0092369D" w:rsidP="009A09A4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D5177B"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memberBank</w:t>
            </w: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Acct</w:t>
            </w:r>
            <w:r w:rsidRPr="00D5177B"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701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92369D" w:rsidRPr="00D5177B" w:rsidRDefault="0092369D" w:rsidP="009A09A4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D5177B"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银行卡绑卡ID</w:t>
            </w:r>
          </w:p>
        </w:tc>
        <w:tc>
          <w:tcPr>
            <w:tcW w:w="849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92369D" w:rsidRDefault="0092369D" w:rsidP="009A09A4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/>
                <w:sz w:val="18"/>
                <w:szCs w:val="18"/>
                <w:lang w:eastAsia="zh-CN"/>
              </w:rPr>
              <w:t>N18</w:t>
            </w:r>
          </w:p>
          <w:p w:rsidR="0092369D" w:rsidRPr="00D5177B" w:rsidRDefault="0092369D" w:rsidP="009A09A4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</w:p>
        </w:tc>
        <w:tc>
          <w:tcPr>
            <w:tcW w:w="567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92369D" w:rsidRPr="00D5177B" w:rsidRDefault="0092369D" w:rsidP="009A09A4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/>
                <w:sz w:val="18"/>
                <w:szCs w:val="18"/>
                <w:lang w:eastAsia="zh-CN"/>
              </w:rPr>
              <w:t>M</w:t>
            </w:r>
          </w:p>
        </w:tc>
        <w:tc>
          <w:tcPr>
            <w:tcW w:w="4112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92369D" w:rsidRPr="00D5177B" w:rsidRDefault="0092369D" w:rsidP="009A09A4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</w:p>
        </w:tc>
      </w:tr>
      <w:tr w:rsidR="00064691" w:rsidTr="00856532">
        <w:trPr>
          <w:gridBefore w:val="1"/>
          <w:wBefore w:w="18" w:type="dxa"/>
        </w:trPr>
        <w:tc>
          <w:tcPr>
            <w:tcW w:w="1668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92369D" w:rsidRPr="00D5177B" w:rsidRDefault="0092369D" w:rsidP="009A09A4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D5177B"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orderType</w:t>
            </w:r>
          </w:p>
        </w:tc>
        <w:tc>
          <w:tcPr>
            <w:tcW w:w="1701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92369D" w:rsidRPr="00D5177B" w:rsidRDefault="0092369D" w:rsidP="009A09A4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D5177B"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订单类型</w:t>
            </w:r>
          </w:p>
        </w:tc>
        <w:tc>
          <w:tcPr>
            <w:tcW w:w="849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92369D" w:rsidRPr="00D5177B" w:rsidRDefault="0092369D" w:rsidP="009A09A4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N</w:t>
            </w:r>
            <w:r>
              <w:rPr>
                <w:rFonts w:ascii="微软雅黑" w:hAnsi="微软雅黑" w:cs="微软雅黑"/>
                <w:sz w:val="18"/>
                <w:szCs w:val="18"/>
                <w:lang w:eastAsia="zh-CN"/>
              </w:rPr>
              <w:t xml:space="preserve"> 6</w:t>
            </w:r>
          </w:p>
        </w:tc>
        <w:tc>
          <w:tcPr>
            <w:tcW w:w="567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92369D" w:rsidRPr="00D5177B" w:rsidRDefault="0092369D" w:rsidP="009A09A4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D5177B">
              <w:rPr>
                <w:rFonts w:ascii="微软雅黑" w:hAnsi="微软雅黑" w:cs="微软雅黑"/>
                <w:sz w:val="18"/>
                <w:szCs w:val="18"/>
                <w:lang w:eastAsia="zh-CN"/>
              </w:rPr>
              <w:t>M</w:t>
            </w:r>
          </w:p>
        </w:tc>
        <w:tc>
          <w:tcPr>
            <w:tcW w:w="4112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92369D" w:rsidRPr="00D5177B" w:rsidRDefault="0092369D" w:rsidP="009A09A4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参见 订单类型</w:t>
            </w:r>
          </w:p>
        </w:tc>
      </w:tr>
      <w:tr w:rsidR="00064691" w:rsidTr="00856532">
        <w:trPr>
          <w:gridBefore w:val="1"/>
          <w:wBefore w:w="18" w:type="dxa"/>
        </w:trPr>
        <w:tc>
          <w:tcPr>
            <w:tcW w:w="1668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92369D" w:rsidRPr="00D5177B" w:rsidRDefault="0092369D" w:rsidP="009A09A4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D5177B"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bgUrl</w:t>
            </w:r>
          </w:p>
        </w:tc>
        <w:tc>
          <w:tcPr>
            <w:tcW w:w="1701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92369D" w:rsidRPr="00D5177B" w:rsidRDefault="0092369D" w:rsidP="009A09A4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D5177B"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通知地址</w:t>
            </w:r>
          </w:p>
        </w:tc>
        <w:tc>
          <w:tcPr>
            <w:tcW w:w="849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92369D" w:rsidRPr="00D5177B" w:rsidRDefault="0092369D" w:rsidP="009A09A4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X250</w:t>
            </w:r>
          </w:p>
        </w:tc>
        <w:tc>
          <w:tcPr>
            <w:tcW w:w="567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92369D" w:rsidRPr="00D5177B" w:rsidRDefault="0092369D" w:rsidP="009A09A4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D5177B">
              <w:rPr>
                <w:rFonts w:ascii="微软雅黑" w:hAnsi="微软雅黑" w:cs="微软雅黑"/>
                <w:sz w:val="18"/>
                <w:szCs w:val="18"/>
                <w:lang w:eastAsia="zh-CN"/>
              </w:rPr>
              <w:t>O</w:t>
            </w:r>
          </w:p>
        </w:tc>
        <w:tc>
          <w:tcPr>
            <w:tcW w:w="4112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92369D" w:rsidRPr="00D5177B" w:rsidRDefault="0092369D" w:rsidP="009A09A4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</w:p>
        </w:tc>
      </w:tr>
      <w:tr w:rsidR="00064691" w:rsidTr="00856532">
        <w:trPr>
          <w:gridBefore w:val="1"/>
          <w:wBefore w:w="18" w:type="dxa"/>
        </w:trPr>
        <w:tc>
          <w:tcPr>
            <w:tcW w:w="1668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92369D" w:rsidRPr="00D5177B" w:rsidRDefault="0092369D" w:rsidP="00C946FB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D5177B"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txn</w:t>
            </w: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Expire</w:t>
            </w:r>
            <w:r w:rsidRPr="00D5177B"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Time</w:t>
            </w:r>
          </w:p>
        </w:tc>
        <w:tc>
          <w:tcPr>
            <w:tcW w:w="1701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92369D" w:rsidRPr="00D5177B" w:rsidRDefault="0092369D" w:rsidP="009A09A4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D5177B"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订单失效时间</w:t>
            </w:r>
          </w:p>
        </w:tc>
        <w:tc>
          <w:tcPr>
            <w:tcW w:w="849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92369D" w:rsidRPr="00D5177B" w:rsidRDefault="0092369D" w:rsidP="009A09A4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/>
                <w:sz w:val="18"/>
                <w:szCs w:val="18"/>
                <w:lang w:eastAsia="zh-CN"/>
              </w:rPr>
              <w:t>DT</w:t>
            </w:r>
          </w:p>
        </w:tc>
        <w:tc>
          <w:tcPr>
            <w:tcW w:w="567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92369D" w:rsidRDefault="0092369D" w:rsidP="009A09A4">
            <w:pPr>
              <w:rPr>
                <w:rFonts w:ascii="微软雅黑" w:hAnsi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val="en-US" w:eastAsia="zh-CN"/>
              </w:rPr>
              <w:t>O</w:t>
            </w:r>
          </w:p>
        </w:tc>
        <w:tc>
          <w:tcPr>
            <w:tcW w:w="4112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92369D" w:rsidRPr="00A936DB" w:rsidRDefault="0092369D" w:rsidP="009A09A4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</w:p>
        </w:tc>
      </w:tr>
      <w:tr w:rsidR="00064691" w:rsidTr="00856532">
        <w:trPr>
          <w:gridBefore w:val="1"/>
          <w:wBefore w:w="18" w:type="dxa"/>
        </w:trPr>
        <w:tc>
          <w:tcPr>
            <w:tcW w:w="1668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92369D" w:rsidRPr="00D5177B" w:rsidRDefault="0092369D" w:rsidP="009A09A4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D5177B"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currencyCode</w:t>
            </w:r>
          </w:p>
        </w:tc>
        <w:tc>
          <w:tcPr>
            <w:tcW w:w="1701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92369D" w:rsidRPr="00D5177B" w:rsidRDefault="0092369D" w:rsidP="009A09A4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D5177B"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币种</w:t>
            </w:r>
          </w:p>
        </w:tc>
        <w:tc>
          <w:tcPr>
            <w:tcW w:w="849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92369D" w:rsidRDefault="0092369D" w:rsidP="009A09A4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AN</w:t>
            </w:r>
            <w:r>
              <w:rPr>
                <w:rFonts w:ascii="微软雅黑" w:hAnsi="微软雅黑" w:cs="微软雅黑"/>
                <w:sz w:val="18"/>
                <w:szCs w:val="18"/>
                <w:lang w:eastAsia="zh-CN"/>
              </w:rPr>
              <w:t>8</w:t>
            </w:r>
          </w:p>
        </w:tc>
        <w:tc>
          <w:tcPr>
            <w:tcW w:w="567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92369D" w:rsidRDefault="0092369D" w:rsidP="009A09A4">
            <w:pPr>
              <w:rPr>
                <w:rFonts w:ascii="微软雅黑" w:hAnsi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ascii="微软雅黑" w:hAnsi="微软雅黑" w:cs="微软雅黑"/>
                <w:sz w:val="18"/>
                <w:szCs w:val="18"/>
                <w:lang w:val="en-US" w:eastAsia="zh-CN"/>
              </w:rPr>
              <w:t>O</w:t>
            </w:r>
          </w:p>
        </w:tc>
        <w:tc>
          <w:tcPr>
            <w:tcW w:w="4112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92369D" w:rsidRPr="00E234CE" w:rsidRDefault="00BD68BE" w:rsidP="009A09A4">
            <w:pPr>
              <w:pStyle w:val="af6"/>
              <w:spacing w:before="0" w:beforeAutospacing="0" w:after="0" w:afterAutospacing="0" w:line="260" w:lineRule="atLeast"/>
              <w:rPr>
                <w:rFonts w:ascii="微软雅黑" w:eastAsia="微软雅黑" w:hAnsi="微软雅黑"/>
                <w:color w:val="000000"/>
                <w:sz w:val="18"/>
                <w:szCs w:val="18"/>
                <w:lang w:val="en-GB"/>
              </w:rPr>
            </w:pPr>
            <w:r w:rsidRPr="00BD68BE">
              <w:rPr>
                <w:rFonts w:ascii="微软雅黑" w:eastAsia="微软雅黑" w:hAnsi="微软雅黑" w:cs="微软雅黑" w:hint="eastAsia"/>
                <w:sz w:val="18"/>
                <w:szCs w:val="18"/>
                <w:lang w:val="en-GB"/>
              </w:rPr>
              <w:t>不填，</w:t>
            </w:r>
            <w:r w:rsidRPr="00BD68BE">
              <w:rPr>
                <w:rFonts w:ascii="微软雅黑" w:eastAsia="微软雅黑" w:hAnsi="微软雅黑" w:cs="微软雅黑"/>
                <w:sz w:val="18"/>
                <w:szCs w:val="18"/>
                <w:lang w:val="en-GB"/>
              </w:rPr>
              <w:t>默认为</w:t>
            </w:r>
            <w:r w:rsidRPr="00BD68BE">
              <w:rPr>
                <w:rFonts w:ascii="微软雅黑" w:eastAsia="微软雅黑" w:hAnsi="微软雅黑" w:cs="微软雅黑" w:hint="eastAsia"/>
                <w:sz w:val="18"/>
                <w:szCs w:val="18"/>
                <w:lang w:val="en-GB"/>
              </w:rPr>
              <w:t>：</w:t>
            </w:r>
            <w:r w:rsidRPr="00BD68BE">
              <w:rPr>
                <w:rFonts w:ascii="微软雅黑" w:eastAsia="微软雅黑" w:hAnsi="微软雅黑" w:cs="微软雅黑"/>
                <w:sz w:val="18"/>
                <w:szCs w:val="18"/>
                <w:lang w:val="en-GB"/>
              </w:rPr>
              <w:t>CNY</w:t>
            </w:r>
            <w:r w:rsidRPr="00BD68BE">
              <w:rPr>
                <w:rFonts w:ascii="微软雅黑" w:eastAsia="微软雅黑" w:hAnsi="微软雅黑" w:cs="微软雅黑" w:hint="eastAsia"/>
                <w:sz w:val="18"/>
                <w:szCs w:val="18"/>
                <w:lang w:val="en-GB"/>
              </w:rPr>
              <w:t xml:space="preserve"> 人民币</w:t>
            </w:r>
          </w:p>
        </w:tc>
      </w:tr>
      <w:tr w:rsidR="00064691" w:rsidTr="00856532">
        <w:trPr>
          <w:gridBefore w:val="1"/>
          <w:wBefore w:w="18" w:type="dxa"/>
        </w:trPr>
        <w:tc>
          <w:tcPr>
            <w:tcW w:w="1668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92369D" w:rsidRPr="00D5177B" w:rsidRDefault="0092369D" w:rsidP="009A09A4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D5177B"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memo</w:t>
            </w:r>
          </w:p>
        </w:tc>
        <w:tc>
          <w:tcPr>
            <w:tcW w:w="1701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92369D" w:rsidRPr="00D5177B" w:rsidRDefault="0092369D" w:rsidP="009A09A4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D5177B"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备注</w:t>
            </w:r>
          </w:p>
        </w:tc>
        <w:tc>
          <w:tcPr>
            <w:tcW w:w="849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92369D" w:rsidRPr="00D5177B" w:rsidRDefault="0092369D" w:rsidP="009A09A4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X</w:t>
            </w:r>
            <w:r>
              <w:rPr>
                <w:rFonts w:ascii="微软雅黑" w:hAnsi="微软雅黑" w:cs="微软雅黑"/>
                <w:sz w:val="18"/>
                <w:szCs w:val="18"/>
                <w:lang w:eastAsia="zh-CN"/>
              </w:rPr>
              <w:t>120</w:t>
            </w:r>
          </w:p>
        </w:tc>
        <w:tc>
          <w:tcPr>
            <w:tcW w:w="567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92369D" w:rsidRPr="00D5177B" w:rsidRDefault="0092369D" w:rsidP="009A09A4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D5177B">
              <w:rPr>
                <w:rFonts w:ascii="微软雅黑" w:hAnsi="微软雅黑" w:cs="微软雅黑"/>
                <w:sz w:val="18"/>
                <w:szCs w:val="18"/>
                <w:lang w:eastAsia="zh-CN"/>
              </w:rPr>
              <w:t>O</w:t>
            </w:r>
          </w:p>
        </w:tc>
        <w:tc>
          <w:tcPr>
            <w:tcW w:w="4112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92369D" w:rsidRPr="00D5177B" w:rsidRDefault="0092369D" w:rsidP="009A09A4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</w:p>
        </w:tc>
      </w:tr>
    </w:tbl>
    <w:p w:rsidR="000F585D" w:rsidRPr="00DC3E9B" w:rsidRDefault="000F585D" w:rsidP="000F585D">
      <w:pPr>
        <w:rPr>
          <w:lang w:eastAsia="zh-CN"/>
        </w:rPr>
      </w:pPr>
    </w:p>
    <w:p w:rsidR="000F585D" w:rsidRDefault="000F585D" w:rsidP="000F585D">
      <w:pPr>
        <w:pStyle w:val="4"/>
        <w:tabs>
          <w:tab w:val="clear" w:pos="1148"/>
          <w:tab w:val="num" w:pos="864"/>
        </w:tabs>
        <w:ind w:left="864" w:hanging="864"/>
      </w:pPr>
      <w:r>
        <w:rPr>
          <w:rFonts w:hint="eastAsia"/>
        </w:rPr>
        <w:t>响应</w:t>
      </w:r>
      <w:r>
        <w:rPr>
          <w:rFonts w:hint="eastAsia"/>
          <w:lang w:eastAsia="zh-CN"/>
        </w:rPr>
        <w:t>消息</w:t>
      </w:r>
    </w:p>
    <w:tbl>
      <w:tblPr>
        <w:tblW w:w="8897" w:type="dxa"/>
        <w:tblBorders>
          <w:top w:val="single" w:sz="4" w:space="0" w:color="4AACC5"/>
          <w:left w:val="single" w:sz="4" w:space="0" w:color="4AACC5"/>
          <w:bottom w:val="single" w:sz="4" w:space="0" w:color="4AACC5"/>
          <w:right w:val="single" w:sz="4" w:space="0" w:color="4AACC5"/>
          <w:insideH w:val="single" w:sz="6" w:space="0" w:color="4AACC5"/>
          <w:insideV w:val="single" w:sz="6" w:space="0" w:color="4AACC5"/>
        </w:tblBorders>
        <w:tblLayout w:type="fixed"/>
        <w:tblLook w:val="04A0" w:firstRow="1" w:lastRow="0" w:firstColumn="1" w:lastColumn="0" w:noHBand="0" w:noVBand="1"/>
      </w:tblPr>
      <w:tblGrid>
        <w:gridCol w:w="1667"/>
        <w:gridCol w:w="1842"/>
        <w:gridCol w:w="851"/>
        <w:gridCol w:w="559"/>
        <w:gridCol w:w="8"/>
        <w:gridCol w:w="3970"/>
      </w:tblGrid>
      <w:tr w:rsidR="000F585D" w:rsidTr="002C5E75">
        <w:tc>
          <w:tcPr>
            <w:tcW w:w="1667" w:type="dxa"/>
            <w:tcBorders>
              <w:top w:val="single" w:sz="4" w:space="0" w:color="4AACC5"/>
              <w:bottom w:val="single" w:sz="6" w:space="0" w:color="4AACC5"/>
            </w:tcBorders>
            <w:shd w:val="clear" w:color="auto" w:fill="30849B"/>
            <w:vAlign w:val="center"/>
          </w:tcPr>
          <w:p w:rsidR="000F585D" w:rsidRDefault="000F585D" w:rsidP="009A09A4">
            <w:pPr>
              <w:rPr>
                <w:rFonts w:ascii="微软雅黑" w:hAnsi="微软雅黑" w:cs="微软雅黑"/>
                <w:color w:val="C7EDCC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  <w:lang w:eastAsia="zh-CN"/>
              </w:rPr>
              <w:t>属性</w:t>
            </w:r>
          </w:p>
        </w:tc>
        <w:tc>
          <w:tcPr>
            <w:tcW w:w="1842" w:type="dxa"/>
            <w:tcBorders>
              <w:top w:val="single" w:sz="4" w:space="0" w:color="4AACC5"/>
              <w:bottom w:val="single" w:sz="6" w:space="0" w:color="4AACC5"/>
            </w:tcBorders>
            <w:shd w:val="clear" w:color="auto" w:fill="30849B"/>
            <w:vAlign w:val="center"/>
          </w:tcPr>
          <w:p w:rsidR="000F585D" w:rsidRDefault="000F585D" w:rsidP="009A09A4">
            <w:pPr>
              <w:jc w:val="center"/>
              <w:rPr>
                <w:rFonts w:ascii="微软雅黑" w:hAnsi="微软雅黑" w:cs="微软雅黑"/>
                <w:color w:val="C7EDCC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</w:rPr>
              <w:t>定义</w:t>
            </w:r>
          </w:p>
        </w:tc>
        <w:tc>
          <w:tcPr>
            <w:tcW w:w="851" w:type="dxa"/>
            <w:tcBorders>
              <w:top w:val="single" w:sz="4" w:space="0" w:color="4AACC5"/>
              <w:bottom w:val="single" w:sz="6" w:space="0" w:color="4AACC5"/>
            </w:tcBorders>
            <w:shd w:val="clear" w:color="auto" w:fill="30849B"/>
            <w:vAlign w:val="center"/>
          </w:tcPr>
          <w:p w:rsidR="000F585D" w:rsidRDefault="000F585D" w:rsidP="009A09A4">
            <w:pPr>
              <w:jc w:val="center"/>
              <w:rPr>
                <w:rFonts w:ascii="微软雅黑" w:hAnsi="微软雅黑" w:cs="微软雅黑"/>
                <w:b/>
                <w:color w:val="C7EDCC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</w:rPr>
              <w:t>类型</w:t>
            </w:r>
          </w:p>
          <w:p w:rsidR="000F585D" w:rsidRDefault="000F585D" w:rsidP="009A09A4">
            <w:pPr>
              <w:jc w:val="center"/>
              <w:rPr>
                <w:rFonts w:ascii="微软雅黑" w:hAnsi="微软雅黑" w:cs="微软雅黑"/>
                <w:color w:val="C7EDCC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</w:rPr>
              <w:t>长度</w:t>
            </w:r>
          </w:p>
        </w:tc>
        <w:tc>
          <w:tcPr>
            <w:tcW w:w="567" w:type="dxa"/>
            <w:gridSpan w:val="2"/>
            <w:tcBorders>
              <w:top w:val="single" w:sz="4" w:space="0" w:color="4AACC5"/>
              <w:bottom w:val="single" w:sz="6" w:space="0" w:color="4AACC5"/>
            </w:tcBorders>
            <w:shd w:val="clear" w:color="auto" w:fill="30849B"/>
            <w:vAlign w:val="center"/>
          </w:tcPr>
          <w:p w:rsidR="000F585D" w:rsidRDefault="000F585D" w:rsidP="009A09A4">
            <w:pPr>
              <w:jc w:val="center"/>
              <w:rPr>
                <w:rFonts w:ascii="微软雅黑" w:hAnsi="微软雅黑" w:cs="微软雅黑"/>
                <w:color w:val="C7EDCC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</w:rPr>
              <w:t>必填</w:t>
            </w:r>
          </w:p>
        </w:tc>
        <w:tc>
          <w:tcPr>
            <w:tcW w:w="3970" w:type="dxa"/>
            <w:tcBorders>
              <w:top w:val="single" w:sz="4" w:space="0" w:color="4AACC5"/>
              <w:bottom w:val="single" w:sz="6" w:space="0" w:color="4AACC5"/>
            </w:tcBorders>
            <w:shd w:val="clear" w:color="auto" w:fill="30849B"/>
            <w:vAlign w:val="center"/>
          </w:tcPr>
          <w:p w:rsidR="000F585D" w:rsidRDefault="000F585D" w:rsidP="009A09A4">
            <w:pPr>
              <w:jc w:val="center"/>
              <w:rPr>
                <w:rFonts w:ascii="微软雅黑" w:hAnsi="微软雅黑" w:cs="微软雅黑"/>
                <w:color w:val="C7EDCC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</w:rPr>
              <w:t>参数说明/示例</w:t>
            </w:r>
          </w:p>
        </w:tc>
      </w:tr>
      <w:tr w:rsidR="00DB5DE3" w:rsidTr="002C5E75">
        <w:tc>
          <w:tcPr>
            <w:tcW w:w="8897" w:type="dxa"/>
            <w:gridSpan w:val="6"/>
            <w:tcBorders>
              <w:top w:val="single" w:sz="6" w:space="0" w:color="4AACC5"/>
              <w:left w:val="single" w:sz="4" w:space="0" w:color="4AACC5"/>
              <w:bottom w:val="single" w:sz="6" w:space="0" w:color="4AACC5"/>
              <w:right w:val="single" w:sz="4" w:space="0" w:color="4AACC5"/>
            </w:tcBorders>
            <w:shd w:val="clear" w:color="auto" w:fill="FFFFFF" w:themeFill="background1"/>
            <w:hideMark/>
          </w:tcPr>
          <w:p w:rsidR="00DB5DE3" w:rsidRDefault="00DB5DE3">
            <w:pPr>
              <w:rPr>
                <w:rFonts w:ascii="微软雅黑" w:hAnsi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val="en-US" w:eastAsia="zh-CN"/>
              </w:rPr>
              <w:t>参见</w:t>
            </w:r>
            <w:hyperlink r:id="rId41" w:anchor="_公共响应BODY属性" w:history="1">
              <w:r>
                <w:rPr>
                  <w:rStyle w:val="af2"/>
                  <w:rFonts w:ascii="微软雅黑" w:hAnsi="微软雅黑" w:cs="微软雅黑" w:hint="eastAsia"/>
                  <w:sz w:val="18"/>
                  <w:szCs w:val="18"/>
                  <w:lang w:val="en-US" w:eastAsia="zh-CN"/>
                </w:rPr>
                <w:t>公共响应BODY属性</w:t>
              </w:r>
            </w:hyperlink>
          </w:p>
        </w:tc>
      </w:tr>
      <w:tr w:rsidR="000F585D" w:rsidTr="002C5E75">
        <w:tc>
          <w:tcPr>
            <w:tcW w:w="1667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  <w:vAlign w:val="center"/>
          </w:tcPr>
          <w:p w:rsidR="000F585D" w:rsidRPr="005B602E" w:rsidRDefault="000F585D" w:rsidP="009A09A4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5B602E">
              <w:rPr>
                <w:rFonts w:ascii="微软雅黑" w:hAnsi="微软雅黑" w:cs="微软雅黑"/>
                <w:sz w:val="18"/>
                <w:szCs w:val="18"/>
                <w:lang w:eastAsia="zh-CN"/>
              </w:rPr>
              <w:t>outTradeNo</w:t>
            </w:r>
          </w:p>
        </w:tc>
        <w:tc>
          <w:tcPr>
            <w:tcW w:w="1842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  <w:vAlign w:val="center"/>
          </w:tcPr>
          <w:p w:rsidR="000F585D" w:rsidRPr="005B602E" w:rsidRDefault="000F585D" w:rsidP="009A09A4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5B602E"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外部订单号</w:t>
            </w:r>
          </w:p>
        </w:tc>
        <w:tc>
          <w:tcPr>
            <w:tcW w:w="851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0F585D" w:rsidRDefault="004B65CF" w:rsidP="006027A0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AN</w:t>
            </w:r>
            <w:r>
              <w:rPr>
                <w:rFonts w:ascii="微软雅黑" w:hAnsi="微软雅黑" w:cs="微软雅黑"/>
                <w:sz w:val="18"/>
                <w:szCs w:val="18"/>
                <w:lang w:eastAsia="zh-CN"/>
              </w:rPr>
              <w:t>32</w:t>
            </w:r>
          </w:p>
        </w:tc>
        <w:tc>
          <w:tcPr>
            <w:tcW w:w="559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0F585D" w:rsidRPr="005B602E" w:rsidRDefault="000F585D" w:rsidP="009A09A4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5B602E"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M</w:t>
            </w:r>
          </w:p>
        </w:tc>
        <w:tc>
          <w:tcPr>
            <w:tcW w:w="3978" w:type="dxa"/>
            <w:gridSpan w:val="2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  <w:vAlign w:val="center"/>
          </w:tcPr>
          <w:p w:rsidR="000F585D" w:rsidRPr="005B602E" w:rsidRDefault="000F585D" w:rsidP="009A09A4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5B602E"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与请求相同</w:t>
            </w:r>
          </w:p>
        </w:tc>
      </w:tr>
      <w:tr w:rsidR="000F585D" w:rsidTr="002C5E75">
        <w:tc>
          <w:tcPr>
            <w:tcW w:w="1667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  <w:vAlign w:val="center"/>
          </w:tcPr>
          <w:p w:rsidR="000F585D" w:rsidRPr="005B602E" w:rsidRDefault="000F585D" w:rsidP="009A09A4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5B602E"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lastRenderedPageBreak/>
              <w:t>billOrderNo</w:t>
            </w:r>
          </w:p>
        </w:tc>
        <w:tc>
          <w:tcPr>
            <w:tcW w:w="1842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  <w:vAlign w:val="center"/>
          </w:tcPr>
          <w:p w:rsidR="000F585D" w:rsidRPr="005B602E" w:rsidRDefault="000F585D" w:rsidP="009A09A4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5B602E"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快钱内部订单号</w:t>
            </w:r>
          </w:p>
        </w:tc>
        <w:tc>
          <w:tcPr>
            <w:tcW w:w="851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0F585D" w:rsidRDefault="000F585D" w:rsidP="009A09A4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/>
                <w:sz w:val="18"/>
                <w:szCs w:val="18"/>
                <w:lang w:eastAsia="zh-CN"/>
              </w:rPr>
              <w:t>A</w:t>
            </w: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N32</w:t>
            </w:r>
          </w:p>
        </w:tc>
        <w:tc>
          <w:tcPr>
            <w:tcW w:w="559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0F585D" w:rsidRPr="005B602E" w:rsidRDefault="000F585D" w:rsidP="009A09A4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5B602E"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M</w:t>
            </w:r>
          </w:p>
        </w:tc>
        <w:tc>
          <w:tcPr>
            <w:tcW w:w="3978" w:type="dxa"/>
            <w:gridSpan w:val="2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  <w:vAlign w:val="center"/>
          </w:tcPr>
          <w:p w:rsidR="000F585D" w:rsidRPr="005B602E" w:rsidRDefault="000F585D" w:rsidP="009A09A4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</w:p>
        </w:tc>
      </w:tr>
      <w:tr w:rsidR="000F585D" w:rsidTr="002C5E75">
        <w:tc>
          <w:tcPr>
            <w:tcW w:w="1667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  <w:vAlign w:val="center"/>
          </w:tcPr>
          <w:p w:rsidR="000F585D" w:rsidRPr="005B602E" w:rsidRDefault="000F585D" w:rsidP="009A09A4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5B602E"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tradeNo</w:t>
            </w:r>
          </w:p>
        </w:tc>
        <w:tc>
          <w:tcPr>
            <w:tcW w:w="1842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  <w:vAlign w:val="center"/>
          </w:tcPr>
          <w:p w:rsidR="000F585D" w:rsidRPr="005B602E" w:rsidRDefault="000F585D" w:rsidP="009A09A4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5B602E"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快钱</w:t>
            </w:r>
            <w:r w:rsidRPr="005B602E">
              <w:rPr>
                <w:rFonts w:ascii="微软雅黑" w:hAnsi="微软雅黑" w:cs="微软雅黑"/>
                <w:sz w:val="18"/>
                <w:szCs w:val="18"/>
                <w:lang w:eastAsia="zh-CN"/>
              </w:rPr>
              <w:t>内部交易流水号</w:t>
            </w:r>
          </w:p>
        </w:tc>
        <w:tc>
          <w:tcPr>
            <w:tcW w:w="851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0F585D" w:rsidRDefault="000F585D" w:rsidP="009A09A4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/>
                <w:sz w:val="18"/>
                <w:szCs w:val="18"/>
                <w:lang w:eastAsia="zh-CN"/>
              </w:rPr>
              <w:t>A</w:t>
            </w: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N</w:t>
            </w:r>
            <w:r>
              <w:rPr>
                <w:rFonts w:ascii="微软雅黑" w:hAnsi="微软雅黑" w:cs="微软雅黑"/>
                <w:sz w:val="18"/>
                <w:szCs w:val="18"/>
                <w:lang w:eastAsia="zh-CN"/>
              </w:rPr>
              <w:t>32</w:t>
            </w:r>
          </w:p>
        </w:tc>
        <w:tc>
          <w:tcPr>
            <w:tcW w:w="559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0F585D" w:rsidRPr="005B602E" w:rsidRDefault="000F585D" w:rsidP="009A09A4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5B602E"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M</w:t>
            </w:r>
          </w:p>
        </w:tc>
        <w:tc>
          <w:tcPr>
            <w:tcW w:w="3978" w:type="dxa"/>
            <w:gridSpan w:val="2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  <w:vAlign w:val="center"/>
          </w:tcPr>
          <w:p w:rsidR="000F585D" w:rsidRPr="005B602E" w:rsidRDefault="000F585D" w:rsidP="009A09A4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</w:p>
        </w:tc>
      </w:tr>
      <w:tr w:rsidR="002C5E75" w:rsidTr="00DB5DE3">
        <w:tc>
          <w:tcPr>
            <w:tcW w:w="1667" w:type="dxa"/>
            <w:tcBorders>
              <w:top w:val="single" w:sz="6" w:space="0" w:color="4AACC5"/>
              <w:left w:val="single" w:sz="4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hideMark/>
          </w:tcPr>
          <w:p w:rsidR="002C5E75" w:rsidRDefault="002C5E75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宋体" w:hint="eastAsia"/>
                <w:color w:val="000000"/>
                <w:sz w:val="18"/>
                <w:szCs w:val="18"/>
              </w:rPr>
              <w:t>uId</w:t>
            </w:r>
          </w:p>
        </w:tc>
        <w:tc>
          <w:tcPr>
            <w:tcW w:w="1842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hideMark/>
          </w:tcPr>
          <w:p w:rsidR="002C5E75" w:rsidRDefault="002C5E75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平台用户id</w:t>
            </w:r>
          </w:p>
        </w:tc>
        <w:tc>
          <w:tcPr>
            <w:tcW w:w="851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hideMark/>
          </w:tcPr>
          <w:p w:rsidR="002C5E75" w:rsidRDefault="002C5E75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AN128</w:t>
            </w:r>
          </w:p>
        </w:tc>
        <w:tc>
          <w:tcPr>
            <w:tcW w:w="567" w:type="dxa"/>
            <w:gridSpan w:val="2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hideMark/>
          </w:tcPr>
          <w:p w:rsidR="002C5E75" w:rsidRDefault="002C5E75">
            <w:pPr>
              <w:rPr>
                <w:rFonts w:ascii="微软雅黑" w:hAnsi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val="en-US" w:eastAsia="zh-CN"/>
              </w:rPr>
              <w:t>M</w:t>
            </w:r>
          </w:p>
        </w:tc>
        <w:tc>
          <w:tcPr>
            <w:tcW w:w="3970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4" w:space="0" w:color="4AACC5"/>
            </w:tcBorders>
            <w:shd w:val="clear" w:color="auto" w:fill="FFFFFF" w:themeFill="background1"/>
          </w:tcPr>
          <w:p w:rsidR="002C5E75" w:rsidRDefault="002C5E75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</w:p>
        </w:tc>
      </w:tr>
      <w:tr w:rsidR="002C5E75" w:rsidTr="002C5E75">
        <w:tc>
          <w:tcPr>
            <w:tcW w:w="1667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  <w:vAlign w:val="center"/>
          </w:tcPr>
          <w:p w:rsidR="002C5E75" w:rsidRPr="005B602E" w:rsidRDefault="002C5E75" w:rsidP="009A09A4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5B602E"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payAmount</w:t>
            </w:r>
          </w:p>
        </w:tc>
        <w:tc>
          <w:tcPr>
            <w:tcW w:w="1842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  <w:vAlign w:val="center"/>
          </w:tcPr>
          <w:p w:rsidR="002C5E75" w:rsidRPr="005B602E" w:rsidRDefault="002C5E75" w:rsidP="009A09A4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5B602E"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支付金额</w:t>
            </w:r>
          </w:p>
        </w:tc>
        <w:tc>
          <w:tcPr>
            <w:tcW w:w="851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2C5E75" w:rsidRDefault="002C5E75" w:rsidP="009A09A4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/>
                <w:sz w:val="18"/>
                <w:szCs w:val="18"/>
                <w:lang w:eastAsia="zh-CN"/>
              </w:rPr>
              <w:t>AMT</w:t>
            </w:r>
          </w:p>
        </w:tc>
        <w:tc>
          <w:tcPr>
            <w:tcW w:w="559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2C5E75" w:rsidRPr="005B602E" w:rsidRDefault="002C5E75" w:rsidP="009A09A4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/>
                <w:sz w:val="18"/>
                <w:szCs w:val="18"/>
                <w:lang w:eastAsia="zh-CN"/>
              </w:rPr>
              <w:t>M</w:t>
            </w:r>
          </w:p>
        </w:tc>
        <w:tc>
          <w:tcPr>
            <w:tcW w:w="3978" w:type="dxa"/>
            <w:gridSpan w:val="2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  <w:vAlign w:val="center"/>
          </w:tcPr>
          <w:p w:rsidR="002C5E75" w:rsidRPr="005B602E" w:rsidRDefault="002C5E75" w:rsidP="009A09A4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</w:p>
        </w:tc>
      </w:tr>
      <w:tr w:rsidR="002C5E75" w:rsidTr="002C5E75">
        <w:tc>
          <w:tcPr>
            <w:tcW w:w="1667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  <w:vAlign w:val="center"/>
          </w:tcPr>
          <w:p w:rsidR="002C5E75" w:rsidRPr="005B602E" w:rsidRDefault="002C5E75" w:rsidP="009A09A4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5B602E">
              <w:rPr>
                <w:rFonts w:ascii="微软雅黑" w:hAnsi="微软雅黑" w:cs="微软雅黑"/>
                <w:sz w:val="18"/>
                <w:szCs w:val="18"/>
                <w:lang w:eastAsia="zh-CN"/>
              </w:rPr>
              <w:t>orderAmount</w:t>
            </w:r>
          </w:p>
        </w:tc>
        <w:tc>
          <w:tcPr>
            <w:tcW w:w="1842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  <w:vAlign w:val="center"/>
          </w:tcPr>
          <w:p w:rsidR="002C5E75" w:rsidRPr="005B602E" w:rsidRDefault="002C5E75" w:rsidP="009A09A4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5B602E"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订单</w:t>
            </w:r>
            <w:r w:rsidRPr="005B602E">
              <w:rPr>
                <w:rFonts w:ascii="微软雅黑" w:hAnsi="微软雅黑" w:cs="微软雅黑"/>
                <w:sz w:val="18"/>
                <w:szCs w:val="18"/>
                <w:lang w:eastAsia="zh-CN"/>
              </w:rPr>
              <w:t>金额</w:t>
            </w:r>
          </w:p>
        </w:tc>
        <w:tc>
          <w:tcPr>
            <w:tcW w:w="851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2C5E75" w:rsidRDefault="002C5E75" w:rsidP="009A09A4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/>
                <w:sz w:val="18"/>
                <w:szCs w:val="18"/>
                <w:lang w:eastAsia="zh-CN"/>
              </w:rPr>
              <w:t>AMT</w:t>
            </w:r>
          </w:p>
        </w:tc>
        <w:tc>
          <w:tcPr>
            <w:tcW w:w="559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2C5E75" w:rsidRPr="005B602E" w:rsidRDefault="002C5E75" w:rsidP="009A09A4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5B602E"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M</w:t>
            </w:r>
          </w:p>
        </w:tc>
        <w:tc>
          <w:tcPr>
            <w:tcW w:w="3978" w:type="dxa"/>
            <w:gridSpan w:val="2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  <w:vAlign w:val="center"/>
          </w:tcPr>
          <w:p w:rsidR="002C5E75" w:rsidRPr="005B602E" w:rsidRDefault="002C5E75" w:rsidP="009A09A4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</w:p>
        </w:tc>
      </w:tr>
      <w:tr w:rsidR="002C5E75" w:rsidTr="002C5E75">
        <w:tc>
          <w:tcPr>
            <w:tcW w:w="1667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  <w:vAlign w:val="center"/>
          </w:tcPr>
          <w:p w:rsidR="002C5E75" w:rsidRPr="005B602E" w:rsidRDefault="002C5E75" w:rsidP="009A09A4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5B602E"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currencyCode</w:t>
            </w:r>
          </w:p>
        </w:tc>
        <w:tc>
          <w:tcPr>
            <w:tcW w:w="1842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  <w:vAlign w:val="center"/>
          </w:tcPr>
          <w:p w:rsidR="002C5E75" w:rsidRPr="005B602E" w:rsidRDefault="002C5E75" w:rsidP="009A09A4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5B602E"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币种</w:t>
            </w:r>
          </w:p>
        </w:tc>
        <w:tc>
          <w:tcPr>
            <w:tcW w:w="851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2C5E75" w:rsidRDefault="002C5E75" w:rsidP="009A09A4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A</w:t>
            </w:r>
            <w:r>
              <w:rPr>
                <w:rFonts w:ascii="微软雅黑" w:hAnsi="微软雅黑" w:cs="微软雅黑"/>
                <w:sz w:val="18"/>
                <w:szCs w:val="18"/>
                <w:lang w:eastAsia="zh-CN"/>
              </w:rPr>
              <w:t>8</w:t>
            </w:r>
          </w:p>
        </w:tc>
        <w:tc>
          <w:tcPr>
            <w:tcW w:w="559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2C5E75" w:rsidRPr="005B602E" w:rsidRDefault="002C5E75" w:rsidP="009A09A4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5B602E"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O</w:t>
            </w:r>
          </w:p>
        </w:tc>
        <w:tc>
          <w:tcPr>
            <w:tcW w:w="3978" w:type="dxa"/>
            <w:gridSpan w:val="2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  <w:vAlign w:val="center"/>
          </w:tcPr>
          <w:p w:rsidR="002C5E75" w:rsidRPr="005B602E" w:rsidRDefault="00BD68BE" w:rsidP="009A09A4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不填，</w:t>
            </w:r>
            <w:r>
              <w:rPr>
                <w:rFonts w:ascii="微软雅黑" w:hAnsi="微软雅黑" w:cs="微软雅黑"/>
                <w:sz w:val="18"/>
                <w:szCs w:val="18"/>
                <w:lang w:eastAsia="zh-CN"/>
              </w:rPr>
              <w:t>默认为</w:t>
            </w: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：</w:t>
            </w:r>
            <w:r>
              <w:rPr>
                <w:rFonts w:ascii="微软雅黑" w:hAnsi="微软雅黑" w:cs="微软雅黑"/>
                <w:sz w:val="18"/>
                <w:szCs w:val="18"/>
                <w:lang w:eastAsia="zh-CN"/>
              </w:rPr>
              <w:t>CNY</w:t>
            </w: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 xml:space="preserve"> 人民币</w:t>
            </w:r>
          </w:p>
        </w:tc>
      </w:tr>
      <w:tr w:rsidR="002C5E75" w:rsidTr="002C5E75">
        <w:tc>
          <w:tcPr>
            <w:tcW w:w="1667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  <w:vAlign w:val="center"/>
          </w:tcPr>
          <w:p w:rsidR="002C5E75" w:rsidRPr="005B602E" w:rsidRDefault="002C5E75" w:rsidP="009A09A4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5B602E">
              <w:rPr>
                <w:rFonts w:ascii="微软雅黑" w:hAnsi="微软雅黑" w:cs="微软雅黑"/>
                <w:sz w:val="18"/>
                <w:szCs w:val="18"/>
                <w:lang w:eastAsia="zh-CN"/>
              </w:rPr>
              <w:t>txn</w:t>
            </w:r>
            <w:r w:rsidRPr="005B602E"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EndTime</w:t>
            </w:r>
          </w:p>
        </w:tc>
        <w:tc>
          <w:tcPr>
            <w:tcW w:w="1842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  <w:vAlign w:val="center"/>
          </w:tcPr>
          <w:p w:rsidR="002C5E75" w:rsidRPr="005B602E" w:rsidRDefault="002C5E75" w:rsidP="009A09A4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5B602E"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订单完成时间</w:t>
            </w:r>
          </w:p>
        </w:tc>
        <w:tc>
          <w:tcPr>
            <w:tcW w:w="851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2C5E75" w:rsidRDefault="002C5E75" w:rsidP="009A09A4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/>
                <w:sz w:val="18"/>
                <w:szCs w:val="18"/>
                <w:lang w:eastAsia="zh-CN"/>
              </w:rPr>
              <w:t>DT</w:t>
            </w:r>
          </w:p>
        </w:tc>
        <w:tc>
          <w:tcPr>
            <w:tcW w:w="559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2C5E75" w:rsidRPr="005B602E" w:rsidRDefault="002C5E75" w:rsidP="009A09A4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5B602E"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O</w:t>
            </w:r>
          </w:p>
        </w:tc>
        <w:tc>
          <w:tcPr>
            <w:tcW w:w="3978" w:type="dxa"/>
            <w:gridSpan w:val="2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  <w:vAlign w:val="center"/>
          </w:tcPr>
          <w:p w:rsidR="002C5E75" w:rsidRPr="005B602E" w:rsidRDefault="002C5E75" w:rsidP="009A09A4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</w:p>
        </w:tc>
      </w:tr>
      <w:tr w:rsidR="002C5E75" w:rsidTr="00BD68BE">
        <w:tc>
          <w:tcPr>
            <w:tcW w:w="1667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  <w:vAlign w:val="center"/>
          </w:tcPr>
          <w:p w:rsidR="002C5E75" w:rsidRPr="005B602E" w:rsidRDefault="002C5E75" w:rsidP="009A09A4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5B602E">
              <w:rPr>
                <w:rFonts w:ascii="微软雅黑" w:hAnsi="微软雅黑" w:cs="微软雅黑"/>
                <w:sz w:val="18"/>
                <w:szCs w:val="18"/>
                <w:lang w:eastAsia="zh-CN"/>
              </w:rPr>
              <w:t>status</w:t>
            </w:r>
          </w:p>
        </w:tc>
        <w:tc>
          <w:tcPr>
            <w:tcW w:w="1842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  <w:vAlign w:val="center"/>
          </w:tcPr>
          <w:p w:rsidR="002C5E75" w:rsidRPr="005B602E" w:rsidRDefault="002C5E75" w:rsidP="009A09A4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交易</w:t>
            </w:r>
            <w:r w:rsidRPr="005B602E"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状态</w:t>
            </w:r>
          </w:p>
        </w:tc>
        <w:tc>
          <w:tcPr>
            <w:tcW w:w="851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2C5E75" w:rsidRDefault="002C5E75" w:rsidP="009A09A4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N2</w:t>
            </w:r>
          </w:p>
        </w:tc>
        <w:tc>
          <w:tcPr>
            <w:tcW w:w="559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2C5E75" w:rsidRPr="005B602E" w:rsidRDefault="002C5E75" w:rsidP="009A09A4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O</w:t>
            </w:r>
          </w:p>
        </w:tc>
        <w:tc>
          <w:tcPr>
            <w:tcW w:w="3978" w:type="dxa"/>
            <w:gridSpan w:val="2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  <w:vAlign w:val="center"/>
          </w:tcPr>
          <w:p w:rsidR="002C5E75" w:rsidRPr="005B602E" w:rsidRDefault="002C5E75" w:rsidP="009A09A4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参见 交易状态</w:t>
            </w:r>
          </w:p>
        </w:tc>
      </w:tr>
    </w:tbl>
    <w:p w:rsidR="000F585D" w:rsidRDefault="000F585D" w:rsidP="000F585D">
      <w:pPr>
        <w:rPr>
          <w:lang w:eastAsia="zh-CN"/>
        </w:rPr>
      </w:pPr>
    </w:p>
    <w:p w:rsidR="007C055E" w:rsidRDefault="007C055E" w:rsidP="007C055E">
      <w:pPr>
        <w:pStyle w:val="30"/>
        <w:tabs>
          <w:tab w:val="clear" w:pos="1004"/>
        </w:tabs>
        <w:ind w:left="709" w:hanging="709"/>
        <w:rPr>
          <w:rFonts w:ascii="微软雅黑" w:hAnsi="微软雅黑" w:cs="微软雅黑"/>
          <w:lang w:eastAsia="zh-CN"/>
        </w:rPr>
      </w:pPr>
      <w:bookmarkStart w:id="243" w:name="_Toc513053774"/>
      <w:r>
        <w:rPr>
          <w:rFonts w:ascii="微软雅黑" w:hAnsi="微软雅黑" w:cs="微软雅黑" w:hint="eastAsia"/>
          <w:lang w:eastAsia="zh-CN"/>
        </w:rPr>
        <w:t>支付</w:t>
      </w:r>
      <w:bookmarkEnd w:id="243"/>
    </w:p>
    <w:p w:rsidR="007C055E" w:rsidRDefault="007C055E" w:rsidP="007C055E">
      <w:pPr>
        <w:adjustRightInd w:val="0"/>
        <w:snapToGrid w:val="0"/>
        <w:rPr>
          <w:lang w:eastAsia="zh-CN"/>
        </w:rPr>
      </w:pPr>
    </w:p>
    <w:tbl>
      <w:tblPr>
        <w:tblW w:w="88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7227"/>
      </w:tblGrid>
      <w:tr w:rsidR="007C055E" w:rsidTr="00DE392F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0849B"/>
            <w:hideMark/>
          </w:tcPr>
          <w:p w:rsidR="007C055E" w:rsidRDefault="007C055E" w:rsidP="00DE392F">
            <w:pPr>
              <w:adjustRightInd w:val="0"/>
              <w:snapToGrid w:val="0"/>
              <w:rPr>
                <w:rFonts w:ascii="微软雅黑" w:hAnsi="微软雅黑" w:cs="微软雅黑"/>
                <w:b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  <w:lang w:eastAsia="zh-CN"/>
              </w:rPr>
              <w:t>接口URL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55E" w:rsidRDefault="007C055E" w:rsidP="00DE392F">
            <w:pPr>
              <w:adjustRightInd w:val="0"/>
              <w:snapToGrid w:val="0"/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/order/pay</w:t>
            </w:r>
          </w:p>
        </w:tc>
      </w:tr>
    </w:tbl>
    <w:p w:rsidR="007C055E" w:rsidRPr="00F04781" w:rsidRDefault="007C055E" w:rsidP="007C055E">
      <w:pPr>
        <w:rPr>
          <w:lang w:eastAsia="zh-CN"/>
        </w:rPr>
      </w:pPr>
    </w:p>
    <w:p w:rsidR="007C055E" w:rsidRDefault="007C055E" w:rsidP="007C055E">
      <w:pPr>
        <w:pStyle w:val="4"/>
        <w:rPr>
          <w:lang w:val="en-US" w:eastAsia="zh-CN"/>
        </w:rPr>
      </w:pPr>
      <w:r>
        <w:rPr>
          <w:rFonts w:hint="eastAsia"/>
        </w:rPr>
        <w:t>请求</w:t>
      </w:r>
      <w:r>
        <w:rPr>
          <w:rFonts w:hint="eastAsia"/>
          <w:lang w:val="en-US" w:eastAsia="zh-CN"/>
        </w:rPr>
        <w:t>消息</w:t>
      </w:r>
    </w:p>
    <w:tbl>
      <w:tblPr>
        <w:tblW w:w="8915" w:type="dxa"/>
        <w:tblInd w:w="-18" w:type="dxa"/>
        <w:tblBorders>
          <w:top w:val="single" w:sz="4" w:space="0" w:color="4AACC5"/>
          <w:left w:val="single" w:sz="4" w:space="0" w:color="4AACC5"/>
          <w:bottom w:val="single" w:sz="4" w:space="0" w:color="4AACC5"/>
          <w:right w:val="single" w:sz="4" w:space="0" w:color="4AACC5"/>
          <w:insideH w:val="single" w:sz="6" w:space="0" w:color="4AACC5"/>
          <w:insideV w:val="single" w:sz="6" w:space="0" w:color="4AACC5"/>
        </w:tblBorders>
        <w:tblLayout w:type="fixed"/>
        <w:tblLook w:val="04A0" w:firstRow="1" w:lastRow="0" w:firstColumn="1" w:lastColumn="0" w:noHBand="0" w:noVBand="1"/>
      </w:tblPr>
      <w:tblGrid>
        <w:gridCol w:w="18"/>
        <w:gridCol w:w="2093"/>
        <w:gridCol w:w="1559"/>
        <w:gridCol w:w="1134"/>
        <w:gridCol w:w="567"/>
        <w:gridCol w:w="3544"/>
      </w:tblGrid>
      <w:tr w:rsidR="007C055E" w:rsidTr="00D750D7">
        <w:trPr>
          <w:gridBefore w:val="1"/>
          <w:wBefore w:w="18" w:type="dxa"/>
        </w:trPr>
        <w:tc>
          <w:tcPr>
            <w:tcW w:w="2093" w:type="dxa"/>
            <w:tcBorders>
              <w:top w:val="single" w:sz="4" w:space="0" w:color="4AACC5"/>
              <w:bottom w:val="single" w:sz="6" w:space="0" w:color="4AACC5"/>
            </w:tcBorders>
            <w:shd w:val="clear" w:color="auto" w:fill="30849B"/>
            <w:vAlign w:val="center"/>
          </w:tcPr>
          <w:p w:rsidR="007C055E" w:rsidRDefault="007C055E" w:rsidP="00DE392F">
            <w:pPr>
              <w:rPr>
                <w:rFonts w:ascii="微软雅黑" w:hAnsi="微软雅黑" w:cs="微软雅黑"/>
                <w:color w:val="C7EDCC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  <w:lang w:eastAsia="zh-CN"/>
              </w:rPr>
              <w:t>属性</w:t>
            </w:r>
          </w:p>
        </w:tc>
        <w:tc>
          <w:tcPr>
            <w:tcW w:w="1559" w:type="dxa"/>
            <w:tcBorders>
              <w:top w:val="single" w:sz="4" w:space="0" w:color="4AACC5"/>
              <w:bottom w:val="single" w:sz="6" w:space="0" w:color="4AACC5"/>
            </w:tcBorders>
            <w:shd w:val="clear" w:color="auto" w:fill="30849B"/>
            <w:vAlign w:val="center"/>
          </w:tcPr>
          <w:p w:rsidR="007C055E" w:rsidRDefault="007C055E" w:rsidP="00DE392F">
            <w:pPr>
              <w:jc w:val="center"/>
              <w:rPr>
                <w:rFonts w:ascii="微软雅黑" w:hAnsi="微软雅黑" w:cs="微软雅黑"/>
                <w:color w:val="C7EDCC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</w:rPr>
              <w:t>定义</w:t>
            </w:r>
          </w:p>
        </w:tc>
        <w:tc>
          <w:tcPr>
            <w:tcW w:w="1134" w:type="dxa"/>
            <w:tcBorders>
              <w:top w:val="single" w:sz="4" w:space="0" w:color="4AACC5"/>
              <w:bottom w:val="single" w:sz="6" w:space="0" w:color="4AACC5"/>
            </w:tcBorders>
            <w:shd w:val="clear" w:color="auto" w:fill="30849B"/>
            <w:vAlign w:val="center"/>
          </w:tcPr>
          <w:p w:rsidR="007C055E" w:rsidRDefault="007C055E" w:rsidP="00DE392F">
            <w:pPr>
              <w:jc w:val="center"/>
              <w:rPr>
                <w:rFonts w:ascii="微软雅黑" w:hAnsi="微软雅黑" w:cs="微软雅黑"/>
                <w:b/>
                <w:color w:val="C7EDCC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</w:rPr>
              <w:t>类型</w:t>
            </w:r>
          </w:p>
          <w:p w:rsidR="007C055E" w:rsidRDefault="007C055E" w:rsidP="00DE392F">
            <w:pPr>
              <w:jc w:val="center"/>
              <w:rPr>
                <w:rFonts w:ascii="微软雅黑" w:hAnsi="微软雅黑" w:cs="微软雅黑"/>
                <w:color w:val="C7EDCC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</w:rPr>
              <w:t>长度</w:t>
            </w:r>
          </w:p>
        </w:tc>
        <w:tc>
          <w:tcPr>
            <w:tcW w:w="567" w:type="dxa"/>
            <w:tcBorders>
              <w:top w:val="single" w:sz="4" w:space="0" w:color="4AACC5"/>
              <w:bottom w:val="single" w:sz="6" w:space="0" w:color="4AACC5"/>
            </w:tcBorders>
            <w:shd w:val="clear" w:color="auto" w:fill="30849B"/>
            <w:vAlign w:val="center"/>
          </w:tcPr>
          <w:p w:rsidR="007C055E" w:rsidRDefault="007C055E" w:rsidP="00DE392F">
            <w:pPr>
              <w:jc w:val="center"/>
              <w:rPr>
                <w:rFonts w:ascii="微软雅黑" w:hAnsi="微软雅黑" w:cs="微软雅黑"/>
                <w:color w:val="C7EDCC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</w:rPr>
              <w:t>必填</w:t>
            </w:r>
          </w:p>
        </w:tc>
        <w:tc>
          <w:tcPr>
            <w:tcW w:w="3544" w:type="dxa"/>
            <w:tcBorders>
              <w:top w:val="single" w:sz="4" w:space="0" w:color="4AACC5"/>
              <w:bottom w:val="single" w:sz="6" w:space="0" w:color="4AACC5"/>
            </w:tcBorders>
            <w:shd w:val="clear" w:color="auto" w:fill="30849B"/>
            <w:vAlign w:val="center"/>
          </w:tcPr>
          <w:p w:rsidR="007C055E" w:rsidRDefault="007C055E" w:rsidP="00DE392F">
            <w:pPr>
              <w:jc w:val="center"/>
              <w:rPr>
                <w:rFonts w:ascii="微软雅黑" w:hAnsi="微软雅黑" w:cs="微软雅黑"/>
                <w:color w:val="C7EDCC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</w:rPr>
              <w:t>参数说明/示例</w:t>
            </w:r>
          </w:p>
        </w:tc>
      </w:tr>
      <w:tr w:rsidR="00D750D7" w:rsidTr="00D750D7">
        <w:tc>
          <w:tcPr>
            <w:tcW w:w="2111" w:type="dxa"/>
            <w:gridSpan w:val="2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D750D7" w:rsidRPr="0092603B" w:rsidRDefault="00D750D7" w:rsidP="00E60CA9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functionCode</w:t>
            </w:r>
          </w:p>
        </w:tc>
        <w:tc>
          <w:tcPr>
            <w:tcW w:w="1559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D750D7" w:rsidRPr="0092603B" w:rsidRDefault="00D750D7" w:rsidP="00E60CA9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交易功能</w:t>
            </w:r>
          </w:p>
        </w:tc>
        <w:tc>
          <w:tcPr>
            <w:tcW w:w="1134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D750D7" w:rsidRDefault="00D750D7" w:rsidP="00E60CA9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A2</w:t>
            </w:r>
          </w:p>
        </w:tc>
        <w:tc>
          <w:tcPr>
            <w:tcW w:w="567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D750D7" w:rsidRDefault="00D750D7" w:rsidP="00E60CA9">
            <w:pPr>
              <w:rPr>
                <w:rFonts w:ascii="微软雅黑" w:hAnsi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val="en-US" w:eastAsia="zh-CN"/>
              </w:rPr>
              <w:t>M</w:t>
            </w:r>
          </w:p>
        </w:tc>
        <w:tc>
          <w:tcPr>
            <w:tcW w:w="3544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D750D7" w:rsidRPr="0092603B" w:rsidRDefault="00D750D7" w:rsidP="00E60CA9">
            <w:pPr>
              <w:rPr>
                <w:rFonts w:ascii="微软雅黑" w:hAnsi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val="en-US" w:eastAsia="zh-CN"/>
              </w:rPr>
              <w:t>值：10</w:t>
            </w:r>
          </w:p>
        </w:tc>
      </w:tr>
      <w:tr w:rsidR="0092369D" w:rsidTr="004203E8">
        <w:trPr>
          <w:trHeight w:val="655"/>
        </w:trPr>
        <w:tc>
          <w:tcPr>
            <w:tcW w:w="2111" w:type="dxa"/>
            <w:gridSpan w:val="2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92369D" w:rsidRDefault="0092369D" w:rsidP="00E60CA9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宋体" w:hint="eastAsia"/>
                <w:color w:val="000000"/>
                <w:sz w:val="18"/>
                <w:szCs w:val="18"/>
              </w:rPr>
              <w:t>merchantName</w:t>
            </w:r>
          </w:p>
        </w:tc>
        <w:tc>
          <w:tcPr>
            <w:tcW w:w="1559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92369D" w:rsidRDefault="0092369D" w:rsidP="004203E8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平台商户名称</w:t>
            </w:r>
          </w:p>
        </w:tc>
        <w:tc>
          <w:tcPr>
            <w:tcW w:w="1134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92369D" w:rsidRDefault="0092369D" w:rsidP="004203E8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X120</w:t>
            </w:r>
          </w:p>
        </w:tc>
        <w:tc>
          <w:tcPr>
            <w:tcW w:w="567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92369D" w:rsidRDefault="0092369D" w:rsidP="004203E8">
            <w:pPr>
              <w:rPr>
                <w:rFonts w:ascii="微软雅黑" w:hAnsi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val="en-US" w:eastAsia="zh-CN"/>
              </w:rPr>
              <w:t>M</w:t>
            </w:r>
          </w:p>
        </w:tc>
        <w:tc>
          <w:tcPr>
            <w:tcW w:w="3544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92369D" w:rsidRDefault="0092369D" w:rsidP="00E60CA9">
            <w:pPr>
              <w:ind w:leftChars="172" w:left="361"/>
              <w:rPr>
                <w:rFonts w:ascii="微软雅黑" w:hAnsi="微软雅黑" w:cs="微软雅黑"/>
                <w:sz w:val="18"/>
                <w:szCs w:val="18"/>
                <w:lang w:val="en-US" w:eastAsia="zh-CN"/>
              </w:rPr>
            </w:pPr>
          </w:p>
        </w:tc>
      </w:tr>
      <w:tr w:rsidR="0092369D" w:rsidTr="00DF3AFB">
        <w:trPr>
          <w:gridBefore w:val="1"/>
          <w:wBefore w:w="18" w:type="dxa"/>
        </w:trPr>
        <w:tc>
          <w:tcPr>
            <w:tcW w:w="2093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92369D" w:rsidRPr="00621792" w:rsidRDefault="0092369D" w:rsidP="00DE392F">
            <w:pPr>
              <w:rPr>
                <w:rFonts w:ascii="微软雅黑" w:hAnsi="微软雅黑" w:cs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宋体"/>
                <w:color w:val="000000"/>
                <w:sz w:val="18"/>
                <w:szCs w:val="18"/>
                <w:lang w:eastAsia="zh-CN"/>
              </w:rPr>
              <w:t>p</w:t>
            </w:r>
            <w:r>
              <w:rPr>
                <w:rFonts w:ascii="微软雅黑" w:hAnsi="微软雅黑" w:cs="宋体" w:hint="eastAsia"/>
                <w:color w:val="000000"/>
                <w:sz w:val="18"/>
                <w:szCs w:val="18"/>
                <w:lang w:eastAsia="zh-CN"/>
              </w:rPr>
              <w:t>ay</w:t>
            </w:r>
            <w:r>
              <w:rPr>
                <w:rFonts w:ascii="微软雅黑" w:hAnsi="微软雅黑" w:cs="宋体"/>
                <w:color w:val="000000"/>
                <w:sz w:val="18"/>
                <w:szCs w:val="18"/>
                <w:lang w:eastAsia="zh-CN"/>
              </w:rPr>
              <w:t>eeUId</w:t>
            </w:r>
          </w:p>
        </w:tc>
        <w:tc>
          <w:tcPr>
            <w:tcW w:w="1559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92369D" w:rsidRDefault="0092369D" w:rsidP="00DE392F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主收款方</w:t>
            </w:r>
            <w:r>
              <w:rPr>
                <w:rFonts w:ascii="微软雅黑" w:hAnsi="微软雅黑" w:cs="微软雅黑"/>
                <w:sz w:val="18"/>
                <w:szCs w:val="18"/>
                <w:lang w:eastAsia="zh-CN"/>
              </w:rPr>
              <w:t>用户id</w:t>
            </w:r>
          </w:p>
        </w:tc>
        <w:tc>
          <w:tcPr>
            <w:tcW w:w="1134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92369D" w:rsidRDefault="0092369D" w:rsidP="00DE392F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AN</w:t>
            </w:r>
            <w:r>
              <w:rPr>
                <w:rFonts w:ascii="微软雅黑" w:hAnsi="微软雅黑" w:cs="微软雅黑"/>
                <w:sz w:val="18"/>
                <w:szCs w:val="18"/>
                <w:lang w:eastAsia="zh-CN"/>
              </w:rPr>
              <w:t>128</w:t>
            </w:r>
          </w:p>
        </w:tc>
        <w:tc>
          <w:tcPr>
            <w:tcW w:w="567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92369D" w:rsidRDefault="0092369D" w:rsidP="00DE392F">
            <w:pPr>
              <w:rPr>
                <w:rFonts w:ascii="微软雅黑" w:hAnsi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val="en-US" w:eastAsia="zh-CN"/>
              </w:rPr>
              <w:t>M</w:t>
            </w:r>
          </w:p>
        </w:tc>
        <w:tc>
          <w:tcPr>
            <w:tcW w:w="3544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92369D" w:rsidRDefault="00856532" w:rsidP="00DE392F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宋体"/>
                <w:sz w:val="18"/>
                <w:szCs w:val="18"/>
                <w:lang w:val="en-US" w:eastAsia="zh-CN"/>
              </w:rPr>
              <w:t>is</w:t>
            </w:r>
            <w:r>
              <w:rPr>
                <w:rFonts w:ascii="微软雅黑" w:hAnsi="微软雅黑" w:cs="宋体" w:hint="eastAsia"/>
                <w:sz w:val="18"/>
                <w:szCs w:val="18"/>
                <w:lang w:val="en-US" w:eastAsia="zh-CN"/>
              </w:rPr>
              <w:t>P</w:t>
            </w:r>
            <w:r>
              <w:rPr>
                <w:rFonts w:ascii="微软雅黑" w:hAnsi="微软雅黑" w:cs="宋体"/>
                <w:sz w:val="18"/>
                <w:szCs w:val="18"/>
                <w:lang w:val="en-US" w:eastAsia="zh-CN"/>
              </w:rPr>
              <w:t>latformPayee</w:t>
            </w:r>
            <w:r>
              <w:rPr>
                <w:rFonts w:ascii="微软雅黑" w:hAnsi="微软雅黑" w:cs="宋体" w:hint="eastAsia"/>
                <w:sz w:val="18"/>
                <w:szCs w:val="18"/>
                <w:lang w:val="en-US" w:eastAsia="zh-CN"/>
              </w:rPr>
              <w:t xml:space="preserve"> </w:t>
            </w:r>
            <w:r w:rsidR="0092369D">
              <w:rPr>
                <w:rFonts w:ascii="微软雅黑" w:hAnsi="微软雅黑" w:cs="宋体" w:hint="eastAsia"/>
                <w:sz w:val="18"/>
                <w:szCs w:val="18"/>
                <w:lang w:val="en-US" w:eastAsia="zh-CN"/>
              </w:rPr>
              <w:t>=0 时，</w:t>
            </w:r>
            <w:r w:rsidR="0092369D"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平台用户id；</w:t>
            </w:r>
          </w:p>
          <w:p w:rsidR="0092369D" w:rsidRDefault="00856532" w:rsidP="00DE392F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宋体"/>
                <w:sz w:val="18"/>
                <w:szCs w:val="18"/>
                <w:lang w:val="en-US" w:eastAsia="zh-CN"/>
              </w:rPr>
              <w:t>is</w:t>
            </w:r>
            <w:r>
              <w:rPr>
                <w:rFonts w:ascii="微软雅黑" w:hAnsi="微软雅黑" w:cs="宋体" w:hint="eastAsia"/>
                <w:sz w:val="18"/>
                <w:szCs w:val="18"/>
                <w:lang w:val="en-US" w:eastAsia="zh-CN"/>
              </w:rPr>
              <w:t>P</w:t>
            </w:r>
            <w:r>
              <w:rPr>
                <w:rFonts w:ascii="微软雅黑" w:hAnsi="微软雅黑" w:cs="宋体"/>
                <w:sz w:val="18"/>
                <w:szCs w:val="18"/>
                <w:lang w:val="en-US" w:eastAsia="zh-CN"/>
              </w:rPr>
              <w:t>latformPayee</w:t>
            </w:r>
            <w:r>
              <w:rPr>
                <w:rFonts w:ascii="微软雅黑" w:hAnsi="微软雅黑" w:cs="宋体" w:hint="eastAsia"/>
                <w:sz w:val="18"/>
                <w:szCs w:val="18"/>
                <w:lang w:val="en-US" w:eastAsia="zh-CN"/>
              </w:rPr>
              <w:t xml:space="preserve"> </w:t>
            </w:r>
            <w:r w:rsidR="0092369D">
              <w:rPr>
                <w:rFonts w:ascii="微软雅黑" w:hAnsi="微软雅黑" w:cs="宋体" w:hint="eastAsia"/>
                <w:sz w:val="18"/>
                <w:szCs w:val="18"/>
                <w:lang w:val="en-US" w:eastAsia="zh-CN"/>
              </w:rPr>
              <w:t>=1 时，</w:t>
            </w:r>
            <w:r w:rsidR="0092369D" w:rsidRPr="00DF3AFB">
              <w:rPr>
                <w:rFonts w:ascii="微软雅黑" w:hAnsi="微软雅黑" w:cs="宋体" w:hint="eastAsia"/>
                <w:sz w:val="18"/>
                <w:szCs w:val="18"/>
                <w:lang w:val="en-US" w:eastAsia="zh-CN"/>
              </w:rPr>
              <w:t>商户平台代码（和X-99Bill-PlatformCode相同）</w:t>
            </w:r>
          </w:p>
        </w:tc>
      </w:tr>
      <w:tr w:rsidR="0092369D" w:rsidTr="004203E8">
        <w:trPr>
          <w:gridBefore w:val="1"/>
          <w:wBefore w:w="18" w:type="dxa"/>
          <w:trHeight w:val="683"/>
        </w:trPr>
        <w:tc>
          <w:tcPr>
            <w:tcW w:w="2093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92369D" w:rsidRDefault="0092369D" w:rsidP="000A0C47">
            <w:pPr>
              <w:rPr>
                <w:rFonts w:ascii="微软雅黑" w:hAnsi="微软雅黑" w:cs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宋体"/>
                <w:sz w:val="18"/>
                <w:szCs w:val="18"/>
                <w:lang w:val="en-US" w:eastAsia="zh-CN"/>
              </w:rPr>
              <w:t>is</w:t>
            </w:r>
            <w:r>
              <w:rPr>
                <w:rFonts w:ascii="微软雅黑" w:hAnsi="微软雅黑" w:cs="宋体" w:hint="eastAsia"/>
                <w:sz w:val="18"/>
                <w:szCs w:val="18"/>
                <w:lang w:val="en-US" w:eastAsia="zh-CN"/>
              </w:rPr>
              <w:t>P</w:t>
            </w:r>
            <w:r>
              <w:rPr>
                <w:rFonts w:ascii="微软雅黑" w:hAnsi="微软雅黑" w:cs="宋体"/>
                <w:sz w:val="18"/>
                <w:szCs w:val="18"/>
                <w:lang w:val="en-US" w:eastAsia="zh-CN"/>
              </w:rPr>
              <w:t>latform</w:t>
            </w:r>
            <w:r w:rsidR="00856532">
              <w:rPr>
                <w:rFonts w:ascii="微软雅黑" w:hAnsi="微软雅黑" w:cs="宋体"/>
                <w:sz w:val="18"/>
                <w:szCs w:val="18"/>
                <w:lang w:val="en-US" w:eastAsia="zh-CN"/>
              </w:rPr>
              <w:t>Pay</w:t>
            </w:r>
            <w:r>
              <w:rPr>
                <w:rFonts w:ascii="微软雅黑" w:hAnsi="微软雅黑" w:cs="宋体"/>
                <w:sz w:val="18"/>
                <w:szCs w:val="18"/>
                <w:lang w:val="en-US" w:eastAsia="zh-CN"/>
              </w:rPr>
              <w:t>ee</w:t>
            </w:r>
          </w:p>
        </w:tc>
        <w:tc>
          <w:tcPr>
            <w:tcW w:w="1559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92369D" w:rsidRDefault="0092369D" w:rsidP="004203E8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主收款方是否平台</w:t>
            </w:r>
          </w:p>
        </w:tc>
        <w:tc>
          <w:tcPr>
            <w:tcW w:w="1134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92369D" w:rsidRDefault="0092369D" w:rsidP="004203E8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Courier" w:hint="eastAsia"/>
                <w:sz w:val="18"/>
                <w:szCs w:val="18"/>
                <w:lang w:eastAsia="zh-CN"/>
              </w:rPr>
              <w:t>N1</w:t>
            </w:r>
          </w:p>
        </w:tc>
        <w:tc>
          <w:tcPr>
            <w:tcW w:w="567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92369D" w:rsidRDefault="0092369D" w:rsidP="004203E8">
            <w:pPr>
              <w:rPr>
                <w:rFonts w:ascii="微软雅黑" w:hAnsi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val="en-US" w:eastAsia="zh-CN"/>
              </w:rPr>
              <w:t>M</w:t>
            </w:r>
          </w:p>
        </w:tc>
        <w:tc>
          <w:tcPr>
            <w:tcW w:w="3544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92369D" w:rsidRDefault="0092369D" w:rsidP="004203E8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Courier" w:hint="eastAsia"/>
                <w:sz w:val="18"/>
                <w:szCs w:val="18"/>
                <w:lang w:eastAsia="zh-CN"/>
              </w:rPr>
              <w:t>0.否  1.是</w:t>
            </w:r>
          </w:p>
        </w:tc>
      </w:tr>
      <w:tr w:rsidR="0092369D" w:rsidRPr="00A936DB" w:rsidTr="00D750D7">
        <w:trPr>
          <w:gridBefore w:val="1"/>
          <w:wBefore w:w="18" w:type="dxa"/>
        </w:trPr>
        <w:tc>
          <w:tcPr>
            <w:tcW w:w="2093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92369D" w:rsidRPr="000A20AA" w:rsidRDefault="0092369D" w:rsidP="00DE392F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145016">
              <w:rPr>
                <w:rFonts w:ascii="微软雅黑" w:hAnsi="微软雅黑" w:cs="宋体"/>
                <w:color w:val="000000"/>
                <w:sz w:val="18"/>
                <w:szCs w:val="18"/>
              </w:rPr>
              <w:t>outTradeNo</w:t>
            </w:r>
          </w:p>
        </w:tc>
        <w:tc>
          <w:tcPr>
            <w:tcW w:w="1559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92369D" w:rsidRPr="000A20AA" w:rsidRDefault="0092369D" w:rsidP="00DE392F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外部</w:t>
            </w:r>
            <w:r>
              <w:rPr>
                <w:rFonts w:ascii="微软雅黑" w:hAnsi="微软雅黑" w:cs="微软雅黑"/>
                <w:sz w:val="18"/>
                <w:szCs w:val="18"/>
                <w:lang w:eastAsia="zh-CN"/>
              </w:rPr>
              <w:t>订单号</w:t>
            </w:r>
          </w:p>
        </w:tc>
        <w:tc>
          <w:tcPr>
            <w:tcW w:w="1134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92369D" w:rsidRPr="009E6C02" w:rsidRDefault="004B65CF" w:rsidP="00DE392F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AN</w:t>
            </w:r>
            <w:r>
              <w:rPr>
                <w:rFonts w:ascii="微软雅黑" w:hAnsi="微软雅黑" w:cs="微软雅黑"/>
                <w:sz w:val="18"/>
                <w:szCs w:val="18"/>
                <w:lang w:eastAsia="zh-CN"/>
              </w:rPr>
              <w:t>32</w:t>
            </w:r>
          </w:p>
        </w:tc>
        <w:tc>
          <w:tcPr>
            <w:tcW w:w="567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92369D" w:rsidRDefault="0092369D" w:rsidP="00DE392F">
            <w:pPr>
              <w:rPr>
                <w:rFonts w:ascii="微软雅黑" w:hAnsi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val="en-US" w:eastAsia="zh-CN"/>
              </w:rPr>
              <w:t>M</w:t>
            </w:r>
          </w:p>
        </w:tc>
        <w:tc>
          <w:tcPr>
            <w:tcW w:w="3544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92369D" w:rsidRPr="00A936DB" w:rsidRDefault="0092369D" w:rsidP="00DE392F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</w:p>
        </w:tc>
      </w:tr>
      <w:tr w:rsidR="0092369D" w:rsidRPr="00A936DB" w:rsidTr="00D750D7">
        <w:trPr>
          <w:gridBefore w:val="1"/>
          <w:wBefore w:w="18" w:type="dxa"/>
        </w:trPr>
        <w:tc>
          <w:tcPr>
            <w:tcW w:w="2093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92369D" w:rsidRDefault="0092369D" w:rsidP="00DE392F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621792">
              <w:rPr>
                <w:rFonts w:ascii="微软雅黑" w:hAnsi="微软雅黑" w:cs="宋体"/>
                <w:color w:val="000000"/>
                <w:sz w:val="18"/>
                <w:szCs w:val="18"/>
              </w:rPr>
              <w:t>orderAmount</w:t>
            </w:r>
          </w:p>
        </w:tc>
        <w:tc>
          <w:tcPr>
            <w:tcW w:w="1559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92369D" w:rsidRDefault="0092369D" w:rsidP="00DE392F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订单</w:t>
            </w:r>
            <w:r>
              <w:rPr>
                <w:rFonts w:ascii="微软雅黑" w:hAnsi="微软雅黑" w:cs="微软雅黑"/>
                <w:sz w:val="18"/>
                <w:szCs w:val="18"/>
                <w:lang w:eastAsia="zh-CN"/>
              </w:rPr>
              <w:t>金额</w:t>
            </w:r>
          </w:p>
        </w:tc>
        <w:tc>
          <w:tcPr>
            <w:tcW w:w="1134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92369D" w:rsidRDefault="0092369D" w:rsidP="00DE392F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/>
                <w:sz w:val="18"/>
                <w:szCs w:val="18"/>
                <w:lang w:eastAsia="zh-CN"/>
              </w:rPr>
              <w:t>AMT</w:t>
            </w:r>
          </w:p>
        </w:tc>
        <w:tc>
          <w:tcPr>
            <w:tcW w:w="567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92369D" w:rsidRDefault="0092369D" w:rsidP="00DE392F">
            <w:pPr>
              <w:rPr>
                <w:rFonts w:ascii="微软雅黑" w:hAnsi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val="en-US" w:eastAsia="zh-CN"/>
              </w:rPr>
              <w:t>M</w:t>
            </w:r>
          </w:p>
        </w:tc>
        <w:tc>
          <w:tcPr>
            <w:tcW w:w="3544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92369D" w:rsidRPr="00A936DB" w:rsidRDefault="0092369D" w:rsidP="00DE392F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</w:p>
        </w:tc>
      </w:tr>
      <w:tr w:rsidR="0092369D" w:rsidRPr="00A936DB" w:rsidTr="004203E8">
        <w:trPr>
          <w:gridBefore w:val="1"/>
          <w:wBefore w:w="18" w:type="dxa"/>
          <w:trHeight w:val="375"/>
        </w:trPr>
        <w:tc>
          <w:tcPr>
            <w:tcW w:w="2093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92369D" w:rsidRDefault="0092369D" w:rsidP="00DE392F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E403E1">
              <w:rPr>
                <w:rFonts w:ascii="微软雅黑" w:hAnsi="微软雅黑" w:cs="宋体"/>
                <w:color w:val="000000"/>
                <w:sz w:val="18"/>
                <w:szCs w:val="18"/>
              </w:rPr>
              <w:t>payAmount</w:t>
            </w:r>
          </w:p>
        </w:tc>
        <w:tc>
          <w:tcPr>
            <w:tcW w:w="1559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92369D" w:rsidRDefault="0092369D" w:rsidP="00DE392F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支付</w:t>
            </w:r>
            <w:r>
              <w:rPr>
                <w:rFonts w:ascii="微软雅黑" w:hAnsi="微软雅黑" w:cs="微软雅黑"/>
                <w:sz w:val="18"/>
                <w:szCs w:val="18"/>
                <w:lang w:eastAsia="zh-CN"/>
              </w:rPr>
              <w:t>金额</w:t>
            </w:r>
          </w:p>
        </w:tc>
        <w:tc>
          <w:tcPr>
            <w:tcW w:w="1134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92369D" w:rsidRDefault="0092369D" w:rsidP="00DE392F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/>
                <w:sz w:val="18"/>
                <w:szCs w:val="18"/>
                <w:lang w:eastAsia="zh-CN"/>
              </w:rPr>
              <w:t>AMT</w:t>
            </w:r>
          </w:p>
        </w:tc>
        <w:tc>
          <w:tcPr>
            <w:tcW w:w="567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92369D" w:rsidRDefault="0092369D" w:rsidP="00DE392F">
            <w:pPr>
              <w:rPr>
                <w:rFonts w:ascii="微软雅黑" w:hAnsi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val="en-US" w:eastAsia="zh-CN"/>
              </w:rPr>
              <w:t>M</w:t>
            </w:r>
          </w:p>
        </w:tc>
        <w:tc>
          <w:tcPr>
            <w:tcW w:w="3544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92369D" w:rsidRPr="00A936DB" w:rsidRDefault="0092369D" w:rsidP="00DE392F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</w:p>
        </w:tc>
      </w:tr>
      <w:tr w:rsidR="0092369D" w:rsidRPr="00A936DB" w:rsidTr="00D750D7">
        <w:trPr>
          <w:gridBefore w:val="1"/>
          <w:wBefore w:w="18" w:type="dxa"/>
        </w:trPr>
        <w:tc>
          <w:tcPr>
            <w:tcW w:w="2093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  <w:vAlign w:val="center"/>
          </w:tcPr>
          <w:p w:rsidR="0092369D" w:rsidRDefault="0092369D" w:rsidP="002705EB">
            <w:pPr>
              <w:rPr>
                <w:rFonts w:ascii="微软雅黑" w:hAnsi="微软雅黑" w:cs="宋体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宋体" w:hint="eastAsia"/>
                <w:sz w:val="18"/>
                <w:szCs w:val="18"/>
                <w:lang w:eastAsia="zh-CN"/>
              </w:rPr>
              <w:t>sharingData</w:t>
            </w:r>
          </w:p>
        </w:tc>
        <w:tc>
          <w:tcPr>
            <w:tcW w:w="1559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  <w:vAlign w:val="center"/>
          </w:tcPr>
          <w:p w:rsidR="0092369D" w:rsidRDefault="0092369D" w:rsidP="002705EB">
            <w:pPr>
              <w:rPr>
                <w:rFonts w:ascii="微软雅黑" w:hAnsi="微软雅黑" w:cs="宋体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宋体" w:hint="eastAsia"/>
                <w:sz w:val="18"/>
                <w:szCs w:val="18"/>
                <w:lang w:eastAsia="zh-CN"/>
              </w:rPr>
              <w:t>分账数据</w:t>
            </w:r>
          </w:p>
        </w:tc>
        <w:tc>
          <w:tcPr>
            <w:tcW w:w="1134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  <w:vAlign w:val="center"/>
          </w:tcPr>
          <w:p w:rsidR="0092369D" w:rsidRDefault="0092369D" w:rsidP="002705EB">
            <w:pPr>
              <w:rPr>
                <w:rFonts w:ascii="微软雅黑" w:hAnsi="微软雅黑" w:cs="宋体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宋体" w:hint="eastAsia"/>
                <w:sz w:val="18"/>
                <w:szCs w:val="18"/>
                <w:lang w:eastAsia="zh-CN"/>
              </w:rPr>
              <w:t>SharingData[ ]</w:t>
            </w:r>
          </w:p>
        </w:tc>
        <w:tc>
          <w:tcPr>
            <w:tcW w:w="567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  <w:vAlign w:val="center"/>
          </w:tcPr>
          <w:p w:rsidR="0092369D" w:rsidRDefault="0092369D" w:rsidP="002705EB">
            <w:pPr>
              <w:rPr>
                <w:rFonts w:ascii="微软雅黑" w:hAnsi="微软雅黑" w:cs="宋体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宋体"/>
                <w:sz w:val="18"/>
                <w:szCs w:val="18"/>
                <w:lang w:eastAsia="zh-CN"/>
              </w:rPr>
              <w:t>M</w:t>
            </w:r>
          </w:p>
        </w:tc>
        <w:tc>
          <w:tcPr>
            <w:tcW w:w="3544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  <w:vAlign w:val="center"/>
          </w:tcPr>
          <w:p w:rsidR="0092369D" w:rsidRDefault="0092369D" w:rsidP="002705EB">
            <w:pPr>
              <w:rPr>
                <w:rFonts w:ascii="微软雅黑" w:hAnsi="微软雅黑" w:cs="宋体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宋体" w:hint="eastAsia"/>
                <w:sz w:val="18"/>
                <w:szCs w:val="18"/>
                <w:lang w:eastAsia="zh-CN"/>
              </w:rPr>
              <w:t>参见数据元SharingData定义</w:t>
            </w:r>
          </w:p>
        </w:tc>
      </w:tr>
      <w:tr w:rsidR="0092369D" w:rsidRPr="00A936DB" w:rsidTr="00D750D7">
        <w:trPr>
          <w:gridBefore w:val="1"/>
          <w:wBefore w:w="18" w:type="dxa"/>
        </w:trPr>
        <w:tc>
          <w:tcPr>
            <w:tcW w:w="2093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92369D" w:rsidRDefault="0092369D" w:rsidP="00DE392F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宋体"/>
                <w:color w:val="000000"/>
                <w:sz w:val="18"/>
                <w:szCs w:val="18"/>
              </w:rPr>
              <w:t>txnBeginTime</w:t>
            </w:r>
          </w:p>
        </w:tc>
        <w:tc>
          <w:tcPr>
            <w:tcW w:w="1559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92369D" w:rsidRDefault="0092369D" w:rsidP="00DE392F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订单</w:t>
            </w:r>
            <w:r>
              <w:rPr>
                <w:rFonts w:ascii="微软雅黑" w:hAnsi="微软雅黑" w:cs="微软雅黑"/>
                <w:sz w:val="18"/>
                <w:szCs w:val="18"/>
                <w:lang w:eastAsia="zh-CN"/>
              </w:rPr>
              <w:t>生成时间</w:t>
            </w:r>
          </w:p>
        </w:tc>
        <w:tc>
          <w:tcPr>
            <w:tcW w:w="1134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92369D" w:rsidRDefault="0092369D" w:rsidP="00DE392F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/>
                <w:sz w:val="18"/>
                <w:szCs w:val="18"/>
                <w:lang w:eastAsia="zh-CN"/>
              </w:rPr>
              <w:t>DT</w:t>
            </w:r>
          </w:p>
        </w:tc>
        <w:tc>
          <w:tcPr>
            <w:tcW w:w="567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92369D" w:rsidRDefault="00263F2C" w:rsidP="00DE392F">
            <w:pPr>
              <w:rPr>
                <w:rFonts w:ascii="微软雅黑" w:hAnsi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ascii="微软雅黑" w:hAnsi="微软雅黑" w:cs="微软雅黑"/>
                <w:sz w:val="18"/>
                <w:szCs w:val="18"/>
                <w:lang w:val="en-US" w:eastAsia="zh-CN"/>
              </w:rPr>
              <w:t>O</w:t>
            </w:r>
          </w:p>
        </w:tc>
        <w:tc>
          <w:tcPr>
            <w:tcW w:w="3544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92369D" w:rsidRPr="00A936DB" w:rsidRDefault="0092369D" w:rsidP="00DE392F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</w:p>
        </w:tc>
      </w:tr>
      <w:tr w:rsidR="0092369D" w:rsidRPr="00735959" w:rsidTr="00D750D7">
        <w:trPr>
          <w:gridBefore w:val="1"/>
          <w:wBefore w:w="18" w:type="dxa"/>
        </w:trPr>
        <w:tc>
          <w:tcPr>
            <w:tcW w:w="2093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92369D" w:rsidRPr="00735959" w:rsidRDefault="0092369D" w:rsidP="006436C2">
            <w:pPr>
              <w:rPr>
                <w:rFonts w:ascii="微软雅黑" w:hAnsi="微软雅黑" w:cs="Courier"/>
                <w:sz w:val="18"/>
                <w:szCs w:val="18"/>
              </w:rPr>
            </w:pPr>
            <w:r>
              <w:rPr>
                <w:rFonts w:ascii="微软雅黑" w:hAnsi="微软雅黑" w:cs="微软雅黑"/>
                <w:sz w:val="18"/>
                <w:szCs w:val="18"/>
                <w:lang w:eastAsia="zh-CN"/>
              </w:rPr>
              <w:t>f</w:t>
            </w:r>
            <w:r w:rsidRPr="00D709BF">
              <w:rPr>
                <w:rFonts w:ascii="微软雅黑" w:hAnsi="微软雅黑" w:cs="微软雅黑"/>
                <w:sz w:val="18"/>
                <w:szCs w:val="18"/>
                <w:lang w:eastAsia="zh-CN"/>
              </w:rPr>
              <w:t>eeMode</w:t>
            </w:r>
          </w:p>
        </w:tc>
        <w:tc>
          <w:tcPr>
            <w:tcW w:w="1559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92369D" w:rsidRPr="00735959" w:rsidRDefault="0092369D" w:rsidP="006436C2">
            <w:pPr>
              <w:rPr>
                <w:rFonts w:ascii="微软雅黑" w:hAnsi="微软雅黑" w:cs="Courier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Courier" w:hint="eastAsia"/>
                <w:sz w:val="18"/>
                <w:szCs w:val="18"/>
                <w:lang w:eastAsia="zh-CN"/>
              </w:rPr>
              <w:t>手续费模式</w:t>
            </w:r>
          </w:p>
        </w:tc>
        <w:tc>
          <w:tcPr>
            <w:tcW w:w="1134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92369D" w:rsidRDefault="0092369D" w:rsidP="006436C2">
            <w:pPr>
              <w:rPr>
                <w:rFonts w:ascii="微软雅黑" w:hAnsi="微软雅黑" w:cs="Courier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Courier" w:hint="eastAsia"/>
                <w:sz w:val="18"/>
                <w:szCs w:val="18"/>
                <w:lang w:eastAsia="zh-CN"/>
              </w:rPr>
              <w:t>N1</w:t>
            </w:r>
          </w:p>
        </w:tc>
        <w:tc>
          <w:tcPr>
            <w:tcW w:w="567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92369D" w:rsidRDefault="0092369D" w:rsidP="006436C2">
            <w:pPr>
              <w:rPr>
                <w:rFonts w:ascii="微软雅黑" w:hAnsi="微软雅黑" w:cs="Courier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Courier" w:hint="eastAsia"/>
                <w:sz w:val="18"/>
                <w:szCs w:val="18"/>
                <w:lang w:eastAsia="zh-CN"/>
              </w:rPr>
              <w:t>M</w:t>
            </w:r>
          </w:p>
        </w:tc>
        <w:tc>
          <w:tcPr>
            <w:tcW w:w="3544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92369D" w:rsidRDefault="0092369D" w:rsidP="006436C2">
            <w:pPr>
              <w:rPr>
                <w:rFonts w:ascii="微软雅黑" w:hAnsi="微软雅黑" w:cs="Courier"/>
                <w:sz w:val="18"/>
                <w:szCs w:val="18"/>
                <w:lang w:eastAsia="zh-CN"/>
              </w:rPr>
            </w:pPr>
            <w:r w:rsidRPr="00FD0EA6">
              <w:rPr>
                <w:rFonts w:ascii="微软雅黑" w:hAnsi="微软雅黑" w:cs="宋体"/>
                <w:sz w:val="18"/>
                <w:szCs w:val="18"/>
                <w:lang w:eastAsia="zh-CN"/>
              </w:rPr>
              <w:t>0:主收款方承担手续费；1:子商户按订单金额分摊手续费</w:t>
            </w:r>
          </w:p>
        </w:tc>
      </w:tr>
      <w:tr w:rsidR="0092369D" w:rsidRPr="00735959" w:rsidTr="00912B83">
        <w:trPr>
          <w:gridBefore w:val="1"/>
          <w:wBefore w:w="18" w:type="dxa"/>
          <w:trHeight w:val="348"/>
        </w:trPr>
        <w:tc>
          <w:tcPr>
            <w:tcW w:w="2093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92369D" w:rsidRDefault="0092369D" w:rsidP="00102649">
            <w:pPr>
              <w:rPr>
                <w:rFonts w:ascii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宋体" w:hint="eastAsia"/>
                <w:color w:val="000000"/>
                <w:sz w:val="18"/>
                <w:szCs w:val="18"/>
              </w:rPr>
              <w:t>orderType</w:t>
            </w:r>
          </w:p>
        </w:tc>
        <w:tc>
          <w:tcPr>
            <w:tcW w:w="1559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92369D" w:rsidRDefault="0092369D" w:rsidP="00102649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订单类型</w:t>
            </w:r>
          </w:p>
        </w:tc>
        <w:tc>
          <w:tcPr>
            <w:tcW w:w="1134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92369D" w:rsidRDefault="0092369D" w:rsidP="00102649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AN6</w:t>
            </w:r>
          </w:p>
        </w:tc>
        <w:tc>
          <w:tcPr>
            <w:tcW w:w="567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92369D" w:rsidRDefault="0092369D" w:rsidP="00102649">
            <w:pPr>
              <w:rPr>
                <w:rFonts w:ascii="微软雅黑" w:hAnsi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val="en-US" w:eastAsia="zh-CN"/>
              </w:rPr>
              <w:t>M</w:t>
            </w:r>
          </w:p>
        </w:tc>
        <w:tc>
          <w:tcPr>
            <w:tcW w:w="3544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92369D" w:rsidRDefault="0092369D" w:rsidP="00102649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参见 订单类型</w:t>
            </w:r>
          </w:p>
        </w:tc>
      </w:tr>
      <w:tr w:rsidR="0092369D" w:rsidRPr="00A936DB" w:rsidTr="00D750D7">
        <w:trPr>
          <w:gridBefore w:val="1"/>
          <w:wBefore w:w="18" w:type="dxa"/>
        </w:trPr>
        <w:tc>
          <w:tcPr>
            <w:tcW w:w="2093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92369D" w:rsidRDefault="0092369D" w:rsidP="00102649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宋体" w:hint="eastAsia"/>
                <w:color w:val="000000"/>
                <w:sz w:val="18"/>
                <w:szCs w:val="18"/>
              </w:rPr>
              <w:t>payMode</w:t>
            </w:r>
          </w:p>
        </w:tc>
        <w:tc>
          <w:tcPr>
            <w:tcW w:w="1559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92369D" w:rsidRDefault="0092369D" w:rsidP="00102649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支付方式</w:t>
            </w:r>
          </w:p>
        </w:tc>
        <w:tc>
          <w:tcPr>
            <w:tcW w:w="1134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92369D" w:rsidRDefault="0092369D" w:rsidP="00102649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/>
                <w:sz w:val="18"/>
                <w:szCs w:val="18"/>
                <w:lang w:eastAsia="zh-CN"/>
              </w:rPr>
              <w:t>A</w:t>
            </w: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N</w:t>
            </w:r>
            <w:r>
              <w:rPr>
                <w:rFonts w:ascii="微软雅黑" w:hAnsi="微软雅黑" w:cs="微软雅黑"/>
                <w:sz w:val="18"/>
                <w:szCs w:val="18"/>
                <w:lang w:eastAsia="zh-CN"/>
              </w:rPr>
              <w:t>2</w:t>
            </w:r>
          </w:p>
        </w:tc>
        <w:tc>
          <w:tcPr>
            <w:tcW w:w="567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92369D" w:rsidRDefault="0092369D" w:rsidP="00102649">
            <w:pPr>
              <w:rPr>
                <w:rFonts w:ascii="微软雅黑" w:hAnsi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val="en-US" w:eastAsia="zh-CN"/>
              </w:rPr>
              <w:t>M</w:t>
            </w:r>
          </w:p>
        </w:tc>
        <w:tc>
          <w:tcPr>
            <w:tcW w:w="3544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92369D" w:rsidRDefault="0092369D" w:rsidP="00102649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参见 支付方式</w:t>
            </w:r>
          </w:p>
          <w:p w:rsidR="00912B83" w:rsidRPr="00A936DB" w:rsidRDefault="00912B83" w:rsidP="00102649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宋体" w:hint="eastAsia"/>
                <w:color w:val="000000"/>
                <w:sz w:val="18"/>
                <w:szCs w:val="18"/>
                <w:lang w:eastAsia="zh-CN"/>
              </w:rPr>
              <w:t>payMode</w:t>
            </w: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=12时，请调用 快捷支付 接口</w:t>
            </w:r>
          </w:p>
        </w:tc>
      </w:tr>
      <w:tr w:rsidR="0092369D" w:rsidRPr="00A936DB" w:rsidTr="00D750D7">
        <w:trPr>
          <w:gridBefore w:val="1"/>
          <w:wBefore w:w="18" w:type="dxa"/>
        </w:trPr>
        <w:tc>
          <w:tcPr>
            <w:tcW w:w="2093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92369D" w:rsidRDefault="0092369D" w:rsidP="00102649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宋体"/>
                <w:color w:val="000000"/>
                <w:sz w:val="18"/>
                <w:szCs w:val="18"/>
              </w:rPr>
              <w:t>p</w:t>
            </w:r>
            <w:r>
              <w:rPr>
                <w:rFonts w:ascii="微软雅黑" w:hAnsi="微软雅黑" w:cs="宋体" w:hint="eastAsia"/>
                <w:color w:val="000000"/>
                <w:sz w:val="18"/>
                <w:szCs w:val="18"/>
              </w:rPr>
              <w:t>ay</w:t>
            </w:r>
            <w:r>
              <w:rPr>
                <w:rFonts w:ascii="微软雅黑" w:hAnsi="微软雅黑" w:cs="宋体"/>
                <w:color w:val="000000"/>
                <w:sz w:val="18"/>
                <w:szCs w:val="18"/>
              </w:rPr>
              <w:t>Type</w:t>
            </w:r>
          </w:p>
        </w:tc>
        <w:tc>
          <w:tcPr>
            <w:tcW w:w="1559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92369D" w:rsidRDefault="0092369D" w:rsidP="00102649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支付类型</w:t>
            </w:r>
          </w:p>
        </w:tc>
        <w:tc>
          <w:tcPr>
            <w:tcW w:w="1134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92369D" w:rsidRDefault="0092369D" w:rsidP="00102649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AN</w:t>
            </w:r>
            <w:r>
              <w:rPr>
                <w:rFonts w:ascii="微软雅黑" w:hAnsi="微软雅黑" w:cs="微软雅黑"/>
                <w:sz w:val="18"/>
                <w:szCs w:val="18"/>
                <w:lang w:eastAsia="zh-CN"/>
              </w:rPr>
              <w:t>12</w:t>
            </w:r>
          </w:p>
        </w:tc>
        <w:tc>
          <w:tcPr>
            <w:tcW w:w="567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92369D" w:rsidRDefault="0092369D" w:rsidP="00102649">
            <w:pPr>
              <w:rPr>
                <w:rFonts w:ascii="微软雅黑" w:hAnsi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val="en-US" w:eastAsia="zh-CN"/>
              </w:rPr>
              <w:t>O</w:t>
            </w:r>
          </w:p>
        </w:tc>
        <w:tc>
          <w:tcPr>
            <w:tcW w:w="3544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92369D" w:rsidRPr="00A936DB" w:rsidRDefault="0092369D" w:rsidP="00102649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参见 支付类型</w:t>
            </w:r>
          </w:p>
        </w:tc>
      </w:tr>
      <w:tr w:rsidR="0092369D" w:rsidRPr="00A936DB" w:rsidTr="00D750D7">
        <w:trPr>
          <w:gridBefore w:val="1"/>
          <w:wBefore w:w="18" w:type="dxa"/>
        </w:trPr>
        <w:tc>
          <w:tcPr>
            <w:tcW w:w="2093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92369D" w:rsidRDefault="0092369D" w:rsidP="00102649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F00B13">
              <w:rPr>
                <w:rFonts w:ascii="微软雅黑" w:hAnsi="微软雅黑" w:cs="宋体"/>
                <w:color w:val="000000"/>
                <w:sz w:val="18"/>
                <w:szCs w:val="18"/>
              </w:rPr>
              <w:t>memberBankAcctId</w:t>
            </w:r>
          </w:p>
        </w:tc>
        <w:tc>
          <w:tcPr>
            <w:tcW w:w="1559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92369D" w:rsidRDefault="0092369D" w:rsidP="00102649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银行卡</w:t>
            </w:r>
            <w:r>
              <w:rPr>
                <w:rFonts w:ascii="微软雅黑" w:hAnsi="微软雅黑" w:cs="微软雅黑"/>
                <w:sz w:val="18"/>
                <w:szCs w:val="18"/>
                <w:lang w:eastAsia="zh-CN"/>
              </w:rPr>
              <w:t>绑卡ID</w:t>
            </w:r>
          </w:p>
        </w:tc>
        <w:tc>
          <w:tcPr>
            <w:tcW w:w="1134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92369D" w:rsidRDefault="0092369D" w:rsidP="00102649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/>
                <w:sz w:val="18"/>
                <w:szCs w:val="18"/>
                <w:lang w:eastAsia="zh-CN"/>
              </w:rPr>
              <w:t>N18</w:t>
            </w:r>
          </w:p>
        </w:tc>
        <w:tc>
          <w:tcPr>
            <w:tcW w:w="567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92369D" w:rsidRDefault="0092369D" w:rsidP="00102649">
            <w:pPr>
              <w:rPr>
                <w:rFonts w:ascii="微软雅黑" w:hAnsi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val="en-US" w:eastAsia="zh-CN"/>
              </w:rPr>
              <w:t>O</w:t>
            </w:r>
          </w:p>
        </w:tc>
        <w:tc>
          <w:tcPr>
            <w:tcW w:w="3544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92369D" w:rsidRPr="00A936DB" w:rsidRDefault="0092369D" w:rsidP="00102649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payMod</w:t>
            </w:r>
            <w:r w:rsidR="00E73AEE"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=</w:t>
            </w: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11</w:t>
            </w:r>
            <w:r w:rsidR="00E73AEE"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时</w:t>
            </w: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必填</w:t>
            </w:r>
          </w:p>
        </w:tc>
      </w:tr>
      <w:tr w:rsidR="0092369D" w:rsidRPr="00A936DB" w:rsidTr="00D750D7">
        <w:trPr>
          <w:gridBefore w:val="1"/>
          <w:wBefore w:w="18" w:type="dxa"/>
        </w:trPr>
        <w:tc>
          <w:tcPr>
            <w:tcW w:w="2093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92369D" w:rsidRDefault="0092369D" w:rsidP="00102649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5F1B30">
              <w:rPr>
                <w:rFonts w:ascii="微软雅黑" w:hAnsi="微软雅黑" w:cs="宋体"/>
                <w:color w:val="000000"/>
                <w:sz w:val="18"/>
                <w:szCs w:val="18"/>
              </w:rPr>
              <w:t>currencyCode</w:t>
            </w:r>
          </w:p>
        </w:tc>
        <w:tc>
          <w:tcPr>
            <w:tcW w:w="1559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92369D" w:rsidRDefault="0092369D" w:rsidP="00102649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币种</w:t>
            </w:r>
          </w:p>
        </w:tc>
        <w:tc>
          <w:tcPr>
            <w:tcW w:w="1134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92369D" w:rsidRDefault="0092369D" w:rsidP="00102649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/>
                <w:sz w:val="18"/>
                <w:szCs w:val="18"/>
                <w:lang w:eastAsia="zh-CN"/>
              </w:rPr>
              <w:t>A8</w:t>
            </w:r>
          </w:p>
        </w:tc>
        <w:tc>
          <w:tcPr>
            <w:tcW w:w="567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92369D" w:rsidRDefault="0092369D" w:rsidP="00102649">
            <w:pPr>
              <w:rPr>
                <w:rFonts w:ascii="微软雅黑" w:hAnsi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ascii="微软雅黑" w:hAnsi="微软雅黑" w:cs="微软雅黑"/>
                <w:sz w:val="18"/>
                <w:szCs w:val="18"/>
                <w:lang w:val="en-US" w:eastAsia="zh-CN"/>
              </w:rPr>
              <w:t>O</w:t>
            </w:r>
          </w:p>
        </w:tc>
        <w:tc>
          <w:tcPr>
            <w:tcW w:w="3544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92369D" w:rsidRPr="00A936DB" w:rsidRDefault="00BD68BE" w:rsidP="00102649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不填，</w:t>
            </w:r>
            <w:r>
              <w:rPr>
                <w:rFonts w:ascii="微软雅黑" w:hAnsi="微软雅黑" w:cs="微软雅黑"/>
                <w:sz w:val="18"/>
                <w:szCs w:val="18"/>
                <w:lang w:eastAsia="zh-CN"/>
              </w:rPr>
              <w:t>默认为</w:t>
            </w: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：</w:t>
            </w:r>
            <w:r>
              <w:rPr>
                <w:rFonts w:ascii="微软雅黑" w:hAnsi="微软雅黑" w:cs="微软雅黑"/>
                <w:sz w:val="18"/>
                <w:szCs w:val="18"/>
                <w:lang w:eastAsia="zh-CN"/>
              </w:rPr>
              <w:t>CNY</w:t>
            </w: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 xml:space="preserve"> 人民币</w:t>
            </w:r>
          </w:p>
        </w:tc>
      </w:tr>
      <w:tr w:rsidR="0092369D" w:rsidRPr="00A936DB" w:rsidTr="00D750D7">
        <w:trPr>
          <w:gridBefore w:val="1"/>
          <w:wBefore w:w="18" w:type="dxa"/>
        </w:trPr>
        <w:tc>
          <w:tcPr>
            <w:tcW w:w="2093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92369D" w:rsidRDefault="0092369D" w:rsidP="00102649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宋体" w:hint="eastAsia"/>
                <w:color w:val="000000"/>
                <w:sz w:val="18"/>
                <w:szCs w:val="18"/>
              </w:rPr>
              <w:t>authCode</w:t>
            </w:r>
          </w:p>
        </w:tc>
        <w:tc>
          <w:tcPr>
            <w:tcW w:w="1559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92369D" w:rsidRDefault="0092369D" w:rsidP="00102649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支付授权码</w:t>
            </w:r>
          </w:p>
        </w:tc>
        <w:tc>
          <w:tcPr>
            <w:tcW w:w="1134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92369D" w:rsidRDefault="0092369D" w:rsidP="00102649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AN</w:t>
            </w:r>
            <w:r>
              <w:rPr>
                <w:rFonts w:ascii="微软雅黑" w:hAnsi="微软雅黑" w:cs="微软雅黑"/>
                <w:sz w:val="18"/>
                <w:szCs w:val="18"/>
                <w:lang w:eastAsia="zh-CN"/>
              </w:rPr>
              <w:t>128</w:t>
            </w:r>
          </w:p>
        </w:tc>
        <w:tc>
          <w:tcPr>
            <w:tcW w:w="567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92369D" w:rsidRDefault="0092369D" w:rsidP="00102649">
            <w:pPr>
              <w:rPr>
                <w:rFonts w:ascii="微软雅黑" w:hAnsi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val="en-US" w:eastAsia="zh-CN"/>
              </w:rPr>
              <w:t>O</w:t>
            </w:r>
          </w:p>
        </w:tc>
        <w:tc>
          <w:tcPr>
            <w:tcW w:w="3544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92369D" w:rsidRPr="00A936DB" w:rsidRDefault="0092369D" w:rsidP="00102649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</w:p>
        </w:tc>
      </w:tr>
      <w:tr w:rsidR="0092369D" w:rsidRPr="00A936DB" w:rsidTr="00D750D7">
        <w:trPr>
          <w:gridBefore w:val="1"/>
          <w:wBefore w:w="18" w:type="dxa"/>
        </w:trPr>
        <w:tc>
          <w:tcPr>
            <w:tcW w:w="2093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92369D" w:rsidRDefault="0092369D" w:rsidP="00102649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宋体"/>
                <w:color w:val="000000"/>
                <w:sz w:val="18"/>
                <w:szCs w:val="18"/>
              </w:rPr>
              <w:lastRenderedPageBreak/>
              <w:t>uId</w:t>
            </w:r>
          </w:p>
        </w:tc>
        <w:tc>
          <w:tcPr>
            <w:tcW w:w="1559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92369D" w:rsidRDefault="0092369D" w:rsidP="00102649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AF0595"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平台用户id</w:t>
            </w:r>
          </w:p>
        </w:tc>
        <w:tc>
          <w:tcPr>
            <w:tcW w:w="1134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92369D" w:rsidRDefault="0092369D" w:rsidP="00102649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/>
                <w:sz w:val="18"/>
                <w:szCs w:val="18"/>
                <w:lang w:eastAsia="zh-CN"/>
              </w:rPr>
              <w:t>AN128</w:t>
            </w:r>
          </w:p>
        </w:tc>
        <w:tc>
          <w:tcPr>
            <w:tcW w:w="567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92369D" w:rsidRDefault="0092369D" w:rsidP="00102649">
            <w:pPr>
              <w:rPr>
                <w:rFonts w:ascii="微软雅黑" w:hAnsi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val="en-US" w:eastAsia="zh-CN"/>
              </w:rPr>
              <w:t>M</w:t>
            </w:r>
          </w:p>
        </w:tc>
        <w:tc>
          <w:tcPr>
            <w:tcW w:w="3544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92369D" w:rsidRPr="00A936DB" w:rsidRDefault="0092369D" w:rsidP="00102649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</w:p>
        </w:tc>
      </w:tr>
      <w:tr w:rsidR="0092369D" w:rsidRPr="00A936DB" w:rsidTr="00D750D7">
        <w:trPr>
          <w:gridBefore w:val="1"/>
          <w:wBefore w:w="18" w:type="dxa"/>
        </w:trPr>
        <w:tc>
          <w:tcPr>
            <w:tcW w:w="2093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92369D" w:rsidRDefault="0092369D" w:rsidP="00102649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547E05">
              <w:rPr>
                <w:rFonts w:ascii="微软雅黑" w:hAnsi="微软雅黑" w:cs="宋体"/>
                <w:color w:val="000000"/>
                <w:sz w:val="18"/>
                <w:szCs w:val="18"/>
              </w:rPr>
              <w:t>txnExpireTime</w:t>
            </w:r>
            <w:r w:rsidRPr="00547E05" w:rsidDel="00547E05">
              <w:rPr>
                <w:rFonts w:ascii="微软雅黑" w:hAnsi="微软雅黑" w:cs="宋体" w:hint="eastAsia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559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92369D" w:rsidRDefault="0092369D" w:rsidP="00102649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订单失效</w:t>
            </w:r>
            <w:r>
              <w:rPr>
                <w:rFonts w:ascii="微软雅黑" w:hAnsi="微软雅黑" w:cs="微软雅黑"/>
                <w:sz w:val="18"/>
                <w:szCs w:val="18"/>
                <w:lang w:eastAsia="zh-CN"/>
              </w:rPr>
              <w:t>时间</w:t>
            </w:r>
          </w:p>
        </w:tc>
        <w:tc>
          <w:tcPr>
            <w:tcW w:w="1134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92369D" w:rsidRDefault="0092369D" w:rsidP="00102649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/>
                <w:sz w:val="18"/>
                <w:szCs w:val="18"/>
                <w:lang w:eastAsia="zh-CN"/>
              </w:rPr>
              <w:t>DT</w:t>
            </w:r>
          </w:p>
        </w:tc>
        <w:tc>
          <w:tcPr>
            <w:tcW w:w="567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92369D" w:rsidRDefault="0092369D" w:rsidP="00102649">
            <w:pPr>
              <w:rPr>
                <w:rFonts w:ascii="微软雅黑" w:hAnsi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val="en-US" w:eastAsia="zh-CN"/>
              </w:rPr>
              <w:t>O</w:t>
            </w:r>
          </w:p>
        </w:tc>
        <w:tc>
          <w:tcPr>
            <w:tcW w:w="3544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92369D" w:rsidRPr="00A936DB" w:rsidRDefault="0092369D" w:rsidP="00102649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</w:p>
        </w:tc>
      </w:tr>
      <w:tr w:rsidR="0092369D" w:rsidTr="00D750D7">
        <w:trPr>
          <w:gridBefore w:val="1"/>
          <w:wBefore w:w="18" w:type="dxa"/>
        </w:trPr>
        <w:tc>
          <w:tcPr>
            <w:tcW w:w="2093" w:type="dxa"/>
            <w:tcBorders>
              <w:top w:val="single" w:sz="6" w:space="0" w:color="4AACC5"/>
              <w:left w:val="single" w:sz="4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hideMark/>
          </w:tcPr>
          <w:p w:rsidR="0092369D" w:rsidRDefault="0092369D" w:rsidP="00102649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orderDetails</w:t>
            </w:r>
          </w:p>
        </w:tc>
        <w:tc>
          <w:tcPr>
            <w:tcW w:w="1559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hideMark/>
          </w:tcPr>
          <w:p w:rsidR="0092369D" w:rsidRDefault="0092369D" w:rsidP="00102649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子订单明细</w:t>
            </w:r>
          </w:p>
        </w:tc>
        <w:tc>
          <w:tcPr>
            <w:tcW w:w="1134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hideMark/>
          </w:tcPr>
          <w:p w:rsidR="0092369D" w:rsidRDefault="0092369D" w:rsidP="00102649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OrderDetail[ ]</w:t>
            </w:r>
          </w:p>
        </w:tc>
        <w:tc>
          <w:tcPr>
            <w:tcW w:w="567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hideMark/>
          </w:tcPr>
          <w:p w:rsidR="0092369D" w:rsidRDefault="0092369D" w:rsidP="00102649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M</w:t>
            </w:r>
          </w:p>
        </w:tc>
        <w:tc>
          <w:tcPr>
            <w:tcW w:w="3544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4" w:space="0" w:color="4AACC5"/>
            </w:tcBorders>
            <w:shd w:val="clear" w:color="auto" w:fill="FFFFFF" w:themeFill="background1"/>
          </w:tcPr>
          <w:p w:rsidR="0092369D" w:rsidRDefault="0092369D" w:rsidP="00102649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宋体" w:hint="eastAsia"/>
                <w:sz w:val="18"/>
                <w:szCs w:val="18"/>
                <w:lang w:eastAsia="zh-CN"/>
              </w:rPr>
              <w:t>参见数据元OrderDetail定义</w:t>
            </w:r>
          </w:p>
        </w:tc>
      </w:tr>
      <w:tr w:rsidR="0092369D" w:rsidRPr="00A936DB" w:rsidTr="00D750D7">
        <w:trPr>
          <w:gridBefore w:val="1"/>
          <w:wBefore w:w="18" w:type="dxa"/>
        </w:trPr>
        <w:tc>
          <w:tcPr>
            <w:tcW w:w="2093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92369D" w:rsidRPr="006F398F" w:rsidRDefault="0092369D" w:rsidP="00102649">
            <w:pPr>
              <w:rPr>
                <w:rFonts w:ascii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宋体"/>
                <w:color w:val="000000"/>
                <w:sz w:val="18"/>
                <w:szCs w:val="18"/>
              </w:rPr>
              <w:t>bg</w:t>
            </w:r>
            <w:r w:rsidRPr="003D425C">
              <w:rPr>
                <w:rFonts w:ascii="微软雅黑" w:hAnsi="微软雅黑" w:cs="宋体"/>
                <w:color w:val="000000"/>
                <w:sz w:val="18"/>
                <w:szCs w:val="18"/>
              </w:rPr>
              <w:t>Url</w:t>
            </w:r>
          </w:p>
        </w:tc>
        <w:tc>
          <w:tcPr>
            <w:tcW w:w="1559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92369D" w:rsidRDefault="0092369D" w:rsidP="00102649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后台通知</w:t>
            </w:r>
            <w:r>
              <w:rPr>
                <w:rFonts w:ascii="微软雅黑" w:hAnsi="微软雅黑" w:cs="微软雅黑"/>
                <w:sz w:val="18"/>
                <w:szCs w:val="18"/>
                <w:lang w:eastAsia="zh-CN"/>
              </w:rPr>
              <w:t>URL</w:t>
            </w:r>
          </w:p>
        </w:tc>
        <w:tc>
          <w:tcPr>
            <w:tcW w:w="1134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92369D" w:rsidRDefault="0092369D" w:rsidP="00102649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X</w:t>
            </w:r>
            <w:r>
              <w:rPr>
                <w:rFonts w:ascii="微软雅黑" w:hAnsi="微软雅黑" w:cs="微软雅黑"/>
                <w:sz w:val="18"/>
                <w:szCs w:val="18"/>
                <w:lang w:eastAsia="zh-CN"/>
              </w:rPr>
              <w:t>256</w:t>
            </w:r>
          </w:p>
        </w:tc>
        <w:tc>
          <w:tcPr>
            <w:tcW w:w="567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92369D" w:rsidRDefault="0092369D" w:rsidP="00102649">
            <w:pPr>
              <w:rPr>
                <w:rFonts w:ascii="微软雅黑" w:hAnsi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val="en-US" w:eastAsia="zh-CN"/>
              </w:rPr>
              <w:t>O</w:t>
            </w:r>
          </w:p>
        </w:tc>
        <w:tc>
          <w:tcPr>
            <w:tcW w:w="3544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92369D" w:rsidRPr="00A936DB" w:rsidRDefault="0092369D" w:rsidP="00102649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</w:p>
        </w:tc>
      </w:tr>
      <w:tr w:rsidR="0092369D" w:rsidRPr="00A936DB" w:rsidTr="00D750D7">
        <w:trPr>
          <w:gridBefore w:val="1"/>
          <w:wBefore w:w="18" w:type="dxa"/>
        </w:trPr>
        <w:tc>
          <w:tcPr>
            <w:tcW w:w="2093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92369D" w:rsidRPr="009068C3" w:rsidRDefault="0092369D" w:rsidP="00102649">
            <w:pPr>
              <w:rPr>
                <w:rFonts w:ascii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宋体" w:hint="eastAsia"/>
                <w:color w:val="000000"/>
                <w:sz w:val="18"/>
                <w:szCs w:val="18"/>
              </w:rPr>
              <w:t>memo</w:t>
            </w:r>
          </w:p>
        </w:tc>
        <w:tc>
          <w:tcPr>
            <w:tcW w:w="1559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92369D" w:rsidRDefault="0092369D" w:rsidP="00102649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备注</w:t>
            </w:r>
          </w:p>
        </w:tc>
        <w:tc>
          <w:tcPr>
            <w:tcW w:w="1134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92369D" w:rsidRDefault="0092369D" w:rsidP="00102649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/>
                <w:sz w:val="18"/>
                <w:szCs w:val="18"/>
                <w:lang w:eastAsia="zh-CN"/>
              </w:rPr>
              <w:t>X120</w:t>
            </w:r>
          </w:p>
        </w:tc>
        <w:tc>
          <w:tcPr>
            <w:tcW w:w="567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92369D" w:rsidRDefault="0092369D" w:rsidP="00102649">
            <w:pPr>
              <w:rPr>
                <w:rFonts w:ascii="微软雅黑" w:hAnsi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val="en-US" w:eastAsia="zh-CN"/>
              </w:rPr>
              <w:t>O</w:t>
            </w:r>
          </w:p>
        </w:tc>
        <w:tc>
          <w:tcPr>
            <w:tcW w:w="3544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92369D" w:rsidRPr="00A936DB" w:rsidRDefault="0092369D" w:rsidP="00102649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</w:p>
        </w:tc>
      </w:tr>
      <w:tr w:rsidR="0092369D" w:rsidRPr="00A936DB" w:rsidTr="00D750D7">
        <w:trPr>
          <w:gridBefore w:val="1"/>
          <w:wBefore w:w="18" w:type="dxa"/>
        </w:trPr>
        <w:tc>
          <w:tcPr>
            <w:tcW w:w="2093" w:type="dxa"/>
            <w:tcBorders>
              <w:top w:val="single" w:sz="6" w:space="0" w:color="4AACC5"/>
              <w:bottom w:val="single" w:sz="4" w:space="0" w:color="4AACC5"/>
            </w:tcBorders>
            <w:shd w:val="clear" w:color="auto" w:fill="FFFFFF" w:themeFill="background1"/>
          </w:tcPr>
          <w:p w:rsidR="0092369D" w:rsidRPr="009068C3" w:rsidRDefault="0092369D" w:rsidP="00102649">
            <w:pPr>
              <w:rPr>
                <w:rFonts w:ascii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Courier" w:hint="eastAsia"/>
                <w:sz w:val="18"/>
                <w:szCs w:val="18"/>
              </w:rPr>
              <w:t>dataMap</w:t>
            </w:r>
          </w:p>
        </w:tc>
        <w:tc>
          <w:tcPr>
            <w:tcW w:w="1559" w:type="dxa"/>
            <w:tcBorders>
              <w:top w:val="single" w:sz="6" w:space="0" w:color="4AACC5"/>
              <w:bottom w:val="single" w:sz="4" w:space="0" w:color="4AACC5"/>
            </w:tcBorders>
            <w:shd w:val="clear" w:color="auto" w:fill="FFFFFF" w:themeFill="background1"/>
          </w:tcPr>
          <w:p w:rsidR="0092369D" w:rsidRDefault="0092369D" w:rsidP="00102649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扩展</w:t>
            </w:r>
            <w:r>
              <w:rPr>
                <w:rFonts w:ascii="微软雅黑" w:hAnsi="微软雅黑" w:cs="微软雅黑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134" w:type="dxa"/>
            <w:tcBorders>
              <w:top w:val="single" w:sz="6" w:space="0" w:color="4AACC5"/>
              <w:bottom w:val="single" w:sz="4" w:space="0" w:color="4AACC5"/>
            </w:tcBorders>
            <w:shd w:val="clear" w:color="auto" w:fill="FFFFFF" w:themeFill="background1"/>
          </w:tcPr>
          <w:p w:rsidR="0092369D" w:rsidRDefault="0092369D" w:rsidP="00102649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/>
                <w:sz w:val="18"/>
                <w:szCs w:val="18"/>
                <w:lang w:eastAsia="zh-CN"/>
              </w:rPr>
              <w:t>X2048</w:t>
            </w:r>
          </w:p>
        </w:tc>
        <w:tc>
          <w:tcPr>
            <w:tcW w:w="567" w:type="dxa"/>
            <w:tcBorders>
              <w:top w:val="single" w:sz="6" w:space="0" w:color="4AACC5"/>
              <w:bottom w:val="single" w:sz="4" w:space="0" w:color="4AACC5"/>
            </w:tcBorders>
            <w:shd w:val="clear" w:color="auto" w:fill="FFFFFF" w:themeFill="background1"/>
          </w:tcPr>
          <w:p w:rsidR="0092369D" w:rsidRDefault="0092369D" w:rsidP="00102649">
            <w:pPr>
              <w:rPr>
                <w:rFonts w:ascii="微软雅黑" w:hAnsi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val="en-US" w:eastAsia="zh-CN"/>
              </w:rPr>
              <w:t>O</w:t>
            </w:r>
          </w:p>
        </w:tc>
        <w:tc>
          <w:tcPr>
            <w:tcW w:w="3544" w:type="dxa"/>
            <w:tcBorders>
              <w:top w:val="single" w:sz="6" w:space="0" w:color="4AACC5"/>
              <w:bottom w:val="single" w:sz="4" w:space="0" w:color="4AACC5"/>
            </w:tcBorders>
            <w:shd w:val="clear" w:color="auto" w:fill="FFFFFF" w:themeFill="background1"/>
          </w:tcPr>
          <w:p w:rsidR="0092369D" w:rsidRPr="00A936DB" w:rsidRDefault="0092369D" w:rsidP="00102649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</w:p>
        </w:tc>
      </w:tr>
    </w:tbl>
    <w:p w:rsidR="007C055E" w:rsidRPr="0025043C" w:rsidRDefault="007C055E" w:rsidP="007C055E">
      <w:pPr>
        <w:rPr>
          <w:lang w:val="en-US" w:eastAsia="zh-CN"/>
        </w:rPr>
      </w:pPr>
    </w:p>
    <w:p w:rsidR="007C055E" w:rsidRDefault="007C055E" w:rsidP="007C055E">
      <w:pPr>
        <w:pStyle w:val="4"/>
        <w:rPr>
          <w:lang w:eastAsia="zh-CN"/>
        </w:rPr>
      </w:pPr>
      <w:r>
        <w:rPr>
          <w:rFonts w:hint="eastAsia"/>
        </w:rPr>
        <w:t>响应</w:t>
      </w:r>
      <w:r>
        <w:rPr>
          <w:rFonts w:hint="eastAsia"/>
          <w:lang w:eastAsia="zh-CN"/>
        </w:rPr>
        <w:t>消息</w:t>
      </w:r>
    </w:p>
    <w:tbl>
      <w:tblPr>
        <w:tblW w:w="8897" w:type="dxa"/>
        <w:tblBorders>
          <w:top w:val="single" w:sz="4" w:space="0" w:color="4AACC5"/>
          <w:left w:val="single" w:sz="4" w:space="0" w:color="4AACC5"/>
          <w:bottom w:val="single" w:sz="4" w:space="0" w:color="4AACC5"/>
          <w:right w:val="single" w:sz="4" w:space="0" w:color="4AACC5"/>
          <w:insideH w:val="single" w:sz="6" w:space="0" w:color="4AACC5"/>
          <w:insideV w:val="single" w:sz="6" w:space="0" w:color="4AACC5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1701"/>
        <w:gridCol w:w="992"/>
        <w:gridCol w:w="559"/>
        <w:gridCol w:w="8"/>
        <w:gridCol w:w="3969"/>
      </w:tblGrid>
      <w:tr w:rsidR="007C055E" w:rsidTr="00DB5DE3">
        <w:tc>
          <w:tcPr>
            <w:tcW w:w="1668" w:type="dxa"/>
            <w:tcBorders>
              <w:top w:val="single" w:sz="4" w:space="0" w:color="4AACC5"/>
              <w:bottom w:val="single" w:sz="6" w:space="0" w:color="4AACC5"/>
            </w:tcBorders>
            <w:shd w:val="clear" w:color="auto" w:fill="30849B"/>
            <w:vAlign w:val="center"/>
          </w:tcPr>
          <w:p w:rsidR="007C055E" w:rsidRDefault="007C055E" w:rsidP="00DE392F">
            <w:pPr>
              <w:rPr>
                <w:rFonts w:ascii="微软雅黑" w:hAnsi="微软雅黑" w:cs="微软雅黑"/>
                <w:color w:val="C7EDCC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  <w:lang w:eastAsia="zh-CN"/>
              </w:rPr>
              <w:t>属性</w:t>
            </w:r>
          </w:p>
        </w:tc>
        <w:tc>
          <w:tcPr>
            <w:tcW w:w="1701" w:type="dxa"/>
            <w:tcBorders>
              <w:top w:val="single" w:sz="4" w:space="0" w:color="4AACC5"/>
              <w:bottom w:val="single" w:sz="6" w:space="0" w:color="4AACC5"/>
            </w:tcBorders>
            <w:shd w:val="clear" w:color="auto" w:fill="30849B"/>
            <w:vAlign w:val="center"/>
          </w:tcPr>
          <w:p w:rsidR="007C055E" w:rsidRDefault="007C055E" w:rsidP="00DE392F">
            <w:pPr>
              <w:jc w:val="center"/>
              <w:rPr>
                <w:rFonts w:ascii="微软雅黑" w:hAnsi="微软雅黑" w:cs="微软雅黑"/>
                <w:color w:val="C7EDCC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</w:rPr>
              <w:t>定义</w:t>
            </w:r>
          </w:p>
        </w:tc>
        <w:tc>
          <w:tcPr>
            <w:tcW w:w="992" w:type="dxa"/>
            <w:tcBorders>
              <w:top w:val="single" w:sz="4" w:space="0" w:color="4AACC5"/>
              <w:bottom w:val="single" w:sz="6" w:space="0" w:color="4AACC5"/>
            </w:tcBorders>
            <w:shd w:val="clear" w:color="auto" w:fill="30849B"/>
            <w:vAlign w:val="center"/>
          </w:tcPr>
          <w:p w:rsidR="007C055E" w:rsidRDefault="007C055E" w:rsidP="00DE392F">
            <w:pPr>
              <w:jc w:val="center"/>
              <w:rPr>
                <w:rFonts w:ascii="微软雅黑" w:hAnsi="微软雅黑" w:cs="微软雅黑"/>
                <w:b/>
                <w:color w:val="C7EDCC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</w:rPr>
              <w:t>类型</w:t>
            </w:r>
          </w:p>
          <w:p w:rsidR="007C055E" w:rsidRDefault="007C055E" w:rsidP="00DE392F">
            <w:pPr>
              <w:jc w:val="center"/>
              <w:rPr>
                <w:rFonts w:ascii="微软雅黑" w:hAnsi="微软雅黑" w:cs="微软雅黑"/>
                <w:color w:val="C7EDCC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</w:rPr>
              <w:t>长度</w:t>
            </w:r>
          </w:p>
        </w:tc>
        <w:tc>
          <w:tcPr>
            <w:tcW w:w="567" w:type="dxa"/>
            <w:gridSpan w:val="2"/>
            <w:tcBorders>
              <w:top w:val="single" w:sz="4" w:space="0" w:color="4AACC5"/>
              <w:bottom w:val="single" w:sz="6" w:space="0" w:color="4AACC5"/>
            </w:tcBorders>
            <w:shd w:val="clear" w:color="auto" w:fill="30849B"/>
            <w:vAlign w:val="center"/>
          </w:tcPr>
          <w:p w:rsidR="007C055E" w:rsidRDefault="007C055E" w:rsidP="00DE392F">
            <w:pPr>
              <w:jc w:val="center"/>
              <w:rPr>
                <w:rFonts w:ascii="微软雅黑" w:hAnsi="微软雅黑" w:cs="微软雅黑"/>
                <w:color w:val="C7EDCC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</w:rPr>
              <w:t>必填</w:t>
            </w:r>
          </w:p>
        </w:tc>
        <w:tc>
          <w:tcPr>
            <w:tcW w:w="3969" w:type="dxa"/>
            <w:tcBorders>
              <w:top w:val="single" w:sz="4" w:space="0" w:color="4AACC5"/>
              <w:bottom w:val="single" w:sz="6" w:space="0" w:color="4AACC5"/>
            </w:tcBorders>
            <w:shd w:val="clear" w:color="auto" w:fill="30849B"/>
            <w:vAlign w:val="center"/>
          </w:tcPr>
          <w:p w:rsidR="007C055E" w:rsidRDefault="007C055E" w:rsidP="00DE392F">
            <w:pPr>
              <w:jc w:val="center"/>
              <w:rPr>
                <w:rFonts w:ascii="微软雅黑" w:hAnsi="微软雅黑" w:cs="微软雅黑"/>
                <w:color w:val="C7EDCC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</w:rPr>
              <w:t>参数说明/示例</w:t>
            </w:r>
          </w:p>
        </w:tc>
      </w:tr>
      <w:tr w:rsidR="00DB5DE3" w:rsidTr="002C5E75">
        <w:tc>
          <w:tcPr>
            <w:tcW w:w="8897" w:type="dxa"/>
            <w:gridSpan w:val="6"/>
            <w:tcBorders>
              <w:top w:val="single" w:sz="6" w:space="0" w:color="4AACC5"/>
              <w:left w:val="single" w:sz="4" w:space="0" w:color="4AACC5"/>
              <w:bottom w:val="single" w:sz="6" w:space="0" w:color="4AACC5"/>
              <w:right w:val="single" w:sz="4" w:space="0" w:color="4AACC5"/>
            </w:tcBorders>
            <w:shd w:val="clear" w:color="auto" w:fill="FFFFFF" w:themeFill="background1"/>
            <w:hideMark/>
          </w:tcPr>
          <w:p w:rsidR="00DB5DE3" w:rsidRDefault="00DB5DE3">
            <w:pPr>
              <w:rPr>
                <w:rFonts w:ascii="微软雅黑" w:hAnsi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val="en-US" w:eastAsia="zh-CN"/>
              </w:rPr>
              <w:t>参见</w:t>
            </w:r>
            <w:hyperlink r:id="rId42" w:anchor="_公共响应BODY属性" w:history="1">
              <w:r>
                <w:rPr>
                  <w:rStyle w:val="af2"/>
                  <w:rFonts w:ascii="微软雅黑" w:hAnsi="微软雅黑" w:cs="微软雅黑" w:hint="eastAsia"/>
                  <w:sz w:val="18"/>
                  <w:szCs w:val="18"/>
                  <w:lang w:val="en-US" w:eastAsia="zh-CN"/>
                </w:rPr>
                <w:t>公共响应BODY属性</w:t>
              </w:r>
            </w:hyperlink>
          </w:p>
        </w:tc>
      </w:tr>
      <w:tr w:rsidR="007C055E" w:rsidTr="00DB5DE3">
        <w:tc>
          <w:tcPr>
            <w:tcW w:w="1668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7C055E" w:rsidRPr="00621792" w:rsidRDefault="007C055E" w:rsidP="00DE392F">
            <w:pPr>
              <w:rPr>
                <w:rFonts w:ascii="微软雅黑" w:hAnsi="微软雅黑" w:cs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宋体"/>
                <w:color w:val="000000"/>
                <w:sz w:val="18"/>
                <w:szCs w:val="18"/>
                <w:lang w:eastAsia="zh-CN"/>
              </w:rPr>
              <w:t>p</w:t>
            </w:r>
            <w:r>
              <w:rPr>
                <w:rFonts w:ascii="微软雅黑" w:hAnsi="微软雅黑" w:cs="宋体" w:hint="eastAsia"/>
                <w:color w:val="000000"/>
                <w:sz w:val="18"/>
                <w:szCs w:val="18"/>
                <w:lang w:eastAsia="zh-CN"/>
              </w:rPr>
              <w:t>ay</w:t>
            </w:r>
            <w:r>
              <w:rPr>
                <w:rFonts w:ascii="微软雅黑" w:hAnsi="微软雅黑" w:cs="宋体"/>
                <w:color w:val="000000"/>
                <w:sz w:val="18"/>
                <w:szCs w:val="18"/>
                <w:lang w:eastAsia="zh-CN"/>
              </w:rPr>
              <w:t>eeUId</w:t>
            </w:r>
          </w:p>
        </w:tc>
        <w:tc>
          <w:tcPr>
            <w:tcW w:w="1701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7C055E" w:rsidRDefault="007C055E" w:rsidP="00DE392F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主收款方</w:t>
            </w:r>
            <w:r>
              <w:rPr>
                <w:rFonts w:ascii="微软雅黑" w:hAnsi="微软雅黑" w:cs="微软雅黑"/>
                <w:sz w:val="18"/>
                <w:szCs w:val="18"/>
                <w:lang w:eastAsia="zh-CN"/>
              </w:rPr>
              <w:t>用户id</w:t>
            </w:r>
          </w:p>
        </w:tc>
        <w:tc>
          <w:tcPr>
            <w:tcW w:w="992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7C055E" w:rsidRDefault="007C055E" w:rsidP="00DE392F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AN</w:t>
            </w:r>
            <w:r>
              <w:rPr>
                <w:rFonts w:ascii="微软雅黑" w:hAnsi="微软雅黑" w:cs="微软雅黑"/>
                <w:sz w:val="18"/>
                <w:szCs w:val="18"/>
                <w:lang w:eastAsia="zh-CN"/>
              </w:rPr>
              <w:t>128</w:t>
            </w:r>
          </w:p>
        </w:tc>
        <w:tc>
          <w:tcPr>
            <w:tcW w:w="559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7C055E" w:rsidRDefault="007C055E" w:rsidP="00DE392F">
            <w:pPr>
              <w:rPr>
                <w:rFonts w:ascii="微软雅黑" w:hAnsi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val="en-US" w:eastAsia="zh-CN"/>
              </w:rPr>
              <w:t>M</w:t>
            </w:r>
          </w:p>
        </w:tc>
        <w:tc>
          <w:tcPr>
            <w:tcW w:w="3977" w:type="dxa"/>
            <w:gridSpan w:val="2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2C5E75" w:rsidRDefault="004203E8" w:rsidP="002C5E75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宋体"/>
                <w:sz w:val="18"/>
                <w:szCs w:val="18"/>
                <w:lang w:val="en-US" w:eastAsia="zh-CN"/>
              </w:rPr>
              <w:t>is</w:t>
            </w:r>
            <w:r>
              <w:rPr>
                <w:rFonts w:ascii="微软雅黑" w:hAnsi="微软雅黑" w:cs="宋体" w:hint="eastAsia"/>
                <w:sz w:val="18"/>
                <w:szCs w:val="18"/>
                <w:lang w:val="en-US" w:eastAsia="zh-CN"/>
              </w:rPr>
              <w:t>P</w:t>
            </w:r>
            <w:r>
              <w:rPr>
                <w:rFonts w:ascii="微软雅黑" w:hAnsi="微软雅黑" w:cs="宋体"/>
                <w:sz w:val="18"/>
                <w:szCs w:val="18"/>
                <w:lang w:val="en-US" w:eastAsia="zh-CN"/>
              </w:rPr>
              <w:t>latformPayee</w:t>
            </w:r>
            <w:r>
              <w:rPr>
                <w:rFonts w:ascii="微软雅黑" w:hAnsi="微软雅黑" w:cs="宋体" w:hint="eastAsia"/>
                <w:sz w:val="18"/>
                <w:szCs w:val="18"/>
                <w:lang w:val="en-US" w:eastAsia="zh-CN"/>
              </w:rPr>
              <w:t xml:space="preserve"> </w:t>
            </w:r>
            <w:r w:rsidR="002C5E75">
              <w:rPr>
                <w:rFonts w:ascii="微软雅黑" w:hAnsi="微软雅黑" w:cs="宋体" w:hint="eastAsia"/>
                <w:sz w:val="18"/>
                <w:szCs w:val="18"/>
                <w:lang w:val="en-US" w:eastAsia="zh-CN"/>
              </w:rPr>
              <w:t>=0 时，</w:t>
            </w:r>
            <w:r w:rsidR="002C5E75"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平台用户id；</w:t>
            </w:r>
          </w:p>
          <w:p w:rsidR="007C055E" w:rsidRDefault="004203E8" w:rsidP="002C5E75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宋体"/>
                <w:sz w:val="18"/>
                <w:szCs w:val="18"/>
                <w:lang w:val="en-US" w:eastAsia="zh-CN"/>
              </w:rPr>
              <w:t>is</w:t>
            </w:r>
            <w:r>
              <w:rPr>
                <w:rFonts w:ascii="微软雅黑" w:hAnsi="微软雅黑" w:cs="宋体" w:hint="eastAsia"/>
                <w:sz w:val="18"/>
                <w:szCs w:val="18"/>
                <w:lang w:val="en-US" w:eastAsia="zh-CN"/>
              </w:rPr>
              <w:t>P</w:t>
            </w:r>
            <w:r>
              <w:rPr>
                <w:rFonts w:ascii="微软雅黑" w:hAnsi="微软雅黑" w:cs="宋体"/>
                <w:sz w:val="18"/>
                <w:szCs w:val="18"/>
                <w:lang w:val="en-US" w:eastAsia="zh-CN"/>
              </w:rPr>
              <w:t>latformPayee</w:t>
            </w:r>
            <w:r>
              <w:rPr>
                <w:rFonts w:ascii="微软雅黑" w:hAnsi="微软雅黑" w:cs="宋体" w:hint="eastAsia"/>
                <w:sz w:val="18"/>
                <w:szCs w:val="18"/>
                <w:lang w:val="en-US" w:eastAsia="zh-CN"/>
              </w:rPr>
              <w:t xml:space="preserve"> </w:t>
            </w:r>
            <w:r w:rsidR="002C5E75">
              <w:rPr>
                <w:rFonts w:ascii="微软雅黑" w:hAnsi="微软雅黑" w:cs="宋体" w:hint="eastAsia"/>
                <w:sz w:val="18"/>
                <w:szCs w:val="18"/>
                <w:lang w:val="en-US" w:eastAsia="zh-CN"/>
              </w:rPr>
              <w:t>=1 时，</w:t>
            </w:r>
            <w:r w:rsidR="002C5E75" w:rsidRPr="00DF3AFB">
              <w:rPr>
                <w:rFonts w:ascii="微软雅黑" w:hAnsi="微软雅黑" w:cs="宋体" w:hint="eastAsia"/>
                <w:sz w:val="18"/>
                <w:szCs w:val="18"/>
                <w:lang w:val="en-US" w:eastAsia="zh-CN"/>
              </w:rPr>
              <w:t>商户平台代码（和X-99Bill-PlatformCode相同）</w:t>
            </w:r>
          </w:p>
        </w:tc>
      </w:tr>
      <w:tr w:rsidR="002C5E75" w:rsidTr="00DB5DE3">
        <w:tc>
          <w:tcPr>
            <w:tcW w:w="1668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2C5E75" w:rsidRDefault="002C5E75" w:rsidP="00DE392F">
            <w:pPr>
              <w:rPr>
                <w:rFonts w:ascii="微软雅黑" w:hAnsi="微软雅黑" w:cs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宋体"/>
                <w:sz w:val="18"/>
                <w:szCs w:val="18"/>
                <w:lang w:val="en-US" w:eastAsia="zh-CN"/>
              </w:rPr>
              <w:t>is</w:t>
            </w:r>
            <w:r>
              <w:rPr>
                <w:rFonts w:ascii="微软雅黑" w:hAnsi="微软雅黑" w:cs="宋体" w:hint="eastAsia"/>
                <w:sz w:val="18"/>
                <w:szCs w:val="18"/>
                <w:lang w:val="en-US" w:eastAsia="zh-CN"/>
              </w:rPr>
              <w:t>P</w:t>
            </w:r>
            <w:r w:rsidR="004203E8">
              <w:rPr>
                <w:rFonts w:ascii="微软雅黑" w:hAnsi="微软雅黑" w:cs="宋体"/>
                <w:sz w:val="18"/>
                <w:szCs w:val="18"/>
                <w:lang w:val="en-US" w:eastAsia="zh-CN"/>
              </w:rPr>
              <w:t>latformPay</w:t>
            </w:r>
            <w:r>
              <w:rPr>
                <w:rFonts w:ascii="微软雅黑" w:hAnsi="微软雅黑" w:cs="宋体"/>
                <w:sz w:val="18"/>
                <w:szCs w:val="18"/>
                <w:lang w:val="en-US" w:eastAsia="zh-CN"/>
              </w:rPr>
              <w:t>ee</w:t>
            </w:r>
          </w:p>
        </w:tc>
        <w:tc>
          <w:tcPr>
            <w:tcW w:w="1701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2C5E75" w:rsidRDefault="002C5E75" w:rsidP="004203E8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主收款方是否平台</w:t>
            </w:r>
          </w:p>
        </w:tc>
        <w:tc>
          <w:tcPr>
            <w:tcW w:w="992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2C5E75" w:rsidRDefault="002C5E75" w:rsidP="004203E8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Courier" w:hint="eastAsia"/>
                <w:sz w:val="18"/>
                <w:szCs w:val="18"/>
                <w:lang w:eastAsia="zh-CN"/>
              </w:rPr>
              <w:t>N1</w:t>
            </w:r>
          </w:p>
        </w:tc>
        <w:tc>
          <w:tcPr>
            <w:tcW w:w="559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2C5E75" w:rsidRDefault="002C5E75" w:rsidP="004203E8">
            <w:pPr>
              <w:rPr>
                <w:rFonts w:ascii="微软雅黑" w:hAnsi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val="en-US" w:eastAsia="zh-CN"/>
              </w:rPr>
              <w:t>M</w:t>
            </w:r>
          </w:p>
        </w:tc>
        <w:tc>
          <w:tcPr>
            <w:tcW w:w="3977" w:type="dxa"/>
            <w:gridSpan w:val="2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2C5E75" w:rsidRDefault="002C5E75" w:rsidP="004203E8">
            <w:pPr>
              <w:rPr>
                <w:rFonts w:ascii="微软雅黑" w:hAnsi="微软雅黑" w:cs="宋体"/>
                <w:sz w:val="18"/>
                <w:szCs w:val="18"/>
                <w:lang w:val="en-US" w:eastAsia="zh-CN"/>
              </w:rPr>
            </w:pPr>
            <w:r>
              <w:rPr>
                <w:rFonts w:ascii="微软雅黑" w:hAnsi="微软雅黑" w:cs="Courier" w:hint="eastAsia"/>
                <w:sz w:val="18"/>
                <w:szCs w:val="18"/>
                <w:lang w:eastAsia="zh-CN"/>
              </w:rPr>
              <w:t>0.否  1.是</w:t>
            </w:r>
          </w:p>
        </w:tc>
      </w:tr>
      <w:tr w:rsidR="002C5E75" w:rsidRPr="00A936DB" w:rsidTr="00DB5DE3">
        <w:tc>
          <w:tcPr>
            <w:tcW w:w="1668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2C5E75" w:rsidRPr="000A20AA" w:rsidRDefault="002C5E75" w:rsidP="00DE392F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145016">
              <w:rPr>
                <w:rFonts w:ascii="微软雅黑" w:hAnsi="微软雅黑" w:cs="宋体"/>
                <w:color w:val="000000"/>
                <w:sz w:val="18"/>
                <w:szCs w:val="18"/>
              </w:rPr>
              <w:t>outTradeNo</w:t>
            </w:r>
          </w:p>
        </w:tc>
        <w:tc>
          <w:tcPr>
            <w:tcW w:w="1701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2C5E75" w:rsidRPr="000A20AA" w:rsidRDefault="002C5E75" w:rsidP="00DE392F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外部</w:t>
            </w:r>
            <w:r>
              <w:rPr>
                <w:rFonts w:ascii="微软雅黑" w:hAnsi="微软雅黑" w:cs="微软雅黑"/>
                <w:sz w:val="18"/>
                <w:szCs w:val="18"/>
                <w:lang w:eastAsia="zh-CN"/>
              </w:rPr>
              <w:t>订单号</w:t>
            </w:r>
          </w:p>
        </w:tc>
        <w:tc>
          <w:tcPr>
            <w:tcW w:w="992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2C5E75" w:rsidRPr="009E6C02" w:rsidRDefault="004B65CF" w:rsidP="00DE392F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AN</w:t>
            </w:r>
            <w:r>
              <w:rPr>
                <w:rFonts w:ascii="微软雅黑" w:hAnsi="微软雅黑" w:cs="微软雅黑"/>
                <w:sz w:val="18"/>
                <w:szCs w:val="18"/>
                <w:lang w:eastAsia="zh-CN"/>
              </w:rPr>
              <w:t>32</w:t>
            </w:r>
          </w:p>
        </w:tc>
        <w:tc>
          <w:tcPr>
            <w:tcW w:w="559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2C5E75" w:rsidRDefault="002C5E75" w:rsidP="00DE392F">
            <w:pPr>
              <w:rPr>
                <w:rFonts w:ascii="微软雅黑" w:hAnsi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val="en-US" w:eastAsia="zh-CN"/>
              </w:rPr>
              <w:t>M</w:t>
            </w:r>
          </w:p>
        </w:tc>
        <w:tc>
          <w:tcPr>
            <w:tcW w:w="3977" w:type="dxa"/>
            <w:gridSpan w:val="2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2C5E75" w:rsidRPr="00A936DB" w:rsidRDefault="002C5E75" w:rsidP="00DE392F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</w:p>
        </w:tc>
      </w:tr>
      <w:tr w:rsidR="002C5E75" w:rsidRPr="00A936DB" w:rsidTr="00DB5DE3">
        <w:tc>
          <w:tcPr>
            <w:tcW w:w="1668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2C5E75" w:rsidRDefault="002C5E75" w:rsidP="00DE392F">
            <w:pPr>
              <w:rPr>
                <w:rFonts w:ascii="微软雅黑" w:hAnsi="微软雅黑" w:cs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宋体"/>
                <w:color w:val="000000"/>
                <w:sz w:val="18"/>
                <w:szCs w:val="18"/>
                <w:lang w:eastAsia="zh-CN"/>
              </w:rPr>
              <w:t>b</w:t>
            </w:r>
            <w:r>
              <w:rPr>
                <w:rFonts w:ascii="微软雅黑" w:hAnsi="微软雅黑" w:cs="宋体" w:hint="eastAsia"/>
                <w:color w:val="000000"/>
                <w:sz w:val="18"/>
                <w:szCs w:val="18"/>
                <w:lang w:eastAsia="zh-CN"/>
              </w:rPr>
              <w:t>ill</w:t>
            </w:r>
            <w:r>
              <w:rPr>
                <w:rFonts w:ascii="微软雅黑" w:hAnsi="微软雅黑" w:cs="宋体"/>
                <w:color w:val="000000"/>
                <w:sz w:val="18"/>
                <w:szCs w:val="18"/>
                <w:lang w:eastAsia="zh-CN"/>
              </w:rPr>
              <w:t>OrderNo</w:t>
            </w:r>
          </w:p>
        </w:tc>
        <w:tc>
          <w:tcPr>
            <w:tcW w:w="1701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2C5E75" w:rsidRDefault="002C5E75" w:rsidP="00DE392F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快钱</w:t>
            </w:r>
            <w:r>
              <w:rPr>
                <w:rFonts w:ascii="微软雅黑" w:hAnsi="微软雅黑" w:cs="微软雅黑"/>
                <w:sz w:val="18"/>
                <w:szCs w:val="18"/>
                <w:lang w:eastAsia="zh-CN"/>
              </w:rPr>
              <w:t>内部订单号</w:t>
            </w:r>
          </w:p>
        </w:tc>
        <w:tc>
          <w:tcPr>
            <w:tcW w:w="992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2C5E75" w:rsidRDefault="002C5E75" w:rsidP="00DE392F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AN32</w:t>
            </w:r>
          </w:p>
        </w:tc>
        <w:tc>
          <w:tcPr>
            <w:tcW w:w="559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2C5E75" w:rsidRDefault="002C5E75" w:rsidP="00DE392F">
            <w:pPr>
              <w:rPr>
                <w:rFonts w:ascii="微软雅黑" w:hAnsi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val="en-US" w:eastAsia="zh-CN"/>
              </w:rPr>
              <w:t>M</w:t>
            </w:r>
          </w:p>
        </w:tc>
        <w:tc>
          <w:tcPr>
            <w:tcW w:w="3977" w:type="dxa"/>
            <w:gridSpan w:val="2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2C5E75" w:rsidRPr="00A936DB" w:rsidRDefault="002C5E75" w:rsidP="00DE392F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</w:p>
        </w:tc>
      </w:tr>
      <w:tr w:rsidR="002C5E75" w:rsidRPr="00A936DB" w:rsidTr="00DB5DE3">
        <w:tc>
          <w:tcPr>
            <w:tcW w:w="1668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2C5E75" w:rsidRDefault="002C5E75" w:rsidP="00DE392F">
            <w:pPr>
              <w:rPr>
                <w:rFonts w:ascii="微软雅黑" w:hAnsi="微软雅黑" w:cs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宋体" w:hint="eastAsia"/>
                <w:color w:val="000000"/>
                <w:sz w:val="18"/>
                <w:szCs w:val="18"/>
                <w:lang w:eastAsia="zh-CN"/>
              </w:rPr>
              <w:t>tradeNo</w:t>
            </w:r>
          </w:p>
        </w:tc>
        <w:tc>
          <w:tcPr>
            <w:tcW w:w="1701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2C5E75" w:rsidRDefault="002C5E75" w:rsidP="00DE392F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快钱</w:t>
            </w:r>
            <w:r>
              <w:rPr>
                <w:rFonts w:ascii="微软雅黑" w:hAnsi="微软雅黑" w:cs="微软雅黑"/>
                <w:sz w:val="18"/>
                <w:szCs w:val="18"/>
                <w:lang w:eastAsia="zh-CN"/>
              </w:rPr>
              <w:t>内部流水号</w:t>
            </w:r>
          </w:p>
        </w:tc>
        <w:tc>
          <w:tcPr>
            <w:tcW w:w="992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2C5E75" w:rsidRDefault="002C5E75" w:rsidP="00DE392F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AN</w:t>
            </w:r>
            <w:r>
              <w:rPr>
                <w:rFonts w:ascii="微软雅黑" w:hAnsi="微软雅黑" w:cs="微软雅黑"/>
                <w:sz w:val="18"/>
                <w:szCs w:val="18"/>
                <w:lang w:eastAsia="zh-CN"/>
              </w:rPr>
              <w:t>32</w:t>
            </w:r>
          </w:p>
        </w:tc>
        <w:tc>
          <w:tcPr>
            <w:tcW w:w="559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2C5E75" w:rsidRDefault="002C5E75" w:rsidP="00DE392F">
            <w:pPr>
              <w:rPr>
                <w:rFonts w:ascii="微软雅黑" w:hAnsi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val="en-US" w:eastAsia="zh-CN"/>
              </w:rPr>
              <w:t>M</w:t>
            </w:r>
          </w:p>
        </w:tc>
        <w:tc>
          <w:tcPr>
            <w:tcW w:w="3977" w:type="dxa"/>
            <w:gridSpan w:val="2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2C5E75" w:rsidRPr="00A936DB" w:rsidRDefault="002C5E75" w:rsidP="00DE392F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</w:p>
        </w:tc>
      </w:tr>
      <w:tr w:rsidR="002C5E75" w:rsidRPr="00A936DB" w:rsidTr="00DB5DE3">
        <w:tc>
          <w:tcPr>
            <w:tcW w:w="1668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2C5E75" w:rsidRDefault="002C5E75" w:rsidP="00DE392F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宋体"/>
                <w:color w:val="000000"/>
                <w:sz w:val="18"/>
                <w:szCs w:val="18"/>
              </w:rPr>
              <w:t>uId</w:t>
            </w:r>
          </w:p>
        </w:tc>
        <w:tc>
          <w:tcPr>
            <w:tcW w:w="1701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2C5E75" w:rsidRDefault="002C5E75" w:rsidP="00DE392F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AF0595"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平台用户id</w:t>
            </w:r>
          </w:p>
        </w:tc>
        <w:tc>
          <w:tcPr>
            <w:tcW w:w="992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2C5E75" w:rsidRDefault="002C5E75" w:rsidP="00DE392F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/>
                <w:sz w:val="18"/>
                <w:szCs w:val="18"/>
                <w:lang w:eastAsia="zh-CN"/>
              </w:rPr>
              <w:t>AN128</w:t>
            </w:r>
          </w:p>
        </w:tc>
        <w:tc>
          <w:tcPr>
            <w:tcW w:w="559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2C5E75" w:rsidRDefault="002C5E75" w:rsidP="00DE392F">
            <w:pPr>
              <w:rPr>
                <w:rFonts w:ascii="微软雅黑" w:hAnsi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val="en-US" w:eastAsia="zh-CN"/>
              </w:rPr>
              <w:t>M</w:t>
            </w:r>
          </w:p>
        </w:tc>
        <w:tc>
          <w:tcPr>
            <w:tcW w:w="3977" w:type="dxa"/>
            <w:gridSpan w:val="2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2C5E75" w:rsidRPr="00A936DB" w:rsidRDefault="002C5E75" w:rsidP="00DE392F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</w:p>
        </w:tc>
      </w:tr>
      <w:tr w:rsidR="002C5E75" w:rsidRPr="00A936DB" w:rsidTr="00DB5DE3">
        <w:tc>
          <w:tcPr>
            <w:tcW w:w="1668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2C5E75" w:rsidRDefault="002C5E75" w:rsidP="00DE392F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621792">
              <w:rPr>
                <w:rFonts w:ascii="微软雅黑" w:hAnsi="微软雅黑" w:cs="宋体"/>
                <w:color w:val="000000"/>
                <w:sz w:val="18"/>
                <w:szCs w:val="18"/>
              </w:rPr>
              <w:t>orderAmount</w:t>
            </w:r>
          </w:p>
        </w:tc>
        <w:tc>
          <w:tcPr>
            <w:tcW w:w="1701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2C5E75" w:rsidRDefault="002C5E75" w:rsidP="00DE392F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订单</w:t>
            </w:r>
            <w:r>
              <w:rPr>
                <w:rFonts w:ascii="微软雅黑" w:hAnsi="微软雅黑" w:cs="微软雅黑"/>
                <w:sz w:val="18"/>
                <w:szCs w:val="18"/>
                <w:lang w:eastAsia="zh-CN"/>
              </w:rPr>
              <w:t>金额</w:t>
            </w:r>
          </w:p>
        </w:tc>
        <w:tc>
          <w:tcPr>
            <w:tcW w:w="992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2C5E75" w:rsidRDefault="002C5E75" w:rsidP="00DE392F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/>
                <w:sz w:val="18"/>
                <w:szCs w:val="18"/>
                <w:lang w:eastAsia="zh-CN"/>
              </w:rPr>
              <w:t>AMT</w:t>
            </w:r>
          </w:p>
        </w:tc>
        <w:tc>
          <w:tcPr>
            <w:tcW w:w="559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2C5E75" w:rsidRDefault="002C5E75" w:rsidP="00DE392F">
            <w:pPr>
              <w:rPr>
                <w:rFonts w:ascii="微软雅黑" w:hAnsi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val="en-US" w:eastAsia="zh-CN"/>
              </w:rPr>
              <w:t>M</w:t>
            </w:r>
          </w:p>
        </w:tc>
        <w:tc>
          <w:tcPr>
            <w:tcW w:w="3977" w:type="dxa"/>
            <w:gridSpan w:val="2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2C5E75" w:rsidRPr="00A936DB" w:rsidRDefault="002C5E75" w:rsidP="00DE392F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 xml:space="preserve"> </w:t>
            </w:r>
          </w:p>
        </w:tc>
      </w:tr>
      <w:tr w:rsidR="002C5E75" w:rsidRPr="00A936DB" w:rsidTr="00DB5DE3">
        <w:tc>
          <w:tcPr>
            <w:tcW w:w="1668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2C5E75" w:rsidRDefault="002C5E75" w:rsidP="00DE392F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E403E1">
              <w:rPr>
                <w:rFonts w:ascii="微软雅黑" w:hAnsi="微软雅黑" w:cs="宋体"/>
                <w:color w:val="000000"/>
                <w:sz w:val="18"/>
                <w:szCs w:val="18"/>
              </w:rPr>
              <w:t>payAmount</w:t>
            </w:r>
          </w:p>
        </w:tc>
        <w:tc>
          <w:tcPr>
            <w:tcW w:w="1701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2C5E75" w:rsidRDefault="002C5E75" w:rsidP="00DE392F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支付</w:t>
            </w:r>
            <w:r>
              <w:rPr>
                <w:rFonts w:ascii="微软雅黑" w:hAnsi="微软雅黑" w:cs="微软雅黑"/>
                <w:sz w:val="18"/>
                <w:szCs w:val="18"/>
                <w:lang w:eastAsia="zh-CN"/>
              </w:rPr>
              <w:t>金额</w:t>
            </w:r>
          </w:p>
        </w:tc>
        <w:tc>
          <w:tcPr>
            <w:tcW w:w="992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2C5E75" w:rsidRDefault="002C5E75" w:rsidP="00DE392F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/>
                <w:sz w:val="18"/>
                <w:szCs w:val="18"/>
                <w:lang w:eastAsia="zh-CN"/>
              </w:rPr>
              <w:t>AMT</w:t>
            </w:r>
          </w:p>
        </w:tc>
        <w:tc>
          <w:tcPr>
            <w:tcW w:w="559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2C5E75" w:rsidRDefault="002C5E75" w:rsidP="00DE392F">
            <w:pPr>
              <w:rPr>
                <w:rFonts w:ascii="微软雅黑" w:hAnsi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val="en-US" w:eastAsia="zh-CN"/>
              </w:rPr>
              <w:t>M</w:t>
            </w:r>
          </w:p>
        </w:tc>
        <w:tc>
          <w:tcPr>
            <w:tcW w:w="3977" w:type="dxa"/>
            <w:gridSpan w:val="2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2C5E75" w:rsidRPr="00A936DB" w:rsidRDefault="002C5E75" w:rsidP="00DE392F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</w:p>
        </w:tc>
      </w:tr>
      <w:tr w:rsidR="002C5E75" w:rsidRPr="00A936DB" w:rsidTr="00DB5DE3">
        <w:tc>
          <w:tcPr>
            <w:tcW w:w="1668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2C5E75" w:rsidRDefault="002C5E75" w:rsidP="00DE392F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5F1B30">
              <w:rPr>
                <w:rFonts w:ascii="微软雅黑" w:hAnsi="微软雅黑" w:cs="宋体"/>
                <w:color w:val="000000"/>
                <w:sz w:val="18"/>
                <w:szCs w:val="18"/>
              </w:rPr>
              <w:t>currencyCode</w:t>
            </w:r>
          </w:p>
        </w:tc>
        <w:tc>
          <w:tcPr>
            <w:tcW w:w="1701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2C5E75" w:rsidRDefault="002C5E75" w:rsidP="00DE392F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币种</w:t>
            </w:r>
          </w:p>
        </w:tc>
        <w:tc>
          <w:tcPr>
            <w:tcW w:w="992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2C5E75" w:rsidRDefault="002C5E75" w:rsidP="00DE392F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/>
                <w:sz w:val="18"/>
                <w:szCs w:val="18"/>
                <w:lang w:eastAsia="zh-CN"/>
              </w:rPr>
              <w:t>A8</w:t>
            </w:r>
          </w:p>
        </w:tc>
        <w:tc>
          <w:tcPr>
            <w:tcW w:w="559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2C5E75" w:rsidRDefault="002C5E75" w:rsidP="00DE392F">
            <w:pPr>
              <w:rPr>
                <w:rFonts w:ascii="微软雅黑" w:hAnsi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ascii="微软雅黑" w:hAnsi="微软雅黑" w:cs="微软雅黑"/>
                <w:sz w:val="18"/>
                <w:szCs w:val="18"/>
                <w:lang w:val="en-US" w:eastAsia="zh-CN"/>
              </w:rPr>
              <w:t>O</w:t>
            </w:r>
          </w:p>
        </w:tc>
        <w:tc>
          <w:tcPr>
            <w:tcW w:w="3977" w:type="dxa"/>
            <w:gridSpan w:val="2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2C5E75" w:rsidRPr="00A936DB" w:rsidRDefault="00BD68BE" w:rsidP="00DE392F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不填，</w:t>
            </w:r>
            <w:r>
              <w:rPr>
                <w:rFonts w:ascii="微软雅黑" w:hAnsi="微软雅黑" w:cs="微软雅黑"/>
                <w:sz w:val="18"/>
                <w:szCs w:val="18"/>
                <w:lang w:eastAsia="zh-CN"/>
              </w:rPr>
              <w:t>默认为</w:t>
            </w: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：</w:t>
            </w:r>
            <w:r>
              <w:rPr>
                <w:rFonts w:ascii="微软雅黑" w:hAnsi="微软雅黑" w:cs="微软雅黑"/>
                <w:sz w:val="18"/>
                <w:szCs w:val="18"/>
                <w:lang w:eastAsia="zh-CN"/>
              </w:rPr>
              <w:t>CNY</w:t>
            </w: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 xml:space="preserve"> 人民币</w:t>
            </w:r>
          </w:p>
        </w:tc>
      </w:tr>
      <w:tr w:rsidR="002C5E75" w:rsidRPr="00A936DB" w:rsidTr="00DB5DE3">
        <w:tc>
          <w:tcPr>
            <w:tcW w:w="1668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2C5E75" w:rsidRDefault="002C5E75" w:rsidP="00DE392F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宋体"/>
                <w:color w:val="000000"/>
                <w:sz w:val="18"/>
                <w:szCs w:val="18"/>
              </w:rPr>
              <w:t>txn</w:t>
            </w:r>
            <w:r>
              <w:rPr>
                <w:rFonts w:ascii="微软雅黑" w:hAnsi="微软雅黑" w:cs="宋体" w:hint="eastAsia"/>
                <w:color w:val="000000"/>
                <w:sz w:val="18"/>
                <w:szCs w:val="18"/>
              </w:rPr>
              <w:t>EndTime</w:t>
            </w:r>
          </w:p>
        </w:tc>
        <w:tc>
          <w:tcPr>
            <w:tcW w:w="1701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2C5E75" w:rsidRDefault="002C5E75" w:rsidP="00DE392F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订单</w:t>
            </w:r>
            <w:r>
              <w:rPr>
                <w:rFonts w:ascii="微软雅黑" w:hAnsi="微软雅黑" w:cs="微软雅黑"/>
                <w:sz w:val="18"/>
                <w:szCs w:val="18"/>
                <w:lang w:eastAsia="zh-CN"/>
              </w:rPr>
              <w:t>完成时间</w:t>
            </w:r>
          </w:p>
        </w:tc>
        <w:tc>
          <w:tcPr>
            <w:tcW w:w="992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2C5E75" w:rsidRDefault="002C5E75" w:rsidP="00DE392F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/>
                <w:sz w:val="18"/>
                <w:szCs w:val="18"/>
                <w:lang w:eastAsia="zh-CN"/>
              </w:rPr>
              <w:t>DT</w:t>
            </w:r>
          </w:p>
        </w:tc>
        <w:tc>
          <w:tcPr>
            <w:tcW w:w="559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2C5E75" w:rsidRDefault="002C5E75" w:rsidP="00DE392F">
            <w:pPr>
              <w:rPr>
                <w:rFonts w:ascii="微软雅黑" w:hAnsi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val="en-US" w:eastAsia="zh-CN"/>
              </w:rPr>
              <w:t>M</w:t>
            </w:r>
          </w:p>
        </w:tc>
        <w:tc>
          <w:tcPr>
            <w:tcW w:w="3977" w:type="dxa"/>
            <w:gridSpan w:val="2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2C5E75" w:rsidRPr="00A936DB" w:rsidRDefault="002C5E75" w:rsidP="00DE392F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</w:p>
        </w:tc>
      </w:tr>
      <w:tr w:rsidR="002C5E75" w:rsidRPr="00A936DB" w:rsidTr="00DB5DE3">
        <w:tc>
          <w:tcPr>
            <w:tcW w:w="1668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2C5E75" w:rsidRDefault="002C5E75" w:rsidP="00DE392F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宋体" w:hint="eastAsia"/>
                <w:color w:val="000000"/>
                <w:sz w:val="18"/>
                <w:szCs w:val="18"/>
              </w:rPr>
              <w:t>payMode</w:t>
            </w:r>
          </w:p>
        </w:tc>
        <w:tc>
          <w:tcPr>
            <w:tcW w:w="1701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2C5E75" w:rsidRDefault="002C5E75" w:rsidP="00E234CE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支付方式</w:t>
            </w:r>
          </w:p>
        </w:tc>
        <w:tc>
          <w:tcPr>
            <w:tcW w:w="992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2C5E75" w:rsidRDefault="002C5E75" w:rsidP="00DE392F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/>
                <w:sz w:val="18"/>
                <w:szCs w:val="18"/>
                <w:lang w:eastAsia="zh-CN"/>
              </w:rPr>
              <w:t>A</w:t>
            </w: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N</w:t>
            </w:r>
            <w:r>
              <w:rPr>
                <w:rFonts w:ascii="微软雅黑" w:hAnsi="微软雅黑" w:cs="微软雅黑"/>
                <w:sz w:val="18"/>
                <w:szCs w:val="18"/>
                <w:lang w:eastAsia="zh-CN"/>
              </w:rPr>
              <w:t>2</w:t>
            </w:r>
          </w:p>
        </w:tc>
        <w:tc>
          <w:tcPr>
            <w:tcW w:w="559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2C5E75" w:rsidRDefault="002C5E75" w:rsidP="00DE392F">
            <w:pPr>
              <w:rPr>
                <w:rFonts w:ascii="微软雅黑" w:hAnsi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val="en-US" w:eastAsia="zh-CN"/>
              </w:rPr>
              <w:t>M</w:t>
            </w:r>
          </w:p>
        </w:tc>
        <w:tc>
          <w:tcPr>
            <w:tcW w:w="3977" w:type="dxa"/>
            <w:gridSpan w:val="2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2C5E75" w:rsidRPr="00A936DB" w:rsidRDefault="002C5E75" w:rsidP="00DE392F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参见 支付方式</w:t>
            </w:r>
          </w:p>
        </w:tc>
      </w:tr>
      <w:tr w:rsidR="002C5E75" w:rsidRPr="00A936DB" w:rsidTr="00DB5DE3">
        <w:tc>
          <w:tcPr>
            <w:tcW w:w="1668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2C5E75" w:rsidRDefault="002C5E75" w:rsidP="00DE392F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宋体"/>
                <w:color w:val="000000"/>
                <w:sz w:val="18"/>
                <w:szCs w:val="18"/>
              </w:rPr>
              <w:t>p</w:t>
            </w:r>
            <w:r>
              <w:rPr>
                <w:rFonts w:ascii="微软雅黑" w:hAnsi="微软雅黑" w:cs="宋体" w:hint="eastAsia"/>
                <w:color w:val="000000"/>
                <w:sz w:val="18"/>
                <w:szCs w:val="18"/>
              </w:rPr>
              <w:t>ay</w:t>
            </w:r>
            <w:r>
              <w:rPr>
                <w:rFonts w:ascii="微软雅黑" w:hAnsi="微软雅黑" w:cs="宋体"/>
                <w:color w:val="000000"/>
                <w:sz w:val="18"/>
                <w:szCs w:val="18"/>
              </w:rPr>
              <w:t>Type</w:t>
            </w:r>
          </w:p>
        </w:tc>
        <w:tc>
          <w:tcPr>
            <w:tcW w:w="1701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2C5E75" w:rsidRDefault="002C5E75" w:rsidP="00DE392F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支付</w:t>
            </w:r>
            <w:r>
              <w:rPr>
                <w:rFonts w:ascii="微软雅黑" w:hAnsi="微软雅黑" w:cs="微软雅黑"/>
                <w:sz w:val="18"/>
                <w:szCs w:val="18"/>
                <w:lang w:eastAsia="zh-CN"/>
              </w:rPr>
              <w:t>类型</w:t>
            </w:r>
          </w:p>
        </w:tc>
        <w:tc>
          <w:tcPr>
            <w:tcW w:w="992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2C5E75" w:rsidRDefault="002C5E75" w:rsidP="00DE392F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AN</w:t>
            </w:r>
            <w:r>
              <w:rPr>
                <w:rFonts w:ascii="微软雅黑" w:hAnsi="微软雅黑" w:cs="微软雅黑"/>
                <w:sz w:val="18"/>
                <w:szCs w:val="18"/>
                <w:lang w:eastAsia="zh-CN"/>
              </w:rPr>
              <w:t>12</w:t>
            </w:r>
          </w:p>
        </w:tc>
        <w:tc>
          <w:tcPr>
            <w:tcW w:w="559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2C5E75" w:rsidRDefault="002C5E75" w:rsidP="00DE392F">
            <w:pPr>
              <w:rPr>
                <w:rFonts w:ascii="微软雅黑" w:hAnsi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val="en-US" w:eastAsia="zh-CN"/>
              </w:rPr>
              <w:t>O</w:t>
            </w:r>
          </w:p>
        </w:tc>
        <w:tc>
          <w:tcPr>
            <w:tcW w:w="3977" w:type="dxa"/>
            <w:gridSpan w:val="2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2C5E75" w:rsidRPr="00A936DB" w:rsidRDefault="002C5E75" w:rsidP="00DE392F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参见 支付类型</w:t>
            </w:r>
          </w:p>
        </w:tc>
      </w:tr>
      <w:tr w:rsidR="002C5E75" w:rsidRPr="00A936DB" w:rsidTr="00DB5DE3">
        <w:tc>
          <w:tcPr>
            <w:tcW w:w="1668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2C5E75" w:rsidRPr="009068C3" w:rsidRDefault="002C5E75" w:rsidP="00DE392F">
            <w:pPr>
              <w:rPr>
                <w:rFonts w:ascii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Courier" w:hint="eastAsia"/>
                <w:sz w:val="18"/>
                <w:szCs w:val="18"/>
              </w:rPr>
              <w:t>dataMap</w:t>
            </w:r>
          </w:p>
        </w:tc>
        <w:tc>
          <w:tcPr>
            <w:tcW w:w="1701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2C5E75" w:rsidRDefault="002C5E75" w:rsidP="00DE392F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扩展</w:t>
            </w:r>
            <w:r>
              <w:rPr>
                <w:rFonts w:ascii="微软雅黑" w:hAnsi="微软雅黑" w:cs="微软雅黑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992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2C5E75" w:rsidRDefault="002C5E75" w:rsidP="00DE392F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/>
                <w:sz w:val="18"/>
                <w:szCs w:val="18"/>
                <w:lang w:eastAsia="zh-CN"/>
              </w:rPr>
              <w:t>X2048</w:t>
            </w:r>
          </w:p>
        </w:tc>
        <w:tc>
          <w:tcPr>
            <w:tcW w:w="559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2C5E75" w:rsidRDefault="002C5E75" w:rsidP="00DE392F">
            <w:pPr>
              <w:rPr>
                <w:rFonts w:ascii="微软雅黑" w:hAnsi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val="en-US" w:eastAsia="zh-CN"/>
              </w:rPr>
              <w:t>O</w:t>
            </w:r>
          </w:p>
        </w:tc>
        <w:tc>
          <w:tcPr>
            <w:tcW w:w="3977" w:type="dxa"/>
            <w:gridSpan w:val="2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2C5E75" w:rsidRPr="00A936DB" w:rsidRDefault="002C5E75" w:rsidP="00DE392F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</w:p>
        </w:tc>
      </w:tr>
      <w:tr w:rsidR="002C5E75" w:rsidRPr="005B602E" w:rsidTr="00DB5DE3">
        <w:tc>
          <w:tcPr>
            <w:tcW w:w="1668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2C5E75" w:rsidRDefault="002C5E75" w:rsidP="00DE392F">
            <w:pPr>
              <w:tabs>
                <w:tab w:val="left" w:pos="1005"/>
              </w:tabs>
              <w:rPr>
                <w:rFonts w:ascii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宋体"/>
                <w:color w:val="000000"/>
                <w:sz w:val="18"/>
                <w:szCs w:val="18"/>
              </w:rPr>
              <w:t>status</w:t>
            </w:r>
            <w:r>
              <w:rPr>
                <w:rFonts w:ascii="微软雅黑" w:hAnsi="微软雅黑" w:cs="宋体"/>
                <w:color w:val="000000"/>
                <w:sz w:val="18"/>
                <w:szCs w:val="18"/>
              </w:rPr>
              <w:tab/>
            </w:r>
          </w:p>
        </w:tc>
        <w:tc>
          <w:tcPr>
            <w:tcW w:w="1701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2C5E75" w:rsidRPr="0027305D" w:rsidRDefault="002C5E75" w:rsidP="00DE392F">
            <w:pPr>
              <w:rPr>
                <w:rFonts w:ascii="微软雅黑" w:hAnsi="微软雅黑" w:cs="宋体"/>
                <w:color w:val="000000"/>
                <w:sz w:val="18"/>
                <w:szCs w:val="18"/>
              </w:rPr>
            </w:pPr>
            <w:r w:rsidRPr="0027305D">
              <w:rPr>
                <w:rFonts w:ascii="微软雅黑" w:hAnsi="微软雅黑" w:cs="宋体" w:hint="eastAsia"/>
                <w:color w:val="000000"/>
                <w:sz w:val="18"/>
                <w:szCs w:val="18"/>
              </w:rPr>
              <w:t>交易</w:t>
            </w:r>
            <w:r w:rsidRPr="0027305D">
              <w:rPr>
                <w:rFonts w:ascii="微软雅黑" w:hAnsi="微软雅黑" w:cs="宋体"/>
                <w:color w:val="000000"/>
                <w:sz w:val="18"/>
                <w:szCs w:val="18"/>
              </w:rPr>
              <w:t>状态</w:t>
            </w:r>
          </w:p>
        </w:tc>
        <w:tc>
          <w:tcPr>
            <w:tcW w:w="992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2C5E75" w:rsidRPr="0027305D" w:rsidRDefault="002C5E75" w:rsidP="00DE392F">
            <w:pPr>
              <w:rPr>
                <w:rFonts w:ascii="微软雅黑" w:hAnsi="微软雅黑" w:cs="宋体"/>
                <w:color w:val="000000"/>
                <w:sz w:val="18"/>
                <w:szCs w:val="18"/>
              </w:rPr>
            </w:pPr>
            <w:r w:rsidRPr="0027305D">
              <w:rPr>
                <w:rFonts w:ascii="微软雅黑" w:hAnsi="微软雅黑" w:cs="宋体"/>
                <w:color w:val="000000"/>
                <w:sz w:val="18"/>
                <w:szCs w:val="18"/>
              </w:rPr>
              <w:t>AN2</w:t>
            </w:r>
          </w:p>
        </w:tc>
        <w:tc>
          <w:tcPr>
            <w:tcW w:w="559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2C5E75" w:rsidRPr="005B602E" w:rsidRDefault="002C5E75" w:rsidP="00DE392F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O</w:t>
            </w:r>
          </w:p>
        </w:tc>
        <w:tc>
          <w:tcPr>
            <w:tcW w:w="3977" w:type="dxa"/>
            <w:gridSpan w:val="2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  <w:vAlign w:val="center"/>
          </w:tcPr>
          <w:p w:rsidR="002C5E75" w:rsidRPr="005B602E" w:rsidRDefault="002C5E75" w:rsidP="00DE392F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参见 交易状态</w:t>
            </w:r>
          </w:p>
        </w:tc>
      </w:tr>
    </w:tbl>
    <w:p w:rsidR="00B41D8F" w:rsidRDefault="00B41D8F" w:rsidP="00B41D8F">
      <w:pPr>
        <w:pStyle w:val="30"/>
        <w:tabs>
          <w:tab w:val="clear" w:pos="1004"/>
        </w:tabs>
        <w:ind w:left="709" w:hanging="709"/>
        <w:rPr>
          <w:rFonts w:ascii="微软雅黑" w:hAnsi="微软雅黑" w:cs="微软雅黑"/>
          <w:lang w:eastAsia="zh-CN"/>
        </w:rPr>
      </w:pPr>
      <w:bookmarkStart w:id="244" w:name="_Toc513053775"/>
      <w:r>
        <w:rPr>
          <w:rFonts w:ascii="微软雅黑" w:hAnsi="微软雅黑" w:cs="微软雅黑" w:hint="eastAsia"/>
          <w:lang w:eastAsia="zh-CN"/>
        </w:rPr>
        <w:t>独立鉴权申请</w:t>
      </w:r>
      <w:bookmarkEnd w:id="244"/>
    </w:p>
    <w:p w:rsidR="00B41D8F" w:rsidRDefault="00B41D8F" w:rsidP="00B41D8F">
      <w:pPr>
        <w:adjustRightInd w:val="0"/>
        <w:snapToGrid w:val="0"/>
        <w:rPr>
          <w:lang w:eastAsia="zh-CN"/>
        </w:rPr>
      </w:pPr>
    </w:p>
    <w:tbl>
      <w:tblPr>
        <w:tblW w:w="88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7227"/>
      </w:tblGrid>
      <w:tr w:rsidR="00B41D8F" w:rsidTr="00512B5D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0849B"/>
            <w:hideMark/>
          </w:tcPr>
          <w:p w:rsidR="00B41D8F" w:rsidRDefault="00B41D8F" w:rsidP="00512B5D">
            <w:pPr>
              <w:adjustRightInd w:val="0"/>
              <w:snapToGrid w:val="0"/>
              <w:rPr>
                <w:rFonts w:ascii="微软雅黑" w:hAnsi="微软雅黑" w:cs="微软雅黑"/>
                <w:b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  <w:lang w:eastAsia="zh-CN"/>
              </w:rPr>
              <w:t>接口URL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1D8F" w:rsidRDefault="00B41D8F" w:rsidP="00512B5D">
            <w:pPr>
              <w:adjustRightInd w:val="0"/>
              <w:snapToGrid w:val="0"/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/</w:t>
            </w:r>
            <w:r>
              <w:rPr>
                <w:rFonts w:ascii="微软雅黑" w:hAnsi="微软雅黑" w:cs="微软雅黑"/>
                <w:sz w:val="18"/>
                <w:szCs w:val="18"/>
                <w:lang w:eastAsia="zh-CN"/>
              </w:rPr>
              <w:t>quickP</w:t>
            </w: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ay/indAuth</w:t>
            </w:r>
          </w:p>
        </w:tc>
      </w:tr>
    </w:tbl>
    <w:p w:rsidR="00B41D8F" w:rsidRPr="00F04781" w:rsidRDefault="00B41D8F" w:rsidP="00B41D8F">
      <w:pPr>
        <w:rPr>
          <w:lang w:eastAsia="zh-CN"/>
        </w:rPr>
      </w:pPr>
    </w:p>
    <w:p w:rsidR="00B41D8F" w:rsidRDefault="00B41D8F" w:rsidP="00B41D8F">
      <w:pPr>
        <w:pStyle w:val="4"/>
        <w:rPr>
          <w:lang w:val="en-US" w:eastAsia="zh-CN"/>
        </w:rPr>
      </w:pPr>
      <w:r>
        <w:rPr>
          <w:rFonts w:hint="eastAsia"/>
        </w:rPr>
        <w:t>请求</w:t>
      </w:r>
      <w:r>
        <w:rPr>
          <w:rFonts w:hint="eastAsia"/>
          <w:lang w:val="en-US" w:eastAsia="zh-CN"/>
        </w:rPr>
        <w:t>消息</w:t>
      </w:r>
    </w:p>
    <w:tbl>
      <w:tblPr>
        <w:tblW w:w="8897" w:type="dxa"/>
        <w:tblBorders>
          <w:top w:val="single" w:sz="4" w:space="0" w:color="4AACC5"/>
          <w:left w:val="single" w:sz="4" w:space="0" w:color="4AACC5"/>
          <w:bottom w:val="single" w:sz="4" w:space="0" w:color="4AACC5"/>
          <w:right w:val="single" w:sz="4" w:space="0" w:color="4AACC5"/>
          <w:insideH w:val="single" w:sz="6" w:space="0" w:color="4AACC5"/>
          <w:insideV w:val="single" w:sz="6" w:space="0" w:color="4AACC5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1559"/>
        <w:gridCol w:w="1134"/>
        <w:gridCol w:w="567"/>
        <w:gridCol w:w="3544"/>
      </w:tblGrid>
      <w:tr w:rsidR="00B41D8F" w:rsidTr="00512B5D">
        <w:tc>
          <w:tcPr>
            <w:tcW w:w="2093" w:type="dxa"/>
            <w:tcBorders>
              <w:top w:val="single" w:sz="4" w:space="0" w:color="4AACC5"/>
              <w:bottom w:val="single" w:sz="6" w:space="0" w:color="4AACC5"/>
            </w:tcBorders>
            <w:shd w:val="clear" w:color="auto" w:fill="30849B"/>
            <w:vAlign w:val="center"/>
          </w:tcPr>
          <w:p w:rsidR="00B41D8F" w:rsidRDefault="00B41D8F" w:rsidP="00512B5D">
            <w:pPr>
              <w:rPr>
                <w:rFonts w:ascii="微软雅黑" w:hAnsi="微软雅黑" w:cs="微软雅黑"/>
                <w:color w:val="C7EDCC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  <w:lang w:eastAsia="zh-CN"/>
              </w:rPr>
              <w:t>属性</w:t>
            </w:r>
          </w:p>
        </w:tc>
        <w:tc>
          <w:tcPr>
            <w:tcW w:w="1559" w:type="dxa"/>
            <w:tcBorders>
              <w:top w:val="single" w:sz="4" w:space="0" w:color="4AACC5"/>
              <w:bottom w:val="single" w:sz="6" w:space="0" w:color="4AACC5"/>
            </w:tcBorders>
            <w:shd w:val="clear" w:color="auto" w:fill="30849B"/>
            <w:vAlign w:val="center"/>
          </w:tcPr>
          <w:p w:rsidR="00B41D8F" w:rsidRDefault="00B41D8F" w:rsidP="00512B5D">
            <w:pPr>
              <w:jc w:val="center"/>
              <w:rPr>
                <w:rFonts w:ascii="微软雅黑" w:hAnsi="微软雅黑" w:cs="微软雅黑"/>
                <w:color w:val="C7EDCC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</w:rPr>
              <w:t>定义</w:t>
            </w:r>
          </w:p>
        </w:tc>
        <w:tc>
          <w:tcPr>
            <w:tcW w:w="1134" w:type="dxa"/>
            <w:tcBorders>
              <w:top w:val="single" w:sz="4" w:space="0" w:color="4AACC5"/>
              <w:bottom w:val="single" w:sz="6" w:space="0" w:color="4AACC5"/>
            </w:tcBorders>
            <w:shd w:val="clear" w:color="auto" w:fill="30849B"/>
            <w:vAlign w:val="center"/>
          </w:tcPr>
          <w:p w:rsidR="00B41D8F" w:rsidRDefault="00B41D8F" w:rsidP="00512B5D">
            <w:pPr>
              <w:jc w:val="center"/>
              <w:rPr>
                <w:rFonts w:ascii="微软雅黑" w:hAnsi="微软雅黑" w:cs="微软雅黑"/>
                <w:b/>
                <w:color w:val="C7EDCC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</w:rPr>
              <w:t>类型</w:t>
            </w:r>
          </w:p>
          <w:p w:rsidR="00B41D8F" w:rsidRDefault="00B41D8F" w:rsidP="00512B5D">
            <w:pPr>
              <w:jc w:val="center"/>
              <w:rPr>
                <w:rFonts w:ascii="微软雅黑" w:hAnsi="微软雅黑" w:cs="微软雅黑"/>
                <w:color w:val="C7EDCC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</w:rPr>
              <w:t>长度</w:t>
            </w:r>
          </w:p>
        </w:tc>
        <w:tc>
          <w:tcPr>
            <w:tcW w:w="567" w:type="dxa"/>
            <w:tcBorders>
              <w:top w:val="single" w:sz="4" w:space="0" w:color="4AACC5"/>
              <w:bottom w:val="single" w:sz="6" w:space="0" w:color="4AACC5"/>
            </w:tcBorders>
            <w:shd w:val="clear" w:color="auto" w:fill="30849B"/>
            <w:vAlign w:val="center"/>
          </w:tcPr>
          <w:p w:rsidR="00B41D8F" w:rsidRDefault="00B41D8F" w:rsidP="00512B5D">
            <w:pPr>
              <w:jc w:val="center"/>
              <w:rPr>
                <w:rFonts w:ascii="微软雅黑" w:hAnsi="微软雅黑" w:cs="微软雅黑"/>
                <w:color w:val="C7EDCC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</w:rPr>
              <w:t>必填</w:t>
            </w:r>
          </w:p>
        </w:tc>
        <w:tc>
          <w:tcPr>
            <w:tcW w:w="3544" w:type="dxa"/>
            <w:tcBorders>
              <w:top w:val="single" w:sz="4" w:space="0" w:color="4AACC5"/>
              <w:bottom w:val="single" w:sz="6" w:space="0" w:color="4AACC5"/>
            </w:tcBorders>
            <w:shd w:val="clear" w:color="auto" w:fill="30849B"/>
            <w:vAlign w:val="center"/>
          </w:tcPr>
          <w:p w:rsidR="00B41D8F" w:rsidRDefault="00B41D8F" w:rsidP="00512B5D">
            <w:pPr>
              <w:jc w:val="center"/>
              <w:rPr>
                <w:rFonts w:ascii="微软雅黑" w:hAnsi="微软雅黑" w:cs="微软雅黑"/>
                <w:color w:val="C7EDCC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</w:rPr>
              <w:t>参数说明/示例</w:t>
            </w:r>
          </w:p>
        </w:tc>
      </w:tr>
      <w:tr w:rsidR="00B41D8F" w:rsidTr="00512B5D">
        <w:tc>
          <w:tcPr>
            <w:tcW w:w="2093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B41D8F" w:rsidRPr="009E6C02" w:rsidRDefault="00B41D8F" w:rsidP="00512B5D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559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B41D8F" w:rsidRPr="009E6C02" w:rsidRDefault="00B41D8F" w:rsidP="00512B5D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平台</w:t>
            </w:r>
            <w:r>
              <w:rPr>
                <w:rFonts w:ascii="微软雅黑" w:hAnsi="微软雅黑" w:cs="微软雅黑"/>
                <w:sz w:val="18"/>
                <w:szCs w:val="18"/>
                <w:lang w:eastAsia="zh-CN"/>
              </w:rPr>
              <w:t>用户</w:t>
            </w: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134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B41D8F" w:rsidRDefault="00B41D8F" w:rsidP="00512B5D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AN</w:t>
            </w:r>
            <w:r>
              <w:rPr>
                <w:rFonts w:ascii="微软雅黑" w:hAnsi="微软雅黑" w:cs="微软雅黑"/>
                <w:sz w:val="18"/>
                <w:szCs w:val="18"/>
                <w:lang w:eastAsia="zh-CN"/>
              </w:rPr>
              <w:t>128</w:t>
            </w:r>
          </w:p>
        </w:tc>
        <w:tc>
          <w:tcPr>
            <w:tcW w:w="567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B41D8F" w:rsidRDefault="00B41D8F" w:rsidP="00512B5D">
            <w:pPr>
              <w:rPr>
                <w:rFonts w:ascii="微软雅黑" w:hAnsi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val="en-US" w:eastAsia="zh-CN"/>
              </w:rPr>
              <w:t>M</w:t>
            </w:r>
          </w:p>
        </w:tc>
        <w:tc>
          <w:tcPr>
            <w:tcW w:w="3544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B41D8F" w:rsidRDefault="00B41D8F" w:rsidP="00512B5D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</w:p>
        </w:tc>
      </w:tr>
      <w:tr w:rsidR="00B41D8F" w:rsidRPr="00A936DB" w:rsidTr="00512B5D">
        <w:tc>
          <w:tcPr>
            <w:tcW w:w="2093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B41D8F" w:rsidRPr="000A20AA" w:rsidRDefault="00B41D8F" w:rsidP="00512B5D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145016">
              <w:rPr>
                <w:rFonts w:ascii="微软雅黑" w:hAnsi="微软雅黑" w:cs="宋体"/>
                <w:color w:val="000000"/>
                <w:sz w:val="18"/>
                <w:szCs w:val="18"/>
              </w:rPr>
              <w:t>outTradeNo</w:t>
            </w:r>
          </w:p>
        </w:tc>
        <w:tc>
          <w:tcPr>
            <w:tcW w:w="1559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B41D8F" w:rsidRPr="000A20AA" w:rsidRDefault="00B41D8F" w:rsidP="00512B5D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92603B"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外部订单号</w:t>
            </w:r>
          </w:p>
        </w:tc>
        <w:tc>
          <w:tcPr>
            <w:tcW w:w="1134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B41D8F" w:rsidRPr="009E6C02" w:rsidRDefault="00B41D8F" w:rsidP="00512B5D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AN32</w:t>
            </w:r>
          </w:p>
        </w:tc>
        <w:tc>
          <w:tcPr>
            <w:tcW w:w="567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B41D8F" w:rsidRDefault="00B41D8F" w:rsidP="00512B5D">
            <w:pPr>
              <w:rPr>
                <w:rFonts w:ascii="微软雅黑" w:hAnsi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val="en-US" w:eastAsia="zh-CN"/>
              </w:rPr>
              <w:t>M</w:t>
            </w:r>
          </w:p>
        </w:tc>
        <w:tc>
          <w:tcPr>
            <w:tcW w:w="3544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B41D8F" w:rsidRPr="00A936DB" w:rsidRDefault="00B41D8F" w:rsidP="00512B5D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</w:p>
        </w:tc>
      </w:tr>
      <w:tr w:rsidR="00B41D8F" w:rsidRPr="00A936DB" w:rsidTr="00512B5D">
        <w:tc>
          <w:tcPr>
            <w:tcW w:w="2093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B41D8F" w:rsidRPr="000C5CF6" w:rsidRDefault="00B41D8F" w:rsidP="00512B5D">
            <w:pPr>
              <w:rPr>
                <w:rFonts w:ascii="微软雅黑" w:hAnsi="微软雅黑" w:cs="宋体"/>
                <w:color w:val="000000"/>
                <w:sz w:val="18"/>
                <w:szCs w:val="18"/>
              </w:rPr>
            </w:pPr>
            <w:r w:rsidRPr="000C5CF6">
              <w:rPr>
                <w:rFonts w:ascii="微软雅黑" w:hAnsi="微软雅黑" w:cs="宋体" w:hint="eastAsia"/>
                <w:color w:val="000000"/>
                <w:sz w:val="18"/>
                <w:szCs w:val="18"/>
              </w:rPr>
              <w:t>cardType</w:t>
            </w:r>
          </w:p>
        </w:tc>
        <w:tc>
          <w:tcPr>
            <w:tcW w:w="1559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  <w:vAlign w:val="center"/>
          </w:tcPr>
          <w:p w:rsidR="00B41D8F" w:rsidRPr="000C5CF6" w:rsidRDefault="00B41D8F" w:rsidP="00512B5D">
            <w:pPr>
              <w:rPr>
                <w:rFonts w:ascii="微软雅黑" w:hAnsi="微软雅黑" w:cs="宋体"/>
                <w:color w:val="000000"/>
                <w:sz w:val="18"/>
                <w:szCs w:val="18"/>
              </w:rPr>
            </w:pPr>
            <w:r w:rsidRPr="000C5CF6">
              <w:rPr>
                <w:rFonts w:ascii="微软雅黑" w:hAnsi="微软雅黑" w:cs="宋体" w:hint="eastAsia"/>
                <w:color w:val="000000"/>
                <w:sz w:val="18"/>
                <w:szCs w:val="18"/>
              </w:rPr>
              <w:t>卡类型</w:t>
            </w:r>
          </w:p>
        </w:tc>
        <w:tc>
          <w:tcPr>
            <w:tcW w:w="1134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B41D8F" w:rsidRPr="000C5CF6" w:rsidRDefault="00B41D8F" w:rsidP="00512B5D">
            <w:pPr>
              <w:rPr>
                <w:rFonts w:ascii="微软雅黑" w:hAnsi="微软雅黑" w:cs="宋体"/>
                <w:color w:val="000000"/>
                <w:sz w:val="18"/>
                <w:szCs w:val="18"/>
              </w:rPr>
            </w:pPr>
            <w:r w:rsidRPr="000C5CF6">
              <w:rPr>
                <w:rFonts w:ascii="微软雅黑" w:hAnsi="微软雅黑" w:cs="宋体" w:hint="eastAsia"/>
                <w:color w:val="000000"/>
                <w:sz w:val="18"/>
                <w:szCs w:val="18"/>
              </w:rPr>
              <w:t>N4</w:t>
            </w:r>
          </w:p>
        </w:tc>
        <w:tc>
          <w:tcPr>
            <w:tcW w:w="567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B41D8F" w:rsidRPr="000C5CF6" w:rsidRDefault="00B41D8F" w:rsidP="00512B5D">
            <w:pPr>
              <w:rPr>
                <w:rFonts w:ascii="微软雅黑" w:hAnsi="微软雅黑" w:cs="宋体"/>
                <w:color w:val="000000"/>
                <w:sz w:val="18"/>
                <w:szCs w:val="18"/>
              </w:rPr>
            </w:pPr>
            <w:r w:rsidRPr="000C5CF6">
              <w:rPr>
                <w:rFonts w:ascii="微软雅黑" w:hAnsi="微软雅黑" w:cs="宋体"/>
                <w:color w:val="000000"/>
                <w:sz w:val="18"/>
                <w:szCs w:val="18"/>
              </w:rPr>
              <w:t>O</w:t>
            </w:r>
          </w:p>
        </w:tc>
        <w:tc>
          <w:tcPr>
            <w:tcW w:w="3544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  <w:vAlign w:val="center"/>
          </w:tcPr>
          <w:p w:rsidR="00B41D8F" w:rsidRPr="000C5CF6" w:rsidRDefault="00B41D8F" w:rsidP="00512B5D">
            <w:pPr>
              <w:rPr>
                <w:rFonts w:ascii="微软雅黑" w:hAnsi="微软雅黑" w:cs="宋体"/>
                <w:color w:val="000000"/>
                <w:sz w:val="18"/>
                <w:szCs w:val="18"/>
              </w:rPr>
            </w:pPr>
            <w:r w:rsidRPr="000C5CF6">
              <w:rPr>
                <w:rFonts w:ascii="微软雅黑" w:hAnsi="微软雅黑" w:cs="宋体" w:hint="eastAsia"/>
                <w:color w:val="000000"/>
                <w:sz w:val="18"/>
                <w:szCs w:val="18"/>
              </w:rPr>
              <w:t xml:space="preserve">参见 </w:t>
            </w:r>
            <w:hyperlink w:anchor="_卡类型" w:history="1">
              <w:r w:rsidRPr="005557C3">
                <w:rPr>
                  <w:rStyle w:val="af2"/>
                  <w:rFonts w:ascii="微软雅黑" w:hAnsi="微软雅黑" w:cs="宋体" w:hint="eastAsia"/>
                  <w:sz w:val="18"/>
                  <w:szCs w:val="18"/>
                </w:rPr>
                <w:t>卡类型</w:t>
              </w:r>
            </w:hyperlink>
          </w:p>
        </w:tc>
      </w:tr>
      <w:tr w:rsidR="00B41D8F" w:rsidRPr="00A936DB" w:rsidTr="00512B5D">
        <w:tc>
          <w:tcPr>
            <w:tcW w:w="2093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B41D8F" w:rsidRPr="00DC348E" w:rsidRDefault="00B41D8F" w:rsidP="00512B5D">
            <w:pPr>
              <w:rPr>
                <w:rFonts w:ascii="微软雅黑" w:hAnsi="微软雅黑" w:cs="宋体"/>
                <w:color w:val="000000"/>
                <w:sz w:val="18"/>
                <w:szCs w:val="18"/>
              </w:rPr>
            </w:pPr>
            <w:r w:rsidRPr="000C5CF6">
              <w:rPr>
                <w:rFonts w:ascii="微软雅黑" w:hAnsi="微软雅黑" w:cs="宋体"/>
                <w:color w:val="000000"/>
                <w:sz w:val="18"/>
                <w:szCs w:val="18"/>
              </w:rPr>
              <w:lastRenderedPageBreak/>
              <w:t>bankAcctId</w:t>
            </w:r>
          </w:p>
        </w:tc>
        <w:tc>
          <w:tcPr>
            <w:tcW w:w="1559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B41D8F" w:rsidRPr="00DC348E" w:rsidRDefault="00B41D8F" w:rsidP="00512B5D">
            <w:pPr>
              <w:rPr>
                <w:rFonts w:ascii="微软雅黑" w:hAnsi="微软雅黑" w:cs="宋体"/>
                <w:color w:val="000000"/>
                <w:sz w:val="18"/>
                <w:szCs w:val="18"/>
              </w:rPr>
            </w:pPr>
            <w:r w:rsidRPr="000C5CF6">
              <w:rPr>
                <w:rFonts w:ascii="微软雅黑" w:hAnsi="微软雅黑" w:cs="宋体" w:hint="eastAsia"/>
                <w:color w:val="000000"/>
                <w:sz w:val="18"/>
                <w:szCs w:val="18"/>
              </w:rPr>
              <w:t>银行卡号</w:t>
            </w:r>
          </w:p>
        </w:tc>
        <w:tc>
          <w:tcPr>
            <w:tcW w:w="1134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B41D8F" w:rsidRPr="00DC348E" w:rsidRDefault="00B41D8F" w:rsidP="00512B5D">
            <w:pPr>
              <w:rPr>
                <w:rFonts w:ascii="微软雅黑" w:hAnsi="微软雅黑" w:cs="宋体"/>
                <w:color w:val="000000"/>
                <w:sz w:val="18"/>
                <w:szCs w:val="18"/>
              </w:rPr>
            </w:pPr>
            <w:r w:rsidRPr="000C5CF6">
              <w:rPr>
                <w:rFonts w:ascii="微软雅黑" w:hAnsi="微软雅黑" w:cs="宋体" w:hint="eastAsia"/>
                <w:color w:val="000000"/>
                <w:sz w:val="18"/>
                <w:szCs w:val="18"/>
              </w:rPr>
              <w:t>N24</w:t>
            </w:r>
          </w:p>
        </w:tc>
        <w:tc>
          <w:tcPr>
            <w:tcW w:w="567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B41D8F" w:rsidRPr="000C5CF6" w:rsidRDefault="00B41D8F" w:rsidP="00512B5D">
            <w:pPr>
              <w:rPr>
                <w:rFonts w:ascii="微软雅黑" w:hAnsi="微软雅黑" w:cs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宋体" w:hint="eastAsia"/>
                <w:color w:val="000000"/>
                <w:sz w:val="18"/>
                <w:szCs w:val="18"/>
                <w:lang w:eastAsia="zh-CN"/>
              </w:rPr>
              <w:t>M</w:t>
            </w:r>
          </w:p>
        </w:tc>
        <w:tc>
          <w:tcPr>
            <w:tcW w:w="3544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B41D8F" w:rsidRPr="000C5CF6" w:rsidRDefault="00B41D8F" w:rsidP="00512B5D">
            <w:pPr>
              <w:rPr>
                <w:rFonts w:ascii="微软雅黑" w:hAnsi="微软雅黑" w:cs="宋体"/>
                <w:color w:val="000000"/>
                <w:sz w:val="18"/>
                <w:szCs w:val="18"/>
                <w:lang w:eastAsia="zh-CN"/>
              </w:rPr>
            </w:pPr>
          </w:p>
        </w:tc>
      </w:tr>
      <w:tr w:rsidR="00B41D8F" w:rsidRPr="00A936DB" w:rsidTr="00512B5D">
        <w:tc>
          <w:tcPr>
            <w:tcW w:w="2093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B41D8F" w:rsidRPr="000C5CF6" w:rsidRDefault="00B41D8F" w:rsidP="00512B5D">
            <w:pPr>
              <w:rPr>
                <w:rFonts w:ascii="微软雅黑" w:hAnsi="微软雅黑" w:cs="宋体"/>
                <w:color w:val="000000"/>
                <w:sz w:val="18"/>
                <w:szCs w:val="18"/>
              </w:rPr>
            </w:pPr>
            <w:r w:rsidRPr="000C5CF6">
              <w:rPr>
                <w:rFonts w:ascii="微软雅黑" w:hAnsi="微软雅黑" w:cs="宋体"/>
                <w:color w:val="000000"/>
                <w:sz w:val="18"/>
                <w:szCs w:val="18"/>
              </w:rPr>
              <w:t>expiredDate</w:t>
            </w:r>
          </w:p>
        </w:tc>
        <w:tc>
          <w:tcPr>
            <w:tcW w:w="1559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B41D8F" w:rsidRPr="000C5CF6" w:rsidRDefault="00B41D8F" w:rsidP="00512B5D">
            <w:pPr>
              <w:rPr>
                <w:rFonts w:ascii="微软雅黑" w:hAnsi="微软雅黑" w:cs="宋体"/>
                <w:color w:val="000000"/>
                <w:sz w:val="18"/>
                <w:szCs w:val="18"/>
              </w:rPr>
            </w:pPr>
            <w:r w:rsidRPr="000C5CF6">
              <w:rPr>
                <w:rFonts w:ascii="微软雅黑" w:hAnsi="微软雅黑" w:cs="宋体" w:hint="eastAsia"/>
                <w:color w:val="000000"/>
                <w:sz w:val="18"/>
                <w:szCs w:val="18"/>
              </w:rPr>
              <w:t>信用卡有效期</w:t>
            </w:r>
          </w:p>
        </w:tc>
        <w:tc>
          <w:tcPr>
            <w:tcW w:w="1134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B41D8F" w:rsidRPr="000C5CF6" w:rsidRDefault="00B41D8F" w:rsidP="00512B5D">
            <w:pPr>
              <w:rPr>
                <w:rFonts w:ascii="微软雅黑" w:hAnsi="微软雅黑" w:cs="宋体"/>
                <w:color w:val="000000"/>
                <w:sz w:val="18"/>
                <w:szCs w:val="18"/>
              </w:rPr>
            </w:pPr>
            <w:r w:rsidRPr="00DC348E">
              <w:rPr>
                <w:rFonts w:ascii="微软雅黑" w:hAnsi="微软雅黑" w:cs="宋体" w:hint="eastAsia"/>
                <w:color w:val="000000"/>
                <w:sz w:val="18"/>
                <w:szCs w:val="18"/>
              </w:rPr>
              <w:t>N4</w:t>
            </w:r>
          </w:p>
        </w:tc>
        <w:tc>
          <w:tcPr>
            <w:tcW w:w="567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B41D8F" w:rsidRPr="000C5CF6" w:rsidRDefault="00B41D8F" w:rsidP="00512B5D">
            <w:pPr>
              <w:rPr>
                <w:rFonts w:ascii="微软雅黑" w:hAnsi="微软雅黑" w:cs="宋体"/>
                <w:color w:val="000000"/>
                <w:sz w:val="18"/>
                <w:szCs w:val="18"/>
              </w:rPr>
            </w:pPr>
            <w:r w:rsidRPr="000C5CF6">
              <w:rPr>
                <w:rFonts w:ascii="微软雅黑" w:hAnsi="微软雅黑" w:cs="宋体" w:hint="eastAsia"/>
                <w:color w:val="000000"/>
                <w:sz w:val="18"/>
                <w:szCs w:val="18"/>
              </w:rPr>
              <w:t>O</w:t>
            </w:r>
          </w:p>
        </w:tc>
        <w:tc>
          <w:tcPr>
            <w:tcW w:w="3544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B41D8F" w:rsidRPr="000C5CF6" w:rsidRDefault="00B41D8F" w:rsidP="00512B5D">
            <w:pPr>
              <w:rPr>
                <w:rFonts w:ascii="微软雅黑" w:hAnsi="微软雅黑" w:cs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宋体" w:hint="eastAsia"/>
                <w:color w:val="000000"/>
                <w:sz w:val="18"/>
                <w:szCs w:val="18"/>
                <w:lang w:eastAsia="zh-CN"/>
              </w:rPr>
              <w:t>贷记卡必传</w:t>
            </w:r>
            <w:r w:rsidRPr="000C5CF6">
              <w:rPr>
                <w:rFonts w:ascii="微软雅黑" w:hAnsi="微软雅黑" w:cs="宋体"/>
                <w:color w:val="000000"/>
                <w:sz w:val="18"/>
                <w:szCs w:val="18"/>
                <w:lang w:eastAsia="zh-CN"/>
              </w:rPr>
              <w:t>格式为</w:t>
            </w:r>
            <w:r>
              <w:rPr>
                <w:rFonts w:ascii="微软雅黑" w:hAnsi="微软雅黑" w:cs="宋体"/>
                <w:color w:val="000000"/>
                <w:sz w:val="18"/>
                <w:szCs w:val="18"/>
                <w:lang w:eastAsia="zh-CN"/>
              </w:rPr>
              <w:t>MMYY</w:t>
            </w:r>
          </w:p>
        </w:tc>
      </w:tr>
      <w:tr w:rsidR="00B41D8F" w:rsidRPr="00A936DB" w:rsidTr="00512B5D">
        <w:tc>
          <w:tcPr>
            <w:tcW w:w="2093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B41D8F" w:rsidRPr="000C5CF6" w:rsidRDefault="00B41D8F" w:rsidP="00512B5D">
            <w:pPr>
              <w:rPr>
                <w:rFonts w:ascii="微软雅黑" w:hAnsi="微软雅黑" w:cs="宋体"/>
                <w:color w:val="000000"/>
                <w:sz w:val="18"/>
                <w:szCs w:val="18"/>
              </w:rPr>
            </w:pPr>
            <w:r w:rsidRPr="000C5CF6">
              <w:rPr>
                <w:rFonts w:ascii="微软雅黑" w:hAnsi="微软雅黑" w:cs="宋体"/>
                <w:color w:val="000000"/>
                <w:sz w:val="18"/>
                <w:szCs w:val="18"/>
              </w:rPr>
              <w:t>cvv2</w:t>
            </w:r>
          </w:p>
        </w:tc>
        <w:tc>
          <w:tcPr>
            <w:tcW w:w="1559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B41D8F" w:rsidRPr="000C5CF6" w:rsidRDefault="00B41D8F" w:rsidP="00512B5D">
            <w:pPr>
              <w:rPr>
                <w:rFonts w:ascii="微软雅黑" w:hAnsi="微软雅黑" w:cs="宋体"/>
                <w:color w:val="000000"/>
                <w:sz w:val="18"/>
                <w:szCs w:val="18"/>
              </w:rPr>
            </w:pPr>
            <w:r w:rsidRPr="000C5CF6">
              <w:rPr>
                <w:rFonts w:ascii="微软雅黑" w:hAnsi="微软雅黑" w:cs="宋体" w:hint="eastAsia"/>
                <w:color w:val="000000"/>
                <w:sz w:val="18"/>
                <w:szCs w:val="18"/>
              </w:rPr>
              <w:t>信用卡安全码</w:t>
            </w:r>
          </w:p>
        </w:tc>
        <w:tc>
          <w:tcPr>
            <w:tcW w:w="1134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B41D8F" w:rsidRPr="000C5CF6" w:rsidRDefault="00B41D8F" w:rsidP="00512B5D">
            <w:pPr>
              <w:rPr>
                <w:rFonts w:ascii="微软雅黑" w:hAnsi="微软雅黑" w:cs="宋体"/>
                <w:color w:val="000000"/>
                <w:sz w:val="18"/>
                <w:szCs w:val="18"/>
              </w:rPr>
            </w:pPr>
            <w:r w:rsidRPr="000C5CF6">
              <w:rPr>
                <w:rFonts w:ascii="微软雅黑" w:hAnsi="微软雅黑" w:cs="宋体" w:hint="eastAsia"/>
                <w:color w:val="000000"/>
                <w:sz w:val="18"/>
                <w:szCs w:val="18"/>
              </w:rPr>
              <w:t>N3</w:t>
            </w:r>
          </w:p>
        </w:tc>
        <w:tc>
          <w:tcPr>
            <w:tcW w:w="567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B41D8F" w:rsidRPr="000C5CF6" w:rsidRDefault="00B41D8F" w:rsidP="00512B5D">
            <w:pPr>
              <w:rPr>
                <w:rFonts w:ascii="微软雅黑" w:hAnsi="微软雅黑" w:cs="宋体"/>
                <w:color w:val="000000"/>
                <w:sz w:val="18"/>
                <w:szCs w:val="18"/>
              </w:rPr>
            </w:pPr>
            <w:r w:rsidRPr="000C5CF6">
              <w:rPr>
                <w:rFonts w:ascii="微软雅黑" w:hAnsi="微软雅黑" w:cs="宋体" w:hint="eastAsia"/>
                <w:color w:val="000000"/>
                <w:sz w:val="18"/>
                <w:szCs w:val="18"/>
              </w:rPr>
              <w:t>O</w:t>
            </w:r>
          </w:p>
        </w:tc>
        <w:tc>
          <w:tcPr>
            <w:tcW w:w="3544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B41D8F" w:rsidRPr="000C5CF6" w:rsidRDefault="00B41D8F" w:rsidP="00512B5D">
            <w:pPr>
              <w:rPr>
                <w:rFonts w:ascii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宋体" w:hint="eastAsia"/>
                <w:color w:val="000000"/>
                <w:sz w:val="18"/>
                <w:szCs w:val="18"/>
                <w:lang w:eastAsia="zh-CN"/>
              </w:rPr>
              <w:t>贷记卡必传</w:t>
            </w:r>
          </w:p>
        </w:tc>
      </w:tr>
      <w:tr w:rsidR="00B41D8F" w:rsidRPr="00A936DB" w:rsidTr="00512B5D">
        <w:tc>
          <w:tcPr>
            <w:tcW w:w="2093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B41D8F" w:rsidRPr="000C5CF6" w:rsidRDefault="00B41D8F" w:rsidP="00512B5D">
            <w:pPr>
              <w:rPr>
                <w:rFonts w:ascii="微软雅黑" w:hAnsi="微软雅黑" w:cs="宋体"/>
                <w:color w:val="000000"/>
                <w:sz w:val="18"/>
                <w:szCs w:val="18"/>
              </w:rPr>
            </w:pPr>
            <w:r w:rsidRPr="000C5CF6">
              <w:rPr>
                <w:rFonts w:ascii="微软雅黑" w:hAnsi="微软雅黑" w:cs="宋体"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1559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B41D8F" w:rsidRPr="000C5CF6" w:rsidRDefault="00B41D8F" w:rsidP="00512B5D">
            <w:pPr>
              <w:rPr>
                <w:rFonts w:ascii="微软雅黑" w:hAnsi="微软雅黑" w:cs="宋体"/>
                <w:color w:val="000000"/>
                <w:sz w:val="18"/>
                <w:szCs w:val="18"/>
              </w:rPr>
            </w:pPr>
            <w:r w:rsidRPr="000C5CF6">
              <w:rPr>
                <w:rFonts w:ascii="微软雅黑" w:hAnsi="微软雅黑" w:cs="宋体" w:hint="eastAsia"/>
                <w:color w:val="000000"/>
                <w:sz w:val="18"/>
                <w:szCs w:val="18"/>
              </w:rPr>
              <w:t>持卡人姓名</w:t>
            </w:r>
          </w:p>
        </w:tc>
        <w:tc>
          <w:tcPr>
            <w:tcW w:w="1134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B41D8F" w:rsidRPr="000C5CF6" w:rsidRDefault="00B41D8F" w:rsidP="00512B5D">
            <w:pPr>
              <w:rPr>
                <w:rFonts w:ascii="微软雅黑" w:hAnsi="微软雅黑" w:cs="宋体"/>
                <w:color w:val="000000"/>
                <w:sz w:val="18"/>
                <w:szCs w:val="18"/>
              </w:rPr>
            </w:pPr>
            <w:r w:rsidRPr="000C5CF6">
              <w:rPr>
                <w:rFonts w:ascii="微软雅黑" w:hAnsi="微软雅黑" w:cs="宋体" w:hint="eastAsia"/>
                <w:color w:val="000000"/>
                <w:sz w:val="18"/>
                <w:szCs w:val="18"/>
              </w:rPr>
              <w:t>X3</w:t>
            </w:r>
            <w:r w:rsidRPr="000C5CF6">
              <w:rPr>
                <w:rFonts w:ascii="微软雅黑" w:hAnsi="微软雅黑" w:cs="宋体"/>
                <w:color w:val="000000"/>
                <w:sz w:val="18"/>
                <w:szCs w:val="18"/>
              </w:rPr>
              <w:t>0</w:t>
            </w:r>
          </w:p>
        </w:tc>
        <w:tc>
          <w:tcPr>
            <w:tcW w:w="567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B41D8F" w:rsidRPr="000C5CF6" w:rsidRDefault="00B41D8F" w:rsidP="00512B5D">
            <w:pPr>
              <w:rPr>
                <w:rFonts w:ascii="微软雅黑" w:hAnsi="微软雅黑" w:cs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宋体" w:hint="eastAsia"/>
                <w:color w:val="000000"/>
                <w:sz w:val="18"/>
                <w:szCs w:val="18"/>
                <w:lang w:eastAsia="zh-CN"/>
              </w:rPr>
              <w:t>M</w:t>
            </w:r>
          </w:p>
        </w:tc>
        <w:tc>
          <w:tcPr>
            <w:tcW w:w="3544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B41D8F" w:rsidRPr="000C5CF6" w:rsidRDefault="00B41D8F" w:rsidP="00512B5D">
            <w:pPr>
              <w:rPr>
                <w:rFonts w:ascii="微软雅黑" w:hAnsi="微软雅黑" w:cs="宋体"/>
                <w:color w:val="000000"/>
                <w:sz w:val="18"/>
                <w:szCs w:val="18"/>
              </w:rPr>
            </w:pPr>
          </w:p>
        </w:tc>
      </w:tr>
      <w:tr w:rsidR="00B41D8F" w:rsidRPr="00A936DB" w:rsidTr="00512B5D">
        <w:tc>
          <w:tcPr>
            <w:tcW w:w="2093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B41D8F" w:rsidRPr="000C5CF6" w:rsidRDefault="00B41D8F" w:rsidP="00512B5D">
            <w:pPr>
              <w:rPr>
                <w:rFonts w:ascii="微软雅黑" w:hAnsi="微软雅黑" w:cs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宋体" w:hint="eastAsia"/>
                <w:color w:val="000000"/>
                <w:sz w:val="18"/>
                <w:szCs w:val="18"/>
                <w:lang w:eastAsia="zh-CN"/>
              </w:rPr>
              <w:t>mobile</w:t>
            </w:r>
          </w:p>
        </w:tc>
        <w:tc>
          <w:tcPr>
            <w:tcW w:w="1559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B41D8F" w:rsidRPr="000C5CF6" w:rsidRDefault="00B41D8F" w:rsidP="00512B5D">
            <w:pPr>
              <w:rPr>
                <w:rFonts w:ascii="微软雅黑" w:hAnsi="微软雅黑" w:cs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宋体" w:hint="eastAsia"/>
                <w:color w:val="000000"/>
                <w:sz w:val="18"/>
                <w:szCs w:val="18"/>
                <w:lang w:eastAsia="zh-CN"/>
              </w:rPr>
              <w:t>银行预留手机号</w:t>
            </w:r>
          </w:p>
        </w:tc>
        <w:tc>
          <w:tcPr>
            <w:tcW w:w="1134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B41D8F" w:rsidRPr="000C5CF6" w:rsidRDefault="00B41D8F" w:rsidP="00512B5D">
            <w:pPr>
              <w:rPr>
                <w:rFonts w:ascii="微软雅黑" w:hAnsi="微软雅黑" w:cs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宋体" w:hint="eastAsia"/>
                <w:color w:val="000000"/>
                <w:sz w:val="18"/>
                <w:szCs w:val="18"/>
                <w:lang w:eastAsia="zh-CN"/>
              </w:rPr>
              <w:t>N11</w:t>
            </w:r>
          </w:p>
        </w:tc>
        <w:tc>
          <w:tcPr>
            <w:tcW w:w="567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B41D8F" w:rsidRPr="000C5CF6" w:rsidRDefault="00B41D8F" w:rsidP="00512B5D">
            <w:pPr>
              <w:rPr>
                <w:rFonts w:ascii="微软雅黑" w:hAnsi="微软雅黑" w:cs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宋体" w:hint="eastAsia"/>
                <w:color w:val="000000"/>
                <w:sz w:val="18"/>
                <w:szCs w:val="18"/>
                <w:lang w:eastAsia="zh-CN"/>
              </w:rPr>
              <w:t>M</w:t>
            </w:r>
          </w:p>
        </w:tc>
        <w:tc>
          <w:tcPr>
            <w:tcW w:w="3544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B41D8F" w:rsidRPr="000C5CF6" w:rsidRDefault="00B41D8F" w:rsidP="00512B5D">
            <w:pPr>
              <w:rPr>
                <w:rFonts w:ascii="微软雅黑" w:hAnsi="微软雅黑" w:cs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宋体" w:hint="eastAsia"/>
                <w:color w:val="000000"/>
                <w:sz w:val="18"/>
                <w:szCs w:val="18"/>
                <w:lang w:eastAsia="zh-CN"/>
              </w:rPr>
              <w:t>必填</w:t>
            </w:r>
          </w:p>
        </w:tc>
      </w:tr>
      <w:tr w:rsidR="00B41D8F" w:rsidRPr="00A936DB" w:rsidTr="00512B5D">
        <w:tc>
          <w:tcPr>
            <w:tcW w:w="2093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B41D8F" w:rsidRPr="000C5CF6" w:rsidRDefault="00B41D8F" w:rsidP="00512B5D">
            <w:pPr>
              <w:rPr>
                <w:rFonts w:ascii="微软雅黑" w:hAnsi="微软雅黑" w:cs="宋体"/>
                <w:color w:val="000000"/>
                <w:sz w:val="18"/>
                <w:szCs w:val="18"/>
              </w:rPr>
            </w:pPr>
            <w:r w:rsidRPr="000C5CF6">
              <w:rPr>
                <w:rFonts w:ascii="微软雅黑" w:hAnsi="微软雅黑" w:cs="宋体"/>
                <w:color w:val="000000"/>
                <w:sz w:val="18"/>
                <w:szCs w:val="18"/>
              </w:rPr>
              <w:t>idCardNumber</w:t>
            </w:r>
          </w:p>
        </w:tc>
        <w:tc>
          <w:tcPr>
            <w:tcW w:w="1559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B41D8F" w:rsidRPr="000C5CF6" w:rsidRDefault="00B41D8F" w:rsidP="00512B5D">
            <w:pPr>
              <w:rPr>
                <w:rFonts w:ascii="微软雅黑" w:hAnsi="微软雅黑" w:cs="宋体"/>
                <w:color w:val="000000"/>
                <w:sz w:val="18"/>
                <w:szCs w:val="18"/>
              </w:rPr>
            </w:pPr>
            <w:r w:rsidRPr="000C5CF6">
              <w:rPr>
                <w:rFonts w:ascii="微软雅黑" w:hAnsi="微软雅黑" w:cs="宋体" w:hint="eastAsia"/>
                <w:color w:val="000000"/>
                <w:sz w:val="18"/>
                <w:szCs w:val="18"/>
              </w:rPr>
              <w:t>持卡人证件号码</w:t>
            </w:r>
          </w:p>
        </w:tc>
        <w:tc>
          <w:tcPr>
            <w:tcW w:w="1134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B41D8F" w:rsidRPr="000C5CF6" w:rsidRDefault="00B41D8F" w:rsidP="00512B5D">
            <w:pPr>
              <w:rPr>
                <w:rFonts w:ascii="微软雅黑" w:hAnsi="微软雅黑" w:cs="宋体"/>
                <w:color w:val="000000"/>
                <w:sz w:val="18"/>
                <w:szCs w:val="18"/>
              </w:rPr>
            </w:pPr>
            <w:r w:rsidRPr="000C5CF6">
              <w:rPr>
                <w:rFonts w:ascii="微软雅黑" w:hAnsi="微软雅黑" w:cs="宋体" w:hint="eastAsia"/>
                <w:color w:val="000000"/>
                <w:sz w:val="18"/>
                <w:szCs w:val="18"/>
              </w:rPr>
              <w:t>X50</w:t>
            </w:r>
          </w:p>
        </w:tc>
        <w:tc>
          <w:tcPr>
            <w:tcW w:w="567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B41D8F" w:rsidRPr="000C5CF6" w:rsidRDefault="00B41D8F" w:rsidP="00512B5D">
            <w:pPr>
              <w:rPr>
                <w:rFonts w:ascii="微软雅黑" w:hAnsi="微软雅黑" w:cs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宋体" w:hint="eastAsia"/>
                <w:color w:val="000000"/>
                <w:sz w:val="18"/>
                <w:szCs w:val="18"/>
                <w:lang w:eastAsia="zh-CN"/>
              </w:rPr>
              <w:t>M</w:t>
            </w:r>
          </w:p>
        </w:tc>
        <w:tc>
          <w:tcPr>
            <w:tcW w:w="3544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B41D8F" w:rsidRPr="000C5CF6" w:rsidRDefault="00B41D8F" w:rsidP="00512B5D">
            <w:pPr>
              <w:rPr>
                <w:rFonts w:ascii="微软雅黑" w:hAnsi="微软雅黑" w:cs="宋体"/>
                <w:color w:val="000000"/>
                <w:sz w:val="18"/>
                <w:szCs w:val="18"/>
              </w:rPr>
            </w:pPr>
          </w:p>
        </w:tc>
      </w:tr>
      <w:tr w:rsidR="00B41D8F" w:rsidRPr="00A936DB" w:rsidTr="00512B5D">
        <w:tc>
          <w:tcPr>
            <w:tcW w:w="2093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B41D8F" w:rsidRPr="000C5CF6" w:rsidRDefault="00B41D8F" w:rsidP="00512B5D">
            <w:pPr>
              <w:rPr>
                <w:rFonts w:ascii="微软雅黑" w:hAnsi="微软雅黑" w:cs="宋体"/>
                <w:color w:val="000000"/>
                <w:sz w:val="18"/>
                <w:szCs w:val="18"/>
              </w:rPr>
            </w:pPr>
            <w:r w:rsidRPr="000C5CF6">
              <w:rPr>
                <w:rFonts w:ascii="微软雅黑" w:hAnsi="微软雅黑" w:cs="宋体" w:hint="eastAsia"/>
                <w:color w:val="000000"/>
                <w:sz w:val="18"/>
                <w:szCs w:val="18"/>
              </w:rPr>
              <w:t>idCardType</w:t>
            </w:r>
          </w:p>
        </w:tc>
        <w:tc>
          <w:tcPr>
            <w:tcW w:w="1559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B41D8F" w:rsidRPr="000C5CF6" w:rsidRDefault="00B41D8F" w:rsidP="00512B5D">
            <w:pPr>
              <w:rPr>
                <w:rFonts w:ascii="微软雅黑" w:hAnsi="微软雅黑" w:cs="宋体"/>
                <w:color w:val="000000"/>
                <w:sz w:val="18"/>
                <w:szCs w:val="18"/>
              </w:rPr>
            </w:pPr>
            <w:r w:rsidRPr="000C5CF6">
              <w:rPr>
                <w:rFonts w:ascii="微软雅黑" w:hAnsi="微软雅黑" w:cs="宋体" w:hint="eastAsia"/>
                <w:color w:val="000000"/>
                <w:sz w:val="18"/>
                <w:szCs w:val="18"/>
              </w:rPr>
              <w:t>证件类型</w:t>
            </w:r>
          </w:p>
        </w:tc>
        <w:tc>
          <w:tcPr>
            <w:tcW w:w="1134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B41D8F" w:rsidRPr="000C5CF6" w:rsidRDefault="00B41D8F" w:rsidP="00512B5D">
            <w:pPr>
              <w:rPr>
                <w:rFonts w:ascii="微软雅黑" w:hAnsi="微软雅黑" w:cs="宋体"/>
                <w:color w:val="000000"/>
                <w:sz w:val="18"/>
                <w:szCs w:val="18"/>
              </w:rPr>
            </w:pPr>
            <w:r w:rsidRPr="000C5CF6">
              <w:rPr>
                <w:rFonts w:ascii="微软雅黑" w:hAnsi="微软雅黑" w:cs="宋体" w:hint="eastAsia"/>
                <w:color w:val="000000"/>
                <w:sz w:val="18"/>
                <w:szCs w:val="18"/>
              </w:rPr>
              <w:t>N</w:t>
            </w:r>
            <w:r w:rsidRPr="000C5CF6">
              <w:rPr>
                <w:rFonts w:ascii="微软雅黑" w:hAnsi="微软雅黑" w:cs="宋体"/>
                <w:color w:val="000000"/>
                <w:sz w:val="18"/>
                <w:szCs w:val="18"/>
              </w:rPr>
              <w:t>3</w:t>
            </w:r>
          </w:p>
        </w:tc>
        <w:tc>
          <w:tcPr>
            <w:tcW w:w="567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B41D8F" w:rsidRPr="000C5CF6" w:rsidRDefault="00B41D8F" w:rsidP="00512B5D">
            <w:pPr>
              <w:rPr>
                <w:rFonts w:ascii="微软雅黑" w:hAnsi="微软雅黑" w:cs="宋体"/>
                <w:color w:val="000000"/>
                <w:sz w:val="18"/>
                <w:szCs w:val="18"/>
              </w:rPr>
            </w:pPr>
            <w:r w:rsidRPr="000C5CF6">
              <w:rPr>
                <w:rFonts w:ascii="微软雅黑" w:hAnsi="微软雅黑" w:cs="宋体" w:hint="eastAsia"/>
                <w:color w:val="000000"/>
                <w:sz w:val="18"/>
                <w:szCs w:val="18"/>
              </w:rPr>
              <w:t>O</w:t>
            </w:r>
          </w:p>
        </w:tc>
        <w:tc>
          <w:tcPr>
            <w:tcW w:w="3544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B41D8F" w:rsidRPr="000C5CF6" w:rsidRDefault="00B41D8F" w:rsidP="00512B5D">
            <w:pPr>
              <w:rPr>
                <w:rFonts w:ascii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0C5CF6">
              <w:rPr>
                <w:rFonts w:ascii="微软雅黑" w:hAnsi="微软雅黑" w:cs="宋体" w:hint="eastAsia"/>
                <w:color w:val="000000"/>
                <w:sz w:val="18"/>
                <w:szCs w:val="18"/>
                <w:lang w:eastAsia="zh-CN"/>
              </w:rPr>
              <w:t>参见</w:t>
            </w:r>
            <w:r w:rsidRPr="000C5CF6">
              <w:rPr>
                <w:rFonts w:ascii="微软雅黑" w:hAnsi="微软雅黑" w:cs="宋体"/>
                <w:color w:val="000000"/>
                <w:sz w:val="18"/>
                <w:szCs w:val="18"/>
                <w:lang w:eastAsia="zh-CN"/>
              </w:rPr>
              <w:t xml:space="preserve"> </w:t>
            </w:r>
            <w:hyperlink w:anchor="_证件类型" w:history="1">
              <w:r w:rsidRPr="005557C3">
                <w:rPr>
                  <w:rStyle w:val="af2"/>
                  <w:rFonts w:ascii="微软雅黑" w:hAnsi="微软雅黑" w:cs="宋体" w:hint="eastAsia"/>
                  <w:sz w:val="18"/>
                  <w:szCs w:val="18"/>
                  <w:lang w:eastAsia="zh-CN"/>
                </w:rPr>
                <w:t>证件类型</w:t>
              </w:r>
            </w:hyperlink>
            <w:r>
              <w:rPr>
                <w:rFonts w:ascii="微软雅黑" w:hAnsi="微软雅黑" w:cs="宋体" w:hint="eastAsia"/>
                <w:color w:val="000000"/>
                <w:sz w:val="18"/>
                <w:szCs w:val="18"/>
                <w:lang w:eastAsia="zh-CN"/>
              </w:rPr>
              <w:t xml:space="preserve">   </w:t>
            </w:r>
            <w:r w:rsidRPr="000C5CF6">
              <w:rPr>
                <w:rFonts w:ascii="微软雅黑" w:hAnsi="微软雅黑" w:cs="宋体"/>
                <w:color w:val="000000"/>
                <w:sz w:val="18"/>
                <w:szCs w:val="18"/>
              </w:rPr>
              <w:t>默认：</w:t>
            </w:r>
            <w:r w:rsidRPr="000C5CF6">
              <w:rPr>
                <w:rFonts w:ascii="微软雅黑" w:hAnsi="微软雅黑" w:cs="宋体" w:hint="eastAsia"/>
                <w:color w:val="000000"/>
                <w:sz w:val="18"/>
                <w:szCs w:val="18"/>
              </w:rPr>
              <w:t>101</w:t>
            </w:r>
          </w:p>
        </w:tc>
      </w:tr>
      <w:tr w:rsidR="00B41D8F" w:rsidRPr="00A936DB" w:rsidTr="00512B5D">
        <w:trPr>
          <w:trHeight w:val="349"/>
        </w:trPr>
        <w:tc>
          <w:tcPr>
            <w:tcW w:w="2093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B41D8F" w:rsidRPr="000C5CF6" w:rsidRDefault="00B41D8F" w:rsidP="00512B5D">
            <w:pPr>
              <w:rPr>
                <w:rFonts w:ascii="微软雅黑" w:hAnsi="微软雅黑" w:cs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宋体" w:hint="eastAsia"/>
                <w:color w:val="000000"/>
                <w:sz w:val="18"/>
                <w:szCs w:val="18"/>
                <w:lang w:eastAsia="zh-CN"/>
              </w:rPr>
              <w:t>bindType</w:t>
            </w:r>
          </w:p>
        </w:tc>
        <w:tc>
          <w:tcPr>
            <w:tcW w:w="1559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B41D8F" w:rsidRPr="000C5CF6" w:rsidRDefault="00B41D8F" w:rsidP="00512B5D">
            <w:pPr>
              <w:rPr>
                <w:rFonts w:ascii="微软雅黑" w:hAnsi="微软雅黑" w:cs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宋体" w:hint="eastAsia"/>
                <w:color w:val="000000"/>
                <w:sz w:val="18"/>
                <w:szCs w:val="18"/>
                <w:lang w:eastAsia="zh-CN"/>
              </w:rPr>
              <w:t>绑定类型</w:t>
            </w:r>
          </w:p>
        </w:tc>
        <w:tc>
          <w:tcPr>
            <w:tcW w:w="1134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B41D8F" w:rsidRPr="000C5CF6" w:rsidRDefault="00B41D8F" w:rsidP="00512B5D">
            <w:pPr>
              <w:rPr>
                <w:rFonts w:ascii="微软雅黑" w:hAnsi="微软雅黑" w:cs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宋体" w:hint="eastAsia"/>
                <w:color w:val="000000"/>
                <w:sz w:val="18"/>
                <w:szCs w:val="18"/>
                <w:lang w:eastAsia="zh-CN"/>
              </w:rPr>
              <w:t>N2</w:t>
            </w:r>
          </w:p>
        </w:tc>
        <w:tc>
          <w:tcPr>
            <w:tcW w:w="567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B41D8F" w:rsidRPr="000C5CF6" w:rsidRDefault="00B41D8F" w:rsidP="00512B5D">
            <w:pPr>
              <w:rPr>
                <w:rFonts w:ascii="微软雅黑" w:hAnsi="微软雅黑" w:cs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宋体" w:hint="eastAsia"/>
                <w:color w:val="000000"/>
                <w:sz w:val="18"/>
                <w:szCs w:val="18"/>
                <w:lang w:eastAsia="zh-CN"/>
              </w:rPr>
              <w:t>O</w:t>
            </w:r>
          </w:p>
        </w:tc>
        <w:tc>
          <w:tcPr>
            <w:tcW w:w="3544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B41D8F" w:rsidRPr="000C5CF6" w:rsidRDefault="00B41D8F" w:rsidP="00512B5D">
            <w:pPr>
              <w:rPr>
                <w:rFonts w:ascii="微软雅黑" w:hAnsi="微软雅黑" w:cs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宋体" w:hint="eastAsia"/>
                <w:color w:val="000000"/>
                <w:sz w:val="18"/>
                <w:szCs w:val="18"/>
                <w:lang w:eastAsia="zh-CN"/>
              </w:rPr>
              <w:t>0：商户绑定1：成员绑定 默认为0</w:t>
            </w:r>
          </w:p>
        </w:tc>
      </w:tr>
    </w:tbl>
    <w:p w:rsidR="00B41D8F" w:rsidRPr="0025043C" w:rsidRDefault="00B41D8F" w:rsidP="00B41D8F">
      <w:pPr>
        <w:rPr>
          <w:lang w:val="en-US" w:eastAsia="zh-CN"/>
        </w:rPr>
      </w:pPr>
    </w:p>
    <w:p w:rsidR="00B41D8F" w:rsidRDefault="00B41D8F" w:rsidP="00B41D8F">
      <w:pPr>
        <w:pStyle w:val="4"/>
        <w:rPr>
          <w:lang w:eastAsia="zh-CN"/>
        </w:rPr>
      </w:pPr>
      <w:r>
        <w:rPr>
          <w:rFonts w:hint="eastAsia"/>
        </w:rPr>
        <w:t>响应</w:t>
      </w:r>
      <w:r>
        <w:rPr>
          <w:rFonts w:hint="eastAsia"/>
          <w:lang w:eastAsia="zh-CN"/>
        </w:rPr>
        <w:t>消息</w:t>
      </w:r>
    </w:p>
    <w:tbl>
      <w:tblPr>
        <w:tblW w:w="8897" w:type="dxa"/>
        <w:tblBorders>
          <w:top w:val="single" w:sz="4" w:space="0" w:color="4AACC5"/>
          <w:left w:val="single" w:sz="4" w:space="0" w:color="4AACC5"/>
          <w:bottom w:val="single" w:sz="4" w:space="0" w:color="4AACC5"/>
          <w:right w:val="single" w:sz="4" w:space="0" w:color="4AACC5"/>
          <w:insideH w:val="single" w:sz="6" w:space="0" w:color="4AACC5"/>
          <w:insideV w:val="single" w:sz="6" w:space="0" w:color="4AACC5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1701"/>
        <w:gridCol w:w="992"/>
        <w:gridCol w:w="559"/>
        <w:gridCol w:w="8"/>
        <w:gridCol w:w="3969"/>
      </w:tblGrid>
      <w:tr w:rsidR="00B41D8F" w:rsidTr="00512B5D">
        <w:tc>
          <w:tcPr>
            <w:tcW w:w="1668" w:type="dxa"/>
            <w:tcBorders>
              <w:top w:val="single" w:sz="4" w:space="0" w:color="4AACC5"/>
              <w:bottom w:val="single" w:sz="6" w:space="0" w:color="4AACC5"/>
            </w:tcBorders>
            <w:shd w:val="clear" w:color="auto" w:fill="30849B"/>
            <w:vAlign w:val="center"/>
          </w:tcPr>
          <w:p w:rsidR="00B41D8F" w:rsidRDefault="00B41D8F" w:rsidP="00512B5D">
            <w:pPr>
              <w:rPr>
                <w:rFonts w:ascii="微软雅黑" w:hAnsi="微软雅黑" w:cs="微软雅黑"/>
                <w:color w:val="C7EDCC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  <w:lang w:eastAsia="zh-CN"/>
              </w:rPr>
              <w:t>属性</w:t>
            </w:r>
          </w:p>
        </w:tc>
        <w:tc>
          <w:tcPr>
            <w:tcW w:w="1701" w:type="dxa"/>
            <w:tcBorders>
              <w:top w:val="single" w:sz="4" w:space="0" w:color="4AACC5"/>
              <w:bottom w:val="single" w:sz="6" w:space="0" w:color="4AACC5"/>
            </w:tcBorders>
            <w:shd w:val="clear" w:color="auto" w:fill="30849B"/>
            <w:vAlign w:val="center"/>
          </w:tcPr>
          <w:p w:rsidR="00B41D8F" w:rsidRDefault="00B41D8F" w:rsidP="00512B5D">
            <w:pPr>
              <w:jc w:val="center"/>
              <w:rPr>
                <w:rFonts w:ascii="微软雅黑" w:hAnsi="微软雅黑" w:cs="微软雅黑"/>
                <w:color w:val="C7EDCC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</w:rPr>
              <w:t>定义</w:t>
            </w:r>
          </w:p>
        </w:tc>
        <w:tc>
          <w:tcPr>
            <w:tcW w:w="992" w:type="dxa"/>
            <w:tcBorders>
              <w:top w:val="single" w:sz="4" w:space="0" w:color="4AACC5"/>
              <w:bottom w:val="single" w:sz="6" w:space="0" w:color="4AACC5"/>
            </w:tcBorders>
            <w:shd w:val="clear" w:color="auto" w:fill="30849B"/>
            <w:vAlign w:val="center"/>
          </w:tcPr>
          <w:p w:rsidR="00B41D8F" w:rsidRDefault="00B41D8F" w:rsidP="00512B5D">
            <w:pPr>
              <w:jc w:val="center"/>
              <w:rPr>
                <w:rFonts w:ascii="微软雅黑" w:hAnsi="微软雅黑" w:cs="微软雅黑"/>
                <w:b/>
                <w:color w:val="C7EDCC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</w:rPr>
              <w:t>类型</w:t>
            </w:r>
          </w:p>
          <w:p w:rsidR="00B41D8F" w:rsidRDefault="00B41D8F" w:rsidP="00512B5D">
            <w:pPr>
              <w:jc w:val="center"/>
              <w:rPr>
                <w:rFonts w:ascii="微软雅黑" w:hAnsi="微软雅黑" w:cs="微软雅黑"/>
                <w:color w:val="C7EDCC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</w:rPr>
              <w:t>长度</w:t>
            </w:r>
          </w:p>
        </w:tc>
        <w:tc>
          <w:tcPr>
            <w:tcW w:w="567" w:type="dxa"/>
            <w:gridSpan w:val="2"/>
            <w:tcBorders>
              <w:top w:val="single" w:sz="4" w:space="0" w:color="4AACC5"/>
              <w:bottom w:val="single" w:sz="6" w:space="0" w:color="4AACC5"/>
            </w:tcBorders>
            <w:shd w:val="clear" w:color="auto" w:fill="30849B"/>
            <w:vAlign w:val="center"/>
          </w:tcPr>
          <w:p w:rsidR="00B41D8F" w:rsidRDefault="00B41D8F" w:rsidP="00512B5D">
            <w:pPr>
              <w:jc w:val="center"/>
              <w:rPr>
                <w:rFonts w:ascii="微软雅黑" w:hAnsi="微软雅黑" w:cs="微软雅黑"/>
                <w:color w:val="C7EDCC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</w:rPr>
              <w:t>必填</w:t>
            </w:r>
          </w:p>
        </w:tc>
        <w:tc>
          <w:tcPr>
            <w:tcW w:w="3969" w:type="dxa"/>
            <w:tcBorders>
              <w:top w:val="single" w:sz="4" w:space="0" w:color="4AACC5"/>
              <w:bottom w:val="single" w:sz="6" w:space="0" w:color="4AACC5"/>
            </w:tcBorders>
            <w:shd w:val="clear" w:color="auto" w:fill="30849B"/>
            <w:vAlign w:val="center"/>
          </w:tcPr>
          <w:p w:rsidR="00B41D8F" w:rsidRDefault="00B41D8F" w:rsidP="00512B5D">
            <w:pPr>
              <w:jc w:val="center"/>
              <w:rPr>
                <w:rFonts w:ascii="微软雅黑" w:hAnsi="微软雅黑" w:cs="微软雅黑"/>
                <w:color w:val="C7EDCC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</w:rPr>
              <w:t>参数说明/示例</w:t>
            </w:r>
          </w:p>
        </w:tc>
      </w:tr>
      <w:tr w:rsidR="00B41D8F" w:rsidTr="00512B5D">
        <w:tc>
          <w:tcPr>
            <w:tcW w:w="8897" w:type="dxa"/>
            <w:gridSpan w:val="6"/>
            <w:tcBorders>
              <w:top w:val="single" w:sz="6" w:space="0" w:color="4AACC5"/>
              <w:left w:val="single" w:sz="4" w:space="0" w:color="4AACC5"/>
              <w:bottom w:val="single" w:sz="6" w:space="0" w:color="4AACC5"/>
              <w:right w:val="single" w:sz="4" w:space="0" w:color="4AACC5"/>
            </w:tcBorders>
            <w:shd w:val="clear" w:color="auto" w:fill="FFFFFF" w:themeFill="background1"/>
            <w:hideMark/>
          </w:tcPr>
          <w:p w:rsidR="00B41D8F" w:rsidRDefault="00B41D8F" w:rsidP="00512B5D">
            <w:pPr>
              <w:rPr>
                <w:rFonts w:ascii="微软雅黑" w:hAnsi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val="en-US" w:eastAsia="zh-CN"/>
              </w:rPr>
              <w:t>参见</w:t>
            </w:r>
            <w:hyperlink r:id="rId43" w:anchor="_公共响应BODY属性" w:history="1">
              <w:r>
                <w:rPr>
                  <w:rStyle w:val="af2"/>
                  <w:rFonts w:ascii="微软雅黑" w:hAnsi="微软雅黑" w:cs="微软雅黑" w:hint="eastAsia"/>
                  <w:sz w:val="18"/>
                  <w:szCs w:val="18"/>
                  <w:lang w:val="en-US" w:eastAsia="zh-CN"/>
                </w:rPr>
                <w:t>公共响应BODY属性</w:t>
              </w:r>
            </w:hyperlink>
          </w:p>
        </w:tc>
      </w:tr>
      <w:tr w:rsidR="00B41D8F" w:rsidTr="00512B5D">
        <w:tc>
          <w:tcPr>
            <w:tcW w:w="1668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B41D8F" w:rsidRPr="00621792" w:rsidRDefault="00B41D8F" w:rsidP="00512B5D">
            <w:pPr>
              <w:rPr>
                <w:rFonts w:ascii="微软雅黑" w:hAnsi="微软雅黑" w:cs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宋体" w:hint="eastAsia"/>
                <w:color w:val="000000"/>
                <w:sz w:val="18"/>
                <w:szCs w:val="18"/>
                <w:lang w:eastAsia="zh-CN"/>
              </w:rPr>
              <w:t>shortBankAcctId</w:t>
            </w:r>
          </w:p>
        </w:tc>
        <w:tc>
          <w:tcPr>
            <w:tcW w:w="1701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B41D8F" w:rsidRDefault="00B41D8F" w:rsidP="00512B5D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短卡号</w:t>
            </w:r>
          </w:p>
        </w:tc>
        <w:tc>
          <w:tcPr>
            <w:tcW w:w="992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B41D8F" w:rsidRPr="00DC348E" w:rsidRDefault="00B41D8F" w:rsidP="00512B5D">
            <w:pPr>
              <w:rPr>
                <w:rFonts w:ascii="微软雅黑" w:hAnsi="微软雅黑" w:cs="宋体"/>
                <w:color w:val="000000"/>
                <w:sz w:val="18"/>
                <w:szCs w:val="18"/>
              </w:rPr>
            </w:pPr>
            <w:r w:rsidRPr="00DC348E">
              <w:rPr>
                <w:rFonts w:ascii="微软雅黑" w:hAnsi="微软雅黑" w:cs="宋体" w:hint="eastAsia"/>
                <w:color w:val="000000"/>
                <w:sz w:val="18"/>
                <w:szCs w:val="18"/>
              </w:rPr>
              <w:t>N10</w:t>
            </w:r>
          </w:p>
        </w:tc>
        <w:tc>
          <w:tcPr>
            <w:tcW w:w="559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B41D8F" w:rsidRPr="000C5CF6" w:rsidRDefault="00B41D8F" w:rsidP="00512B5D">
            <w:pPr>
              <w:rPr>
                <w:rFonts w:ascii="微软雅黑" w:hAnsi="微软雅黑" w:cs="宋体"/>
                <w:color w:val="000000"/>
                <w:sz w:val="18"/>
                <w:szCs w:val="18"/>
              </w:rPr>
            </w:pPr>
            <w:r w:rsidRPr="000C5CF6">
              <w:rPr>
                <w:rFonts w:ascii="微软雅黑" w:hAnsi="微软雅黑" w:cs="宋体" w:hint="eastAsia"/>
                <w:color w:val="000000"/>
                <w:sz w:val="18"/>
                <w:szCs w:val="18"/>
              </w:rPr>
              <w:t>O</w:t>
            </w:r>
          </w:p>
        </w:tc>
        <w:tc>
          <w:tcPr>
            <w:tcW w:w="3977" w:type="dxa"/>
            <w:gridSpan w:val="2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B41D8F" w:rsidRDefault="00B41D8F" w:rsidP="00512B5D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</w:p>
        </w:tc>
      </w:tr>
      <w:tr w:rsidR="00B41D8F" w:rsidTr="00512B5D">
        <w:tc>
          <w:tcPr>
            <w:tcW w:w="1668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B41D8F" w:rsidRDefault="00B41D8F" w:rsidP="00512B5D">
            <w:pPr>
              <w:rPr>
                <w:rFonts w:ascii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A95D07">
              <w:rPr>
                <w:rFonts w:ascii="微软雅黑" w:hAnsi="微软雅黑" w:cs="宋体"/>
                <w:color w:val="000000"/>
                <w:sz w:val="18"/>
                <w:szCs w:val="18"/>
                <w:lang w:eastAsia="zh-CN"/>
              </w:rPr>
              <w:t>token</w:t>
            </w:r>
          </w:p>
        </w:tc>
        <w:tc>
          <w:tcPr>
            <w:tcW w:w="1701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B41D8F" w:rsidRDefault="00B41D8F" w:rsidP="00512B5D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鉴权确认token</w:t>
            </w:r>
          </w:p>
        </w:tc>
        <w:tc>
          <w:tcPr>
            <w:tcW w:w="992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B41D8F" w:rsidRDefault="00B41D8F" w:rsidP="00512B5D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N10</w:t>
            </w:r>
          </w:p>
        </w:tc>
        <w:tc>
          <w:tcPr>
            <w:tcW w:w="559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B41D8F" w:rsidRDefault="00B41D8F" w:rsidP="00512B5D">
            <w:pPr>
              <w:rPr>
                <w:rFonts w:ascii="微软雅黑" w:hAnsi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val="en-US" w:eastAsia="zh-CN"/>
              </w:rPr>
              <w:t>O</w:t>
            </w:r>
          </w:p>
        </w:tc>
        <w:tc>
          <w:tcPr>
            <w:tcW w:w="3977" w:type="dxa"/>
            <w:gridSpan w:val="2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B41D8F" w:rsidRDefault="00B41D8F" w:rsidP="00512B5D">
            <w:pPr>
              <w:rPr>
                <w:rFonts w:ascii="微软雅黑" w:hAnsi="微软雅黑" w:cs="宋体"/>
                <w:sz w:val="18"/>
                <w:szCs w:val="18"/>
                <w:lang w:val="en-US" w:eastAsia="zh-CN"/>
              </w:rPr>
            </w:pPr>
            <w:r>
              <w:rPr>
                <w:rFonts w:ascii="微软雅黑" w:hAnsi="微软雅黑" w:cs="宋体" w:hint="eastAsia"/>
                <w:sz w:val="18"/>
                <w:szCs w:val="18"/>
                <w:lang w:val="en-US" w:eastAsia="zh-CN"/>
              </w:rPr>
              <w:t>成功必返</w:t>
            </w:r>
          </w:p>
        </w:tc>
      </w:tr>
      <w:tr w:rsidR="00B41D8F" w:rsidRPr="00A936DB" w:rsidTr="00512B5D">
        <w:tc>
          <w:tcPr>
            <w:tcW w:w="1668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B41D8F" w:rsidRDefault="00B41D8F" w:rsidP="00512B5D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</w:p>
        </w:tc>
        <w:tc>
          <w:tcPr>
            <w:tcW w:w="1701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B41D8F" w:rsidRDefault="00B41D8F" w:rsidP="00512B5D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</w:p>
        </w:tc>
        <w:tc>
          <w:tcPr>
            <w:tcW w:w="992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B41D8F" w:rsidRDefault="00B41D8F" w:rsidP="00512B5D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</w:p>
        </w:tc>
        <w:tc>
          <w:tcPr>
            <w:tcW w:w="559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B41D8F" w:rsidRDefault="00B41D8F" w:rsidP="00512B5D">
            <w:pPr>
              <w:rPr>
                <w:rFonts w:ascii="微软雅黑" w:hAnsi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3977" w:type="dxa"/>
            <w:gridSpan w:val="2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B41D8F" w:rsidRPr="00A936DB" w:rsidRDefault="00B41D8F" w:rsidP="00512B5D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</w:p>
        </w:tc>
      </w:tr>
    </w:tbl>
    <w:p w:rsidR="00C17393" w:rsidRPr="00C07D73" w:rsidRDefault="00C17393" w:rsidP="00C17393">
      <w:pPr>
        <w:rPr>
          <w:lang w:eastAsia="zh-CN"/>
        </w:rPr>
      </w:pPr>
    </w:p>
    <w:p w:rsidR="00C17393" w:rsidRDefault="00C17393" w:rsidP="00C17393">
      <w:pPr>
        <w:pStyle w:val="30"/>
        <w:tabs>
          <w:tab w:val="clear" w:pos="1004"/>
        </w:tabs>
        <w:ind w:left="709" w:hanging="709"/>
        <w:rPr>
          <w:rFonts w:ascii="微软雅黑" w:hAnsi="微软雅黑" w:cs="微软雅黑"/>
          <w:lang w:eastAsia="zh-CN"/>
        </w:rPr>
      </w:pPr>
      <w:r>
        <w:rPr>
          <w:rFonts w:ascii="微软雅黑" w:hAnsi="微软雅黑" w:cs="微软雅黑" w:hint="eastAsia"/>
          <w:lang w:eastAsia="zh-CN"/>
        </w:rPr>
        <w:t>独立鉴权确认</w:t>
      </w:r>
    </w:p>
    <w:p w:rsidR="00C17393" w:rsidRDefault="00C17393" w:rsidP="00C17393">
      <w:pPr>
        <w:adjustRightInd w:val="0"/>
        <w:snapToGrid w:val="0"/>
        <w:rPr>
          <w:lang w:eastAsia="zh-CN"/>
        </w:rPr>
      </w:pPr>
    </w:p>
    <w:tbl>
      <w:tblPr>
        <w:tblW w:w="88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7227"/>
      </w:tblGrid>
      <w:tr w:rsidR="00C17393" w:rsidTr="00757B03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0849B"/>
            <w:hideMark/>
          </w:tcPr>
          <w:p w:rsidR="00C17393" w:rsidRDefault="00C17393" w:rsidP="00757B03">
            <w:pPr>
              <w:adjustRightInd w:val="0"/>
              <w:snapToGrid w:val="0"/>
              <w:rPr>
                <w:rFonts w:ascii="微软雅黑" w:hAnsi="微软雅黑" w:cs="微软雅黑"/>
                <w:b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  <w:lang w:eastAsia="zh-CN"/>
              </w:rPr>
              <w:t>接口URL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393" w:rsidRDefault="00C17393" w:rsidP="00757B03">
            <w:pPr>
              <w:adjustRightInd w:val="0"/>
              <w:snapToGrid w:val="0"/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/</w:t>
            </w:r>
            <w:r>
              <w:rPr>
                <w:rFonts w:ascii="微软雅黑" w:hAnsi="微软雅黑" w:cs="微软雅黑"/>
                <w:sz w:val="18"/>
                <w:szCs w:val="18"/>
                <w:lang w:eastAsia="zh-CN"/>
              </w:rPr>
              <w:t>quickP</w:t>
            </w: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ay/indAuthVerify</w:t>
            </w:r>
          </w:p>
        </w:tc>
      </w:tr>
    </w:tbl>
    <w:p w:rsidR="00C17393" w:rsidRPr="00F04781" w:rsidRDefault="00C17393" w:rsidP="00C17393">
      <w:pPr>
        <w:rPr>
          <w:lang w:eastAsia="zh-CN"/>
        </w:rPr>
      </w:pPr>
    </w:p>
    <w:p w:rsidR="00C17393" w:rsidRDefault="00C17393" w:rsidP="00C17393">
      <w:pPr>
        <w:pStyle w:val="4"/>
        <w:rPr>
          <w:lang w:val="en-US" w:eastAsia="zh-CN"/>
        </w:rPr>
      </w:pPr>
      <w:r>
        <w:rPr>
          <w:rFonts w:hint="eastAsia"/>
        </w:rPr>
        <w:t>请求</w:t>
      </w:r>
      <w:r>
        <w:rPr>
          <w:rFonts w:hint="eastAsia"/>
          <w:lang w:val="en-US" w:eastAsia="zh-CN"/>
        </w:rPr>
        <w:t>消息</w:t>
      </w:r>
    </w:p>
    <w:tbl>
      <w:tblPr>
        <w:tblW w:w="8897" w:type="dxa"/>
        <w:tblBorders>
          <w:top w:val="single" w:sz="4" w:space="0" w:color="4AACC5"/>
          <w:left w:val="single" w:sz="4" w:space="0" w:color="4AACC5"/>
          <w:bottom w:val="single" w:sz="4" w:space="0" w:color="4AACC5"/>
          <w:right w:val="single" w:sz="4" w:space="0" w:color="4AACC5"/>
          <w:insideH w:val="single" w:sz="6" w:space="0" w:color="4AACC5"/>
          <w:insideV w:val="single" w:sz="6" w:space="0" w:color="4AACC5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1559"/>
        <w:gridCol w:w="1134"/>
        <w:gridCol w:w="567"/>
        <w:gridCol w:w="3544"/>
      </w:tblGrid>
      <w:tr w:rsidR="00C17393" w:rsidTr="00757B03">
        <w:tc>
          <w:tcPr>
            <w:tcW w:w="2093" w:type="dxa"/>
            <w:tcBorders>
              <w:top w:val="single" w:sz="4" w:space="0" w:color="4AACC5"/>
              <w:bottom w:val="single" w:sz="6" w:space="0" w:color="4AACC5"/>
            </w:tcBorders>
            <w:shd w:val="clear" w:color="auto" w:fill="30849B"/>
            <w:vAlign w:val="center"/>
          </w:tcPr>
          <w:p w:rsidR="00C17393" w:rsidRDefault="00C17393" w:rsidP="00757B03">
            <w:pPr>
              <w:rPr>
                <w:rFonts w:ascii="微软雅黑" w:hAnsi="微软雅黑" w:cs="微软雅黑"/>
                <w:color w:val="C7EDCC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  <w:lang w:eastAsia="zh-CN"/>
              </w:rPr>
              <w:t>属性</w:t>
            </w:r>
          </w:p>
        </w:tc>
        <w:tc>
          <w:tcPr>
            <w:tcW w:w="1559" w:type="dxa"/>
            <w:tcBorders>
              <w:top w:val="single" w:sz="4" w:space="0" w:color="4AACC5"/>
              <w:bottom w:val="single" w:sz="6" w:space="0" w:color="4AACC5"/>
            </w:tcBorders>
            <w:shd w:val="clear" w:color="auto" w:fill="30849B"/>
            <w:vAlign w:val="center"/>
          </w:tcPr>
          <w:p w:rsidR="00C17393" w:rsidRDefault="00C17393" w:rsidP="00757B03">
            <w:pPr>
              <w:jc w:val="center"/>
              <w:rPr>
                <w:rFonts w:ascii="微软雅黑" w:hAnsi="微软雅黑" w:cs="微软雅黑"/>
                <w:color w:val="C7EDCC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</w:rPr>
              <w:t>定义</w:t>
            </w:r>
          </w:p>
        </w:tc>
        <w:tc>
          <w:tcPr>
            <w:tcW w:w="1134" w:type="dxa"/>
            <w:tcBorders>
              <w:top w:val="single" w:sz="4" w:space="0" w:color="4AACC5"/>
              <w:bottom w:val="single" w:sz="6" w:space="0" w:color="4AACC5"/>
            </w:tcBorders>
            <w:shd w:val="clear" w:color="auto" w:fill="30849B"/>
            <w:vAlign w:val="center"/>
          </w:tcPr>
          <w:p w:rsidR="00C17393" w:rsidRDefault="00C17393" w:rsidP="00757B03">
            <w:pPr>
              <w:jc w:val="center"/>
              <w:rPr>
                <w:rFonts w:ascii="微软雅黑" w:hAnsi="微软雅黑" w:cs="微软雅黑"/>
                <w:b/>
                <w:color w:val="C7EDCC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</w:rPr>
              <w:t>类型</w:t>
            </w:r>
          </w:p>
          <w:p w:rsidR="00C17393" w:rsidRDefault="00C17393" w:rsidP="00757B03">
            <w:pPr>
              <w:jc w:val="center"/>
              <w:rPr>
                <w:rFonts w:ascii="微软雅黑" w:hAnsi="微软雅黑" w:cs="微软雅黑"/>
                <w:color w:val="C7EDCC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</w:rPr>
              <w:t>长度</w:t>
            </w:r>
          </w:p>
        </w:tc>
        <w:tc>
          <w:tcPr>
            <w:tcW w:w="567" w:type="dxa"/>
            <w:tcBorders>
              <w:top w:val="single" w:sz="4" w:space="0" w:color="4AACC5"/>
              <w:bottom w:val="single" w:sz="6" w:space="0" w:color="4AACC5"/>
            </w:tcBorders>
            <w:shd w:val="clear" w:color="auto" w:fill="30849B"/>
            <w:vAlign w:val="center"/>
          </w:tcPr>
          <w:p w:rsidR="00C17393" w:rsidRDefault="00C17393" w:rsidP="00757B03">
            <w:pPr>
              <w:jc w:val="center"/>
              <w:rPr>
                <w:rFonts w:ascii="微软雅黑" w:hAnsi="微软雅黑" w:cs="微软雅黑"/>
                <w:color w:val="C7EDCC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</w:rPr>
              <w:t>必填</w:t>
            </w:r>
          </w:p>
        </w:tc>
        <w:tc>
          <w:tcPr>
            <w:tcW w:w="3544" w:type="dxa"/>
            <w:tcBorders>
              <w:top w:val="single" w:sz="4" w:space="0" w:color="4AACC5"/>
              <w:bottom w:val="single" w:sz="6" w:space="0" w:color="4AACC5"/>
            </w:tcBorders>
            <w:shd w:val="clear" w:color="auto" w:fill="30849B"/>
            <w:vAlign w:val="center"/>
          </w:tcPr>
          <w:p w:rsidR="00C17393" w:rsidRDefault="00C17393" w:rsidP="00757B03">
            <w:pPr>
              <w:jc w:val="center"/>
              <w:rPr>
                <w:rFonts w:ascii="微软雅黑" w:hAnsi="微软雅黑" w:cs="微软雅黑"/>
                <w:color w:val="C7EDCC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</w:rPr>
              <w:t>参数说明/示例</w:t>
            </w:r>
          </w:p>
        </w:tc>
      </w:tr>
      <w:tr w:rsidR="00C17393" w:rsidTr="00757B03">
        <w:tc>
          <w:tcPr>
            <w:tcW w:w="2093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C17393" w:rsidRPr="009E6C02" w:rsidRDefault="00C17393" w:rsidP="00757B03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559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C17393" w:rsidRPr="009E6C02" w:rsidRDefault="00C17393" w:rsidP="00757B03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平台</w:t>
            </w:r>
            <w:r>
              <w:rPr>
                <w:rFonts w:ascii="微软雅黑" w:hAnsi="微软雅黑" w:cs="微软雅黑"/>
                <w:sz w:val="18"/>
                <w:szCs w:val="18"/>
                <w:lang w:eastAsia="zh-CN"/>
              </w:rPr>
              <w:t>用户</w:t>
            </w: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134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C17393" w:rsidRDefault="00C17393" w:rsidP="00757B03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AN</w:t>
            </w:r>
            <w:r>
              <w:rPr>
                <w:rFonts w:ascii="微软雅黑" w:hAnsi="微软雅黑" w:cs="微软雅黑"/>
                <w:sz w:val="18"/>
                <w:szCs w:val="18"/>
                <w:lang w:eastAsia="zh-CN"/>
              </w:rPr>
              <w:t>128</w:t>
            </w:r>
          </w:p>
        </w:tc>
        <w:tc>
          <w:tcPr>
            <w:tcW w:w="567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C17393" w:rsidRDefault="00C17393" w:rsidP="00757B03">
            <w:pPr>
              <w:rPr>
                <w:rFonts w:ascii="微软雅黑" w:hAnsi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val="en-US" w:eastAsia="zh-CN"/>
              </w:rPr>
              <w:t>M</w:t>
            </w:r>
          </w:p>
        </w:tc>
        <w:tc>
          <w:tcPr>
            <w:tcW w:w="3544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C17393" w:rsidRDefault="00C17393" w:rsidP="00757B03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</w:p>
        </w:tc>
      </w:tr>
      <w:tr w:rsidR="00C17393" w:rsidRPr="00A936DB" w:rsidTr="00757B03">
        <w:tc>
          <w:tcPr>
            <w:tcW w:w="2093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C17393" w:rsidRPr="000A20AA" w:rsidRDefault="00C17393" w:rsidP="00757B03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145016">
              <w:rPr>
                <w:rFonts w:ascii="微软雅黑" w:hAnsi="微软雅黑" w:cs="宋体"/>
                <w:color w:val="000000"/>
                <w:sz w:val="18"/>
                <w:szCs w:val="18"/>
              </w:rPr>
              <w:t>outTradeNo</w:t>
            </w:r>
          </w:p>
        </w:tc>
        <w:tc>
          <w:tcPr>
            <w:tcW w:w="1559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C17393" w:rsidRPr="000A20AA" w:rsidRDefault="00C17393" w:rsidP="00757B03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92603B"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外部订单号</w:t>
            </w:r>
          </w:p>
        </w:tc>
        <w:tc>
          <w:tcPr>
            <w:tcW w:w="1134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C17393" w:rsidRPr="009E6C02" w:rsidRDefault="00C17393" w:rsidP="00757B03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AN32</w:t>
            </w:r>
          </w:p>
        </w:tc>
        <w:tc>
          <w:tcPr>
            <w:tcW w:w="567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C17393" w:rsidRDefault="00C17393" w:rsidP="00757B03">
            <w:pPr>
              <w:rPr>
                <w:rFonts w:ascii="微软雅黑" w:hAnsi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val="en-US" w:eastAsia="zh-CN"/>
              </w:rPr>
              <w:t>M</w:t>
            </w:r>
          </w:p>
        </w:tc>
        <w:tc>
          <w:tcPr>
            <w:tcW w:w="3544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C17393" w:rsidRPr="00A936DB" w:rsidRDefault="00C17393" w:rsidP="00757B03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与独立鉴权申请订单号保持一致</w:t>
            </w:r>
          </w:p>
        </w:tc>
      </w:tr>
      <w:tr w:rsidR="00C17393" w:rsidRPr="00A936DB" w:rsidTr="00757B03">
        <w:tc>
          <w:tcPr>
            <w:tcW w:w="2093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C17393" w:rsidRPr="00DC348E" w:rsidRDefault="00C17393" w:rsidP="00757B03">
            <w:pPr>
              <w:rPr>
                <w:rFonts w:ascii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宋体" w:hint="eastAsia"/>
                <w:color w:val="000000"/>
                <w:sz w:val="18"/>
                <w:szCs w:val="18"/>
                <w:lang w:eastAsia="zh-CN"/>
              </w:rPr>
              <w:t>shortB</w:t>
            </w:r>
            <w:r w:rsidRPr="000C5CF6">
              <w:rPr>
                <w:rFonts w:ascii="微软雅黑" w:hAnsi="微软雅黑" w:cs="宋体"/>
                <w:color w:val="000000"/>
                <w:sz w:val="18"/>
                <w:szCs w:val="18"/>
              </w:rPr>
              <w:t>ankAcctId</w:t>
            </w:r>
          </w:p>
        </w:tc>
        <w:tc>
          <w:tcPr>
            <w:tcW w:w="1559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C17393" w:rsidRPr="00DC348E" w:rsidRDefault="00C17393" w:rsidP="00757B03">
            <w:pPr>
              <w:rPr>
                <w:rFonts w:ascii="微软雅黑" w:hAnsi="微软雅黑" w:cs="宋体"/>
                <w:color w:val="000000"/>
                <w:sz w:val="18"/>
                <w:szCs w:val="18"/>
              </w:rPr>
            </w:pPr>
            <w:r w:rsidRPr="000C5CF6">
              <w:rPr>
                <w:rFonts w:ascii="微软雅黑" w:hAnsi="微软雅黑" w:cs="宋体" w:hint="eastAsia"/>
                <w:color w:val="000000"/>
                <w:sz w:val="18"/>
                <w:szCs w:val="18"/>
              </w:rPr>
              <w:t>银行</w:t>
            </w:r>
            <w:r>
              <w:rPr>
                <w:rFonts w:ascii="微软雅黑" w:hAnsi="微软雅黑" w:cs="宋体" w:hint="eastAsia"/>
                <w:color w:val="000000"/>
                <w:sz w:val="18"/>
                <w:szCs w:val="18"/>
                <w:lang w:eastAsia="zh-CN"/>
              </w:rPr>
              <w:t>短</w:t>
            </w:r>
            <w:r w:rsidRPr="000C5CF6">
              <w:rPr>
                <w:rFonts w:ascii="微软雅黑" w:hAnsi="微软雅黑" w:cs="宋体" w:hint="eastAsia"/>
                <w:color w:val="000000"/>
                <w:sz w:val="18"/>
                <w:szCs w:val="18"/>
              </w:rPr>
              <w:t>卡号</w:t>
            </w:r>
          </w:p>
        </w:tc>
        <w:tc>
          <w:tcPr>
            <w:tcW w:w="1134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C17393" w:rsidRPr="00DC348E" w:rsidRDefault="00C17393" w:rsidP="00757B03">
            <w:pPr>
              <w:rPr>
                <w:rFonts w:ascii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0C5CF6">
              <w:rPr>
                <w:rFonts w:ascii="微软雅黑" w:hAnsi="微软雅黑" w:cs="宋体" w:hint="eastAsia"/>
                <w:color w:val="000000"/>
                <w:sz w:val="18"/>
                <w:szCs w:val="18"/>
              </w:rPr>
              <w:t>N</w:t>
            </w:r>
            <w:r>
              <w:rPr>
                <w:rFonts w:ascii="微软雅黑" w:hAnsi="微软雅黑" w:cs="宋体" w:hint="eastAsia"/>
                <w:color w:val="000000"/>
                <w:sz w:val="18"/>
                <w:szCs w:val="18"/>
                <w:lang w:eastAsia="zh-CN"/>
              </w:rPr>
              <w:t>10</w:t>
            </w:r>
          </w:p>
        </w:tc>
        <w:tc>
          <w:tcPr>
            <w:tcW w:w="567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C17393" w:rsidRPr="000C5CF6" w:rsidRDefault="00C17393" w:rsidP="00757B03">
            <w:pPr>
              <w:rPr>
                <w:rFonts w:ascii="微软雅黑" w:hAnsi="微软雅黑" w:cs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宋体" w:hint="eastAsia"/>
                <w:color w:val="000000"/>
                <w:sz w:val="18"/>
                <w:szCs w:val="18"/>
                <w:lang w:eastAsia="zh-CN"/>
              </w:rPr>
              <w:t>M</w:t>
            </w:r>
          </w:p>
        </w:tc>
        <w:tc>
          <w:tcPr>
            <w:tcW w:w="3544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C17393" w:rsidRPr="000C5CF6" w:rsidRDefault="00C17393" w:rsidP="00757B03">
            <w:pPr>
              <w:rPr>
                <w:rFonts w:ascii="微软雅黑" w:hAnsi="微软雅黑" w:cs="宋体"/>
                <w:color w:val="000000"/>
                <w:sz w:val="18"/>
                <w:szCs w:val="18"/>
                <w:lang w:eastAsia="zh-CN"/>
              </w:rPr>
            </w:pPr>
          </w:p>
        </w:tc>
      </w:tr>
      <w:tr w:rsidR="00C17393" w:rsidRPr="00A936DB" w:rsidTr="00757B03">
        <w:tc>
          <w:tcPr>
            <w:tcW w:w="2093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C17393" w:rsidRDefault="00C17393" w:rsidP="00757B03">
            <w:pPr>
              <w:rPr>
                <w:rFonts w:ascii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A95D07">
              <w:rPr>
                <w:rFonts w:ascii="微软雅黑" w:hAnsi="微软雅黑" w:cs="宋体"/>
                <w:color w:val="000000"/>
                <w:sz w:val="18"/>
                <w:szCs w:val="18"/>
                <w:lang w:eastAsia="zh-CN"/>
              </w:rPr>
              <w:t>token</w:t>
            </w:r>
          </w:p>
        </w:tc>
        <w:tc>
          <w:tcPr>
            <w:tcW w:w="1559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C17393" w:rsidRDefault="00C17393" w:rsidP="00757B03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鉴权确认token</w:t>
            </w:r>
          </w:p>
        </w:tc>
        <w:tc>
          <w:tcPr>
            <w:tcW w:w="1134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C17393" w:rsidRDefault="00C17393" w:rsidP="00757B03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N10</w:t>
            </w:r>
          </w:p>
        </w:tc>
        <w:tc>
          <w:tcPr>
            <w:tcW w:w="567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C17393" w:rsidRDefault="00C17393" w:rsidP="00757B03">
            <w:pPr>
              <w:rPr>
                <w:rFonts w:ascii="微软雅黑" w:hAnsi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val="en-US" w:eastAsia="zh-CN"/>
              </w:rPr>
              <w:t>M</w:t>
            </w:r>
          </w:p>
        </w:tc>
        <w:tc>
          <w:tcPr>
            <w:tcW w:w="3544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C17393" w:rsidRDefault="00C17393" w:rsidP="00757B03">
            <w:pPr>
              <w:rPr>
                <w:rFonts w:ascii="微软雅黑" w:hAnsi="微软雅黑" w:cs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宋体" w:hint="eastAsia"/>
                <w:color w:val="000000"/>
                <w:sz w:val="18"/>
                <w:szCs w:val="18"/>
                <w:lang w:eastAsia="zh-CN"/>
              </w:rPr>
              <w:t>必填</w:t>
            </w:r>
          </w:p>
        </w:tc>
      </w:tr>
      <w:tr w:rsidR="00C17393" w:rsidRPr="00A936DB" w:rsidTr="00757B03">
        <w:tc>
          <w:tcPr>
            <w:tcW w:w="2093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C17393" w:rsidRPr="00A95D07" w:rsidRDefault="00C17393" w:rsidP="00757B03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A95D07">
              <w:rPr>
                <w:rFonts w:ascii="微软雅黑" w:hAnsi="微软雅黑" w:cs="宋体"/>
                <w:color w:val="000000"/>
                <w:sz w:val="18"/>
                <w:szCs w:val="18"/>
                <w:lang w:eastAsia="zh-CN"/>
              </w:rPr>
              <w:t>validCode</w:t>
            </w:r>
          </w:p>
        </w:tc>
        <w:tc>
          <w:tcPr>
            <w:tcW w:w="1559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C17393" w:rsidRDefault="00C17393" w:rsidP="00757B03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验证码</w:t>
            </w:r>
          </w:p>
        </w:tc>
        <w:tc>
          <w:tcPr>
            <w:tcW w:w="1134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C17393" w:rsidRPr="009E6C02" w:rsidRDefault="00C17393" w:rsidP="00757B03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N6</w:t>
            </w:r>
          </w:p>
        </w:tc>
        <w:tc>
          <w:tcPr>
            <w:tcW w:w="567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C17393" w:rsidRDefault="00C17393" w:rsidP="00757B03">
            <w:pPr>
              <w:rPr>
                <w:rFonts w:ascii="微软雅黑" w:hAnsi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val="en-US" w:eastAsia="zh-CN"/>
              </w:rPr>
              <w:t>M</w:t>
            </w:r>
          </w:p>
        </w:tc>
        <w:tc>
          <w:tcPr>
            <w:tcW w:w="3544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C17393" w:rsidRPr="00A936DB" w:rsidRDefault="00C17393" w:rsidP="00757B03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必填</w:t>
            </w:r>
          </w:p>
        </w:tc>
      </w:tr>
      <w:tr w:rsidR="00C17393" w:rsidRPr="00A936DB" w:rsidTr="00757B03">
        <w:tc>
          <w:tcPr>
            <w:tcW w:w="2093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C17393" w:rsidRPr="000C5CF6" w:rsidRDefault="00C17393" w:rsidP="00757B03">
            <w:pPr>
              <w:rPr>
                <w:rFonts w:ascii="微软雅黑" w:hAnsi="微软雅黑" w:cs="宋体"/>
                <w:color w:val="000000"/>
                <w:sz w:val="18"/>
                <w:szCs w:val="18"/>
              </w:rPr>
            </w:pPr>
            <w:r w:rsidRPr="000C5CF6">
              <w:rPr>
                <w:rFonts w:ascii="微软雅黑" w:hAnsi="微软雅黑" w:cs="宋体" w:hint="eastAsia"/>
                <w:color w:val="000000"/>
                <w:sz w:val="18"/>
                <w:szCs w:val="18"/>
              </w:rPr>
              <w:t>cardType</w:t>
            </w:r>
          </w:p>
        </w:tc>
        <w:tc>
          <w:tcPr>
            <w:tcW w:w="1559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  <w:vAlign w:val="center"/>
          </w:tcPr>
          <w:p w:rsidR="00C17393" w:rsidRPr="000C5CF6" w:rsidRDefault="00C17393" w:rsidP="00757B03">
            <w:pPr>
              <w:rPr>
                <w:rFonts w:ascii="微软雅黑" w:hAnsi="微软雅黑" w:cs="宋体"/>
                <w:color w:val="000000"/>
                <w:sz w:val="18"/>
                <w:szCs w:val="18"/>
              </w:rPr>
            </w:pPr>
            <w:r w:rsidRPr="000C5CF6">
              <w:rPr>
                <w:rFonts w:ascii="微软雅黑" w:hAnsi="微软雅黑" w:cs="宋体" w:hint="eastAsia"/>
                <w:color w:val="000000"/>
                <w:sz w:val="18"/>
                <w:szCs w:val="18"/>
              </w:rPr>
              <w:t>卡类型</w:t>
            </w:r>
          </w:p>
        </w:tc>
        <w:tc>
          <w:tcPr>
            <w:tcW w:w="1134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C17393" w:rsidRPr="000C5CF6" w:rsidRDefault="00C17393" w:rsidP="00757B03">
            <w:pPr>
              <w:rPr>
                <w:rFonts w:ascii="微软雅黑" w:hAnsi="微软雅黑" w:cs="宋体"/>
                <w:color w:val="000000"/>
                <w:sz w:val="18"/>
                <w:szCs w:val="18"/>
              </w:rPr>
            </w:pPr>
            <w:r w:rsidRPr="000C5CF6">
              <w:rPr>
                <w:rFonts w:ascii="微软雅黑" w:hAnsi="微软雅黑" w:cs="宋体" w:hint="eastAsia"/>
                <w:color w:val="000000"/>
                <w:sz w:val="18"/>
                <w:szCs w:val="18"/>
              </w:rPr>
              <w:t>N4</w:t>
            </w:r>
          </w:p>
        </w:tc>
        <w:tc>
          <w:tcPr>
            <w:tcW w:w="567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C17393" w:rsidRPr="000C5CF6" w:rsidRDefault="00C17393" w:rsidP="00757B03">
            <w:pPr>
              <w:rPr>
                <w:rFonts w:ascii="微软雅黑" w:hAnsi="微软雅黑" w:cs="宋体"/>
                <w:color w:val="000000"/>
                <w:sz w:val="18"/>
                <w:szCs w:val="18"/>
              </w:rPr>
            </w:pPr>
            <w:r w:rsidRPr="000C5CF6">
              <w:rPr>
                <w:rFonts w:ascii="微软雅黑" w:hAnsi="微软雅黑" w:cs="宋体"/>
                <w:color w:val="000000"/>
                <w:sz w:val="18"/>
                <w:szCs w:val="18"/>
              </w:rPr>
              <w:t>O</w:t>
            </w:r>
          </w:p>
        </w:tc>
        <w:tc>
          <w:tcPr>
            <w:tcW w:w="3544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  <w:vAlign w:val="center"/>
          </w:tcPr>
          <w:p w:rsidR="00C17393" w:rsidRPr="000C5CF6" w:rsidRDefault="00C17393" w:rsidP="00757B03">
            <w:pPr>
              <w:rPr>
                <w:rFonts w:ascii="微软雅黑" w:hAnsi="微软雅黑" w:cs="宋体"/>
                <w:color w:val="000000"/>
                <w:sz w:val="18"/>
                <w:szCs w:val="18"/>
              </w:rPr>
            </w:pPr>
            <w:r w:rsidRPr="000C5CF6">
              <w:rPr>
                <w:rFonts w:ascii="微软雅黑" w:hAnsi="微软雅黑" w:cs="宋体" w:hint="eastAsia"/>
                <w:color w:val="000000"/>
                <w:sz w:val="18"/>
                <w:szCs w:val="18"/>
              </w:rPr>
              <w:t xml:space="preserve">参见 </w:t>
            </w:r>
            <w:hyperlink w:anchor="_卡类型(cardType)" w:history="1">
              <w:r w:rsidRPr="005557C3">
                <w:rPr>
                  <w:rStyle w:val="af2"/>
                  <w:rFonts w:ascii="微软雅黑" w:hAnsi="微软雅黑" w:cs="宋体" w:hint="eastAsia"/>
                  <w:sz w:val="18"/>
                  <w:szCs w:val="18"/>
                </w:rPr>
                <w:t>卡类型</w:t>
              </w:r>
            </w:hyperlink>
          </w:p>
        </w:tc>
      </w:tr>
      <w:tr w:rsidR="00C17393" w:rsidRPr="00A936DB" w:rsidTr="00757B03">
        <w:tc>
          <w:tcPr>
            <w:tcW w:w="2093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C17393" w:rsidRPr="00DC348E" w:rsidRDefault="00C17393" w:rsidP="00757B03">
            <w:pPr>
              <w:rPr>
                <w:rFonts w:ascii="微软雅黑" w:hAnsi="微软雅黑" w:cs="宋体"/>
                <w:color w:val="000000"/>
                <w:sz w:val="18"/>
                <w:szCs w:val="18"/>
              </w:rPr>
            </w:pPr>
            <w:r w:rsidRPr="000C5CF6">
              <w:rPr>
                <w:rFonts w:ascii="微软雅黑" w:hAnsi="微软雅黑" w:cs="宋体"/>
                <w:color w:val="000000"/>
                <w:sz w:val="18"/>
                <w:szCs w:val="18"/>
              </w:rPr>
              <w:t>bankAcctId</w:t>
            </w:r>
          </w:p>
        </w:tc>
        <w:tc>
          <w:tcPr>
            <w:tcW w:w="1559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C17393" w:rsidRPr="00DC348E" w:rsidRDefault="00C17393" w:rsidP="00757B03">
            <w:pPr>
              <w:rPr>
                <w:rFonts w:ascii="微软雅黑" w:hAnsi="微软雅黑" w:cs="宋体"/>
                <w:color w:val="000000"/>
                <w:sz w:val="18"/>
                <w:szCs w:val="18"/>
              </w:rPr>
            </w:pPr>
            <w:r w:rsidRPr="000C5CF6">
              <w:rPr>
                <w:rFonts w:ascii="微软雅黑" w:hAnsi="微软雅黑" w:cs="宋体" w:hint="eastAsia"/>
                <w:color w:val="000000"/>
                <w:sz w:val="18"/>
                <w:szCs w:val="18"/>
              </w:rPr>
              <w:t>银行</w:t>
            </w:r>
            <w:r>
              <w:rPr>
                <w:rFonts w:ascii="微软雅黑" w:hAnsi="微软雅黑" w:cs="宋体" w:hint="eastAsia"/>
                <w:color w:val="000000"/>
                <w:sz w:val="18"/>
                <w:szCs w:val="18"/>
                <w:lang w:eastAsia="zh-CN"/>
              </w:rPr>
              <w:t>全</w:t>
            </w:r>
            <w:r w:rsidRPr="000C5CF6">
              <w:rPr>
                <w:rFonts w:ascii="微软雅黑" w:hAnsi="微软雅黑" w:cs="宋体" w:hint="eastAsia"/>
                <w:color w:val="000000"/>
                <w:sz w:val="18"/>
                <w:szCs w:val="18"/>
              </w:rPr>
              <w:t>卡号</w:t>
            </w:r>
          </w:p>
        </w:tc>
        <w:tc>
          <w:tcPr>
            <w:tcW w:w="1134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C17393" w:rsidRPr="00DC348E" w:rsidRDefault="00C17393" w:rsidP="00757B03">
            <w:pPr>
              <w:rPr>
                <w:rFonts w:ascii="微软雅黑" w:hAnsi="微软雅黑" w:cs="宋体"/>
                <w:color w:val="000000"/>
                <w:sz w:val="18"/>
                <w:szCs w:val="18"/>
              </w:rPr>
            </w:pPr>
            <w:r w:rsidRPr="000C5CF6">
              <w:rPr>
                <w:rFonts w:ascii="微软雅黑" w:hAnsi="微软雅黑" w:cs="宋体" w:hint="eastAsia"/>
                <w:color w:val="000000"/>
                <w:sz w:val="18"/>
                <w:szCs w:val="18"/>
              </w:rPr>
              <w:t>N24</w:t>
            </w:r>
          </w:p>
        </w:tc>
        <w:tc>
          <w:tcPr>
            <w:tcW w:w="567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C17393" w:rsidRPr="000C5CF6" w:rsidRDefault="00C17393" w:rsidP="00757B03">
            <w:pPr>
              <w:rPr>
                <w:rFonts w:ascii="微软雅黑" w:hAnsi="微软雅黑" w:cs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宋体" w:hint="eastAsia"/>
                <w:color w:val="000000"/>
                <w:sz w:val="18"/>
                <w:szCs w:val="18"/>
                <w:lang w:eastAsia="zh-CN"/>
              </w:rPr>
              <w:t>O</w:t>
            </w:r>
          </w:p>
        </w:tc>
        <w:tc>
          <w:tcPr>
            <w:tcW w:w="3544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C17393" w:rsidRPr="000C5CF6" w:rsidRDefault="00C17393" w:rsidP="00757B03">
            <w:pPr>
              <w:rPr>
                <w:rFonts w:ascii="微软雅黑" w:hAnsi="微软雅黑" w:cs="宋体"/>
                <w:color w:val="000000"/>
                <w:sz w:val="18"/>
                <w:szCs w:val="18"/>
                <w:lang w:eastAsia="zh-CN"/>
              </w:rPr>
            </w:pPr>
          </w:p>
        </w:tc>
      </w:tr>
      <w:tr w:rsidR="00C17393" w:rsidRPr="00A936DB" w:rsidTr="00757B03">
        <w:tc>
          <w:tcPr>
            <w:tcW w:w="2093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C17393" w:rsidRPr="000C5CF6" w:rsidRDefault="00C17393" w:rsidP="00757B03">
            <w:pPr>
              <w:rPr>
                <w:rFonts w:ascii="微软雅黑" w:hAnsi="微软雅黑" w:cs="宋体"/>
                <w:color w:val="000000"/>
                <w:sz w:val="18"/>
                <w:szCs w:val="18"/>
              </w:rPr>
            </w:pPr>
            <w:r w:rsidRPr="000C5CF6">
              <w:rPr>
                <w:rFonts w:ascii="微软雅黑" w:hAnsi="微软雅黑" w:cs="宋体"/>
                <w:color w:val="000000"/>
                <w:sz w:val="18"/>
                <w:szCs w:val="18"/>
              </w:rPr>
              <w:t>expiredDate</w:t>
            </w:r>
          </w:p>
        </w:tc>
        <w:tc>
          <w:tcPr>
            <w:tcW w:w="1559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C17393" w:rsidRPr="000C5CF6" w:rsidRDefault="00C17393" w:rsidP="00757B03">
            <w:pPr>
              <w:rPr>
                <w:rFonts w:ascii="微软雅黑" w:hAnsi="微软雅黑" w:cs="宋体"/>
                <w:color w:val="000000"/>
                <w:sz w:val="18"/>
                <w:szCs w:val="18"/>
              </w:rPr>
            </w:pPr>
            <w:r w:rsidRPr="000C5CF6">
              <w:rPr>
                <w:rFonts w:ascii="微软雅黑" w:hAnsi="微软雅黑" w:cs="宋体" w:hint="eastAsia"/>
                <w:color w:val="000000"/>
                <w:sz w:val="18"/>
                <w:szCs w:val="18"/>
              </w:rPr>
              <w:t>信用卡有效期</w:t>
            </w:r>
          </w:p>
        </w:tc>
        <w:tc>
          <w:tcPr>
            <w:tcW w:w="1134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C17393" w:rsidRPr="000C5CF6" w:rsidRDefault="00C17393" w:rsidP="00757B03">
            <w:pPr>
              <w:rPr>
                <w:rFonts w:ascii="微软雅黑" w:hAnsi="微软雅黑" w:cs="宋体"/>
                <w:color w:val="000000"/>
                <w:sz w:val="18"/>
                <w:szCs w:val="18"/>
              </w:rPr>
            </w:pPr>
            <w:r w:rsidRPr="00DC348E">
              <w:rPr>
                <w:rFonts w:ascii="微软雅黑" w:hAnsi="微软雅黑" w:cs="宋体" w:hint="eastAsia"/>
                <w:color w:val="000000"/>
                <w:sz w:val="18"/>
                <w:szCs w:val="18"/>
              </w:rPr>
              <w:t>N4</w:t>
            </w:r>
          </w:p>
        </w:tc>
        <w:tc>
          <w:tcPr>
            <w:tcW w:w="567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C17393" w:rsidRPr="000C5CF6" w:rsidRDefault="00C17393" w:rsidP="00757B03">
            <w:pPr>
              <w:rPr>
                <w:rFonts w:ascii="微软雅黑" w:hAnsi="微软雅黑" w:cs="宋体"/>
                <w:color w:val="000000"/>
                <w:sz w:val="18"/>
                <w:szCs w:val="18"/>
              </w:rPr>
            </w:pPr>
            <w:r w:rsidRPr="000C5CF6">
              <w:rPr>
                <w:rFonts w:ascii="微软雅黑" w:hAnsi="微软雅黑" w:cs="宋体" w:hint="eastAsia"/>
                <w:color w:val="000000"/>
                <w:sz w:val="18"/>
                <w:szCs w:val="18"/>
              </w:rPr>
              <w:t>O</w:t>
            </w:r>
          </w:p>
        </w:tc>
        <w:tc>
          <w:tcPr>
            <w:tcW w:w="3544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C17393" w:rsidRPr="000C5CF6" w:rsidRDefault="00C17393" w:rsidP="00757B03">
            <w:pPr>
              <w:rPr>
                <w:rFonts w:ascii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0C5CF6">
              <w:rPr>
                <w:rFonts w:ascii="微软雅黑" w:hAnsi="微软雅黑" w:cs="宋体"/>
                <w:color w:val="000000"/>
                <w:sz w:val="18"/>
                <w:szCs w:val="18"/>
                <w:lang w:eastAsia="zh-CN"/>
              </w:rPr>
              <w:t>格式为</w:t>
            </w:r>
            <w:r>
              <w:rPr>
                <w:rFonts w:ascii="微软雅黑" w:hAnsi="微软雅黑" w:cs="宋体"/>
                <w:color w:val="000000"/>
                <w:sz w:val="18"/>
                <w:szCs w:val="18"/>
                <w:lang w:eastAsia="zh-CN"/>
              </w:rPr>
              <w:t>MMYY</w:t>
            </w:r>
          </w:p>
        </w:tc>
      </w:tr>
      <w:tr w:rsidR="00C17393" w:rsidRPr="00A936DB" w:rsidTr="00757B03">
        <w:tc>
          <w:tcPr>
            <w:tcW w:w="2093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C17393" w:rsidRPr="000C5CF6" w:rsidRDefault="00C17393" w:rsidP="00757B03">
            <w:pPr>
              <w:rPr>
                <w:rFonts w:ascii="微软雅黑" w:hAnsi="微软雅黑" w:cs="宋体"/>
                <w:color w:val="000000"/>
                <w:sz w:val="18"/>
                <w:szCs w:val="18"/>
              </w:rPr>
            </w:pPr>
            <w:r w:rsidRPr="000C5CF6">
              <w:rPr>
                <w:rFonts w:ascii="微软雅黑" w:hAnsi="微软雅黑" w:cs="宋体"/>
                <w:color w:val="000000"/>
                <w:sz w:val="18"/>
                <w:szCs w:val="18"/>
              </w:rPr>
              <w:t>cvv2</w:t>
            </w:r>
          </w:p>
        </w:tc>
        <w:tc>
          <w:tcPr>
            <w:tcW w:w="1559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C17393" w:rsidRPr="000C5CF6" w:rsidRDefault="00C17393" w:rsidP="00757B03">
            <w:pPr>
              <w:rPr>
                <w:rFonts w:ascii="微软雅黑" w:hAnsi="微软雅黑" w:cs="宋体"/>
                <w:color w:val="000000"/>
                <w:sz w:val="18"/>
                <w:szCs w:val="18"/>
              </w:rPr>
            </w:pPr>
            <w:r w:rsidRPr="000C5CF6">
              <w:rPr>
                <w:rFonts w:ascii="微软雅黑" w:hAnsi="微软雅黑" w:cs="宋体" w:hint="eastAsia"/>
                <w:color w:val="000000"/>
                <w:sz w:val="18"/>
                <w:szCs w:val="18"/>
              </w:rPr>
              <w:t>信用卡安全码</w:t>
            </w:r>
          </w:p>
        </w:tc>
        <w:tc>
          <w:tcPr>
            <w:tcW w:w="1134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C17393" w:rsidRPr="000C5CF6" w:rsidRDefault="00C17393" w:rsidP="00757B03">
            <w:pPr>
              <w:rPr>
                <w:rFonts w:ascii="微软雅黑" w:hAnsi="微软雅黑" w:cs="宋体"/>
                <w:color w:val="000000"/>
                <w:sz w:val="18"/>
                <w:szCs w:val="18"/>
              </w:rPr>
            </w:pPr>
            <w:r w:rsidRPr="000C5CF6">
              <w:rPr>
                <w:rFonts w:ascii="微软雅黑" w:hAnsi="微软雅黑" w:cs="宋体" w:hint="eastAsia"/>
                <w:color w:val="000000"/>
                <w:sz w:val="18"/>
                <w:szCs w:val="18"/>
              </w:rPr>
              <w:t>N3</w:t>
            </w:r>
          </w:p>
        </w:tc>
        <w:tc>
          <w:tcPr>
            <w:tcW w:w="567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C17393" w:rsidRPr="000C5CF6" w:rsidRDefault="00C17393" w:rsidP="00757B03">
            <w:pPr>
              <w:rPr>
                <w:rFonts w:ascii="微软雅黑" w:hAnsi="微软雅黑" w:cs="宋体"/>
                <w:color w:val="000000"/>
                <w:sz w:val="18"/>
                <w:szCs w:val="18"/>
              </w:rPr>
            </w:pPr>
            <w:r w:rsidRPr="000C5CF6">
              <w:rPr>
                <w:rFonts w:ascii="微软雅黑" w:hAnsi="微软雅黑" w:cs="宋体" w:hint="eastAsia"/>
                <w:color w:val="000000"/>
                <w:sz w:val="18"/>
                <w:szCs w:val="18"/>
              </w:rPr>
              <w:t>O</w:t>
            </w:r>
          </w:p>
        </w:tc>
        <w:tc>
          <w:tcPr>
            <w:tcW w:w="3544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C17393" w:rsidRPr="000C5CF6" w:rsidRDefault="00C17393" w:rsidP="00757B03">
            <w:pPr>
              <w:rPr>
                <w:rFonts w:ascii="微软雅黑" w:hAnsi="微软雅黑" w:cs="宋体"/>
                <w:color w:val="000000"/>
                <w:sz w:val="18"/>
                <w:szCs w:val="18"/>
              </w:rPr>
            </w:pPr>
          </w:p>
        </w:tc>
      </w:tr>
      <w:tr w:rsidR="00C17393" w:rsidRPr="00A936DB" w:rsidTr="00757B03">
        <w:tc>
          <w:tcPr>
            <w:tcW w:w="2093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C17393" w:rsidRPr="000C5CF6" w:rsidRDefault="00C17393" w:rsidP="00757B03">
            <w:pPr>
              <w:rPr>
                <w:rFonts w:ascii="微软雅黑" w:hAnsi="微软雅黑" w:cs="宋体"/>
                <w:color w:val="000000"/>
                <w:sz w:val="18"/>
                <w:szCs w:val="18"/>
              </w:rPr>
            </w:pPr>
            <w:r w:rsidRPr="000C5CF6">
              <w:rPr>
                <w:rFonts w:ascii="微软雅黑" w:hAnsi="微软雅黑" w:cs="宋体"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1559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C17393" w:rsidRPr="000C5CF6" w:rsidRDefault="00C17393" w:rsidP="00757B03">
            <w:pPr>
              <w:rPr>
                <w:rFonts w:ascii="微软雅黑" w:hAnsi="微软雅黑" w:cs="宋体"/>
                <w:color w:val="000000"/>
                <w:sz w:val="18"/>
                <w:szCs w:val="18"/>
              </w:rPr>
            </w:pPr>
            <w:r w:rsidRPr="000C5CF6">
              <w:rPr>
                <w:rFonts w:ascii="微软雅黑" w:hAnsi="微软雅黑" w:cs="宋体" w:hint="eastAsia"/>
                <w:color w:val="000000"/>
                <w:sz w:val="18"/>
                <w:szCs w:val="18"/>
              </w:rPr>
              <w:t>持卡人姓名</w:t>
            </w:r>
          </w:p>
        </w:tc>
        <w:tc>
          <w:tcPr>
            <w:tcW w:w="1134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C17393" w:rsidRPr="000C5CF6" w:rsidRDefault="00C17393" w:rsidP="00757B03">
            <w:pPr>
              <w:rPr>
                <w:rFonts w:ascii="微软雅黑" w:hAnsi="微软雅黑" w:cs="宋体"/>
                <w:color w:val="000000"/>
                <w:sz w:val="18"/>
                <w:szCs w:val="18"/>
              </w:rPr>
            </w:pPr>
            <w:r w:rsidRPr="000C5CF6">
              <w:rPr>
                <w:rFonts w:ascii="微软雅黑" w:hAnsi="微软雅黑" w:cs="宋体" w:hint="eastAsia"/>
                <w:color w:val="000000"/>
                <w:sz w:val="18"/>
                <w:szCs w:val="18"/>
              </w:rPr>
              <w:t>X3</w:t>
            </w:r>
            <w:r w:rsidRPr="000C5CF6">
              <w:rPr>
                <w:rFonts w:ascii="微软雅黑" w:hAnsi="微软雅黑" w:cs="宋体"/>
                <w:color w:val="000000"/>
                <w:sz w:val="18"/>
                <w:szCs w:val="18"/>
              </w:rPr>
              <w:t>0</w:t>
            </w:r>
          </w:p>
        </w:tc>
        <w:tc>
          <w:tcPr>
            <w:tcW w:w="567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C17393" w:rsidRPr="000C5CF6" w:rsidRDefault="00C17393" w:rsidP="00757B03">
            <w:pPr>
              <w:rPr>
                <w:rFonts w:ascii="微软雅黑" w:hAnsi="微软雅黑" w:cs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宋体" w:hint="eastAsia"/>
                <w:color w:val="000000"/>
                <w:sz w:val="18"/>
                <w:szCs w:val="18"/>
                <w:lang w:eastAsia="zh-CN"/>
              </w:rPr>
              <w:t>O</w:t>
            </w:r>
          </w:p>
        </w:tc>
        <w:tc>
          <w:tcPr>
            <w:tcW w:w="3544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C17393" w:rsidRPr="000C5CF6" w:rsidRDefault="00C17393" w:rsidP="00757B03">
            <w:pPr>
              <w:rPr>
                <w:rFonts w:ascii="微软雅黑" w:hAnsi="微软雅黑" w:cs="宋体"/>
                <w:color w:val="000000"/>
                <w:sz w:val="18"/>
                <w:szCs w:val="18"/>
              </w:rPr>
            </w:pPr>
          </w:p>
        </w:tc>
      </w:tr>
      <w:tr w:rsidR="00C17393" w:rsidRPr="00A936DB" w:rsidTr="00757B03">
        <w:tc>
          <w:tcPr>
            <w:tcW w:w="2093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C17393" w:rsidRPr="000C5CF6" w:rsidRDefault="00C17393" w:rsidP="00757B03">
            <w:pPr>
              <w:rPr>
                <w:rFonts w:ascii="微软雅黑" w:hAnsi="微软雅黑" w:cs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宋体" w:hint="eastAsia"/>
                <w:color w:val="000000"/>
                <w:sz w:val="18"/>
                <w:szCs w:val="18"/>
                <w:lang w:eastAsia="zh-CN"/>
              </w:rPr>
              <w:t>mobile</w:t>
            </w:r>
          </w:p>
        </w:tc>
        <w:tc>
          <w:tcPr>
            <w:tcW w:w="1559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C17393" w:rsidRPr="000C5CF6" w:rsidRDefault="00C17393" w:rsidP="00757B03">
            <w:pPr>
              <w:rPr>
                <w:rFonts w:ascii="微软雅黑" w:hAnsi="微软雅黑" w:cs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宋体" w:hint="eastAsia"/>
                <w:color w:val="000000"/>
                <w:sz w:val="18"/>
                <w:szCs w:val="18"/>
                <w:lang w:eastAsia="zh-CN"/>
              </w:rPr>
              <w:t>银行预留手机号</w:t>
            </w:r>
          </w:p>
        </w:tc>
        <w:tc>
          <w:tcPr>
            <w:tcW w:w="1134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C17393" w:rsidRPr="000C5CF6" w:rsidRDefault="00C17393" w:rsidP="00757B03">
            <w:pPr>
              <w:rPr>
                <w:rFonts w:ascii="微软雅黑" w:hAnsi="微软雅黑" w:cs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宋体" w:hint="eastAsia"/>
                <w:color w:val="000000"/>
                <w:sz w:val="18"/>
                <w:szCs w:val="18"/>
                <w:lang w:eastAsia="zh-CN"/>
              </w:rPr>
              <w:t>N11</w:t>
            </w:r>
          </w:p>
        </w:tc>
        <w:tc>
          <w:tcPr>
            <w:tcW w:w="567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C17393" w:rsidRPr="000C5CF6" w:rsidRDefault="00C17393" w:rsidP="00757B03">
            <w:pPr>
              <w:rPr>
                <w:rFonts w:ascii="微软雅黑" w:hAnsi="微软雅黑" w:cs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宋体" w:hint="eastAsia"/>
                <w:color w:val="000000"/>
                <w:sz w:val="18"/>
                <w:szCs w:val="18"/>
                <w:lang w:eastAsia="zh-CN"/>
              </w:rPr>
              <w:t>O</w:t>
            </w:r>
          </w:p>
        </w:tc>
        <w:tc>
          <w:tcPr>
            <w:tcW w:w="3544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C17393" w:rsidRPr="000C5CF6" w:rsidRDefault="00C17393" w:rsidP="00757B03">
            <w:pPr>
              <w:rPr>
                <w:rFonts w:ascii="微软雅黑" w:hAnsi="微软雅黑" w:cs="宋体"/>
                <w:color w:val="000000"/>
                <w:sz w:val="18"/>
                <w:szCs w:val="18"/>
                <w:lang w:eastAsia="zh-CN"/>
              </w:rPr>
            </w:pPr>
          </w:p>
        </w:tc>
      </w:tr>
      <w:tr w:rsidR="00C17393" w:rsidRPr="00A936DB" w:rsidTr="00757B03">
        <w:tc>
          <w:tcPr>
            <w:tcW w:w="2093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C17393" w:rsidRPr="000C5CF6" w:rsidRDefault="00C17393" w:rsidP="00757B03">
            <w:pPr>
              <w:rPr>
                <w:rFonts w:ascii="微软雅黑" w:hAnsi="微软雅黑" w:cs="宋体"/>
                <w:color w:val="000000"/>
                <w:sz w:val="18"/>
                <w:szCs w:val="18"/>
              </w:rPr>
            </w:pPr>
            <w:r w:rsidRPr="000C5CF6">
              <w:rPr>
                <w:rFonts w:ascii="微软雅黑" w:hAnsi="微软雅黑" w:cs="宋体"/>
                <w:color w:val="000000"/>
                <w:sz w:val="18"/>
                <w:szCs w:val="18"/>
              </w:rPr>
              <w:t>idCardNumber</w:t>
            </w:r>
          </w:p>
        </w:tc>
        <w:tc>
          <w:tcPr>
            <w:tcW w:w="1559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C17393" w:rsidRPr="000C5CF6" w:rsidRDefault="00C17393" w:rsidP="00757B03">
            <w:pPr>
              <w:rPr>
                <w:rFonts w:ascii="微软雅黑" w:hAnsi="微软雅黑" w:cs="宋体"/>
                <w:color w:val="000000"/>
                <w:sz w:val="18"/>
                <w:szCs w:val="18"/>
              </w:rPr>
            </w:pPr>
            <w:r w:rsidRPr="000C5CF6">
              <w:rPr>
                <w:rFonts w:ascii="微软雅黑" w:hAnsi="微软雅黑" w:cs="宋体" w:hint="eastAsia"/>
                <w:color w:val="000000"/>
                <w:sz w:val="18"/>
                <w:szCs w:val="18"/>
              </w:rPr>
              <w:t>持卡人证件号码</w:t>
            </w:r>
          </w:p>
        </w:tc>
        <w:tc>
          <w:tcPr>
            <w:tcW w:w="1134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C17393" w:rsidRPr="000C5CF6" w:rsidRDefault="00C17393" w:rsidP="00757B03">
            <w:pPr>
              <w:rPr>
                <w:rFonts w:ascii="微软雅黑" w:hAnsi="微软雅黑" w:cs="宋体"/>
                <w:color w:val="000000"/>
                <w:sz w:val="18"/>
                <w:szCs w:val="18"/>
              </w:rPr>
            </w:pPr>
            <w:r w:rsidRPr="000C5CF6">
              <w:rPr>
                <w:rFonts w:ascii="微软雅黑" w:hAnsi="微软雅黑" w:cs="宋体" w:hint="eastAsia"/>
                <w:color w:val="000000"/>
                <w:sz w:val="18"/>
                <w:szCs w:val="18"/>
              </w:rPr>
              <w:t>X50</w:t>
            </w:r>
          </w:p>
        </w:tc>
        <w:tc>
          <w:tcPr>
            <w:tcW w:w="567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C17393" w:rsidRPr="000C5CF6" w:rsidRDefault="00C17393" w:rsidP="00757B03">
            <w:pPr>
              <w:rPr>
                <w:rFonts w:ascii="微软雅黑" w:hAnsi="微软雅黑" w:cs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宋体" w:hint="eastAsia"/>
                <w:color w:val="000000"/>
                <w:sz w:val="18"/>
                <w:szCs w:val="18"/>
                <w:lang w:eastAsia="zh-CN"/>
              </w:rPr>
              <w:t>O</w:t>
            </w:r>
          </w:p>
        </w:tc>
        <w:tc>
          <w:tcPr>
            <w:tcW w:w="3544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C17393" w:rsidRPr="000C5CF6" w:rsidRDefault="00C17393" w:rsidP="00757B03">
            <w:pPr>
              <w:rPr>
                <w:rFonts w:ascii="微软雅黑" w:hAnsi="微软雅黑" w:cs="宋体"/>
                <w:color w:val="000000"/>
                <w:sz w:val="18"/>
                <w:szCs w:val="18"/>
              </w:rPr>
            </w:pPr>
          </w:p>
        </w:tc>
      </w:tr>
      <w:tr w:rsidR="00C17393" w:rsidRPr="00A936DB" w:rsidTr="00757B03">
        <w:trPr>
          <w:trHeight w:val="290"/>
        </w:trPr>
        <w:tc>
          <w:tcPr>
            <w:tcW w:w="2093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C17393" w:rsidRPr="000C5CF6" w:rsidRDefault="00C17393" w:rsidP="00757B03">
            <w:pPr>
              <w:rPr>
                <w:rFonts w:ascii="微软雅黑" w:hAnsi="微软雅黑" w:cs="宋体"/>
                <w:color w:val="000000"/>
                <w:sz w:val="18"/>
                <w:szCs w:val="18"/>
              </w:rPr>
            </w:pPr>
            <w:r w:rsidRPr="000C5CF6">
              <w:rPr>
                <w:rFonts w:ascii="微软雅黑" w:hAnsi="微软雅黑" w:cs="宋体" w:hint="eastAsia"/>
                <w:color w:val="000000"/>
                <w:sz w:val="18"/>
                <w:szCs w:val="18"/>
              </w:rPr>
              <w:t>idCardType</w:t>
            </w:r>
          </w:p>
        </w:tc>
        <w:tc>
          <w:tcPr>
            <w:tcW w:w="1559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C17393" w:rsidRPr="000C5CF6" w:rsidRDefault="00C17393" w:rsidP="00757B03">
            <w:pPr>
              <w:rPr>
                <w:rFonts w:ascii="微软雅黑" w:hAnsi="微软雅黑" w:cs="宋体"/>
                <w:color w:val="000000"/>
                <w:sz w:val="18"/>
                <w:szCs w:val="18"/>
              </w:rPr>
            </w:pPr>
            <w:r w:rsidRPr="000C5CF6">
              <w:rPr>
                <w:rFonts w:ascii="微软雅黑" w:hAnsi="微软雅黑" w:cs="宋体" w:hint="eastAsia"/>
                <w:color w:val="000000"/>
                <w:sz w:val="18"/>
                <w:szCs w:val="18"/>
              </w:rPr>
              <w:t>证件类型</w:t>
            </w:r>
          </w:p>
        </w:tc>
        <w:tc>
          <w:tcPr>
            <w:tcW w:w="1134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C17393" w:rsidRPr="000C5CF6" w:rsidRDefault="00C17393" w:rsidP="00757B03">
            <w:pPr>
              <w:rPr>
                <w:rFonts w:ascii="微软雅黑" w:hAnsi="微软雅黑" w:cs="宋体"/>
                <w:color w:val="000000"/>
                <w:sz w:val="18"/>
                <w:szCs w:val="18"/>
              </w:rPr>
            </w:pPr>
            <w:r w:rsidRPr="000C5CF6">
              <w:rPr>
                <w:rFonts w:ascii="微软雅黑" w:hAnsi="微软雅黑" w:cs="宋体" w:hint="eastAsia"/>
                <w:color w:val="000000"/>
                <w:sz w:val="18"/>
                <w:szCs w:val="18"/>
              </w:rPr>
              <w:t>N</w:t>
            </w:r>
            <w:r w:rsidRPr="000C5CF6">
              <w:rPr>
                <w:rFonts w:ascii="微软雅黑" w:hAnsi="微软雅黑" w:cs="宋体"/>
                <w:color w:val="000000"/>
                <w:sz w:val="18"/>
                <w:szCs w:val="18"/>
              </w:rPr>
              <w:t>3</w:t>
            </w:r>
          </w:p>
        </w:tc>
        <w:tc>
          <w:tcPr>
            <w:tcW w:w="567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C17393" w:rsidRPr="000C5CF6" w:rsidRDefault="00C17393" w:rsidP="00757B03">
            <w:pPr>
              <w:rPr>
                <w:rFonts w:ascii="微软雅黑" w:hAnsi="微软雅黑" w:cs="宋体"/>
                <w:color w:val="000000"/>
                <w:sz w:val="18"/>
                <w:szCs w:val="18"/>
              </w:rPr>
            </w:pPr>
            <w:r w:rsidRPr="000C5CF6">
              <w:rPr>
                <w:rFonts w:ascii="微软雅黑" w:hAnsi="微软雅黑" w:cs="宋体" w:hint="eastAsia"/>
                <w:color w:val="000000"/>
                <w:sz w:val="18"/>
                <w:szCs w:val="18"/>
              </w:rPr>
              <w:t>O</w:t>
            </w:r>
          </w:p>
        </w:tc>
        <w:tc>
          <w:tcPr>
            <w:tcW w:w="3544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C17393" w:rsidRPr="000C5CF6" w:rsidRDefault="00C17393" w:rsidP="00757B03">
            <w:pPr>
              <w:rPr>
                <w:rFonts w:ascii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0C5CF6">
              <w:rPr>
                <w:rFonts w:ascii="微软雅黑" w:hAnsi="微软雅黑" w:cs="宋体" w:hint="eastAsia"/>
                <w:color w:val="000000"/>
                <w:sz w:val="18"/>
                <w:szCs w:val="18"/>
                <w:lang w:eastAsia="zh-CN"/>
              </w:rPr>
              <w:t>参见</w:t>
            </w:r>
            <w:r w:rsidRPr="000C5CF6">
              <w:rPr>
                <w:rFonts w:ascii="微软雅黑" w:hAnsi="微软雅黑" w:cs="宋体"/>
                <w:color w:val="000000"/>
                <w:sz w:val="18"/>
                <w:szCs w:val="18"/>
                <w:lang w:eastAsia="zh-CN"/>
              </w:rPr>
              <w:t xml:space="preserve"> </w:t>
            </w:r>
            <w:hyperlink w:anchor="_证件类型(idCardType)" w:history="1">
              <w:r w:rsidRPr="005557C3">
                <w:rPr>
                  <w:rStyle w:val="af2"/>
                  <w:rFonts w:ascii="微软雅黑" w:hAnsi="微软雅黑" w:cs="宋体" w:hint="eastAsia"/>
                  <w:sz w:val="18"/>
                  <w:szCs w:val="18"/>
                  <w:lang w:eastAsia="zh-CN"/>
                </w:rPr>
                <w:t>证件类型</w:t>
              </w:r>
            </w:hyperlink>
            <w:r>
              <w:rPr>
                <w:rFonts w:ascii="微软雅黑" w:hAnsi="微软雅黑" w:cs="宋体" w:hint="eastAsia"/>
                <w:color w:val="000000"/>
                <w:sz w:val="18"/>
                <w:szCs w:val="18"/>
                <w:lang w:eastAsia="zh-CN"/>
              </w:rPr>
              <w:t xml:space="preserve">    </w:t>
            </w:r>
            <w:r w:rsidRPr="000C5CF6">
              <w:rPr>
                <w:rFonts w:ascii="微软雅黑" w:hAnsi="微软雅黑" w:cs="宋体"/>
                <w:color w:val="000000"/>
                <w:sz w:val="18"/>
                <w:szCs w:val="18"/>
              </w:rPr>
              <w:t>默认：</w:t>
            </w:r>
            <w:r w:rsidRPr="000C5CF6">
              <w:rPr>
                <w:rFonts w:ascii="微软雅黑" w:hAnsi="微软雅黑" w:cs="宋体" w:hint="eastAsia"/>
                <w:color w:val="000000"/>
                <w:sz w:val="18"/>
                <w:szCs w:val="18"/>
              </w:rPr>
              <w:t>101</w:t>
            </w:r>
          </w:p>
        </w:tc>
      </w:tr>
      <w:tr w:rsidR="00C17393" w:rsidRPr="000C5CF6" w:rsidTr="00757B03">
        <w:trPr>
          <w:trHeight w:val="393"/>
        </w:trPr>
        <w:tc>
          <w:tcPr>
            <w:tcW w:w="2093" w:type="dxa"/>
            <w:tcBorders>
              <w:top w:val="single" w:sz="6" w:space="0" w:color="4AACC5"/>
              <w:left w:val="single" w:sz="4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</w:tcPr>
          <w:p w:rsidR="00C17393" w:rsidRPr="000C5CF6" w:rsidRDefault="00C17393" w:rsidP="00757B03">
            <w:pPr>
              <w:rPr>
                <w:rFonts w:ascii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宋体" w:hint="eastAsia"/>
                <w:color w:val="000000"/>
                <w:sz w:val="18"/>
                <w:szCs w:val="18"/>
              </w:rPr>
              <w:t>bindType</w:t>
            </w:r>
          </w:p>
        </w:tc>
        <w:tc>
          <w:tcPr>
            <w:tcW w:w="1559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</w:tcPr>
          <w:p w:rsidR="00C17393" w:rsidRPr="000C5CF6" w:rsidRDefault="00C17393" w:rsidP="00757B03">
            <w:pPr>
              <w:rPr>
                <w:rFonts w:ascii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宋体" w:hint="eastAsia"/>
                <w:color w:val="000000"/>
                <w:sz w:val="18"/>
                <w:szCs w:val="18"/>
              </w:rPr>
              <w:t>绑定类型</w:t>
            </w:r>
          </w:p>
        </w:tc>
        <w:tc>
          <w:tcPr>
            <w:tcW w:w="1134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</w:tcPr>
          <w:p w:rsidR="00C17393" w:rsidRPr="000C5CF6" w:rsidRDefault="00C17393" w:rsidP="00757B03">
            <w:pPr>
              <w:rPr>
                <w:rFonts w:ascii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宋体" w:hint="eastAsia"/>
                <w:color w:val="000000"/>
                <w:sz w:val="18"/>
                <w:szCs w:val="18"/>
              </w:rPr>
              <w:t>N2</w:t>
            </w:r>
          </w:p>
        </w:tc>
        <w:tc>
          <w:tcPr>
            <w:tcW w:w="567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</w:tcPr>
          <w:p w:rsidR="00C17393" w:rsidRPr="000C5CF6" w:rsidRDefault="00C17393" w:rsidP="00757B03">
            <w:pPr>
              <w:rPr>
                <w:rFonts w:ascii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宋体" w:hint="eastAsia"/>
                <w:color w:val="000000"/>
                <w:sz w:val="18"/>
                <w:szCs w:val="18"/>
              </w:rPr>
              <w:t>O</w:t>
            </w:r>
          </w:p>
        </w:tc>
        <w:tc>
          <w:tcPr>
            <w:tcW w:w="3544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4" w:space="0" w:color="4AACC5"/>
            </w:tcBorders>
            <w:shd w:val="clear" w:color="auto" w:fill="FFFFFF" w:themeFill="background1"/>
          </w:tcPr>
          <w:p w:rsidR="00C17393" w:rsidRPr="000C5CF6" w:rsidRDefault="00C17393" w:rsidP="00757B03">
            <w:pPr>
              <w:rPr>
                <w:rFonts w:ascii="微软雅黑" w:hAnsi="微软雅黑" w:cs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宋体" w:hint="eastAsia"/>
                <w:color w:val="000000"/>
                <w:sz w:val="18"/>
                <w:szCs w:val="18"/>
                <w:lang w:eastAsia="zh-CN"/>
              </w:rPr>
              <w:t>0：商户绑定1：成员绑定 默认为0</w:t>
            </w:r>
          </w:p>
        </w:tc>
      </w:tr>
    </w:tbl>
    <w:p w:rsidR="00C17393" w:rsidRPr="00660CD2" w:rsidRDefault="00C17393" w:rsidP="00C17393">
      <w:pPr>
        <w:rPr>
          <w:lang w:eastAsia="zh-CN"/>
        </w:rPr>
      </w:pPr>
    </w:p>
    <w:p w:rsidR="00C17393" w:rsidRDefault="00C17393" w:rsidP="00C17393">
      <w:pPr>
        <w:pStyle w:val="4"/>
        <w:rPr>
          <w:lang w:eastAsia="zh-CN"/>
        </w:rPr>
      </w:pPr>
      <w:r>
        <w:rPr>
          <w:rFonts w:hint="eastAsia"/>
        </w:rPr>
        <w:t>响应</w:t>
      </w:r>
      <w:r>
        <w:rPr>
          <w:rFonts w:hint="eastAsia"/>
          <w:lang w:eastAsia="zh-CN"/>
        </w:rPr>
        <w:t>消息</w:t>
      </w:r>
    </w:p>
    <w:tbl>
      <w:tblPr>
        <w:tblW w:w="8897" w:type="dxa"/>
        <w:tblBorders>
          <w:top w:val="single" w:sz="4" w:space="0" w:color="4AACC5"/>
          <w:left w:val="single" w:sz="4" w:space="0" w:color="4AACC5"/>
          <w:bottom w:val="single" w:sz="4" w:space="0" w:color="4AACC5"/>
          <w:right w:val="single" w:sz="4" w:space="0" w:color="4AACC5"/>
          <w:insideH w:val="single" w:sz="6" w:space="0" w:color="4AACC5"/>
          <w:insideV w:val="single" w:sz="6" w:space="0" w:color="4AACC5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1701"/>
        <w:gridCol w:w="992"/>
        <w:gridCol w:w="559"/>
        <w:gridCol w:w="8"/>
        <w:gridCol w:w="3969"/>
      </w:tblGrid>
      <w:tr w:rsidR="00C17393" w:rsidTr="00757B03">
        <w:tc>
          <w:tcPr>
            <w:tcW w:w="1668" w:type="dxa"/>
            <w:tcBorders>
              <w:top w:val="single" w:sz="4" w:space="0" w:color="4AACC5"/>
              <w:bottom w:val="single" w:sz="6" w:space="0" w:color="4AACC5"/>
            </w:tcBorders>
            <w:shd w:val="clear" w:color="auto" w:fill="30849B"/>
            <w:vAlign w:val="center"/>
          </w:tcPr>
          <w:p w:rsidR="00C17393" w:rsidRDefault="00C17393" w:rsidP="00757B03">
            <w:pPr>
              <w:rPr>
                <w:rFonts w:ascii="微软雅黑" w:hAnsi="微软雅黑" w:cs="微软雅黑"/>
                <w:color w:val="C7EDCC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  <w:lang w:eastAsia="zh-CN"/>
              </w:rPr>
              <w:t>属性</w:t>
            </w:r>
          </w:p>
        </w:tc>
        <w:tc>
          <w:tcPr>
            <w:tcW w:w="1701" w:type="dxa"/>
            <w:tcBorders>
              <w:top w:val="single" w:sz="4" w:space="0" w:color="4AACC5"/>
              <w:bottom w:val="single" w:sz="6" w:space="0" w:color="4AACC5"/>
            </w:tcBorders>
            <w:shd w:val="clear" w:color="auto" w:fill="30849B"/>
            <w:vAlign w:val="center"/>
          </w:tcPr>
          <w:p w:rsidR="00C17393" w:rsidRDefault="00C17393" w:rsidP="00757B03">
            <w:pPr>
              <w:jc w:val="center"/>
              <w:rPr>
                <w:rFonts w:ascii="微软雅黑" w:hAnsi="微软雅黑" w:cs="微软雅黑"/>
                <w:color w:val="C7EDCC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</w:rPr>
              <w:t>定义</w:t>
            </w:r>
          </w:p>
        </w:tc>
        <w:tc>
          <w:tcPr>
            <w:tcW w:w="992" w:type="dxa"/>
            <w:tcBorders>
              <w:top w:val="single" w:sz="4" w:space="0" w:color="4AACC5"/>
              <w:bottom w:val="single" w:sz="6" w:space="0" w:color="4AACC5"/>
            </w:tcBorders>
            <w:shd w:val="clear" w:color="auto" w:fill="30849B"/>
            <w:vAlign w:val="center"/>
          </w:tcPr>
          <w:p w:rsidR="00C17393" w:rsidRDefault="00C17393" w:rsidP="00757B03">
            <w:pPr>
              <w:jc w:val="center"/>
              <w:rPr>
                <w:rFonts w:ascii="微软雅黑" w:hAnsi="微软雅黑" w:cs="微软雅黑"/>
                <w:b/>
                <w:color w:val="C7EDCC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</w:rPr>
              <w:t>类型</w:t>
            </w:r>
          </w:p>
          <w:p w:rsidR="00C17393" w:rsidRDefault="00C17393" w:rsidP="00757B03">
            <w:pPr>
              <w:jc w:val="center"/>
              <w:rPr>
                <w:rFonts w:ascii="微软雅黑" w:hAnsi="微软雅黑" w:cs="微软雅黑"/>
                <w:color w:val="C7EDCC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</w:rPr>
              <w:t>长度</w:t>
            </w:r>
          </w:p>
        </w:tc>
        <w:tc>
          <w:tcPr>
            <w:tcW w:w="567" w:type="dxa"/>
            <w:gridSpan w:val="2"/>
            <w:tcBorders>
              <w:top w:val="single" w:sz="4" w:space="0" w:color="4AACC5"/>
              <w:bottom w:val="single" w:sz="6" w:space="0" w:color="4AACC5"/>
            </w:tcBorders>
            <w:shd w:val="clear" w:color="auto" w:fill="30849B"/>
            <w:vAlign w:val="center"/>
          </w:tcPr>
          <w:p w:rsidR="00C17393" w:rsidRDefault="00C17393" w:rsidP="00757B03">
            <w:pPr>
              <w:jc w:val="center"/>
              <w:rPr>
                <w:rFonts w:ascii="微软雅黑" w:hAnsi="微软雅黑" w:cs="微软雅黑"/>
                <w:color w:val="C7EDCC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</w:rPr>
              <w:t>必填</w:t>
            </w:r>
          </w:p>
        </w:tc>
        <w:tc>
          <w:tcPr>
            <w:tcW w:w="3969" w:type="dxa"/>
            <w:tcBorders>
              <w:top w:val="single" w:sz="4" w:space="0" w:color="4AACC5"/>
              <w:bottom w:val="single" w:sz="6" w:space="0" w:color="4AACC5"/>
            </w:tcBorders>
            <w:shd w:val="clear" w:color="auto" w:fill="30849B"/>
            <w:vAlign w:val="center"/>
          </w:tcPr>
          <w:p w:rsidR="00C17393" w:rsidRDefault="00C17393" w:rsidP="00757B03">
            <w:pPr>
              <w:jc w:val="center"/>
              <w:rPr>
                <w:rFonts w:ascii="微软雅黑" w:hAnsi="微软雅黑" w:cs="微软雅黑"/>
                <w:color w:val="C7EDCC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</w:rPr>
              <w:t>参数说明/示例</w:t>
            </w:r>
          </w:p>
        </w:tc>
      </w:tr>
      <w:tr w:rsidR="00C17393" w:rsidTr="00757B03">
        <w:tc>
          <w:tcPr>
            <w:tcW w:w="8897" w:type="dxa"/>
            <w:gridSpan w:val="6"/>
            <w:tcBorders>
              <w:top w:val="single" w:sz="6" w:space="0" w:color="4AACC5"/>
              <w:left w:val="single" w:sz="4" w:space="0" w:color="4AACC5"/>
              <w:bottom w:val="single" w:sz="6" w:space="0" w:color="4AACC5"/>
              <w:right w:val="single" w:sz="4" w:space="0" w:color="4AACC5"/>
            </w:tcBorders>
            <w:shd w:val="clear" w:color="auto" w:fill="FFFFFF" w:themeFill="background1"/>
            <w:hideMark/>
          </w:tcPr>
          <w:p w:rsidR="00C17393" w:rsidRDefault="00C17393" w:rsidP="00757B03">
            <w:pPr>
              <w:rPr>
                <w:rFonts w:ascii="微软雅黑" w:hAnsi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val="en-US" w:eastAsia="zh-CN"/>
              </w:rPr>
              <w:t>参见</w:t>
            </w:r>
            <w:hyperlink r:id="rId44" w:anchor="_公共响应BODY属性" w:history="1">
              <w:r>
                <w:rPr>
                  <w:rStyle w:val="af2"/>
                  <w:rFonts w:ascii="微软雅黑" w:hAnsi="微软雅黑" w:cs="微软雅黑" w:hint="eastAsia"/>
                  <w:sz w:val="18"/>
                  <w:szCs w:val="18"/>
                  <w:lang w:val="en-US" w:eastAsia="zh-CN"/>
                </w:rPr>
                <w:t>公共响应BODY属性</w:t>
              </w:r>
            </w:hyperlink>
          </w:p>
        </w:tc>
      </w:tr>
      <w:tr w:rsidR="00C17393" w:rsidRPr="00A936DB" w:rsidTr="00757B03">
        <w:tc>
          <w:tcPr>
            <w:tcW w:w="1668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C17393" w:rsidRDefault="00C17393" w:rsidP="00757B03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</w:p>
        </w:tc>
        <w:tc>
          <w:tcPr>
            <w:tcW w:w="1701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C17393" w:rsidRDefault="00C17393" w:rsidP="00757B03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</w:p>
        </w:tc>
        <w:tc>
          <w:tcPr>
            <w:tcW w:w="992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C17393" w:rsidRDefault="00C17393" w:rsidP="00757B03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</w:p>
        </w:tc>
        <w:tc>
          <w:tcPr>
            <w:tcW w:w="559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C17393" w:rsidRDefault="00C17393" w:rsidP="00757B03">
            <w:pPr>
              <w:rPr>
                <w:rFonts w:ascii="微软雅黑" w:hAnsi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3977" w:type="dxa"/>
            <w:gridSpan w:val="2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C17393" w:rsidRPr="00A936DB" w:rsidRDefault="00C17393" w:rsidP="00757B03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</w:p>
        </w:tc>
      </w:tr>
    </w:tbl>
    <w:p w:rsidR="00C17393" w:rsidRDefault="00C17393" w:rsidP="00C17393">
      <w:pPr>
        <w:pStyle w:val="30"/>
        <w:tabs>
          <w:tab w:val="clear" w:pos="1004"/>
        </w:tabs>
        <w:ind w:left="709" w:hanging="709"/>
        <w:rPr>
          <w:rFonts w:ascii="微软雅黑" w:hAnsi="微软雅黑" w:cs="微软雅黑"/>
          <w:lang w:eastAsia="zh-CN"/>
        </w:rPr>
      </w:pPr>
      <w:r>
        <w:rPr>
          <w:rFonts w:ascii="微软雅黑" w:hAnsi="微软雅黑" w:cs="微软雅黑" w:hint="eastAsia"/>
          <w:lang w:eastAsia="zh-CN"/>
        </w:rPr>
        <w:t>解绑平台用户银行卡</w:t>
      </w:r>
    </w:p>
    <w:p w:rsidR="00C17393" w:rsidRDefault="00C17393" w:rsidP="00C17393">
      <w:pPr>
        <w:adjustRightInd w:val="0"/>
        <w:snapToGrid w:val="0"/>
        <w:rPr>
          <w:lang w:eastAsia="zh-CN"/>
        </w:rPr>
      </w:pPr>
    </w:p>
    <w:tbl>
      <w:tblPr>
        <w:tblW w:w="88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7227"/>
      </w:tblGrid>
      <w:tr w:rsidR="00C17393" w:rsidTr="00757B03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0849B"/>
            <w:hideMark/>
          </w:tcPr>
          <w:p w:rsidR="00C17393" w:rsidRDefault="00C17393" w:rsidP="00757B03">
            <w:pPr>
              <w:adjustRightInd w:val="0"/>
              <w:snapToGrid w:val="0"/>
              <w:rPr>
                <w:rFonts w:ascii="微软雅黑" w:hAnsi="微软雅黑" w:cs="微软雅黑"/>
                <w:b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  <w:lang w:eastAsia="zh-CN"/>
              </w:rPr>
              <w:t>接口URL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393" w:rsidRDefault="00C17393" w:rsidP="00757B03">
            <w:pPr>
              <w:adjustRightInd w:val="0"/>
              <w:snapToGrid w:val="0"/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/</w:t>
            </w:r>
            <w:r>
              <w:rPr>
                <w:rFonts w:ascii="微软雅黑" w:hAnsi="微软雅黑" w:cs="微软雅黑"/>
                <w:sz w:val="18"/>
                <w:szCs w:val="18"/>
                <w:lang w:eastAsia="zh-CN"/>
              </w:rPr>
              <w:t>quickP</w:t>
            </w: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ay/unbind</w:t>
            </w:r>
          </w:p>
        </w:tc>
      </w:tr>
    </w:tbl>
    <w:p w:rsidR="00C17393" w:rsidRPr="00F04781" w:rsidRDefault="00C17393" w:rsidP="00C17393">
      <w:pPr>
        <w:rPr>
          <w:lang w:eastAsia="zh-CN"/>
        </w:rPr>
      </w:pPr>
    </w:p>
    <w:p w:rsidR="00C17393" w:rsidRDefault="00C17393" w:rsidP="00C17393">
      <w:pPr>
        <w:pStyle w:val="4"/>
        <w:rPr>
          <w:lang w:val="en-US" w:eastAsia="zh-CN"/>
        </w:rPr>
      </w:pPr>
      <w:r>
        <w:rPr>
          <w:rFonts w:hint="eastAsia"/>
        </w:rPr>
        <w:t>请求</w:t>
      </w:r>
      <w:r>
        <w:rPr>
          <w:rFonts w:hint="eastAsia"/>
          <w:lang w:val="en-US" w:eastAsia="zh-CN"/>
        </w:rPr>
        <w:t>消息</w:t>
      </w:r>
    </w:p>
    <w:tbl>
      <w:tblPr>
        <w:tblW w:w="8897" w:type="dxa"/>
        <w:tblBorders>
          <w:top w:val="single" w:sz="4" w:space="0" w:color="4AACC5"/>
          <w:left w:val="single" w:sz="4" w:space="0" w:color="4AACC5"/>
          <w:bottom w:val="single" w:sz="4" w:space="0" w:color="4AACC5"/>
          <w:right w:val="single" w:sz="4" w:space="0" w:color="4AACC5"/>
          <w:insideH w:val="single" w:sz="6" w:space="0" w:color="4AACC5"/>
          <w:insideV w:val="single" w:sz="6" w:space="0" w:color="4AACC5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1559"/>
        <w:gridCol w:w="1134"/>
        <w:gridCol w:w="567"/>
        <w:gridCol w:w="3544"/>
      </w:tblGrid>
      <w:tr w:rsidR="00C17393" w:rsidTr="00757B03">
        <w:tc>
          <w:tcPr>
            <w:tcW w:w="2093" w:type="dxa"/>
            <w:tcBorders>
              <w:top w:val="single" w:sz="4" w:space="0" w:color="4AACC5"/>
              <w:bottom w:val="single" w:sz="6" w:space="0" w:color="4AACC5"/>
            </w:tcBorders>
            <w:shd w:val="clear" w:color="auto" w:fill="30849B"/>
            <w:vAlign w:val="center"/>
          </w:tcPr>
          <w:p w:rsidR="00C17393" w:rsidRDefault="00C17393" w:rsidP="00757B03">
            <w:pPr>
              <w:rPr>
                <w:rFonts w:ascii="微软雅黑" w:hAnsi="微软雅黑" w:cs="微软雅黑"/>
                <w:color w:val="C7EDCC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  <w:lang w:eastAsia="zh-CN"/>
              </w:rPr>
              <w:t>属性</w:t>
            </w:r>
          </w:p>
        </w:tc>
        <w:tc>
          <w:tcPr>
            <w:tcW w:w="1559" w:type="dxa"/>
            <w:tcBorders>
              <w:top w:val="single" w:sz="4" w:space="0" w:color="4AACC5"/>
              <w:bottom w:val="single" w:sz="6" w:space="0" w:color="4AACC5"/>
            </w:tcBorders>
            <w:shd w:val="clear" w:color="auto" w:fill="30849B"/>
            <w:vAlign w:val="center"/>
          </w:tcPr>
          <w:p w:rsidR="00C17393" w:rsidRDefault="00C17393" w:rsidP="00757B03">
            <w:pPr>
              <w:jc w:val="center"/>
              <w:rPr>
                <w:rFonts w:ascii="微软雅黑" w:hAnsi="微软雅黑" w:cs="微软雅黑"/>
                <w:color w:val="C7EDCC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</w:rPr>
              <w:t>定义</w:t>
            </w:r>
          </w:p>
        </w:tc>
        <w:tc>
          <w:tcPr>
            <w:tcW w:w="1134" w:type="dxa"/>
            <w:tcBorders>
              <w:top w:val="single" w:sz="4" w:space="0" w:color="4AACC5"/>
              <w:bottom w:val="single" w:sz="6" w:space="0" w:color="4AACC5"/>
            </w:tcBorders>
            <w:shd w:val="clear" w:color="auto" w:fill="30849B"/>
            <w:vAlign w:val="center"/>
          </w:tcPr>
          <w:p w:rsidR="00C17393" w:rsidRDefault="00C17393" w:rsidP="00757B03">
            <w:pPr>
              <w:jc w:val="center"/>
              <w:rPr>
                <w:rFonts w:ascii="微软雅黑" w:hAnsi="微软雅黑" w:cs="微软雅黑"/>
                <w:b/>
                <w:color w:val="C7EDCC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</w:rPr>
              <w:t>类型</w:t>
            </w:r>
          </w:p>
          <w:p w:rsidR="00C17393" w:rsidRDefault="00C17393" w:rsidP="00757B03">
            <w:pPr>
              <w:jc w:val="center"/>
              <w:rPr>
                <w:rFonts w:ascii="微软雅黑" w:hAnsi="微软雅黑" w:cs="微软雅黑"/>
                <w:color w:val="C7EDCC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</w:rPr>
              <w:t>长度</w:t>
            </w:r>
          </w:p>
        </w:tc>
        <w:tc>
          <w:tcPr>
            <w:tcW w:w="567" w:type="dxa"/>
            <w:tcBorders>
              <w:top w:val="single" w:sz="4" w:space="0" w:color="4AACC5"/>
              <w:bottom w:val="single" w:sz="6" w:space="0" w:color="4AACC5"/>
            </w:tcBorders>
            <w:shd w:val="clear" w:color="auto" w:fill="30849B"/>
            <w:vAlign w:val="center"/>
          </w:tcPr>
          <w:p w:rsidR="00C17393" w:rsidRDefault="00C17393" w:rsidP="00757B03">
            <w:pPr>
              <w:jc w:val="center"/>
              <w:rPr>
                <w:rFonts w:ascii="微软雅黑" w:hAnsi="微软雅黑" w:cs="微软雅黑"/>
                <w:color w:val="C7EDCC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</w:rPr>
              <w:t>必填</w:t>
            </w:r>
          </w:p>
        </w:tc>
        <w:tc>
          <w:tcPr>
            <w:tcW w:w="3544" w:type="dxa"/>
            <w:tcBorders>
              <w:top w:val="single" w:sz="4" w:space="0" w:color="4AACC5"/>
              <w:bottom w:val="single" w:sz="6" w:space="0" w:color="4AACC5"/>
            </w:tcBorders>
            <w:shd w:val="clear" w:color="auto" w:fill="30849B"/>
            <w:vAlign w:val="center"/>
          </w:tcPr>
          <w:p w:rsidR="00C17393" w:rsidRDefault="00C17393" w:rsidP="00757B03">
            <w:pPr>
              <w:jc w:val="center"/>
              <w:rPr>
                <w:rFonts w:ascii="微软雅黑" w:hAnsi="微软雅黑" w:cs="微软雅黑"/>
                <w:color w:val="C7EDCC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</w:rPr>
              <w:t>参数说明/示例</w:t>
            </w:r>
          </w:p>
        </w:tc>
      </w:tr>
      <w:tr w:rsidR="00C17393" w:rsidTr="00757B03">
        <w:tc>
          <w:tcPr>
            <w:tcW w:w="2093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C17393" w:rsidRPr="00621792" w:rsidRDefault="00C17393" w:rsidP="00757B03">
            <w:pPr>
              <w:rPr>
                <w:rFonts w:ascii="微软雅黑" w:hAnsi="微软雅黑" w:cs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559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C17393" w:rsidRDefault="00C17393" w:rsidP="00757B03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平台</w:t>
            </w:r>
            <w:r>
              <w:rPr>
                <w:rFonts w:ascii="微软雅黑" w:hAnsi="微软雅黑" w:cs="微软雅黑"/>
                <w:sz w:val="18"/>
                <w:szCs w:val="18"/>
                <w:lang w:eastAsia="zh-CN"/>
              </w:rPr>
              <w:t>用户</w:t>
            </w: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134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C17393" w:rsidRDefault="00C17393" w:rsidP="00757B03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AN</w:t>
            </w:r>
            <w:r>
              <w:rPr>
                <w:rFonts w:ascii="微软雅黑" w:hAnsi="微软雅黑" w:cs="微软雅黑"/>
                <w:sz w:val="18"/>
                <w:szCs w:val="18"/>
                <w:lang w:eastAsia="zh-CN"/>
              </w:rPr>
              <w:t>128</w:t>
            </w:r>
          </w:p>
        </w:tc>
        <w:tc>
          <w:tcPr>
            <w:tcW w:w="567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C17393" w:rsidRDefault="00C17393" w:rsidP="00757B03">
            <w:pPr>
              <w:rPr>
                <w:rFonts w:ascii="微软雅黑" w:hAnsi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val="en-US" w:eastAsia="zh-CN"/>
              </w:rPr>
              <w:t>M</w:t>
            </w:r>
          </w:p>
        </w:tc>
        <w:tc>
          <w:tcPr>
            <w:tcW w:w="3544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C17393" w:rsidRDefault="00C17393" w:rsidP="00757B03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</w:p>
        </w:tc>
      </w:tr>
      <w:tr w:rsidR="00C17393" w:rsidRPr="00A936DB" w:rsidTr="00757B03">
        <w:tc>
          <w:tcPr>
            <w:tcW w:w="2093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C17393" w:rsidRPr="000C5CF6" w:rsidRDefault="00C17393" w:rsidP="00757B03">
            <w:pPr>
              <w:rPr>
                <w:rFonts w:ascii="微软雅黑" w:hAnsi="微软雅黑" w:cs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宋体" w:hint="eastAsia"/>
                <w:color w:val="000000"/>
                <w:sz w:val="18"/>
                <w:szCs w:val="18"/>
                <w:lang w:eastAsia="zh-CN"/>
              </w:rPr>
              <w:t>bankId</w:t>
            </w:r>
          </w:p>
        </w:tc>
        <w:tc>
          <w:tcPr>
            <w:tcW w:w="1559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  <w:vAlign w:val="center"/>
          </w:tcPr>
          <w:p w:rsidR="00C17393" w:rsidRPr="000C5CF6" w:rsidRDefault="00C17393" w:rsidP="00757B03">
            <w:pPr>
              <w:rPr>
                <w:rFonts w:ascii="微软雅黑" w:hAnsi="微软雅黑" w:cs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宋体" w:hint="eastAsia"/>
                <w:color w:val="000000"/>
                <w:sz w:val="18"/>
                <w:szCs w:val="18"/>
                <w:lang w:eastAsia="zh-CN"/>
              </w:rPr>
              <w:t>银行代码</w:t>
            </w:r>
          </w:p>
        </w:tc>
        <w:tc>
          <w:tcPr>
            <w:tcW w:w="1134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C17393" w:rsidRPr="000C5CF6" w:rsidRDefault="00C17393" w:rsidP="00757B03">
            <w:pPr>
              <w:rPr>
                <w:rFonts w:ascii="微软雅黑" w:hAnsi="微软雅黑" w:cs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宋体" w:hint="eastAsia"/>
                <w:color w:val="000000"/>
                <w:sz w:val="18"/>
                <w:szCs w:val="18"/>
                <w:lang w:eastAsia="zh-CN"/>
              </w:rPr>
              <w:t>X20</w:t>
            </w:r>
          </w:p>
        </w:tc>
        <w:tc>
          <w:tcPr>
            <w:tcW w:w="567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C17393" w:rsidRPr="000C5CF6" w:rsidRDefault="00C17393" w:rsidP="00757B03">
            <w:pPr>
              <w:rPr>
                <w:rFonts w:ascii="微软雅黑" w:hAnsi="微软雅黑" w:cs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宋体" w:hint="eastAsia"/>
                <w:color w:val="000000"/>
                <w:sz w:val="18"/>
                <w:szCs w:val="18"/>
                <w:lang w:eastAsia="zh-CN"/>
              </w:rPr>
              <w:t>O</w:t>
            </w:r>
          </w:p>
        </w:tc>
        <w:tc>
          <w:tcPr>
            <w:tcW w:w="3544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  <w:vAlign w:val="center"/>
          </w:tcPr>
          <w:p w:rsidR="00C17393" w:rsidRPr="000C5CF6" w:rsidRDefault="00C17393" w:rsidP="00757B03">
            <w:pPr>
              <w:rPr>
                <w:rFonts w:ascii="微软雅黑" w:hAnsi="微软雅黑" w:cs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宋体" w:hint="eastAsia"/>
                <w:color w:val="000000"/>
                <w:sz w:val="18"/>
                <w:szCs w:val="18"/>
                <w:lang w:eastAsia="zh-CN"/>
              </w:rPr>
              <w:t>见</w:t>
            </w:r>
            <w:hyperlink w:anchor="_银行编号（待补充）" w:history="1">
              <w:r w:rsidR="007F2F4D" w:rsidRPr="005557C3">
                <w:rPr>
                  <w:rStyle w:val="af2"/>
                  <w:rFonts w:ascii="微软雅黑" w:hAnsi="微软雅黑" w:cs="宋体" w:hint="eastAsia"/>
                  <w:sz w:val="18"/>
                  <w:szCs w:val="18"/>
                  <w:lang w:eastAsia="zh-CN"/>
                </w:rPr>
                <w:t>个人会员银行编号</w:t>
              </w:r>
            </w:hyperlink>
          </w:p>
        </w:tc>
      </w:tr>
      <w:tr w:rsidR="00C17393" w:rsidRPr="00631AD8" w:rsidTr="00757B03">
        <w:trPr>
          <w:trHeight w:val="348"/>
        </w:trPr>
        <w:tc>
          <w:tcPr>
            <w:tcW w:w="2093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C17393" w:rsidRPr="000C5CF6" w:rsidRDefault="00C17393" w:rsidP="00757B03">
            <w:pPr>
              <w:rPr>
                <w:rFonts w:ascii="微软雅黑" w:hAnsi="微软雅黑" w:cs="宋体"/>
                <w:color w:val="000000"/>
                <w:sz w:val="18"/>
                <w:szCs w:val="18"/>
              </w:rPr>
            </w:pPr>
            <w:r w:rsidRPr="00DC348E">
              <w:rPr>
                <w:rFonts w:ascii="微软雅黑" w:hAnsi="微软雅黑" w:cs="宋体"/>
                <w:color w:val="000000"/>
                <w:sz w:val="18"/>
                <w:szCs w:val="18"/>
              </w:rPr>
              <w:t>short</w:t>
            </w:r>
            <w:r w:rsidRPr="000C5CF6">
              <w:rPr>
                <w:rFonts w:ascii="微软雅黑" w:hAnsi="微软雅黑" w:cs="宋体"/>
                <w:color w:val="000000"/>
                <w:sz w:val="18"/>
                <w:szCs w:val="18"/>
              </w:rPr>
              <w:t>BankAcctId</w:t>
            </w:r>
          </w:p>
        </w:tc>
        <w:tc>
          <w:tcPr>
            <w:tcW w:w="1559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C17393" w:rsidRPr="00DC348E" w:rsidRDefault="00C17393" w:rsidP="00757B03">
            <w:pPr>
              <w:rPr>
                <w:rFonts w:ascii="微软雅黑" w:hAnsi="微软雅黑" w:cs="宋体"/>
                <w:color w:val="000000"/>
                <w:sz w:val="18"/>
                <w:szCs w:val="18"/>
              </w:rPr>
            </w:pPr>
            <w:r w:rsidRPr="00DC348E">
              <w:rPr>
                <w:rFonts w:ascii="微软雅黑" w:hAnsi="微软雅黑" w:cs="宋体" w:hint="eastAsia"/>
                <w:color w:val="000000"/>
                <w:sz w:val="18"/>
                <w:szCs w:val="18"/>
              </w:rPr>
              <w:t>短卡号</w:t>
            </w:r>
          </w:p>
        </w:tc>
        <w:tc>
          <w:tcPr>
            <w:tcW w:w="1134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C17393" w:rsidRPr="00DC348E" w:rsidRDefault="00C17393" w:rsidP="00757B03">
            <w:pPr>
              <w:rPr>
                <w:rFonts w:ascii="微软雅黑" w:hAnsi="微软雅黑" w:cs="宋体"/>
                <w:color w:val="000000"/>
                <w:sz w:val="18"/>
                <w:szCs w:val="18"/>
              </w:rPr>
            </w:pPr>
            <w:r w:rsidRPr="00DC348E">
              <w:rPr>
                <w:rFonts w:ascii="微软雅黑" w:hAnsi="微软雅黑" w:cs="宋体" w:hint="eastAsia"/>
                <w:color w:val="000000"/>
                <w:sz w:val="18"/>
                <w:szCs w:val="18"/>
              </w:rPr>
              <w:t>N10</w:t>
            </w:r>
          </w:p>
        </w:tc>
        <w:tc>
          <w:tcPr>
            <w:tcW w:w="567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C17393" w:rsidRPr="000C5CF6" w:rsidRDefault="00C17393" w:rsidP="00757B03">
            <w:pPr>
              <w:rPr>
                <w:rFonts w:ascii="微软雅黑" w:hAnsi="微软雅黑" w:cs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宋体" w:hint="eastAsia"/>
                <w:color w:val="000000"/>
                <w:sz w:val="18"/>
                <w:szCs w:val="18"/>
                <w:lang w:eastAsia="zh-CN"/>
              </w:rPr>
              <w:t>M</w:t>
            </w:r>
          </w:p>
        </w:tc>
        <w:tc>
          <w:tcPr>
            <w:tcW w:w="3544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C17393" w:rsidRPr="000C5CF6" w:rsidRDefault="00C17393" w:rsidP="00757B03">
            <w:pPr>
              <w:rPr>
                <w:rFonts w:ascii="微软雅黑" w:hAnsi="微软雅黑" w:cs="宋体"/>
                <w:color w:val="000000"/>
                <w:sz w:val="18"/>
                <w:szCs w:val="18"/>
                <w:lang w:eastAsia="zh-CN"/>
              </w:rPr>
            </w:pPr>
          </w:p>
        </w:tc>
      </w:tr>
      <w:tr w:rsidR="00CE7070" w:rsidRPr="00631AD8" w:rsidTr="00757B03">
        <w:trPr>
          <w:trHeight w:val="348"/>
        </w:trPr>
        <w:tc>
          <w:tcPr>
            <w:tcW w:w="2093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CE7070" w:rsidRPr="00DC348E" w:rsidRDefault="00CE7070" w:rsidP="00757B03">
            <w:pPr>
              <w:rPr>
                <w:rFonts w:ascii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宋体" w:hint="eastAsia"/>
                <w:color w:val="000000"/>
                <w:sz w:val="18"/>
                <w:szCs w:val="18"/>
                <w:lang w:eastAsia="zh-CN"/>
              </w:rPr>
              <w:t>payMode</w:t>
            </w:r>
          </w:p>
        </w:tc>
        <w:tc>
          <w:tcPr>
            <w:tcW w:w="1559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CE7070" w:rsidRPr="00DC348E" w:rsidRDefault="00CE7070" w:rsidP="00757B03">
            <w:pPr>
              <w:rPr>
                <w:rFonts w:ascii="微软雅黑" w:hAnsi="微软雅黑" w:cs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宋体" w:hint="eastAsia"/>
                <w:color w:val="000000"/>
                <w:sz w:val="18"/>
                <w:szCs w:val="18"/>
                <w:lang w:eastAsia="zh-CN"/>
              </w:rPr>
              <w:t>支付方式</w:t>
            </w:r>
          </w:p>
        </w:tc>
        <w:tc>
          <w:tcPr>
            <w:tcW w:w="1134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CE7070" w:rsidRPr="00DC348E" w:rsidRDefault="00CE7070" w:rsidP="00757B03">
            <w:pPr>
              <w:rPr>
                <w:rFonts w:ascii="微软雅黑" w:hAnsi="微软雅黑" w:cs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宋体" w:hint="eastAsia"/>
                <w:color w:val="000000"/>
                <w:sz w:val="18"/>
                <w:szCs w:val="18"/>
                <w:lang w:eastAsia="zh-CN"/>
              </w:rPr>
              <w:t>AN2</w:t>
            </w:r>
          </w:p>
        </w:tc>
        <w:tc>
          <w:tcPr>
            <w:tcW w:w="567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CE7070" w:rsidRDefault="00CE7070" w:rsidP="00757B03">
            <w:pPr>
              <w:rPr>
                <w:rFonts w:ascii="微软雅黑" w:hAnsi="微软雅黑" w:cs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宋体" w:hint="eastAsia"/>
                <w:color w:val="000000"/>
                <w:sz w:val="18"/>
                <w:szCs w:val="18"/>
                <w:lang w:eastAsia="zh-CN"/>
              </w:rPr>
              <w:t>M</w:t>
            </w:r>
          </w:p>
        </w:tc>
        <w:tc>
          <w:tcPr>
            <w:tcW w:w="3544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CE7070" w:rsidRDefault="00CE7070" w:rsidP="00757B03">
            <w:pPr>
              <w:rPr>
                <w:rFonts w:ascii="微软雅黑" w:hAnsi="微软雅黑" w:cs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宋体" w:hint="eastAsia"/>
                <w:color w:val="000000"/>
                <w:sz w:val="18"/>
                <w:szCs w:val="18"/>
                <w:lang w:eastAsia="zh-CN"/>
              </w:rPr>
              <w:t>解绑时支付方式必传</w:t>
            </w:r>
          </w:p>
          <w:p w:rsidR="00CE7070" w:rsidRPr="000C5CF6" w:rsidRDefault="00CE7070" w:rsidP="00757B03">
            <w:pPr>
              <w:rPr>
                <w:rFonts w:ascii="微软雅黑" w:hAnsi="微软雅黑" w:cs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宋体" w:hint="eastAsia"/>
                <w:color w:val="000000"/>
                <w:sz w:val="18"/>
                <w:szCs w:val="18"/>
                <w:lang w:eastAsia="zh-CN"/>
              </w:rPr>
              <w:t>12：快捷支付解绑 15：一键支付解绑</w:t>
            </w:r>
          </w:p>
        </w:tc>
      </w:tr>
      <w:tr w:rsidR="00C17393" w:rsidRPr="00A936DB" w:rsidTr="00757B03">
        <w:tc>
          <w:tcPr>
            <w:tcW w:w="2093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C17393" w:rsidRPr="000C5CF6" w:rsidRDefault="00C17393" w:rsidP="00757B03">
            <w:pPr>
              <w:rPr>
                <w:rFonts w:ascii="微软雅黑" w:hAnsi="微软雅黑" w:cs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宋体" w:hint="eastAsia"/>
                <w:color w:val="000000"/>
                <w:sz w:val="18"/>
                <w:szCs w:val="18"/>
                <w:lang w:eastAsia="zh-CN"/>
              </w:rPr>
              <w:t>bindType</w:t>
            </w:r>
          </w:p>
        </w:tc>
        <w:tc>
          <w:tcPr>
            <w:tcW w:w="1559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C17393" w:rsidRPr="000C5CF6" w:rsidRDefault="00C17393" w:rsidP="00757B03">
            <w:pPr>
              <w:rPr>
                <w:rFonts w:ascii="微软雅黑" w:hAnsi="微软雅黑" w:cs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宋体" w:hint="eastAsia"/>
                <w:color w:val="000000"/>
                <w:sz w:val="18"/>
                <w:szCs w:val="18"/>
                <w:lang w:eastAsia="zh-CN"/>
              </w:rPr>
              <w:t>绑定类型</w:t>
            </w:r>
          </w:p>
        </w:tc>
        <w:tc>
          <w:tcPr>
            <w:tcW w:w="1134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C17393" w:rsidRPr="000C5CF6" w:rsidRDefault="00C17393" w:rsidP="00757B03">
            <w:pPr>
              <w:rPr>
                <w:rFonts w:ascii="微软雅黑" w:hAnsi="微软雅黑" w:cs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宋体" w:hint="eastAsia"/>
                <w:color w:val="000000"/>
                <w:sz w:val="18"/>
                <w:szCs w:val="18"/>
                <w:lang w:eastAsia="zh-CN"/>
              </w:rPr>
              <w:t>N2</w:t>
            </w:r>
          </w:p>
        </w:tc>
        <w:tc>
          <w:tcPr>
            <w:tcW w:w="567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C17393" w:rsidRPr="000C5CF6" w:rsidRDefault="00C17393" w:rsidP="00757B03">
            <w:pPr>
              <w:rPr>
                <w:rFonts w:ascii="微软雅黑" w:hAnsi="微软雅黑" w:cs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宋体" w:hint="eastAsia"/>
                <w:color w:val="000000"/>
                <w:sz w:val="18"/>
                <w:szCs w:val="18"/>
                <w:lang w:eastAsia="zh-CN"/>
              </w:rPr>
              <w:t>O</w:t>
            </w:r>
          </w:p>
        </w:tc>
        <w:tc>
          <w:tcPr>
            <w:tcW w:w="3544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C17393" w:rsidRPr="000C5CF6" w:rsidRDefault="00C17393" w:rsidP="00757B03">
            <w:pPr>
              <w:rPr>
                <w:rFonts w:ascii="微软雅黑" w:hAnsi="微软雅黑" w:cs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宋体" w:hint="eastAsia"/>
                <w:color w:val="000000"/>
                <w:sz w:val="18"/>
                <w:szCs w:val="18"/>
                <w:lang w:eastAsia="zh-CN"/>
              </w:rPr>
              <w:t>0：商户绑定1：成员绑定 默认为0</w:t>
            </w:r>
          </w:p>
        </w:tc>
      </w:tr>
    </w:tbl>
    <w:p w:rsidR="00C17393" w:rsidRPr="0025043C" w:rsidRDefault="00C17393" w:rsidP="00C17393">
      <w:pPr>
        <w:rPr>
          <w:lang w:val="en-US" w:eastAsia="zh-CN"/>
        </w:rPr>
      </w:pPr>
    </w:p>
    <w:p w:rsidR="00C17393" w:rsidRDefault="00C17393" w:rsidP="00C17393">
      <w:pPr>
        <w:pStyle w:val="4"/>
        <w:rPr>
          <w:lang w:eastAsia="zh-CN"/>
        </w:rPr>
      </w:pPr>
      <w:r>
        <w:rPr>
          <w:rFonts w:hint="eastAsia"/>
        </w:rPr>
        <w:t>响应</w:t>
      </w:r>
      <w:r>
        <w:rPr>
          <w:rFonts w:hint="eastAsia"/>
          <w:lang w:eastAsia="zh-CN"/>
        </w:rPr>
        <w:t>消息</w:t>
      </w:r>
    </w:p>
    <w:tbl>
      <w:tblPr>
        <w:tblW w:w="8897" w:type="dxa"/>
        <w:tblBorders>
          <w:top w:val="single" w:sz="4" w:space="0" w:color="4AACC5"/>
          <w:left w:val="single" w:sz="4" w:space="0" w:color="4AACC5"/>
          <w:bottom w:val="single" w:sz="4" w:space="0" w:color="4AACC5"/>
          <w:right w:val="single" w:sz="4" w:space="0" w:color="4AACC5"/>
          <w:insideH w:val="single" w:sz="6" w:space="0" w:color="4AACC5"/>
          <w:insideV w:val="single" w:sz="6" w:space="0" w:color="4AACC5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1701"/>
        <w:gridCol w:w="1984"/>
        <w:gridCol w:w="709"/>
        <w:gridCol w:w="2835"/>
      </w:tblGrid>
      <w:tr w:rsidR="00C17393" w:rsidTr="00757B03">
        <w:tc>
          <w:tcPr>
            <w:tcW w:w="1668" w:type="dxa"/>
            <w:tcBorders>
              <w:top w:val="single" w:sz="4" w:space="0" w:color="4AACC5"/>
              <w:bottom w:val="single" w:sz="6" w:space="0" w:color="4AACC5"/>
            </w:tcBorders>
            <w:shd w:val="clear" w:color="auto" w:fill="30849B"/>
            <w:vAlign w:val="center"/>
          </w:tcPr>
          <w:p w:rsidR="00C17393" w:rsidRDefault="00C17393" w:rsidP="00757B03">
            <w:pPr>
              <w:rPr>
                <w:rFonts w:ascii="微软雅黑" w:hAnsi="微软雅黑" w:cs="微软雅黑"/>
                <w:color w:val="C7EDCC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  <w:lang w:eastAsia="zh-CN"/>
              </w:rPr>
              <w:t>属性</w:t>
            </w:r>
          </w:p>
        </w:tc>
        <w:tc>
          <w:tcPr>
            <w:tcW w:w="1701" w:type="dxa"/>
            <w:tcBorders>
              <w:top w:val="single" w:sz="4" w:space="0" w:color="4AACC5"/>
              <w:bottom w:val="single" w:sz="6" w:space="0" w:color="4AACC5"/>
            </w:tcBorders>
            <w:shd w:val="clear" w:color="auto" w:fill="30849B"/>
            <w:vAlign w:val="center"/>
          </w:tcPr>
          <w:p w:rsidR="00C17393" w:rsidRDefault="00C17393" w:rsidP="00757B03">
            <w:pPr>
              <w:jc w:val="center"/>
              <w:rPr>
                <w:rFonts w:ascii="微软雅黑" w:hAnsi="微软雅黑" w:cs="微软雅黑"/>
                <w:color w:val="C7EDCC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</w:rPr>
              <w:t>定义</w:t>
            </w:r>
          </w:p>
        </w:tc>
        <w:tc>
          <w:tcPr>
            <w:tcW w:w="1984" w:type="dxa"/>
            <w:tcBorders>
              <w:top w:val="single" w:sz="4" w:space="0" w:color="4AACC5"/>
              <w:bottom w:val="single" w:sz="6" w:space="0" w:color="4AACC5"/>
            </w:tcBorders>
            <w:shd w:val="clear" w:color="auto" w:fill="30849B"/>
            <w:vAlign w:val="center"/>
          </w:tcPr>
          <w:p w:rsidR="00C17393" w:rsidRDefault="00C17393" w:rsidP="00757B03">
            <w:pPr>
              <w:jc w:val="center"/>
              <w:rPr>
                <w:rFonts w:ascii="微软雅黑" w:hAnsi="微软雅黑" w:cs="微软雅黑"/>
                <w:b/>
                <w:color w:val="C7EDCC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</w:rPr>
              <w:t>类型</w:t>
            </w:r>
          </w:p>
          <w:p w:rsidR="00C17393" w:rsidRDefault="00C17393" w:rsidP="00757B03">
            <w:pPr>
              <w:jc w:val="center"/>
              <w:rPr>
                <w:rFonts w:ascii="微软雅黑" w:hAnsi="微软雅黑" w:cs="微软雅黑"/>
                <w:color w:val="C7EDCC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</w:rPr>
              <w:t>长度</w:t>
            </w:r>
          </w:p>
        </w:tc>
        <w:tc>
          <w:tcPr>
            <w:tcW w:w="709" w:type="dxa"/>
            <w:tcBorders>
              <w:top w:val="single" w:sz="4" w:space="0" w:color="4AACC5"/>
              <w:bottom w:val="single" w:sz="6" w:space="0" w:color="4AACC5"/>
            </w:tcBorders>
            <w:shd w:val="clear" w:color="auto" w:fill="30849B"/>
            <w:vAlign w:val="center"/>
          </w:tcPr>
          <w:p w:rsidR="00C17393" w:rsidRDefault="00C17393" w:rsidP="00757B03">
            <w:pPr>
              <w:jc w:val="center"/>
              <w:rPr>
                <w:rFonts w:ascii="微软雅黑" w:hAnsi="微软雅黑" w:cs="微软雅黑"/>
                <w:color w:val="C7EDCC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</w:rPr>
              <w:t>必填</w:t>
            </w:r>
          </w:p>
        </w:tc>
        <w:tc>
          <w:tcPr>
            <w:tcW w:w="2835" w:type="dxa"/>
            <w:tcBorders>
              <w:top w:val="single" w:sz="4" w:space="0" w:color="4AACC5"/>
              <w:bottom w:val="single" w:sz="6" w:space="0" w:color="4AACC5"/>
            </w:tcBorders>
            <w:shd w:val="clear" w:color="auto" w:fill="30849B"/>
            <w:vAlign w:val="center"/>
          </w:tcPr>
          <w:p w:rsidR="00C17393" w:rsidRDefault="00C17393" w:rsidP="00757B03">
            <w:pPr>
              <w:jc w:val="center"/>
              <w:rPr>
                <w:rFonts w:ascii="微软雅黑" w:hAnsi="微软雅黑" w:cs="微软雅黑"/>
                <w:color w:val="C7EDCC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</w:rPr>
              <w:t>参数说明/示例</w:t>
            </w:r>
          </w:p>
        </w:tc>
      </w:tr>
      <w:tr w:rsidR="00C17393" w:rsidTr="00757B03">
        <w:tc>
          <w:tcPr>
            <w:tcW w:w="8897" w:type="dxa"/>
            <w:gridSpan w:val="5"/>
            <w:tcBorders>
              <w:top w:val="single" w:sz="6" w:space="0" w:color="4AACC5"/>
              <w:left w:val="single" w:sz="4" w:space="0" w:color="4AACC5"/>
              <w:bottom w:val="single" w:sz="6" w:space="0" w:color="4AACC5"/>
              <w:right w:val="single" w:sz="4" w:space="0" w:color="4AACC5"/>
            </w:tcBorders>
            <w:shd w:val="clear" w:color="auto" w:fill="FFFFFF" w:themeFill="background1"/>
            <w:hideMark/>
          </w:tcPr>
          <w:p w:rsidR="00C17393" w:rsidRDefault="00C17393" w:rsidP="00757B03">
            <w:pPr>
              <w:rPr>
                <w:rFonts w:ascii="微软雅黑" w:hAnsi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val="en-US" w:eastAsia="zh-CN"/>
              </w:rPr>
              <w:t>参见</w:t>
            </w:r>
            <w:hyperlink r:id="rId45" w:anchor="_公共响应BODY属性" w:history="1">
              <w:r>
                <w:rPr>
                  <w:rStyle w:val="af2"/>
                  <w:rFonts w:ascii="微软雅黑" w:hAnsi="微软雅黑" w:cs="微软雅黑" w:hint="eastAsia"/>
                  <w:sz w:val="18"/>
                  <w:szCs w:val="18"/>
                  <w:lang w:val="en-US" w:eastAsia="zh-CN"/>
                </w:rPr>
                <w:t>公共响应BODY属性</w:t>
              </w:r>
            </w:hyperlink>
          </w:p>
        </w:tc>
      </w:tr>
    </w:tbl>
    <w:p w:rsidR="00C17393" w:rsidRPr="00C07D73" w:rsidRDefault="00C17393" w:rsidP="00C17393">
      <w:pPr>
        <w:rPr>
          <w:lang w:eastAsia="zh-CN"/>
        </w:rPr>
      </w:pPr>
    </w:p>
    <w:p w:rsidR="00867424" w:rsidRDefault="00867424" w:rsidP="00867424">
      <w:pPr>
        <w:pStyle w:val="30"/>
        <w:tabs>
          <w:tab w:val="clear" w:pos="1004"/>
        </w:tabs>
        <w:ind w:left="709" w:hanging="709"/>
        <w:rPr>
          <w:rFonts w:ascii="微软雅黑" w:hAnsi="微软雅黑" w:cs="微软雅黑"/>
          <w:lang w:eastAsia="zh-CN"/>
        </w:rPr>
      </w:pPr>
      <w:bookmarkStart w:id="245" w:name="_Toc513053777"/>
      <w:r>
        <w:rPr>
          <w:rFonts w:ascii="微软雅黑" w:hAnsi="微软雅黑" w:cs="微软雅黑" w:hint="eastAsia"/>
          <w:lang w:eastAsia="zh-CN"/>
        </w:rPr>
        <w:t>快捷获取动态码</w:t>
      </w:r>
      <w:bookmarkEnd w:id="245"/>
    </w:p>
    <w:p w:rsidR="00867424" w:rsidRDefault="00867424" w:rsidP="00867424">
      <w:pPr>
        <w:adjustRightInd w:val="0"/>
        <w:snapToGrid w:val="0"/>
        <w:rPr>
          <w:lang w:eastAsia="zh-CN"/>
        </w:rPr>
      </w:pPr>
    </w:p>
    <w:tbl>
      <w:tblPr>
        <w:tblW w:w="88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7227"/>
      </w:tblGrid>
      <w:tr w:rsidR="00867424" w:rsidTr="00796BA7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0849B"/>
            <w:hideMark/>
          </w:tcPr>
          <w:p w:rsidR="00867424" w:rsidRDefault="00867424" w:rsidP="00796BA7">
            <w:pPr>
              <w:adjustRightInd w:val="0"/>
              <w:snapToGrid w:val="0"/>
              <w:rPr>
                <w:rFonts w:ascii="微软雅黑" w:hAnsi="微软雅黑" w:cs="微软雅黑"/>
                <w:b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  <w:lang w:eastAsia="zh-CN"/>
              </w:rPr>
              <w:t>接口URL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7424" w:rsidRDefault="00867424" w:rsidP="00796BA7">
            <w:pPr>
              <w:adjustRightInd w:val="0"/>
              <w:snapToGrid w:val="0"/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/</w:t>
            </w:r>
            <w:r>
              <w:rPr>
                <w:rFonts w:ascii="微软雅黑" w:hAnsi="微软雅黑" w:cs="微软雅黑"/>
                <w:sz w:val="18"/>
                <w:szCs w:val="18"/>
                <w:lang w:eastAsia="zh-CN"/>
              </w:rPr>
              <w:t>quickP</w:t>
            </w: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ay/getDynamicNum</w:t>
            </w:r>
          </w:p>
        </w:tc>
      </w:tr>
    </w:tbl>
    <w:p w:rsidR="00867424" w:rsidRPr="00F04781" w:rsidRDefault="00867424" w:rsidP="00867424">
      <w:pPr>
        <w:rPr>
          <w:lang w:eastAsia="zh-CN"/>
        </w:rPr>
      </w:pPr>
    </w:p>
    <w:p w:rsidR="00867424" w:rsidRDefault="00867424" w:rsidP="00867424">
      <w:pPr>
        <w:pStyle w:val="4"/>
        <w:rPr>
          <w:lang w:val="en-US" w:eastAsia="zh-CN"/>
        </w:rPr>
      </w:pPr>
      <w:r>
        <w:rPr>
          <w:rFonts w:hint="eastAsia"/>
        </w:rPr>
        <w:t>请求</w:t>
      </w:r>
      <w:r>
        <w:rPr>
          <w:rFonts w:hint="eastAsia"/>
          <w:lang w:val="en-US" w:eastAsia="zh-CN"/>
        </w:rPr>
        <w:t>消息</w:t>
      </w:r>
    </w:p>
    <w:tbl>
      <w:tblPr>
        <w:tblW w:w="8897" w:type="dxa"/>
        <w:tblBorders>
          <w:top w:val="single" w:sz="4" w:space="0" w:color="4AACC5"/>
          <w:left w:val="single" w:sz="4" w:space="0" w:color="4AACC5"/>
          <w:bottom w:val="single" w:sz="4" w:space="0" w:color="4AACC5"/>
          <w:right w:val="single" w:sz="4" w:space="0" w:color="4AACC5"/>
          <w:insideH w:val="single" w:sz="6" w:space="0" w:color="4AACC5"/>
          <w:insideV w:val="single" w:sz="6" w:space="0" w:color="4AACC5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1559"/>
        <w:gridCol w:w="1134"/>
        <w:gridCol w:w="567"/>
        <w:gridCol w:w="3544"/>
      </w:tblGrid>
      <w:tr w:rsidR="00867424" w:rsidTr="00796BA7">
        <w:tc>
          <w:tcPr>
            <w:tcW w:w="2093" w:type="dxa"/>
            <w:tcBorders>
              <w:top w:val="single" w:sz="4" w:space="0" w:color="4AACC5"/>
              <w:bottom w:val="single" w:sz="6" w:space="0" w:color="4AACC5"/>
            </w:tcBorders>
            <w:shd w:val="clear" w:color="auto" w:fill="30849B"/>
            <w:vAlign w:val="center"/>
          </w:tcPr>
          <w:p w:rsidR="00867424" w:rsidRDefault="00867424" w:rsidP="00796BA7">
            <w:pPr>
              <w:rPr>
                <w:rFonts w:ascii="微软雅黑" w:hAnsi="微软雅黑" w:cs="微软雅黑"/>
                <w:color w:val="C7EDCC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  <w:lang w:eastAsia="zh-CN"/>
              </w:rPr>
              <w:t>属性</w:t>
            </w:r>
          </w:p>
        </w:tc>
        <w:tc>
          <w:tcPr>
            <w:tcW w:w="1559" w:type="dxa"/>
            <w:tcBorders>
              <w:top w:val="single" w:sz="4" w:space="0" w:color="4AACC5"/>
              <w:bottom w:val="single" w:sz="6" w:space="0" w:color="4AACC5"/>
            </w:tcBorders>
            <w:shd w:val="clear" w:color="auto" w:fill="30849B"/>
            <w:vAlign w:val="center"/>
          </w:tcPr>
          <w:p w:rsidR="00867424" w:rsidRDefault="00867424" w:rsidP="00796BA7">
            <w:pPr>
              <w:jc w:val="center"/>
              <w:rPr>
                <w:rFonts w:ascii="微软雅黑" w:hAnsi="微软雅黑" w:cs="微软雅黑"/>
                <w:color w:val="C7EDCC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</w:rPr>
              <w:t>定义</w:t>
            </w:r>
          </w:p>
        </w:tc>
        <w:tc>
          <w:tcPr>
            <w:tcW w:w="1134" w:type="dxa"/>
            <w:tcBorders>
              <w:top w:val="single" w:sz="4" w:space="0" w:color="4AACC5"/>
              <w:bottom w:val="single" w:sz="6" w:space="0" w:color="4AACC5"/>
            </w:tcBorders>
            <w:shd w:val="clear" w:color="auto" w:fill="30849B"/>
            <w:vAlign w:val="center"/>
          </w:tcPr>
          <w:p w:rsidR="00867424" w:rsidRDefault="00867424" w:rsidP="00796BA7">
            <w:pPr>
              <w:jc w:val="center"/>
              <w:rPr>
                <w:rFonts w:ascii="微软雅黑" w:hAnsi="微软雅黑" w:cs="微软雅黑"/>
                <w:b/>
                <w:color w:val="C7EDCC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</w:rPr>
              <w:t>类型</w:t>
            </w:r>
          </w:p>
          <w:p w:rsidR="00867424" w:rsidRDefault="00867424" w:rsidP="00796BA7">
            <w:pPr>
              <w:jc w:val="center"/>
              <w:rPr>
                <w:rFonts w:ascii="微软雅黑" w:hAnsi="微软雅黑" w:cs="微软雅黑"/>
                <w:color w:val="C7EDCC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</w:rPr>
              <w:t>长度</w:t>
            </w:r>
          </w:p>
        </w:tc>
        <w:tc>
          <w:tcPr>
            <w:tcW w:w="567" w:type="dxa"/>
            <w:tcBorders>
              <w:top w:val="single" w:sz="4" w:space="0" w:color="4AACC5"/>
              <w:bottom w:val="single" w:sz="6" w:space="0" w:color="4AACC5"/>
            </w:tcBorders>
            <w:shd w:val="clear" w:color="auto" w:fill="30849B"/>
            <w:vAlign w:val="center"/>
          </w:tcPr>
          <w:p w:rsidR="00867424" w:rsidRDefault="00867424" w:rsidP="00796BA7">
            <w:pPr>
              <w:jc w:val="center"/>
              <w:rPr>
                <w:rFonts w:ascii="微软雅黑" w:hAnsi="微软雅黑" w:cs="微软雅黑"/>
                <w:color w:val="C7EDCC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</w:rPr>
              <w:t>必填</w:t>
            </w:r>
          </w:p>
        </w:tc>
        <w:tc>
          <w:tcPr>
            <w:tcW w:w="3544" w:type="dxa"/>
            <w:tcBorders>
              <w:top w:val="single" w:sz="4" w:space="0" w:color="4AACC5"/>
              <w:bottom w:val="single" w:sz="6" w:space="0" w:color="4AACC5"/>
            </w:tcBorders>
            <w:shd w:val="clear" w:color="auto" w:fill="30849B"/>
            <w:vAlign w:val="center"/>
          </w:tcPr>
          <w:p w:rsidR="00867424" w:rsidRDefault="00867424" w:rsidP="00796BA7">
            <w:pPr>
              <w:jc w:val="center"/>
              <w:rPr>
                <w:rFonts w:ascii="微软雅黑" w:hAnsi="微软雅黑" w:cs="微软雅黑"/>
                <w:color w:val="C7EDCC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</w:rPr>
              <w:t>参数说明/示例</w:t>
            </w:r>
          </w:p>
        </w:tc>
      </w:tr>
      <w:tr w:rsidR="00867424" w:rsidTr="00796BA7">
        <w:tc>
          <w:tcPr>
            <w:tcW w:w="2093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867424" w:rsidRPr="009E6C02" w:rsidRDefault="00867424" w:rsidP="00796BA7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559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867424" w:rsidRPr="009E6C02" w:rsidRDefault="00867424" w:rsidP="00796BA7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平台</w:t>
            </w:r>
            <w:r>
              <w:rPr>
                <w:rFonts w:ascii="微软雅黑" w:hAnsi="微软雅黑" w:cs="微软雅黑"/>
                <w:sz w:val="18"/>
                <w:szCs w:val="18"/>
                <w:lang w:eastAsia="zh-CN"/>
              </w:rPr>
              <w:t>用户</w:t>
            </w: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134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867424" w:rsidRDefault="00867424" w:rsidP="00796BA7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AN</w:t>
            </w:r>
            <w:r>
              <w:rPr>
                <w:rFonts w:ascii="微软雅黑" w:hAnsi="微软雅黑" w:cs="微软雅黑"/>
                <w:sz w:val="18"/>
                <w:szCs w:val="18"/>
                <w:lang w:eastAsia="zh-CN"/>
              </w:rPr>
              <w:t>128</w:t>
            </w:r>
          </w:p>
        </w:tc>
        <w:tc>
          <w:tcPr>
            <w:tcW w:w="567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867424" w:rsidRDefault="00867424" w:rsidP="00796BA7">
            <w:pPr>
              <w:rPr>
                <w:rFonts w:ascii="微软雅黑" w:hAnsi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val="en-US" w:eastAsia="zh-CN"/>
              </w:rPr>
              <w:t>M</w:t>
            </w:r>
          </w:p>
        </w:tc>
        <w:tc>
          <w:tcPr>
            <w:tcW w:w="3544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867424" w:rsidRDefault="00867424" w:rsidP="00796BA7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</w:p>
        </w:tc>
      </w:tr>
      <w:tr w:rsidR="00867424" w:rsidRPr="00A936DB" w:rsidTr="00796BA7">
        <w:tc>
          <w:tcPr>
            <w:tcW w:w="2093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867424" w:rsidRPr="000A20AA" w:rsidRDefault="00867424" w:rsidP="00796BA7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145016">
              <w:rPr>
                <w:rFonts w:ascii="微软雅黑" w:hAnsi="微软雅黑" w:cs="宋体"/>
                <w:color w:val="000000"/>
                <w:sz w:val="18"/>
                <w:szCs w:val="18"/>
              </w:rPr>
              <w:t>outTradeNo</w:t>
            </w:r>
          </w:p>
        </w:tc>
        <w:tc>
          <w:tcPr>
            <w:tcW w:w="1559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867424" w:rsidRPr="000A20AA" w:rsidRDefault="00867424" w:rsidP="00796BA7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92603B"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外部订单号</w:t>
            </w:r>
          </w:p>
        </w:tc>
        <w:tc>
          <w:tcPr>
            <w:tcW w:w="1134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867424" w:rsidRPr="009E6C02" w:rsidRDefault="00867424" w:rsidP="00796BA7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AN32</w:t>
            </w:r>
          </w:p>
        </w:tc>
        <w:tc>
          <w:tcPr>
            <w:tcW w:w="567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867424" w:rsidRDefault="00867424" w:rsidP="00796BA7">
            <w:pPr>
              <w:rPr>
                <w:rFonts w:ascii="微软雅黑" w:hAnsi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val="en-US" w:eastAsia="zh-CN"/>
              </w:rPr>
              <w:t>M</w:t>
            </w:r>
          </w:p>
        </w:tc>
        <w:tc>
          <w:tcPr>
            <w:tcW w:w="3544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867424" w:rsidRPr="00A936DB" w:rsidRDefault="00867424" w:rsidP="00796BA7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</w:p>
        </w:tc>
      </w:tr>
      <w:tr w:rsidR="00867424" w:rsidRPr="00A936DB" w:rsidTr="00796BA7">
        <w:trPr>
          <w:trHeight w:val="375"/>
        </w:trPr>
        <w:tc>
          <w:tcPr>
            <w:tcW w:w="2093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867424" w:rsidRDefault="00867424" w:rsidP="00796BA7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E403E1">
              <w:rPr>
                <w:rFonts w:ascii="微软雅黑" w:hAnsi="微软雅黑" w:cs="宋体"/>
                <w:color w:val="000000"/>
                <w:sz w:val="18"/>
                <w:szCs w:val="18"/>
              </w:rPr>
              <w:lastRenderedPageBreak/>
              <w:t>payAmount</w:t>
            </w:r>
          </w:p>
        </w:tc>
        <w:tc>
          <w:tcPr>
            <w:tcW w:w="1559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867424" w:rsidRDefault="00867424" w:rsidP="00796BA7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支付</w:t>
            </w:r>
            <w:r>
              <w:rPr>
                <w:rFonts w:ascii="微软雅黑" w:hAnsi="微软雅黑" w:cs="微软雅黑"/>
                <w:sz w:val="18"/>
                <w:szCs w:val="18"/>
                <w:lang w:eastAsia="zh-CN"/>
              </w:rPr>
              <w:t>金额</w:t>
            </w:r>
          </w:p>
        </w:tc>
        <w:tc>
          <w:tcPr>
            <w:tcW w:w="1134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867424" w:rsidRDefault="00867424" w:rsidP="00796BA7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/>
                <w:sz w:val="18"/>
                <w:szCs w:val="18"/>
                <w:lang w:eastAsia="zh-CN"/>
              </w:rPr>
              <w:t>AMT</w:t>
            </w:r>
          </w:p>
        </w:tc>
        <w:tc>
          <w:tcPr>
            <w:tcW w:w="567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867424" w:rsidRDefault="00867424" w:rsidP="00796BA7">
            <w:pPr>
              <w:rPr>
                <w:rFonts w:ascii="微软雅黑" w:hAnsi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val="en-US" w:eastAsia="zh-CN"/>
              </w:rPr>
              <w:t>M</w:t>
            </w:r>
          </w:p>
        </w:tc>
        <w:tc>
          <w:tcPr>
            <w:tcW w:w="3544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867424" w:rsidRPr="00A936DB" w:rsidRDefault="00867424" w:rsidP="00796BA7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</w:p>
        </w:tc>
      </w:tr>
      <w:tr w:rsidR="00867424" w:rsidRPr="00A936DB" w:rsidTr="00796BA7">
        <w:trPr>
          <w:trHeight w:val="348"/>
        </w:trPr>
        <w:tc>
          <w:tcPr>
            <w:tcW w:w="2093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  <w:vAlign w:val="center"/>
          </w:tcPr>
          <w:p w:rsidR="00867424" w:rsidRPr="000C5CF6" w:rsidRDefault="00867424" w:rsidP="00796BA7">
            <w:pPr>
              <w:rPr>
                <w:rFonts w:ascii="微软雅黑" w:hAnsi="微软雅黑" w:cs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color w:val="000000"/>
                <w:sz w:val="18"/>
                <w:szCs w:val="18"/>
                <w:lang w:eastAsia="zh-CN"/>
              </w:rPr>
              <w:t>bankId</w:t>
            </w:r>
          </w:p>
        </w:tc>
        <w:tc>
          <w:tcPr>
            <w:tcW w:w="1559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  <w:vAlign w:val="center"/>
          </w:tcPr>
          <w:p w:rsidR="00867424" w:rsidRPr="000C5CF6" w:rsidRDefault="00867424" w:rsidP="00796BA7">
            <w:pPr>
              <w:rPr>
                <w:rFonts w:ascii="微软雅黑" w:hAnsi="微软雅黑" w:cs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color w:val="000000"/>
                <w:sz w:val="18"/>
                <w:szCs w:val="18"/>
                <w:lang w:val="en-US"/>
              </w:rPr>
              <w:t>银行编号</w:t>
            </w:r>
          </w:p>
        </w:tc>
        <w:tc>
          <w:tcPr>
            <w:tcW w:w="1134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867424" w:rsidRPr="000C5CF6" w:rsidRDefault="00867424" w:rsidP="00796BA7">
            <w:pPr>
              <w:rPr>
                <w:rFonts w:ascii="微软雅黑" w:hAnsi="微软雅黑" w:cs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color w:val="000000"/>
                <w:sz w:val="18"/>
                <w:szCs w:val="18"/>
                <w:lang w:eastAsia="zh-CN"/>
              </w:rPr>
              <w:t>AN6</w:t>
            </w:r>
          </w:p>
        </w:tc>
        <w:tc>
          <w:tcPr>
            <w:tcW w:w="567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867424" w:rsidRPr="000C5CF6" w:rsidRDefault="00867424" w:rsidP="00796BA7">
            <w:pPr>
              <w:rPr>
                <w:rFonts w:ascii="微软雅黑" w:hAnsi="微软雅黑" w:cs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宋体" w:hint="eastAsia"/>
                <w:color w:val="000000"/>
                <w:sz w:val="18"/>
                <w:szCs w:val="18"/>
                <w:lang w:eastAsia="zh-CN"/>
              </w:rPr>
              <w:t>O</w:t>
            </w:r>
          </w:p>
        </w:tc>
        <w:tc>
          <w:tcPr>
            <w:tcW w:w="3544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  <w:vAlign w:val="center"/>
          </w:tcPr>
          <w:p w:rsidR="00867424" w:rsidRPr="000C5CF6" w:rsidRDefault="00867424" w:rsidP="00796BA7">
            <w:pPr>
              <w:rPr>
                <w:rFonts w:ascii="微软雅黑" w:hAnsi="微软雅黑" w:cs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参见</w:t>
            </w:r>
            <w:hyperlink w:anchor="_个人会员银行编号" w:history="1">
              <w:r w:rsidRPr="00DA50A2">
                <w:rPr>
                  <w:rStyle w:val="af2"/>
                  <w:rFonts w:ascii="微软雅黑" w:hAnsi="微软雅黑" w:cs="微软雅黑" w:hint="eastAsia"/>
                  <w:sz w:val="18"/>
                  <w:szCs w:val="18"/>
                  <w:lang w:eastAsia="zh-CN"/>
                </w:rPr>
                <w:t>个人</w:t>
              </w:r>
              <w:r w:rsidRPr="00DA50A2">
                <w:rPr>
                  <w:rStyle w:val="af2"/>
                  <w:rFonts w:ascii="微软雅黑" w:hAnsi="微软雅黑" w:cs="微软雅黑"/>
                  <w:sz w:val="18"/>
                  <w:szCs w:val="18"/>
                  <w:lang w:eastAsia="zh-CN"/>
                </w:rPr>
                <w:t>会员</w:t>
              </w:r>
              <w:r w:rsidRPr="00DA50A2">
                <w:rPr>
                  <w:rStyle w:val="af2"/>
                  <w:rFonts w:ascii="微软雅黑" w:hAnsi="微软雅黑" w:cs="微软雅黑" w:hint="eastAsia"/>
                  <w:sz w:val="18"/>
                  <w:szCs w:val="18"/>
                  <w:lang w:val="en-US" w:eastAsia="zh-CN"/>
                </w:rPr>
                <w:t>银行编号</w:t>
              </w:r>
            </w:hyperlink>
            <w:r>
              <w:rPr>
                <w:rFonts w:ascii="微软雅黑" w:hAnsi="微软雅黑" w:cs="微软雅黑" w:hint="eastAsia"/>
                <w:sz w:val="18"/>
                <w:szCs w:val="18"/>
                <w:lang w:val="en-US" w:eastAsia="zh-CN"/>
              </w:rPr>
              <w:t>/</w:t>
            </w:r>
            <w:hyperlink w:anchor="_账户类型" w:history="1">
              <w:r w:rsidRPr="00DA50A2">
                <w:rPr>
                  <w:rStyle w:val="af2"/>
                  <w:rFonts w:ascii="微软雅黑" w:hAnsi="微软雅黑" w:cs="微软雅黑" w:hint="eastAsia"/>
                  <w:sz w:val="18"/>
                  <w:szCs w:val="18"/>
                  <w:lang w:val="en-US" w:eastAsia="zh-CN"/>
                </w:rPr>
                <w:t>商户</w:t>
              </w:r>
              <w:r w:rsidRPr="00DA50A2">
                <w:rPr>
                  <w:rStyle w:val="af2"/>
                  <w:rFonts w:ascii="微软雅黑" w:hAnsi="微软雅黑" w:cs="微软雅黑"/>
                  <w:sz w:val="18"/>
                  <w:szCs w:val="18"/>
                  <w:lang w:val="en-US" w:eastAsia="zh-CN"/>
                </w:rPr>
                <w:t>会员银行编号</w:t>
              </w:r>
            </w:hyperlink>
          </w:p>
        </w:tc>
      </w:tr>
      <w:tr w:rsidR="00867424" w:rsidRPr="00A936DB" w:rsidTr="00796BA7">
        <w:tc>
          <w:tcPr>
            <w:tcW w:w="2093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867424" w:rsidRPr="000C5CF6" w:rsidRDefault="00867424" w:rsidP="00796BA7">
            <w:pPr>
              <w:rPr>
                <w:rFonts w:ascii="微软雅黑" w:hAnsi="微软雅黑" w:cs="宋体"/>
                <w:color w:val="000000"/>
                <w:sz w:val="18"/>
                <w:szCs w:val="18"/>
              </w:rPr>
            </w:pPr>
            <w:r w:rsidRPr="000C5CF6">
              <w:rPr>
                <w:rFonts w:ascii="微软雅黑" w:hAnsi="微软雅黑" w:cs="宋体" w:hint="eastAsia"/>
                <w:color w:val="000000"/>
                <w:sz w:val="18"/>
                <w:szCs w:val="18"/>
              </w:rPr>
              <w:t>cardType</w:t>
            </w:r>
          </w:p>
        </w:tc>
        <w:tc>
          <w:tcPr>
            <w:tcW w:w="1559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  <w:vAlign w:val="center"/>
          </w:tcPr>
          <w:p w:rsidR="00867424" w:rsidRPr="000C5CF6" w:rsidRDefault="00867424" w:rsidP="00796BA7">
            <w:pPr>
              <w:rPr>
                <w:rFonts w:ascii="微软雅黑" w:hAnsi="微软雅黑" w:cs="宋体"/>
                <w:color w:val="000000"/>
                <w:sz w:val="18"/>
                <w:szCs w:val="18"/>
              </w:rPr>
            </w:pPr>
            <w:r w:rsidRPr="000C5CF6">
              <w:rPr>
                <w:rFonts w:ascii="微软雅黑" w:hAnsi="微软雅黑" w:cs="宋体" w:hint="eastAsia"/>
                <w:color w:val="000000"/>
                <w:sz w:val="18"/>
                <w:szCs w:val="18"/>
              </w:rPr>
              <w:t>卡类型</w:t>
            </w:r>
          </w:p>
        </w:tc>
        <w:tc>
          <w:tcPr>
            <w:tcW w:w="1134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867424" w:rsidRPr="000C5CF6" w:rsidRDefault="00867424" w:rsidP="00796BA7">
            <w:pPr>
              <w:rPr>
                <w:rFonts w:ascii="微软雅黑" w:hAnsi="微软雅黑" w:cs="宋体"/>
                <w:color w:val="000000"/>
                <w:sz w:val="18"/>
                <w:szCs w:val="18"/>
              </w:rPr>
            </w:pPr>
            <w:r w:rsidRPr="000C5CF6">
              <w:rPr>
                <w:rFonts w:ascii="微软雅黑" w:hAnsi="微软雅黑" w:cs="宋体" w:hint="eastAsia"/>
                <w:color w:val="000000"/>
                <w:sz w:val="18"/>
                <w:szCs w:val="18"/>
              </w:rPr>
              <w:t>N4</w:t>
            </w:r>
          </w:p>
        </w:tc>
        <w:tc>
          <w:tcPr>
            <w:tcW w:w="567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867424" w:rsidRPr="000C5CF6" w:rsidRDefault="00867424" w:rsidP="00796BA7">
            <w:pPr>
              <w:rPr>
                <w:rFonts w:ascii="微软雅黑" w:hAnsi="微软雅黑" w:cs="宋体"/>
                <w:color w:val="000000"/>
                <w:sz w:val="18"/>
                <w:szCs w:val="18"/>
              </w:rPr>
            </w:pPr>
            <w:r w:rsidRPr="000C5CF6">
              <w:rPr>
                <w:rFonts w:ascii="微软雅黑" w:hAnsi="微软雅黑" w:cs="宋体"/>
                <w:color w:val="000000"/>
                <w:sz w:val="18"/>
                <w:szCs w:val="18"/>
              </w:rPr>
              <w:t>O</w:t>
            </w:r>
          </w:p>
        </w:tc>
        <w:tc>
          <w:tcPr>
            <w:tcW w:w="3544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  <w:vAlign w:val="center"/>
          </w:tcPr>
          <w:p w:rsidR="00867424" w:rsidRPr="000C5CF6" w:rsidRDefault="00867424" w:rsidP="00796BA7">
            <w:pPr>
              <w:rPr>
                <w:rFonts w:ascii="微软雅黑" w:hAnsi="微软雅黑" w:cs="宋体"/>
                <w:color w:val="000000"/>
                <w:sz w:val="18"/>
                <w:szCs w:val="18"/>
              </w:rPr>
            </w:pPr>
            <w:r w:rsidRPr="000C5CF6">
              <w:rPr>
                <w:rFonts w:ascii="微软雅黑" w:hAnsi="微软雅黑" w:cs="宋体" w:hint="eastAsia"/>
                <w:color w:val="000000"/>
                <w:sz w:val="18"/>
                <w:szCs w:val="18"/>
              </w:rPr>
              <w:t xml:space="preserve">参见 </w:t>
            </w:r>
            <w:hyperlink w:anchor="_卡类型" w:history="1">
              <w:r w:rsidRPr="005557C3">
                <w:rPr>
                  <w:rStyle w:val="af2"/>
                  <w:rFonts w:ascii="微软雅黑" w:hAnsi="微软雅黑" w:cs="宋体" w:hint="eastAsia"/>
                  <w:sz w:val="18"/>
                  <w:szCs w:val="18"/>
                </w:rPr>
                <w:t>卡类型</w:t>
              </w:r>
            </w:hyperlink>
          </w:p>
        </w:tc>
      </w:tr>
      <w:tr w:rsidR="00867424" w:rsidRPr="00A936DB" w:rsidTr="00796BA7">
        <w:tc>
          <w:tcPr>
            <w:tcW w:w="2093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867424" w:rsidRPr="00DC348E" w:rsidRDefault="00867424" w:rsidP="00796BA7">
            <w:pPr>
              <w:rPr>
                <w:rFonts w:ascii="微软雅黑" w:hAnsi="微软雅黑" w:cs="宋体"/>
                <w:color w:val="000000"/>
                <w:sz w:val="18"/>
                <w:szCs w:val="18"/>
              </w:rPr>
            </w:pPr>
            <w:r w:rsidRPr="000C5CF6">
              <w:rPr>
                <w:rFonts w:ascii="微软雅黑" w:hAnsi="微软雅黑" w:cs="宋体"/>
                <w:color w:val="000000"/>
                <w:sz w:val="18"/>
                <w:szCs w:val="18"/>
              </w:rPr>
              <w:t>bankAcctId</w:t>
            </w:r>
          </w:p>
        </w:tc>
        <w:tc>
          <w:tcPr>
            <w:tcW w:w="1559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867424" w:rsidRPr="00DC348E" w:rsidRDefault="00867424" w:rsidP="00796BA7">
            <w:pPr>
              <w:rPr>
                <w:rFonts w:ascii="微软雅黑" w:hAnsi="微软雅黑" w:cs="宋体"/>
                <w:color w:val="000000"/>
                <w:sz w:val="18"/>
                <w:szCs w:val="18"/>
              </w:rPr>
            </w:pPr>
            <w:r w:rsidRPr="000C5CF6">
              <w:rPr>
                <w:rFonts w:ascii="微软雅黑" w:hAnsi="微软雅黑" w:cs="宋体" w:hint="eastAsia"/>
                <w:color w:val="000000"/>
                <w:sz w:val="18"/>
                <w:szCs w:val="18"/>
              </w:rPr>
              <w:t>银行卡号</w:t>
            </w:r>
          </w:p>
        </w:tc>
        <w:tc>
          <w:tcPr>
            <w:tcW w:w="1134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867424" w:rsidRPr="00DC348E" w:rsidRDefault="00867424" w:rsidP="00796BA7">
            <w:pPr>
              <w:rPr>
                <w:rFonts w:ascii="微软雅黑" w:hAnsi="微软雅黑" w:cs="宋体"/>
                <w:color w:val="000000"/>
                <w:sz w:val="18"/>
                <w:szCs w:val="18"/>
              </w:rPr>
            </w:pPr>
            <w:r w:rsidRPr="000C5CF6">
              <w:rPr>
                <w:rFonts w:ascii="微软雅黑" w:hAnsi="微软雅黑" w:cs="宋体" w:hint="eastAsia"/>
                <w:color w:val="000000"/>
                <w:sz w:val="18"/>
                <w:szCs w:val="18"/>
              </w:rPr>
              <w:t>N24</w:t>
            </w:r>
          </w:p>
        </w:tc>
        <w:tc>
          <w:tcPr>
            <w:tcW w:w="567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867424" w:rsidRPr="000C5CF6" w:rsidRDefault="00867424" w:rsidP="00796BA7">
            <w:pPr>
              <w:rPr>
                <w:rFonts w:ascii="微软雅黑" w:hAnsi="微软雅黑" w:cs="宋体"/>
                <w:color w:val="000000"/>
                <w:sz w:val="18"/>
                <w:szCs w:val="18"/>
              </w:rPr>
            </w:pPr>
            <w:r w:rsidRPr="000C5CF6">
              <w:rPr>
                <w:rFonts w:ascii="微软雅黑" w:hAnsi="微软雅黑" w:cs="宋体"/>
                <w:color w:val="000000"/>
                <w:sz w:val="18"/>
                <w:szCs w:val="18"/>
              </w:rPr>
              <w:t>O</w:t>
            </w:r>
          </w:p>
        </w:tc>
        <w:tc>
          <w:tcPr>
            <w:tcW w:w="3544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867424" w:rsidRPr="000C5CF6" w:rsidRDefault="00867424" w:rsidP="00796BA7">
            <w:pPr>
              <w:rPr>
                <w:rFonts w:ascii="微软雅黑" w:hAnsi="微软雅黑" w:cs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宋体" w:hint="eastAsia"/>
                <w:color w:val="000000"/>
                <w:sz w:val="18"/>
                <w:szCs w:val="18"/>
                <w:lang w:eastAsia="zh-CN"/>
              </w:rPr>
              <w:t>首次</w:t>
            </w:r>
            <w:r w:rsidRPr="000C5CF6">
              <w:rPr>
                <w:rFonts w:ascii="微软雅黑" w:hAnsi="微软雅黑" w:cs="宋体"/>
                <w:color w:val="000000"/>
                <w:sz w:val="18"/>
                <w:szCs w:val="18"/>
                <w:lang w:eastAsia="zh-CN"/>
              </w:rPr>
              <w:t>快捷</w:t>
            </w:r>
            <w:r>
              <w:rPr>
                <w:rFonts w:ascii="微软雅黑" w:hAnsi="微软雅黑" w:cs="宋体" w:hint="eastAsia"/>
                <w:color w:val="000000"/>
                <w:sz w:val="18"/>
                <w:szCs w:val="18"/>
                <w:lang w:eastAsia="zh-CN"/>
              </w:rPr>
              <w:t>支付</w:t>
            </w:r>
            <w:r w:rsidRPr="000C5CF6">
              <w:rPr>
                <w:rFonts w:ascii="微软雅黑" w:hAnsi="微软雅黑" w:cs="宋体"/>
                <w:color w:val="000000"/>
                <w:sz w:val="18"/>
                <w:szCs w:val="18"/>
                <w:lang w:eastAsia="zh-CN"/>
              </w:rPr>
              <w:t>传全卡号</w:t>
            </w:r>
            <w:r>
              <w:rPr>
                <w:rFonts w:ascii="微软雅黑" w:hAnsi="微软雅黑" w:cs="宋体" w:hint="eastAsia"/>
                <w:color w:val="000000"/>
                <w:sz w:val="18"/>
                <w:szCs w:val="18"/>
                <w:lang w:eastAsia="zh-CN"/>
              </w:rPr>
              <w:t>获取动态码</w:t>
            </w:r>
          </w:p>
        </w:tc>
      </w:tr>
      <w:tr w:rsidR="00867424" w:rsidRPr="00631AD8" w:rsidTr="00796BA7">
        <w:trPr>
          <w:trHeight w:val="348"/>
        </w:trPr>
        <w:tc>
          <w:tcPr>
            <w:tcW w:w="2093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867424" w:rsidRPr="000C5CF6" w:rsidRDefault="00867424" w:rsidP="00796BA7">
            <w:pPr>
              <w:rPr>
                <w:rFonts w:ascii="微软雅黑" w:hAnsi="微软雅黑" w:cs="宋体"/>
                <w:color w:val="000000"/>
                <w:sz w:val="18"/>
                <w:szCs w:val="18"/>
              </w:rPr>
            </w:pPr>
            <w:r w:rsidRPr="00DC348E">
              <w:rPr>
                <w:rFonts w:ascii="微软雅黑" w:hAnsi="微软雅黑" w:cs="宋体"/>
                <w:color w:val="000000"/>
                <w:sz w:val="18"/>
                <w:szCs w:val="18"/>
              </w:rPr>
              <w:t>short</w:t>
            </w:r>
            <w:r w:rsidRPr="000C5CF6">
              <w:rPr>
                <w:rFonts w:ascii="微软雅黑" w:hAnsi="微软雅黑" w:cs="宋体"/>
                <w:color w:val="000000"/>
                <w:sz w:val="18"/>
                <w:szCs w:val="18"/>
              </w:rPr>
              <w:t>BankAcctId</w:t>
            </w:r>
          </w:p>
        </w:tc>
        <w:tc>
          <w:tcPr>
            <w:tcW w:w="1559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867424" w:rsidRPr="00DC348E" w:rsidRDefault="00867424" w:rsidP="00796BA7">
            <w:pPr>
              <w:rPr>
                <w:rFonts w:ascii="微软雅黑" w:hAnsi="微软雅黑" w:cs="宋体"/>
                <w:color w:val="000000"/>
                <w:sz w:val="18"/>
                <w:szCs w:val="18"/>
              </w:rPr>
            </w:pPr>
            <w:r w:rsidRPr="00DC348E">
              <w:rPr>
                <w:rFonts w:ascii="微软雅黑" w:hAnsi="微软雅黑" w:cs="宋体" w:hint="eastAsia"/>
                <w:color w:val="000000"/>
                <w:sz w:val="18"/>
                <w:szCs w:val="18"/>
              </w:rPr>
              <w:t>短卡号</w:t>
            </w:r>
          </w:p>
        </w:tc>
        <w:tc>
          <w:tcPr>
            <w:tcW w:w="1134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867424" w:rsidRPr="00DC348E" w:rsidRDefault="00867424" w:rsidP="00796BA7">
            <w:pPr>
              <w:rPr>
                <w:rFonts w:ascii="微软雅黑" w:hAnsi="微软雅黑" w:cs="宋体"/>
                <w:color w:val="000000"/>
                <w:sz w:val="18"/>
                <w:szCs w:val="18"/>
              </w:rPr>
            </w:pPr>
            <w:r w:rsidRPr="00DC348E">
              <w:rPr>
                <w:rFonts w:ascii="微软雅黑" w:hAnsi="微软雅黑" w:cs="宋体" w:hint="eastAsia"/>
                <w:color w:val="000000"/>
                <w:sz w:val="18"/>
                <w:szCs w:val="18"/>
              </w:rPr>
              <w:t>N10</w:t>
            </w:r>
          </w:p>
        </w:tc>
        <w:tc>
          <w:tcPr>
            <w:tcW w:w="567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867424" w:rsidRPr="000C5CF6" w:rsidRDefault="00867424" w:rsidP="00796BA7">
            <w:pPr>
              <w:rPr>
                <w:rFonts w:ascii="微软雅黑" w:hAnsi="微软雅黑" w:cs="宋体"/>
                <w:color w:val="000000"/>
                <w:sz w:val="18"/>
                <w:szCs w:val="18"/>
              </w:rPr>
            </w:pPr>
            <w:r w:rsidRPr="000C5CF6">
              <w:rPr>
                <w:rFonts w:ascii="微软雅黑" w:hAnsi="微软雅黑" w:cs="宋体" w:hint="eastAsia"/>
                <w:color w:val="000000"/>
                <w:sz w:val="18"/>
                <w:szCs w:val="18"/>
              </w:rPr>
              <w:t>O</w:t>
            </w:r>
          </w:p>
        </w:tc>
        <w:tc>
          <w:tcPr>
            <w:tcW w:w="3544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867424" w:rsidRPr="000C5CF6" w:rsidRDefault="00867424" w:rsidP="00796BA7">
            <w:pPr>
              <w:rPr>
                <w:rFonts w:ascii="微软雅黑" w:hAnsi="微软雅黑" w:cs="宋体"/>
                <w:color w:val="000000"/>
                <w:sz w:val="18"/>
                <w:szCs w:val="18"/>
                <w:lang w:eastAsia="zh-CN"/>
              </w:rPr>
            </w:pPr>
          </w:p>
        </w:tc>
      </w:tr>
      <w:tr w:rsidR="00867424" w:rsidRPr="00A936DB" w:rsidTr="00796BA7">
        <w:tc>
          <w:tcPr>
            <w:tcW w:w="2093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867424" w:rsidRPr="000C5CF6" w:rsidRDefault="00867424" w:rsidP="00796BA7">
            <w:pPr>
              <w:rPr>
                <w:rFonts w:ascii="微软雅黑" w:hAnsi="微软雅黑" w:cs="宋体"/>
                <w:color w:val="000000"/>
                <w:sz w:val="18"/>
                <w:szCs w:val="18"/>
              </w:rPr>
            </w:pPr>
            <w:r w:rsidRPr="000C5CF6">
              <w:rPr>
                <w:rFonts w:ascii="微软雅黑" w:hAnsi="微软雅黑" w:cs="宋体"/>
                <w:color w:val="000000"/>
                <w:sz w:val="18"/>
                <w:szCs w:val="18"/>
              </w:rPr>
              <w:t>expiredDate</w:t>
            </w:r>
          </w:p>
        </w:tc>
        <w:tc>
          <w:tcPr>
            <w:tcW w:w="1559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867424" w:rsidRPr="000C5CF6" w:rsidRDefault="00867424" w:rsidP="00796BA7">
            <w:pPr>
              <w:rPr>
                <w:rFonts w:ascii="微软雅黑" w:hAnsi="微软雅黑" w:cs="宋体"/>
                <w:color w:val="000000"/>
                <w:sz w:val="18"/>
                <w:szCs w:val="18"/>
              </w:rPr>
            </w:pPr>
            <w:r w:rsidRPr="000C5CF6">
              <w:rPr>
                <w:rFonts w:ascii="微软雅黑" w:hAnsi="微软雅黑" w:cs="宋体" w:hint="eastAsia"/>
                <w:color w:val="000000"/>
                <w:sz w:val="18"/>
                <w:szCs w:val="18"/>
              </w:rPr>
              <w:t>信用卡有效期</w:t>
            </w:r>
          </w:p>
        </w:tc>
        <w:tc>
          <w:tcPr>
            <w:tcW w:w="1134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867424" w:rsidRPr="000C5CF6" w:rsidRDefault="00867424" w:rsidP="00796BA7">
            <w:pPr>
              <w:rPr>
                <w:rFonts w:ascii="微软雅黑" w:hAnsi="微软雅黑" w:cs="宋体"/>
                <w:color w:val="000000"/>
                <w:sz w:val="18"/>
                <w:szCs w:val="18"/>
              </w:rPr>
            </w:pPr>
            <w:r w:rsidRPr="00DC348E">
              <w:rPr>
                <w:rFonts w:ascii="微软雅黑" w:hAnsi="微软雅黑" w:cs="宋体" w:hint="eastAsia"/>
                <w:color w:val="000000"/>
                <w:sz w:val="18"/>
                <w:szCs w:val="18"/>
              </w:rPr>
              <w:t>N4</w:t>
            </w:r>
          </w:p>
        </w:tc>
        <w:tc>
          <w:tcPr>
            <w:tcW w:w="567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867424" w:rsidRPr="000C5CF6" w:rsidRDefault="00867424" w:rsidP="00796BA7">
            <w:pPr>
              <w:rPr>
                <w:rFonts w:ascii="微软雅黑" w:hAnsi="微软雅黑" w:cs="宋体"/>
                <w:color w:val="000000"/>
                <w:sz w:val="18"/>
                <w:szCs w:val="18"/>
              </w:rPr>
            </w:pPr>
            <w:r w:rsidRPr="000C5CF6">
              <w:rPr>
                <w:rFonts w:ascii="微软雅黑" w:hAnsi="微软雅黑" w:cs="宋体" w:hint="eastAsia"/>
                <w:color w:val="000000"/>
                <w:sz w:val="18"/>
                <w:szCs w:val="18"/>
              </w:rPr>
              <w:t>O</w:t>
            </w:r>
          </w:p>
        </w:tc>
        <w:tc>
          <w:tcPr>
            <w:tcW w:w="3544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867424" w:rsidRPr="000C5CF6" w:rsidRDefault="00867424" w:rsidP="00796BA7">
            <w:pPr>
              <w:rPr>
                <w:rFonts w:ascii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0C5CF6">
              <w:rPr>
                <w:rFonts w:ascii="微软雅黑" w:hAnsi="微软雅黑" w:cs="宋体"/>
                <w:color w:val="000000"/>
                <w:sz w:val="18"/>
                <w:szCs w:val="18"/>
              </w:rPr>
              <w:t>格式为</w:t>
            </w:r>
            <w:r>
              <w:rPr>
                <w:rFonts w:ascii="微软雅黑" w:hAnsi="微软雅黑" w:cs="宋体"/>
                <w:color w:val="000000"/>
                <w:sz w:val="18"/>
                <w:szCs w:val="18"/>
              </w:rPr>
              <w:t>MMYY</w:t>
            </w:r>
          </w:p>
        </w:tc>
      </w:tr>
      <w:tr w:rsidR="00867424" w:rsidRPr="00A936DB" w:rsidTr="00796BA7">
        <w:tc>
          <w:tcPr>
            <w:tcW w:w="2093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867424" w:rsidRPr="000C5CF6" w:rsidRDefault="00867424" w:rsidP="00796BA7">
            <w:pPr>
              <w:rPr>
                <w:rFonts w:ascii="微软雅黑" w:hAnsi="微软雅黑" w:cs="宋体"/>
                <w:color w:val="000000"/>
                <w:sz w:val="18"/>
                <w:szCs w:val="18"/>
              </w:rPr>
            </w:pPr>
            <w:r w:rsidRPr="000C5CF6">
              <w:rPr>
                <w:rFonts w:ascii="微软雅黑" w:hAnsi="微软雅黑" w:cs="宋体"/>
                <w:color w:val="000000"/>
                <w:sz w:val="18"/>
                <w:szCs w:val="18"/>
              </w:rPr>
              <w:t>cvv2</w:t>
            </w:r>
          </w:p>
        </w:tc>
        <w:tc>
          <w:tcPr>
            <w:tcW w:w="1559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867424" w:rsidRPr="000C5CF6" w:rsidRDefault="00867424" w:rsidP="00796BA7">
            <w:pPr>
              <w:rPr>
                <w:rFonts w:ascii="微软雅黑" w:hAnsi="微软雅黑" w:cs="宋体"/>
                <w:color w:val="000000"/>
                <w:sz w:val="18"/>
                <w:szCs w:val="18"/>
              </w:rPr>
            </w:pPr>
            <w:r w:rsidRPr="000C5CF6">
              <w:rPr>
                <w:rFonts w:ascii="微软雅黑" w:hAnsi="微软雅黑" w:cs="宋体" w:hint="eastAsia"/>
                <w:color w:val="000000"/>
                <w:sz w:val="18"/>
                <w:szCs w:val="18"/>
              </w:rPr>
              <w:t>信用卡安全码</w:t>
            </w:r>
          </w:p>
        </w:tc>
        <w:tc>
          <w:tcPr>
            <w:tcW w:w="1134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867424" w:rsidRPr="000C5CF6" w:rsidRDefault="00867424" w:rsidP="00796BA7">
            <w:pPr>
              <w:rPr>
                <w:rFonts w:ascii="微软雅黑" w:hAnsi="微软雅黑" w:cs="宋体"/>
                <w:color w:val="000000"/>
                <w:sz w:val="18"/>
                <w:szCs w:val="18"/>
              </w:rPr>
            </w:pPr>
            <w:r w:rsidRPr="000C5CF6">
              <w:rPr>
                <w:rFonts w:ascii="微软雅黑" w:hAnsi="微软雅黑" w:cs="宋体" w:hint="eastAsia"/>
                <w:color w:val="000000"/>
                <w:sz w:val="18"/>
                <w:szCs w:val="18"/>
              </w:rPr>
              <w:t>N3</w:t>
            </w:r>
          </w:p>
        </w:tc>
        <w:tc>
          <w:tcPr>
            <w:tcW w:w="567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867424" w:rsidRPr="000C5CF6" w:rsidRDefault="00867424" w:rsidP="00796BA7">
            <w:pPr>
              <w:rPr>
                <w:rFonts w:ascii="微软雅黑" w:hAnsi="微软雅黑" w:cs="宋体"/>
                <w:color w:val="000000"/>
                <w:sz w:val="18"/>
                <w:szCs w:val="18"/>
              </w:rPr>
            </w:pPr>
            <w:r w:rsidRPr="000C5CF6">
              <w:rPr>
                <w:rFonts w:ascii="微软雅黑" w:hAnsi="微软雅黑" w:cs="宋体" w:hint="eastAsia"/>
                <w:color w:val="000000"/>
                <w:sz w:val="18"/>
                <w:szCs w:val="18"/>
              </w:rPr>
              <w:t>O</w:t>
            </w:r>
          </w:p>
        </w:tc>
        <w:tc>
          <w:tcPr>
            <w:tcW w:w="3544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867424" w:rsidRPr="000C5CF6" w:rsidRDefault="00867424" w:rsidP="00796BA7">
            <w:pPr>
              <w:rPr>
                <w:rFonts w:ascii="微软雅黑" w:hAnsi="微软雅黑" w:cs="宋体"/>
                <w:color w:val="000000"/>
                <w:sz w:val="18"/>
                <w:szCs w:val="18"/>
              </w:rPr>
            </w:pPr>
          </w:p>
        </w:tc>
      </w:tr>
      <w:tr w:rsidR="00867424" w:rsidRPr="00A936DB" w:rsidTr="00796BA7">
        <w:tc>
          <w:tcPr>
            <w:tcW w:w="2093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867424" w:rsidRPr="000C5CF6" w:rsidRDefault="00867424" w:rsidP="00796BA7">
            <w:pPr>
              <w:rPr>
                <w:rFonts w:ascii="微软雅黑" w:hAnsi="微软雅黑" w:cs="宋体"/>
                <w:color w:val="000000"/>
                <w:sz w:val="18"/>
                <w:szCs w:val="18"/>
              </w:rPr>
            </w:pPr>
            <w:r w:rsidRPr="000C5CF6">
              <w:rPr>
                <w:rFonts w:ascii="微软雅黑" w:hAnsi="微软雅黑" w:cs="宋体"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1559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867424" w:rsidRPr="000C5CF6" w:rsidRDefault="00867424" w:rsidP="00796BA7">
            <w:pPr>
              <w:rPr>
                <w:rFonts w:ascii="微软雅黑" w:hAnsi="微软雅黑" w:cs="宋体"/>
                <w:color w:val="000000"/>
                <w:sz w:val="18"/>
                <w:szCs w:val="18"/>
              </w:rPr>
            </w:pPr>
            <w:r w:rsidRPr="000C5CF6">
              <w:rPr>
                <w:rFonts w:ascii="微软雅黑" w:hAnsi="微软雅黑" w:cs="宋体" w:hint="eastAsia"/>
                <w:color w:val="000000"/>
                <w:sz w:val="18"/>
                <w:szCs w:val="18"/>
              </w:rPr>
              <w:t>持卡人姓名</w:t>
            </w:r>
          </w:p>
        </w:tc>
        <w:tc>
          <w:tcPr>
            <w:tcW w:w="1134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867424" w:rsidRPr="000C5CF6" w:rsidRDefault="00867424" w:rsidP="00796BA7">
            <w:pPr>
              <w:rPr>
                <w:rFonts w:ascii="微软雅黑" w:hAnsi="微软雅黑" w:cs="宋体"/>
                <w:color w:val="000000"/>
                <w:sz w:val="18"/>
                <w:szCs w:val="18"/>
              </w:rPr>
            </w:pPr>
            <w:r w:rsidRPr="000C5CF6">
              <w:rPr>
                <w:rFonts w:ascii="微软雅黑" w:hAnsi="微软雅黑" w:cs="宋体" w:hint="eastAsia"/>
                <w:color w:val="000000"/>
                <w:sz w:val="18"/>
                <w:szCs w:val="18"/>
              </w:rPr>
              <w:t>X3</w:t>
            </w:r>
            <w:r w:rsidRPr="000C5CF6">
              <w:rPr>
                <w:rFonts w:ascii="微软雅黑" w:hAnsi="微软雅黑" w:cs="宋体"/>
                <w:color w:val="000000"/>
                <w:sz w:val="18"/>
                <w:szCs w:val="18"/>
              </w:rPr>
              <w:t>0</w:t>
            </w:r>
          </w:p>
        </w:tc>
        <w:tc>
          <w:tcPr>
            <w:tcW w:w="567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867424" w:rsidRPr="000C5CF6" w:rsidRDefault="00867424" w:rsidP="00796BA7">
            <w:pPr>
              <w:rPr>
                <w:rFonts w:ascii="微软雅黑" w:hAnsi="微软雅黑" w:cs="宋体"/>
                <w:color w:val="000000"/>
                <w:sz w:val="18"/>
                <w:szCs w:val="18"/>
              </w:rPr>
            </w:pPr>
            <w:r w:rsidRPr="000C5CF6">
              <w:rPr>
                <w:rFonts w:ascii="微软雅黑" w:hAnsi="微软雅黑" w:cs="宋体" w:hint="eastAsia"/>
                <w:color w:val="000000"/>
                <w:sz w:val="18"/>
                <w:szCs w:val="18"/>
              </w:rPr>
              <w:t>O</w:t>
            </w:r>
          </w:p>
        </w:tc>
        <w:tc>
          <w:tcPr>
            <w:tcW w:w="3544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867424" w:rsidRPr="000C5CF6" w:rsidRDefault="00867424" w:rsidP="00796BA7">
            <w:pPr>
              <w:rPr>
                <w:rFonts w:ascii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宋体" w:hint="eastAsia"/>
                <w:color w:val="000000"/>
                <w:sz w:val="18"/>
                <w:szCs w:val="18"/>
                <w:lang w:eastAsia="zh-CN"/>
              </w:rPr>
              <w:t>首次快捷</w:t>
            </w:r>
            <w:r w:rsidRPr="000C5CF6">
              <w:rPr>
                <w:rFonts w:ascii="微软雅黑" w:hAnsi="微软雅黑" w:cs="宋体"/>
                <w:color w:val="000000"/>
                <w:sz w:val="18"/>
                <w:szCs w:val="18"/>
              </w:rPr>
              <w:t>必填</w:t>
            </w:r>
          </w:p>
        </w:tc>
      </w:tr>
      <w:tr w:rsidR="00867424" w:rsidRPr="00A936DB" w:rsidTr="00796BA7">
        <w:tc>
          <w:tcPr>
            <w:tcW w:w="2093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867424" w:rsidRPr="000C5CF6" w:rsidRDefault="00867424" w:rsidP="00796BA7">
            <w:pPr>
              <w:rPr>
                <w:rFonts w:ascii="微软雅黑" w:hAnsi="微软雅黑" w:cs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宋体" w:hint="eastAsia"/>
                <w:color w:val="000000"/>
                <w:sz w:val="18"/>
                <w:szCs w:val="18"/>
                <w:lang w:eastAsia="zh-CN"/>
              </w:rPr>
              <w:t>mobile</w:t>
            </w:r>
          </w:p>
        </w:tc>
        <w:tc>
          <w:tcPr>
            <w:tcW w:w="1559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867424" w:rsidRPr="000C5CF6" w:rsidRDefault="00867424" w:rsidP="00796BA7">
            <w:pPr>
              <w:rPr>
                <w:rFonts w:ascii="微软雅黑" w:hAnsi="微软雅黑" w:cs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宋体" w:hint="eastAsia"/>
                <w:color w:val="000000"/>
                <w:sz w:val="18"/>
                <w:szCs w:val="18"/>
                <w:lang w:eastAsia="zh-CN"/>
              </w:rPr>
              <w:t>银行预留手机号</w:t>
            </w:r>
          </w:p>
        </w:tc>
        <w:tc>
          <w:tcPr>
            <w:tcW w:w="1134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867424" w:rsidRPr="000C5CF6" w:rsidRDefault="00867424" w:rsidP="00796BA7">
            <w:pPr>
              <w:rPr>
                <w:rFonts w:ascii="微软雅黑" w:hAnsi="微软雅黑" w:cs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宋体" w:hint="eastAsia"/>
                <w:color w:val="000000"/>
                <w:sz w:val="18"/>
                <w:szCs w:val="18"/>
                <w:lang w:eastAsia="zh-CN"/>
              </w:rPr>
              <w:t>N11</w:t>
            </w:r>
          </w:p>
        </w:tc>
        <w:tc>
          <w:tcPr>
            <w:tcW w:w="567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867424" w:rsidRPr="000C5CF6" w:rsidRDefault="00867424" w:rsidP="00796BA7">
            <w:pPr>
              <w:rPr>
                <w:rFonts w:ascii="微软雅黑" w:hAnsi="微软雅黑" w:cs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宋体" w:hint="eastAsia"/>
                <w:color w:val="000000"/>
                <w:sz w:val="18"/>
                <w:szCs w:val="18"/>
                <w:lang w:eastAsia="zh-CN"/>
              </w:rPr>
              <w:t>M</w:t>
            </w:r>
          </w:p>
        </w:tc>
        <w:tc>
          <w:tcPr>
            <w:tcW w:w="3544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867424" w:rsidRPr="000C5CF6" w:rsidRDefault="00867424" w:rsidP="00796BA7">
            <w:pPr>
              <w:rPr>
                <w:rFonts w:ascii="微软雅黑" w:hAnsi="微软雅黑" w:cs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宋体" w:hint="eastAsia"/>
                <w:color w:val="000000"/>
                <w:sz w:val="18"/>
                <w:szCs w:val="18"/>
                <w:lang w:eastAsia="zh-CN"/>
              </w:rPr>
              <w:t>必填</w:t>
            </w:r>
          </w:p>
        </w:tc>
      </w:tr>
      <w:tr w:rsidR="00867424" w:rsidRPr="00A936DB" w:rsidTr="00796BA7">
        <w:tc>
          <w:tcPr>
            <w:tcW w:w="2093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867424" w:rsidRPr="000C5CF6" w:rsidRDefault="00867424" w:rsidP="00796BA7">
            <w:pPr>
              <w:rPr>
                <w:rFonts w:ascii="微软雅黑" w:hAnsi="微软雅黑" w:cs="宋体"/>
                <w:color w:val="000000"/>
                <w:sz w:val="18"/>
                <w:szCs w:val="18"/>
              </w:rPr>
            </w:pPr>
            <w:r w:rsidRPr="000C5CF6">
              <w:rPr>
                <w:rFonts w:ascii="微软雅黑" w:hAnsi="微软雅黑" w:cs="宋体"/>
                <w:color w:val="000000"/>
                <w:sz w:val="18"/>
                <w:szCs w:val="18"/>
              </w:rPr>
              <w:t>idCardNumber</w:t>
            </w:r>
          </w:p>
        </w:tc>
        <w:tc>
          <w:tcPr>
            <w:tcW w:w="1559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867424" w:rsidRPr="000C5CF6" w:rsidRDefault="00867424" w:rsidP="00796BA7">
            <w:pPr>
              <w:rPr>
                <w:rFonts w:ascii="微软雅黑" w:hAnsi="微软雅黑" w:cs="宋体"/>
                <w:color w:val="000000"/>
                <w:sz w:val="18"/>
                <w:szCs w:val="18"/>
              </w:rPr>
            </w:pPr>
            <w:r w:rsidRPr="000C5CF6">
              <w:rPr>
                <w:rFonts w:ascii="微软雅黑" w:hAnsi="微软雅黑" w:cs="宋体" w:hint="eastAsia"/>
                <w:color w:val="000000"/>
                <w:sz w:val="18"/>
                <w:szCs w:val="18"/>
              </w:rPr>
              <w:t>持卡人证件号码</w:t>
            </w:r>
          </w:p>
        </w:tc>
        <w:tc>
          <w:tcPr>
            <w:tcW w:w="1134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867424" w:rsidRPr="000C5CF6" w:rsidRDefault="00867424" w:rsidP="00796BA7">
            <w:pPr>
              <w:rPr>
                <w:rFonts w:ascii="微软雅黑" w:hAnsi="微软雅黑" w:cs="宋体"/>
                <w:color w:val="000000"/>
                <w:sz w:val="18"/>
                <w:szCs w:val="18"/>
              </w:rPr>
            </w:pPr>
            <w:r w:rsidRPr="000C5CF6">
              <w:rPr>
                <w:rFonts w:ascii="微软雅黑" w:hAnsi="微软雅黑" w:cs="宋体" w:hint="eastAsia"/>
                <w:color w:val="000000"/>
                <w:sz w:val="18"/>
                <w:szCs w:val="18"/>
              </w:rPr>
              <w:t>X50</w:t>
            </w:r>
          </w:p>
        </w:tc>
        <w:tc>
          <w:tcPr>
            <w:tcW w:w="567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867424" w:rsidRPr="000C5CF6" w:rsidRDefault="00867424" w:rsidP="00796BA7">
            <w:pPr>
              <w:rPr>
                <w:rFonts w:ascii="微软雅黑" w:hAnsi="微软雅黑" w:cs="宋体"/>
                <w:color w:val="000000"/>
                <w:sz w:val="18"/>
                <w:szCs w:val="18"/>
              </w:rPr>
            </w:pPr>
            <w:r w:rsidRPr="000C5CF6">
              <w:rPr>
                <w:rFonts w:ascii="微软雅黑" w:hAnsi="微软雅黑" w:cs="宋体" w:hint="eastAsia"/>
                <w:color w:val="000000"/>
                <w:sz w:val="18"/>
                <w:szCs w:val="18"/>
              </w:rPr>
              <w:t>O</w:t>
            </w:r>
          </w:p>
        </w:tc>
        <w:tc>
          <w:tcPr>
            <w:tcW w:w="3544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867424" w:rsidRPr="000C5CF6" w:rsidRDefault="00867424" w:rsidP="00796BA7">
            <w:pPr>
              <w:rPr>
                <w:rFonts w:ascii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宋体" w:hint="eastAsia"/>
                <w:color w:val="000000"/>
                <w:sz w:val="18"/>
                <w:szCs w:val="18"/>
                <w:lang w:eastAsia="zh-CN"/>
              </w:rPr>
              <w:t>首次快捷</w:t>
            </w:r>
            <w:r w:rsidRPr="000C5CF6">
              <w:rPr>
                <w:rFonts w:ascii="微软雅黑" w:hAnsi="微软雅黑" w:cs="宋体"/>
                <w:color w:val="000000"/>
                <w:sz w:val="18"/>
                <w:szCs w:val="18"/>
              </w:rPr>
              <w:t>必填</w:t>
            </w:r>
          </w:p>
        </w:tc>
      </w:tr>
      <w:tr w:rsidR="00867424" w:rsidRPr="00A936DB" w:rsidTr="00796BA7">
        <w:trPr>
          <w:trHeight w:val="964"/>
        </w:trPr>
        <w:tc>
          <w:tcPr>
            <w:tcW w:w="2093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867424" w:rsidRPr="000C5CF6" w:rsidRDefault="00867424" w:rsidP="00796BA7">
            <w:pPr>
              <w:rPr>
                <w:rFonts w:ascii="微软雅黑" w:hAnsi="微软雅黑" w:cs="宋体"/>
                <w:color w:val="000000"/>
                <w:sz w:val="18"/>
                <w:szCs w:val="18"/>
              </w:rPr>
            </w:pPr>
            <w:r w:rsidRPr="000C5CF6">
              <w:rPr>
                <w:rFonts w:ascii="微软雅黑" w:hAnsi="微软雅黑" w:cs="宋体" w:hint="eastAsia"/>
                <w:color w:val="000000"/>
                <w:sz w:val="18"/>
                <w:szCs w:val="18"/>
              </w:rPr>
              <w:t>idCardType</w:t>
            </w:r>
          </w:p>
        </w:tc>
        <w:tc>
          <w:tcPr>
            <w:tcW w:w="1559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867424" w:rsidRPr="000C5CF6" w:rsidRDefault="00867424" w:rsidP="00796BA7">
            <w:pPr>
              <w:rPr>
                <w:rFonts w:ascii="微软雅黑" w:hAnsi="微软雅黑" w:cs="宋体"/>
                <w:color w:val="000000"/>
                <w:sz w:val="18"/>
                <w:szCs w:val="18"/>
              </w:rPr>
            </w:pPr>
            <w:r w:rsidRPr="000C5CF6">
              <w:rPr>
                <w:rFonts w:ascii="微软雅黑" w:hAnsi="微软雅黑" w:cs="宋体" w:hint="eastAsia"/>
                <w:color w:val="000000"/>
                <w:sz w:val="18"/>
                <w:szCs w:val="18"/>
              </w:rPr>
              <w:t>证件类型</w:t>
            </w:r>
          </w:p>
        </w:tc>
        <w:tc>
          <w:tcPr>
            <w:tcW w:w="1134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867424" w:rsidRPr="000C5CF6" w:rsidRDefault="00867424" w:rsidP="00796BA7">
            <w:pPr>
              <w:rPr>
                <w:rFonts w:ascii="微软雅黑" w:hAnsi="微软雅黑" w:cs="宋体"/>
                <w:color w:val="000000"/>
                <w:sz w:val="18"/>
                <w:szCs w:val="18"/>
              </w:rPr>
            </w:pPr>
            <w:r w:rsidRPr="000C5CF6">
              <w:rPr>
                <w:rFonts w:ascii="微软雅黑" w:hAnsi="微软雅黑" w:cs="宋体" w:hint="eastAsia"/>
                <w:color w:val="000000"/>
                <w:sz w:val="18"/>
                <w:szCs w:val="18"/>
              </w:rPr>
              <w:t>N</w:t>
            </w:r>
            <w:r w:rsidRPr="000C5CF6">
              <w:rPr>
                <w:rFonts w:ascii="微软雅黑" w:hAnsi="微软雅黑" w:cs="宋体"/>
                <w:color w:val="000000"/>
                <w:sz w:val="18"/>
                <w:szCs w:val="18"/>
              </w:rPr>
              <w:t>3</w:t>
            </w:r>
          </w:p>
        </w:tc>
        <w:tc>
          <w:tcPr>
            <w:tcW w:w="567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867424" w:rsidRPr="000C5CF6" w:rsidRDefault="00867424" w:rsidP="00796BA7">
            <w:pPr>
              <w:rPr>
                <w:rFonts w:ascii="微软雅黑" w:hAnsi="微软雅黑" w:cs="宋体"/>
                <w:color w:val="000000"/>
                <w:sz w:val="18"/>
                <w:szCs w:val="18"/>
              </w:rPr>
            </w:pPr>
            <w:r w:rsidRPr="000C5CF6">
              <w:rPr>
                <w:rFonts w:ascii="微软雅黑" w:hAnsi="微软雅黑" w:cs="宋体" w:hint="eastAsia"/>
                <w:color w:val="000000"/>
                <w:sz w:val="18"/>
                <w:szCs w:val="18"/>
              </w:rPr>
              <w:t>O</w:t>
            </w:r>
          </w:p>
        </w:tc>
        <w:tc>
          <w:tcPr>
            <w:tcW w:w="3544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867424" w:rsidRPr="000C5CF6" w:rsidRDefault="00867424" w:rsidP="00796BA7">
            <w:pPr>
              <w:rPr>
                <w:rFonts w:ascii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0C5CF6">
              <w:rPr>
                <w:rFonts w:ascii="微软雅黑" w:hAnsi="微软雅黑" w:cs="宋体" w:hint="eastAsia"/>
                <w:color w:val="000000"/>
                <w:sz w:val="18"/>
                <w:szCs w:val="18"/>
                <w:lang w:eastAsia="zh-CN"/>
              </w:rPr>
              <w:t>参见</w:t>
            </w:r>
            <w:r w:rsidRPr="000C5CF6">
              <w:rPr>
                <w:rFonts w:ascii="微软雅黑" w:hAnsi="微软雅黑" w:cs="宋体"/>
                <w:color w:val="000000"/>
                <w:sz w:val="18"/>
                <w:szCs w:val="18"/>
                <w:lang w:eastAsia="zh-CN"/>
              </w:rPr>
              <w:t xml:space="preserve"> </w:t>
            </w:r>
            <w:hyperlink w:anchor="_证件类型" w:history="1">
              <w:r w:rsidRPr="005557C3">
                <w:rPr>
                  <w:rStyle w:val="af2"/>
                  <w:rFonts w:ascii="微软雅黑" w:hAnsi="微软雅黑" w:cs="宋体" w:hint="eastAsia"/>
                  <w:sz w:val="18"/>
                  <w:szCs w:val="18"/>
                  <w:lang w:eastAsia="zh-CN"/>
                </w:rPr>
                <w:t>证件类型</w:t>
              </w:r>
            </w:hyperlink>
          </w:p>
          <w:p w:rsidR="00867424" w:rsidRPr="000C5CF6" w:rsidRDefault="00867424" w:rsidP="00796BA7">
            <w:pPr>
              <w:rPr>
                <w:rFonts w:ascii="微软雅黑" w:hAnsi="微软雅黑" w:cs="宋体"/>
                <w:color w:val="000000"/>
                <w:sz w:val="18"/>
                <w:szCs w:val="18"/>
              </w:rPr>
            </w:pPr>
            <w:r w:rsidRPr="000C5CF6">
              <w:rPr>
                <w:rFonts w:ascii="微软雅黑" w:hAnsi="微软雅黑" w:cs="宋体"/>
                <w:color w:val="000000"/>
                <w:sz w:val="18"/>
                <w:szCs w:val="18"/>
              </w:rPr>
              <w:t>默认：</w:t>
            </w:r>
            <w:r w:rsidRPr="000C5CF6">
              <w:rPr>
                <w:rFonts w:ascii="微软雅黑" w:hAnsi="微软雅黑" w:cs="宋体" w:hint="eastAsia"/>
                <w:color w:val="000000"/>
                <w:sz w:val="18"/>
                <w:szCs w:val="18"/>
              </w:rPr>
              <w:t>101</w:t>
            </w:r>
          </w:p>
        </w:tc>
      </w:tr>
    </w:tbl>
    <w:p w:rsidR="00867424" w:rsidRPr="0025043C" w:rsidRDefault="00867424" w:rsidP="00867424">
      <w:pPr>
        <w:rPr>
          <w:lang w:val="en-US" w:eastAsia="zh-CN"/>
        </w:rPr>
      </w:pPr>
    </w:p>
    <w:p w:rsidR="00867424" w:rsidRDefault="00867424" w:rsidP="00867424">
      <w:pPr>
        <w:pStyle w:val="4"/>
        <w:rPr>
          <w:lang w:eastAsia="zh-CN"/>
        </w:rPr>
      </w:pPr>
      <w:r>
        <w:rPr>
          <w:rFonts w:hint="eastAsia"/>
        </w:rPr>
        <w:t>响应</w:t>
      </w:r>
      <w:r>
        <w:rPr>
          <w:rFonts w:hint="eastAsia"/>
          <w:lang w:eastAsia="zh-CN"/>
        </w:rPr>
        <w:t>消息</w:t>
      </w:r>
    </w:p>
    <w:tbl>
      <w:tblPr>
        <w:tblW w:w="8897" w:type="dxa"/>
        <w:tblBorders>
          <w:top w:val="single" w:sz="4" w:space="0" w:color="4AACC5"/>
          <w:left w:val="single" w:sz="4" w:space="0" w:color="4AACC5"/>
          <w:bottom w:val="single" w:sz="4" w:space="0" w:color="4AACC5"/>
          <w:right w:val="single" w:sz="4" w:space="0" w:color="4AACC5"/>
          <w:insideH w:val="single" w:sz="6" w:space="0" w:color="4AACC5"/>
          <w:insideV w:val="single" w:sz="6" w:space="0" w:color="4AACC5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1701"/>
        <w:gridCol w:w="992"/>
        <w:gridCol w:w="559"/>
        <w:gridCol w:w="8"/>
        <w:gridCol w:w="3969"/>
      </w:tblGrid>
      <w:tr w:rsidR="00867424" w:rsidTr="00796BA7">
        <w:tc>
          <w:tcPr>
            <w:tcW w:w="1668" w:type="dxa"/>
            <w:tcBorders>
              <w:top w:val="single" w:sz="4" w:space="0" w:color="4AACC5"/>
              <w:bottom w:val="single" w:sz="6" w:space="0" w:color="4AACC5"/>
            </w:tcBorders>
            <w:shd w:val="clear" w:color="auto" w:fill="30849B"/>
            <w:vAlign w:val="center"/>
          </w:tcPr>
          <w:p w:rsidR="00867424" w:rsidRDefault="00867424" w:rsidP="00796BA7">
            <w:pPr>
              <w:rPr>
                <w:rFonts w:ascii="微软雅黑" w:hAnsi="微软雅黑" w:cs="微软雅黑"/>
                <w:color w:val="C7EDCC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  <w:lang w:eastAsia="zh-CN"/>
              </w:rPr>
              <w:t>属性</w:t>
            </w:r>
          </w:p>
        </w:tc>
        <w:tc>
          <w:tcPr>
            <w:tcW w:w="1701" w:type="dxa"/>
            <w:tcBorders>
              <w:top w:val="single" w:sz="4" w:space="0" w:color="4AACC5"/>
              <w:bottom w:val="single" w:sz="6" w:space="0" w:color="4AACC5"/>
            </w:tcBorders>
            <w:shd w:val="clear" w:color="auto" w:fill="30849B"/>
            <w:vAlign w:val="center"/>
          </w:tcPr>
          <w:p w:rsidR="00867424" w:rsidRDefault="00867424" w:rsidP="00796BA7">
            <w:pPr>
              <w:jc w:val="center"/>
              <w:rPr>
                <w:rFonts w:ascii="微软雅黑" w:hAnsi="微软雅黑" w:cs="微软雅黑"/>
                <w:color w:val="C7EDCC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</w:rPr>
              <w:t>定义</w:t>
            </w:r>
          </w:p>
        </w:tc>
        <w:tc>
          <w:tcPr>
            <w:tcW w:w="992" w:type="dxa"/>
            <w:tcBorders>
              <w:top w:val="single" w:sz="4" w:space="0" w:color="4AACC5"/>
              <w:bottom w:val="single" w:sz="6" w:space="0" w:color="4AACC5"/>
            </w:tcBorders>
            <w:shd w:val="clear" w:color="auto" w:fill="30849B"/>
            <w:vAlign w:val="center"/>
          </w:tcPr>
          <w:p w:rsidR="00867424" w:rsidRDefault="00867424" w:rsidP="00796BA7">
            <w:pPr>
              <w:jc w:val="center"/>
              <w:rPr>
                <w:rFonts w:ascii="微软雅黑" w:hAnsi="微软雅黑" w:cs="微软雅黑"/>
                <w:b/>
                <w:color w:val="C7EDCC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</w:rPr>
              <w:t>类型</w:t>
            </w:r>
          </w:p>
          <w:p w:rsidR="00867424" w:rsidRDefault="00867424" w:rsidP="00796BA7">
            <w:pPr>
              <w:jc w:val="center"/>
              <w:rPr>
                <w:rFonts w:ascii="微软雅黑" w:hAnsi="微软雅黑" w:cs="微软雅黑"/>
                <w:color w:val="C7EDCC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</w:rPr>
              <w:t>长度</w:t>
            </w:r>
          </w:p>
        </w:tc>
        <w:tc>
          <w:tcPr>
            <w:tcW w:w="567" w:type="dxa"/>
            <w:gridSpan w:val="2"/>
            <w:tcBorders>
              <w:top w:val="single" w:sz="4" w:space="0" w:color="4AACC5"/>
              <w:bottom w:val="single" w:sz="6" w:space="0" w:color="4AACC5"/>
            </w:tcBorders>
            <w:shd w:val="clear" w:color="auto" w:fill="30849B"/>
            <w:vAlign w:val="center"/>
          </w:tcPr>
          <w:p w:rsidR="00867424" w:rsidRDefault="00867424" w:rsidP="00796BA7">
            <w:pPr>
              <w:jc w:val="center"/>
              <w:rPr>
                <w:rFonts w:ascii="微软雅黑" w:hAnsi="微软雅黑" w:cs="微软雅黑"/>
                <w:color w:val="C7EDCC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</w:rPr>
              <w:t>必填</w:t>
            </w:r>
          </w:p>
        </w:tc>
        <w:tc>
          <w:tcPr>
            <w:tcW w:w="3969" w:type="dxa"/>
            <w:tcBorders>
              <w:top w:val="single" w:sz="4" w:space="0" w:color="4AACC5"/>
              <w:bottom w:val="single" w:sz="6" w:space="0" w:color="4AACC5"/>
            </w:tcBorders>
            <w:shd w:val="clear" w:color="auto" w:fill="30849B"/>
            <w:vAlign w:val="center"/>
          </w:tcPr>
          <w:p w:rsidR="00867424" w:rsidRDefault="00867424" w:rsidP="00796BA7">
            <w:pPr>
              <w:jc w:val="center"/>
              <w:rPr>
                <w:rFonts w:ascii="微软雅黑" w:hAnsi="微软雅黑" w:cs="微软雅黑"/>
                <w:color w:val="C7EDCC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</w:rPr>
              <w:t>参数说明/示例</w:t>
            </w:r>
          </w:p>
        </w:tc>
      </w:tr>
      <w:tr w:rsidR="00867424" w:rsidTr="00796BA7">
        <w:tc>
          <w:tcPr>
            <w:tcW w:w="8897" w:type="dxa"/>
            <w:gridSpan w:val="6"/>
            <w:tcBorders>
              <w:top w:val="single" w:sz="6" w:space="0" w:color="4AACC5"/>
              <w:left w:val="single" w:sz="4" w:space="0" w:color="4AACC5"/>
              <w:bottom w:val="single" w:sz="6" w:space="0" w:color="4AACC5"/>
              <w:right w:val="single" w:sz="4" w:space="0" w:color="4AACC5"/>
            </w:tcBorders>
            <w:shd w:val="clear" w:color="auto" w:fill="FFFFFF" w:themeFill="background1"/>
            <w:hideMark/>
          </w:tcPr>
          <w:p w:rsidR="00867424" w:rsidRDefault="00052115" w:rsidP="00796BA7">
            <w:pPr>
              <w:rPr>
                <w:rFonts w:ascii="微软雅黑" w:hAnsi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val="en-US" w:eastAsia="zh-CN"/>
              </w:rPr>
              <w:t>参见</w:t>
            </w:r>
            <w:hyperlink r:id="rId46" w:anchor="_公共响应BODY属性" w:history="1">
              <w:r>
                <w:rPr>
                  <w:rStyle w:val="af2"/>
                  <w:rFonts w:ascii="微软雅黑" w:hAnsi="微软雅黑" w:cs="微软雅黑" w:hint="eastAsia"/>
                  <w:sz w:val="18"/>
                  <w:szCs w:val="18"/>
                  <w:lang w:val="en-US" w:eastAsia="zh-CN"/>
                </w:rPr>
                <w:t>公共响应BODY属性</w:t>
              </w:r>
            </w:hyperlink>
          </w:p>
        </w:tc>
      </w:tr>
      <w:tr w:rsidR="00867424" w:rsidTr="00796BA7">
        <w:tc>
          <w:tcPr>
            <w:tcW w:w="1668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867424" w:rsidRPr="00621792" w:rsidRDefault="00867424" w:rsidP="00796BA7">
            <w:pPr>
              <w:rPr>
                <w:rFonts w:ascii="微软雅黑" w:hAnsi="微软雅黑" w:cs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宋体" w:hint="eastAsia"/>
                <w:color w:val="000000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701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867424" w:rsidRDefault="00867424" w:rsidP="00796BA7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客户号</w:t>
            </w:r>
          </w:p>
        </w:tc>
        <w:tc>
          <w:tcPr>
            <w:tcW w:w="992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867424" w:rsidRDefault="00867424" w:rsidP="00796BA7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AN</w:t>
            </w:r>
            <w:r>
              <w:rPr>
                <w:rFonts w:ascii="微软雅黑" w:hAnsi="微软雅黑" w:cs="微软雅黑"/>
                <w:sz w:val="18"/>
                <w:szCs w:val="18"/>
                <w:lang w:eastAsia="zh-CN"/>
              </w:rPr>
              <w:t>128</w:t>
            </w:r>
          </w:p>
        </w:tc>
        <w:tc>
          <w:tcPr>
            <w:tcW w:w="559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867424" w:rsidRDefault="00867424" w:rsidP="00796BA7">
            <w:pPr>
              <w:rPr>
                <w:rFonts w:ascii="微软雅黑" w:hAnsi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val="en-US" w:eastAsia="zh-CN"/>
              </w:rPr>
              <w:t>O</w:t>
            </w:r>
          </w:p>
        </w:tc>
        <w:tc>
          <w:tcPr>
            <w:tcW w:w="3977" w:type="dxa"/>
            <w:gridSpan w:val="2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867424" w:rsidRDefault="00867424" w:rsidP="00796BA7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</w:p>
        </w:tc>
      </w:tr>
      <w:tr w:rsidR="00867424" w:rsidTr="00796BA7">
        <w:tc>
          <w:tcPr>
            <w:tcW w:w="1668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867424" w:rsidRDefault="00867424" w:rsidP="00796BA7">
            <w:pPr>
              <w:rPr>
                <w:rFonts w:ascii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A95D07">
              <w:rPr>
                <w:rFonts w:ascii="微软雅黑" w:hAnsi="微软雅黑" w:cs="宋体"/>
                <w:color w:val="000000"/>
                <w:sz w:val="18"/>
                <w:szCs w:val="18"/>
                <w:lang w:eastAsia="zh-CN"/>
              </w:rPr>
              <w:t>token</w:t>
            </w:r>
          </w:p>
        </w:tc>
        <w:tc>
          <w:tcPr>
            <w:tcW w:w="1701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867424" w:rsidRDefault="00867424" w:rsidP="00796BA7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支付token</w:t>
            </w:r>
          </w:p>
        </w:tc>
        <w:tc>
          <w:tcPr>
            <w:tcW w:w="992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867424" w:rsidRDefault="00867424" w:rsidP="00796BA7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N10</w:t>
            </w:r>
          </w:p>
        </w:tc>
        <w:tc>
          <w:tcPr>
            <w:tcW w:w="559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867424" w:rsidRDefault="00867424" w:rsidP="00796BA7">
            <w:pPr>
              <w:rPr>
                <w:rFonts w:ascii="微软雅黑" w:hAnsi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val="en-US" w:eastAsia="zh-CN"/>
              </w:rPr>
              <w:t>O</w:t>
            </w:r>
          </w:p>
        </w:tc>
        <w:tc>
          <w:tcPr>
            <w:tcW w:w="3977" w:type="dxa"/>
            <w:gridSpan w:val="2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867424" w:rsidRDefault="00867424" w:rsidP="00796BA7">
            <w:pPr>
              <w:rPr>
                <w:rFonts w:ascii="微软雅黑" w:hAnsi="微软雅黑" w:cs="宋体"/>
                <w:sz w:val="18"/>
                <w:szCs w:val="18"/>
                <w:lang w:val="en-US" w:eastAsia="zh-CN"/>
              </w:rPr>
            </w:pPr>
            <w:r>
              <w:rPr>
                <w:rFonts w:ascii="微软雅黑" w:hAnsi="微软雅黑" w:cs="宋体" w:hint="eastAsia"/>
                <w:sz w:val="18"/>
                <w:szCs w:val="18"/>
                <w:lang w:val="en-US" w:eastAsia="zh-CN"/>
              </w:rPr>
              <w:t>成功必返</w:t>
            </w:r>
          </w:p>
        </w:tc>
      </w:tr>
      <w:tr w:rsidR="00867424" w:rsidRPr="00A936DB" w:rsidTr="00796BA7">
        <w:tc>
          <w:tcPr>
            <w:tcW w:w="1668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867424" w:rsidRPr="00A95D07" w:rsidRDefault="00867424" w:rsidP="00796BA7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A95D07">
              <w:rPr>
                <w:rFonts w:ascii="微软雅黑" w:hAnsi="微软雅黑" w:cs="宋体"/>
                <w:color w:val="000000"/>
                <w:sz w:val="18"/>
                <w:szCs w:val="18"/>
                <w:lang w:eastAsia="zh-CN"/>
              </w:rPr>
              <w:t>validCode</w:t>
            </w:r>
          </w:p>
        </w:tc>
        <w:tc>
          <w:tcPr>
            <w:tcW w:w="1701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867424" w:rsidRDefault="00867424" w:rsidP="00796BA7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短信验证码</w:t>
            </w:r>
          </w:p>
        </w:tc>
        <w:tc>
          <w:tcPr>
            <w:tcW w:w="992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867424" w:rsidRPr="009E6C02" w:rsidRDefault="00867424" w:rsidP="00796BA7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N6</w:t>
            </w:r>
          </w:p>
        </w:tc>
        <w:tc>
          <w:tcPr>
            <w:tcW w:w="559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867424" w:rsidRDefault="00867424" w:rsidP="00796BA7">
            <w:pPr>
              <w:rPr>
                <w:rFonts w:ascii="微软雅黑" w:hAnsi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val="en-US" w:eastAsia="zh-CN"/>
              </w:rPr>
              <w:t>O</w:t>
            </w:r>
          </w:p>
        </w:tc>
        <w:tc>
          <w:tcPr>
            <w:tcW w:w="3977" w:type="dxa"/>
            <w:gridSpan w:val="2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867424" w:rsidRPr="00A936DB" w:rsidRDefault="00203DE7" w:rsidP="00796BA7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发送到持卡人手机</w:t>
            </w:r>
          </w:p>
        </w:tc>
      </w:tr>
      <w:tr w:rsidR="00867424" w:rsidRPr="00A936DB" w:rsidTr="00796BA7">
        <w:tc>
          <w:tcPr>
            <w:tcW w:w="1668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867424" w:rsidRDefault="00867424" w:rsidP="00796BA7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</w:p>
        </w:tc>
        <w:tc>
          <w:tcPr>
            <w:tcW w:w="1701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867424" w:rsidRDefault="00867424" w:rsidP="00796BA7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</w:p>
        </w:tc>
        <w:tc>
          <w:tcPr>
            <w:tcW w:w="992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867424" w:rsidRDefault="00867424" w:rsidP="00796BA7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</w:p>
        </w:tc>
        <w:tc>
          <w:tcPr>
            <w:tcW w:w="559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867424" w:rsidRDefault="00867424" w:rsidP="00796BA7">
            <w:pPr>
              <w:rPr>
                <w:rFonts w:ascii="微软雅黑" w:hAnsi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3977" w:type="dxa"/>
            <w:gridSpan w:val="2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867424" w:rsidRPr="00A936DB" w:rsidRDefault="00867424" w:rsidP="00796BA7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</w:p>
        </w:tc>
      </w:tr>
    </w:tbl>
    <w:p w:rsidR="00867424" w:rsidRPr="00C07D73" w:rsidRDefault="00867424" w:rsidP="00867424">
      <w:pPr>
        <w:rPr>
          <w:lang w:eastAsia="zh-CN"/>
        </w:rPr>
      </w:pPr>
    </w:p>
    <w:p w:rsidR="00867424" w:rsidRDefault="00867424" w:rsidP="00867424">
      <w:pPr>
        <w:pStyle w:val="30"/>
        <w:tabs>
          <w:tab w:val="clear" w:pos="1004"/>
        </w:tabs>
        <w:ind w:left="709" w:hanging="709"/>
        <w:rPr>
          <w:rFonts w:ascii="微软雅黑" w:hAnsi="微软雅黑" w:cs="微软雅黑"/>
          <w:lang w:eastAsia="zh-CN"/>
        </w:rPr>
      </w:pPr>
      <w:bookmarkStart w:id="246" w:name="_Toc513053778"/>
      <w:r>
        <w:rPr>
          <w:rFonts w:ascii="微软雅黑" w:hAnsi="微软雅黑" w:cs="微软雅黑" w:hint="eastAsia"/>
          <w:lang w:eastAsia="zh-CN"/>
        </w:rPr>
        <w:t>快捷</w:t>
      </w:r>
      <w:r w:rsidR="004A0B86">
        <w:rPr>
          <w:rFonts w:ascii="微软雅黑" w:hAnsi="微软雅黑" w:cs="微软雅黑" w:hint="eastAsia"/>
          <w:lang w:eastAsia="zh-CN"/>
        </w:rPr>
        <w:t>(</w:t>
      </w:r>
      <w:r w:rsidR="00F445CD">
        <w:rPr>
          <w:rFonts w:ascii="微软雅黑" w:hAnsi="微软雅黑" w:cs="微软雅黑" w:hint="eastAsia"/>
          <w:lang w:eastAsia="zh-CN"/>
        </w:rPr>
        <w:t>一键</w:t>
      </w:r>
      <w:r w:rsidR="004A0B86">
        <w:rPr>
          <w:rFonts w:ascii="微软雅黑" w:hAnsi="微软雅黑" w:cs="微软雅黑" w:hint="eastAsia"/>
          <w:lang w:eastAsia="zh-CN"/>
        </w:rPr>
        <w:t>)</w:t>
      </w:r>
      <w:r>
        <w:rPr>
          <w:rFonts w:ascii="微软雅黑" w:hAnsi="微软雅黑" w:cs="微软雅黑" w:hint="eastAsia"/>
          <w:lang w:eastAsia="zh-CN"/>
        </w:rPr>
        <w:t>PCI查询</w:t>
      </w:r>
      <w:bookmarkEnd w:id="246"/>
    </w:p>
    <w:p w:rsidR="00867424" w:rsidRDefault="00867424" w:rsidP="00867424">
      <w:pPr>
        <w:adjustRightInd w:val="0"/>
        <w:snapToGrid w:val="0"/>
        <w:rPr>
          <w:lang w:eastAsia="zh-CN"/>
        </w:rPr>
      </w:pPr>
    </w:p>
    <w:tbl>
      <w:tblPr>
        <w:tblW w:w="88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7227"/>
      </w:tblGrid>
      <w:tr w:rsidR="00867424" w:rsidTr="00796BA7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0849B"/>
            <w:hideMark/>
          </w:tcPr>
          <w:p w:rsidR="00867424" w:rsidRDefault="00867424" w:rsidP="00796BA7">
            <w:pPr>
              <w:adjustRightInd w:val="0"/>
              <w:snapToGrid w:val="0"/>
              <w:rPr>
                <w:rFonts w:ascii="微软雅黑" w:hAnsi="微软雅黑" w:cs="微软雅黑"/>
                <w:b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  <w:lang w:eastAsia="zh-CN"/>
              </w:rPr>
              <w:t>接口URL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7424" w:rsidRDefault="00867424" w:rsidP="00796BA7">
            <w:pPr>
              <w:adjustRightInd w:val="0"/>
              <w:snapToGrid w:val="0"/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/</w:t>
            </w:r>
            <w:r>
              <w:rPr>
                <w:rFonts w:ascii="微软雅黑" w:hAnsi="微软雅黑" w:cs="微软雅黑"/>
                <w:sz w:val="18"/>
                <w:szCs w:val="18"/>
                <w:lang w:eastAsia="zh-CN"/>
              </w:rPr>
              <w:t>quickP</w:t>
            </w: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ay/pciQuery</w:t>
            </w:r>
          </w:p>
        </w:tc>
      </w:tr>
    </w:tbl>
    <w:p w:rsidR="00867424" w:rsidRPr="00F04781" w:rsidRDefault="00867424" w:rsidP="00867424">
      <w:pPr>
        <w:rPr>
          <w:lang w:eastAsia="zh-CN"/>
        </w:rPr>
      </w:pPr>
    </w:p>
    <w:p w:rsidR="00867424" w:rsidRDefault="00867424" w:rsidP="00867424">
      <w:pPr>
        <w:pStyle w:val="4"/>
        <w:rPr>
          <w:lang w:val="en-US" w:eastAsia="zh-CN"/>
        </w:rPr>
      </w:pPr>
      <w:r>
        <w:rPr>
          <w:rFonts w:hint="eastAsia"/>
        </w:rPr>
        <w:t>请求</w:t>
      </w:r>
      <w:r>
        <w:rPr>
          <w:rFonts w:hint="eastAsia"/>
          <w:lang w:val="en-US" w:eastAsia="zh-CN"/>
        </w:rPr>
        <w:t>消息</w:t>
      </w:r>
    </w:p>
    <w:tbl>
      <w:tblPr>
        <w:tblW w:w="8897" w:type="dxa"/>
        <w:tblBorders>
          <w:top w:val="single" w:sz="4" w:space="0" w:color="4AACC5"/>
          <w:left w:val="single" w:sz="4" w:space="0" w:color="4AACC5"/>
          <w:bottom w:val="single" w:sz="4" w:space="0" w:color="4AACC5"/>
          <w:right w:val="single" w:sz="4" w:space="0" w:color="4AACC5"/>
          <w:insideH w:val="single" w:sz="6" w:space="0" w:color="4AACC5"/>
          <w:insideV w:val="single" w:sz="6" w:space="0" w:color="4AACC5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1559"/>
        <w:gridCol w:w="1134"/>
        <w:gridCol w:w="567"/>
        <w:gridCol w:w="3544"/>
      </w:tblGrid>
      <w:tr w:rsidR="00867424" w:rsidTr="002C34F3">
        <w:tc>
          <w:tcPr>
            <w:tcW w:w="2093" w:type="dxa"/>
            <w:tcBorders>
              <w:top w:val="single" w:sz="4" w:space="0" w:color="4AACC5"/>
              <w:bottom w:val="single" w:sz="6" w:space="0" w:color="4AACC5"/>
            </w:tcBorders>
            <w:shd w:val="clear" w:color="auto" w:fill="30849B"/>
            <w:vAlign w:val="center"/>
          </w:tcPr>
          <w:p w:rsidR="00867424" w:rsidRDefault="00867424" w:rsidP="00796BA7">
            <w:pPr>
              <w:rPr>
                <w:rFonts w:ascii="微软雅黑" w:hAnsi="微软雅黑" w:cs="微软雅黑"/>
                <w:color w:val="C7EDCC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  <w:lang w:eastAsia="zh-CN"/>
              </w:rPr>
              <w:t>属性</w:t>
            </w:r>
          </w:p>
        </w:tc>
        <w:tc>
          <w:tcPr>
            <w:tcW w:w="1559" w:type="dxa"/>
            <w:tcBorders>
              <w:top w:val="single" w:sz="4" w:space="0" w:color="4AACC5"/>
              <w:bottom w:val="single" w:sz="6" w:space="0" w:color="4AACC5"/>
            </w:tcBorders>
            <w:shd w:val="clear" w:color="auto" w:fill="30849B"/>
            <w:vAlign w:val="center"/>
          </w:tcPr>
          <w:p w:rsidR="00867424" w:rsidRDefault="00867424" w:rsidP="00796BA7">
            <w:pPr>
              <w:jc w:val="center"/>
              <w:rPr>
                <w:rFonts w:ascii="微软雅黑" w:hAnsi="微软雅黑" w:cs="微软雅黑"/>
                <w:color w:val="C7EDCC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</w:rPr>
              <w:t>定义</w:t>
            </w:r>
          </w:p>
        </w:tc>
        <w:tc>
          <w:tcPr>
            <w:tcW w:w="1134" w:type="dxa"/>
            <w:tcBorders>
              <w:top w:val="single" w:sz="4" w:space="0" w:color="4AACC5"/>
              <w:bottom w:val="single" w:sz="6" w:space="0" w:color="4AACC5"/>
            </w:tcBorders>
            <w:shd w:val="clear" w:color="auto" w:fill="30849B"/>
            <w:vAlign w:val="center"/>
          </w:tcPr>
          <w:p w:rsidR="00867424" w:rsidRDefault="00867424" w:rsidP="00796BA7">
            <w:pPr>
              <w:jc w:val="center"/>
              <w:rPr>
                <w:rFonts w:ascii="微软雅黑" w:hAnsi="微软雅黑" w:cs="微软雅黑"/>
                <w:b/>
                <w:color w:val="C7EDCC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</w:rPr>
              <w:t>类型</w:t>
            </w:r>
          </w:p>
          <w:p w:rsidR="00867424" w:rsidRDefault="00867424" w:rsidP="00796BA7">
            <w:pPr>
              <w:jc w:val="center"/>
              <w:rPr>
                <w:rFonts w:ascii="微软雅黑" w:hAnsi="微软雅黑" w:cs="微软雅黑"/>
                <w:color w:val="C7EDCC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</w:rPr>
              <w:t>长度</w:t>
            </w:r>
          </w:p>
        </w:tc>
        <w:tc>
          <w:tcPr>
            <w:tcW w:w="567" w:type="dxa"/>
            <w:tcBorders>
              <w:top w:val="single" w:sz="4" w:space="0" w:color="4AACC5"/>
              <w:bottom w:val="single" w:sz="6" w:space="0" w:color="4AACC5"/>
            </w:tcBorders>
            <w:shd w:val="clear" w:color="auto" w:fill="30849B"/>
            <w:vAlign w:val="center"/>
          </w:tcPr>
          <w:p w:rsidR="00867424" w:rsidRDefault="00867424" w:rsidP="00796BA7">
            <w:pPr>
              <w:jc w:val="center"/>
              <w:rPr>
                <w:rFonts w:ascii="微软雅黑" w:hAnsi="微软雅黑" w:cs="微软雅黑"/>
                <w:color w:val="C7EDCC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</w:rPr>
              <w:t>必填</w:t>
            </w:r>
          </w:p>
        </w:tc>
        <w:tc>
          <w:tcPr>
            <w:tcW w:w="3544" w:type="dxa"/>
            <w:tcBorders>
              <w:top w:val="single" w:sz="4" w:space="0" w:color="4AACC5"/>
              <w:bottom w:val="single" w:sz="6" w:space="0" w:color="4AACC5"/>
            </w:tcBorders>
            <w:shd w:val="clear" w:color="auto" w:fill="30849B"/>
            <w:vAlign w:val="center"/>
          </w:tcPr>
          <w:p w:rsidR="00867424" w:rsidRDefault="00867424" w:rsidP="00796BA7">
            <w:pPr>
              <w:jc w:val="center"/>
              <w:rPr>
                <w:rFonts w:ascii="微软雅黑" w:hAnsi="微软雅黑" w:cs="微软雅黑"/>
                <w:color w:val="C7EDCC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</w:rPr>
              <w:t>参数说明/示例</w:t>
            </w:r>
          </w:p>
        </w:tc>
      </w:tr>
      <w:tr w:rsidR="00867424" w:rsidTr="002C34F3">
        <w:tc>
          <w:tcPr>
            <w:tcW w:w="2093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867424" w:rsidRPr="00621792" w:rsidRDefault="00867424" w:rsidP="00796BA7">
            <w:pPr>
              <w:rPr>
                <w:rFonts w:ascii="微软雅黑" w:hAnsi="微软雅黑" w:cs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559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867424" w:rsidRDefault="00867424" w:rsidP="00796BA7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平台</w:t>
            </w:r>
            <w:r>
              <w:rPr>
                <w:rFonts w:ascii="微软雅黑" w:hAnsi="微软雅黑" w:cs="微软雅黑"/>
                <w:sz w:val="18"/>
                <w:szCs w:val="18"/>
                <w:lang w:eastAsia="zh-CN"/>
              </w:rPr>
              <w:t>用户</w:t>
            </w: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134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867424" w:rsidRDefault="00867424" w:rsidP="00796BA7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AN</w:t>
            </w:r>
            <w:r>
              <w:rPr>
                <w:rFonts w:ascii="微软雅黑" w:hAnsi="微软雅黑" w:cs="微软雅黑"/>
                <w:sz w:val="18"/>
                <w:szCs w:val="18"/>
                <w:lang w:eastAsia="zh-CN"/>
              </w:rPr>
              <w:t>128</w:t>
            </w:r>
          </w:p>
        </w:tc>
        <w:tc>
          <w:tcPr>
            <w:tcW w:w="567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867424" w:rsidRDefault="00867424" w:rsidP="00796BA7">
            <w:pPr>
              <w:rPr>
                <w:rFonts w:ascii="微软雅黑" w:hAnsi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val="en-US" w:eastAsia="zh-CN"/>
              </w:rPr>
              <w:t>M</w:t>
            </w:r>
          </w:p>
        </w:tc>
        <w:tc>
          <w:tcPr>
            <w:tcW w:w="3544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867424" w:rsidRDefault="00867424" w:rsidP="00796BA7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</w:p>
        </w:tc>
      </w:tr>
      <w:tr w:rsidR="00867424" w:rsidRPr="00A936DB" w:rsidTr="002C34F3">
        <w:tc>
          <w:tcPr>
            <w:tcW w:w="2093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867424" w:rsidRPr="000C5CF6" w:rsidRDefault="00867424" w:rsidP="00796BA7">
            <w:pPr>
              <w:rPr>
                <w:rFonts w:ascii="微软雅黑" w:hAnsi="微软雅黑" w:cs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宋体" w:hint="eastAsia"/>
                <w:color w:val="000000"/>
                <w:sz w:val="18"/>
                <w:szCs w:val="18"/>
                <w:lang w:eastAsia="zh-CN"/>
              </w:rPr>
              <w:t>bankId</w:t>
            </w:r>
          </w:p>
        </w:tc>
        <w:tc>
          <w:tcPr>
            <w:tcW w:w="1559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  <w:vAlign w:val="center"/>
          </w:tcPr>
          <w:p w:rsidR="00867424" w:rsidRPr="000C5CF6" w:rsidRDefault="00867424" w:rsidP="00796BA7">
            <w:pPr>
              <w:rPr>
                <w:rFonts w:ascii="微软雅黑" w:hAnsi="微软雅黑" w:cs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宋体" w:hint="eastAsia"/>
                <w:color w:val="000000"/>
                <w:sz w:val="18"/>
                <w:szCs w:val="18"/>
                <w:lang w:eastAsia="zh-CN"/>
              </w:rPr>
              <w:t>银行代码</w:t>
            </w:r>
          </w:p>
        </w:tc>
        <w:tc>
          <w:tcPr>
            <w:tcW w:w="1134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867424" w:rsidRPr="000C5CF6" w:rsidRDefault="00867424" w:rsidP="00796BA7">
            <w:pPr>
              <w:rPr>
                <w:rFonts w:ascii="微软雅黑" w:hAnsi="微软雅黑" w:cs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宋体" w:hint="eastAsia"/>
                <w:color w:val="000000"/>
                <w:sz w:val="18"/>
                <w:szCs w:val="18"/>
                <w:lang w:eastAsia="zh-CN"/>
              </w:rPr>
              <w:t>X20</w:t>
            </w:r>
          </w:p>
        </w:tc>
        <w:tc>
          <w:tcPr>
            <w:tcW w:w="567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867424" w:rsidRPr="000C5CF6" w:rsidRDefault="00867424" w:rsidP="00796BA7">
            <w:pPr>
              <w:rPr>
                <w:rFonts w:ascii="微软雅黑" w:hAnsi="微软雅黑" w:cs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宋体" w:hint="eastAsia"/>
                <w:color w:val="000000"/>
                <w:sz w:val="18"/>
                <w:szCs w:val="18"/>
                <w:lang w:eastAsia="zh-CN"/>
              </w:rPr>
              <w:t>O</w:t>
            </w:r>
          </w:p>
        </w:tc>
        <w:tc>
          <w:tcPr>
            <w:tcW w:w="3544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  <w:vAlign w:val="center"/>
          </w:tcPr>
          <w:p w:rsidR="00867424" w:rsidRPr="000C5CF6" w:rsidRDefault="00867424" w:rsidP="00796BA7">
            <w:pPr>
              <w:rPr>
                <w:rFonts w:ascii="微软雅黑" w:hAnsi="微软雅黑" w:cs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宋体" w:hint="eastAsia"/>
                <w:color w:val="000000"/>
                <w:sz w:val="18"/>
                <w:szCs w:val="18"/>
                <w:lang w:eastAsia="zh-CN"/>
              </w:rPr>
              <w:t>见</w:t>
            </w:r>
            <w:hyperlink w:anchor="_银行编号（待补充）" w:history="1">
              <w:r w:rsidRPr="005557C3">
                <w:rPr>
                  <w:rStyle w:val="af2"/>
                  <w:rFonts w:ascii="微软雅黑" w:hAnsi="微软雅黑" w:cs="宋体" w:hint="eastAsia"/>
                  <w:sz w:val="18"/>
                  <w:szCs w:val="18"/>
                  <w:lang w:eastAsia="zh-CN"/>
                </w:rPr>
                <w:t>个人会员银行编号</w:t>
              </w:r>
            </w:hyperlink>
          </w:p>
        </w:tc>
      </w:tr>
      <w:tr w:rsidR="00867424" w:rsidRPr="00631AD8" w:rsidTr="002C34F3">
        <w:trPr>
          <w:trHeight w:val="348"/>
        </w:trPr>
        <w:tc>
          <w:tcPr>
            <w:tcW w:w="2093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867424" w:rsidRPr="000C5CF6" w:rsidRDefault="00867424" w:rsidP="00796BA7">
            <w:pPr>
              <w:rPr>
                <w:rFonts w:ascii="微软雅黑" w:hAnsi="微软雅黑" w:cs="宋体"/>
                <w:color w:val="000000"/>
                <w:sz w:val="18"/>
                <w:szCs w:val="18"/>
              </w:rPr>
            </w:pPr>
            <w:r w:rsidRPr="00DC348E">
              <w:rPr>
                <w:rFonts w:ascii="微软雅黑" w:hAnsi="微软雅黑" w:cs="宋体"/>
                <w:color w:val="000000"/>
                <w:sz w:val="18"/>
                <w:szCs w:val="18"/>
              </w:rPr>
              <w:t>short</w:t>
            </w:r>
            <w:r w:rsidRPr="000C5CF6">
              <w:rPr>
                <w:rFonts w:ascii="微软雅黑" w:hAnsi="微软雅黑" w:cs="宋体"/>
                <w:color w:val="000000"/>
                <w:sz w:val="18"/>
                <w:szCs w:val="18"/>
              </w:rPr>
              <w:t>BankAcctId</w:t>
            </w:r>
          </w:p>
        </w:tc>
        <w:tc>
          <w:tcPr>
            <w:tcW w:w="1559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867424" w:rsidRPr="00DC348E" w:rsidRDefault="00867424" w:rsidP="00796BA7">
            <w:pPr>
              <w:rPr>
                <w:rFonts w:ascii="微软雅黑" w:hAnsi="微软雅黑" w:cs="宋体"/>
                <w:color w:val="000000"/>
                <w:sz w:val="18"/>
                <w:szCs w:val="18"/>
              </w:rPr>
            </w:pPr>
            <w:r w:rsidRPr="00DC348E">
              <w:rPr>
                <w:rFonts w:ascii="微软雅黑" w:hAnsi="微软雅黑" w:cs="宋体" w:hint="eastAsia"/>
                <w:color w:val="000000"/>
                <w:sz w:val="18"/>
                <w:szCs w:val="18"/>
              </w:rPr>
              <w:t>短卡号</w:t>
            </w:r>
          </w:p>
        </w:tc>
        <w:tc>
          <w:tcPr>
            <w:tcW w:w="1134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867424" w:rsidRPr="00DC348E" w:rsidRDefault="00867424" w:rsidP="00796BA7">
            <w:pPr>
              <w:rPr>
                <w:rFonts w:ascii="微软雅黑" w:hAnsi="微软雅黑" w:cs="宋体"/>
                <w:color w:val="000000"/>
                <w:sz w:val="18"/>
                <w:szCs w:val="18"/>
              </w:rPr>
            </w:pPr>
            <w:r w:rsidRPr="00DC348E">
              <w:rPr>
                <w:rFonts w:ascii="微软雅黑" w:hAnsi="微软雅黑" w:cs="宋体" w:hint="eastAsia"/>
                <w:color w:val="000000"/>
                <w:sz w:val="18"/>
                <w:szCs w:val="18"/>
              </w:rPr>
              <w:t>N10</w:t>
            </w:r>
          </w:p>
        </w:tc>
        <w:tc>
          <w:tcPr>
            <w:tcW w:w="567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867424" w:rsidRPr="000C5CF6" w:rsidRDefault="00867424" w:rsidP="00796BA7">
            <w:pPr>
              <w:rPr>
                <w:rFonts w:ascii="微软雅黑" w:hAnsi="微软雅黑" w:cs="宋体"/>
                <w:color w:val="000000"/>
                <w:sz w:val="18"/>
                <w:szCs w:val="18"/>
              </w:rPr>
            </w:pPr>
            <w:r w:rsidRPr="000C5CF6">
              <w:rPr>
                <w:rFonts w:ascii="微软雅黑" w:hAnsi="微软雅黑" w:cs="宋体" w:hint="eastAsia"/>
                <w:color w:val="000000"/>
                <w:sz w:val="18"/>
                <w:szCs w:val="18"/>
              </w:rPr>
              <w:t>O</w:t>
            </w:r>
          </w:p>
        </w:tc>
        <w:tc>
          <w:tcPr>
            <w:tcW w:w="3544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867424" w:rsidRPr="000C5CF6" w:rsidRDefault="00867424" w:rsidP="00796BA7">
            <w:pPr>
              <w:rPr>
                <w:rFonts w:ascii="微软雅黑" w:hAnsi="微软雅黑" w:cs="宋体"/>
                <w:color w:val="000000"/>
                <w:sz w:val="18"/>
                <w:szCs w:val="18"/>
                <w:lang w:eastAsia="zh-CN"/>
              </w:rPr>
            </w:pPr>
          </w:p>
        </w:tc>
      </w:tr>
      <w:tr w:rsidR="00867424" w:rsidRPr="00A936DB" w:rsidTr="002C34F3">
        <w:tc>
          <w:tcPr>
            <w:tcW w:w="2093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867424" w:rsidRPr="000C5CF6" w:rsidRDefault="00867424" w:rsidP="00796BA7">
            <w:pPr>
              <w:rPr>
                <w:rFonts w:ascii="微软雅黑" w:hAnsi="微软雅黑" w:cs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宋体" w:hint="eastAsia"/>
                <w:color w:val="000000"/>
                <w:sz w:val="18"/>
                <w:szCs w:val="18"/>
                <w:lang w:eastAsia="zh-CN"/>
              </w:rPr>
              <w:t>bindType</w:t>
            </w:r>
          </w:p>
        </w:tc>
        <w:tc>
          <w:tcPr>
            <w:tcW w:w="1559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867424" w:rsidRPr="000C5CF6" w:rsidRDefault="00867424" w:rsidP="00796BA7">
            <w:pPr>
              <w:rPr>
                <w:rFonts w:ascii="微软雅黑" w:hAnsi="微软雅黑" w:cs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宋体" w:hint="eastAsia"/>
                <w:color w:val="000000"/>
                <w:sz w:val="18"/>
                <w:szCs w:val="18"/>
                <w:lang w:eastAsia="zh-CN"/>
              </w:rPr>
              <w:t>绑定类型</w:t>
            </w:r>
          </w:p>
        </w:tc>
        <w:tc>
          <w:tcPr>
            <w:tcW w:w="1134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867424" w:rsidRPr="000C5CF6" w:rsidRDefault="00867424" w:rsidP="00796BA7">
            <w:pPr>
              <w:rPr>
                <w:rFonts w:ascii="微软雅黑" w:hAnsi="微软雅黑" w:cs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宋体" w:hint="eastAsia"/>
                <w:color w:val="000000"/>
                <w:sz w:val="18"/>
                <w:szCs w:val="18"/>
                <w:lang w:eastAsia="zh-CN"/>
              </w:rPr>
              <w:t>N2</w:t>
            </w:r>
          </w:p>
        </w:tc>
        <w:tc>
          <w:tcPr>
            <w:tcW w:w="567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867424" w:rsidRPr="000C5CF6" w:rsidRDefault="00867424" w:rsidP="00796BA7">
            <w:pPr>
              <w:rPr>
                <w:rFonts w:ascii="微软雅黑" w:hAnsi="微软雅黑" w:cs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宋体" w:hint="eastAsia"/>
                <w:color w:val="000000"/>
                <w:sz w:val="18"/>
                <w:szCs w:val="18"/>
                <w:lang w:eastAsia="zh-CN"/>
              </w:rPr>
              <w:t>O</w:t>
            </w:r>
          </w:p>
        </w:tc>
        <w:tc>
          <w:tcPr>
            <w:tcW w:w="3544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867424" w:rsidRPr="000C5CF6" w:rsidRDefault="00867424" w:rsidP="00796BA7">
            <w:pPr>
              <w:rPr>
                <w:rFonts w:ascii="微软雅黑" w:hAnsi="微软雅黑" w:cs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宋体" w:hint="eastAsia"/>
                <w:color w:val="000000"/>
                <w:sz w:val="18"/>
                <w:szCs w:val="18"/>
                <w:lang w:eastAsia="zh-CN"/>
              </w:rPr>
              <w:t>0：商户绑定1：成员绑定 默认为0</w:t>
            </w:r>
          </w:p>
        </w:tc>
      </w:tr>
      <w:tr w:rsidR="006801C4" w:rsidRPr="00631AD8" w:rsidTr="00C80A54">
        <w:trPr>
          <w:trHeight w:val="348"/>
        </w:trPr>
        <w:tc>
          <w:tcPr>
            <w:tcW w:w="2093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6801C4" w:rsidRPr="00DC348E" w:rsidRDefault="006801C4" w:rsidP="00C80A54">
            <w:pPr>
              <w:rPr>
                <w:rFonts w:ascii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宋体" w:hint="eastAsia"/>
                <w:color w:val="000000"/>
                <w:sz w:val="18"/>
                <w:szCs w:val="18"/>
                <w:lang w:eastAsia="zh-CN"/>
              </w:rPr>
              <w:t>payMode</w:t>
            </w:r>
          </w:p>
        </w:tc>
        <w:tc>
          <w:tcPr>
            <w:tcW w:w="1559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6801C4" w:rsidRPr="00DC348E" w:rsidRDefault="006801C4" w:rsidP="00C80A54">
            <w:pPr>
              <w:rPr>
                <w:rFonts w:ascii="微软雅黑" w:hAnsi="微软雅黑" w:cs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宋体" w:hint="eastAsia"/>
                <w:color w:val="000000"/>
                <w:sz w:val="18"/>
                <w:szCs w:val="18"/>
                <w:lang w:eastAsia="zh-CN"/>
              </w:rPr>
              <w:t>支付方式</w:t>
            </w:r>
          </w:p>
        </w:tc>
        <w:tc>
          <w:tcPr>
            <w:tcW w:w="1134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6801C4" w:rsidRPr="00DC348E" w:rsidRDefault="006801C4" w:rsidP="00C80A54">
            <w:pPr>
              <w:rPr>
                <w:rFonts w:ascii="微软雅黑" w:hAnsi="微软雅黑" w:cs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宋体" w:hint="eastAsia"/>
                <w:color w:val="000000"/>
                <w:sz w:val="18"/>
                <w:szCs w:val="18"/>
                <w:lang w:eastAsia="zh-CN"/>
              </w:rPr>
              <w:t>AN2</w:t>
            </w:r>
          </w:p>
        </w:tc>
        <w:tc>
          <w:tcPr>
            <w:tcW w:w="567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6801C4" w:rsidRDefault="006801C4" w:rsidP="00C80A54">
            <w:pPr>
              <w:rPr>
                <w:rFonts w:ascii="微软雅黑" w:hAnsi="微软雅黑" w:cs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宋体" w:hint="eastAsia"/>
                <w:color w:val="000000"/>
                <w:sz w:val="18"/>
                <w:szCs w:val="18"/>
                <w:lang w:eastAsia="zh-CN"/>
              </w:rPr>
              <w:t>M</w:t>
            </w:r>
          </w:p>
        </w:tc>
        <w:tc>
          <w:tcPr>
            <w:tcW w:w="3544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6801C4" w:rsidRDefault="006801C4" w:rsidP="00C80A54">
            <w:pPr>
              <w:rPr>
                <w:rFonts w:ascii="微软雅黑" w:hAnsi="微软雅黑" w:cs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宋体" w:hint="eastAsia"/>
                <w:color w:val="000000"/>
                <w:sz w:val="18"/>
                <w:szCs w:val="18"/>
                <w:lang w:eastAsia="zh-CN"/>
              </w:rPr>
              <w:t>查询时必传</w:t>
            </w:r>
          </w:p>
          <w:p w:rsidR="006801C4" w:rsidRPr="000C5CF6" w:rsidRDefault="006801C4" w:rsidP="00C80A54">
            <w:pPr>
              <w:rPr>
                <w:rFonts w:ascii="微软雅黑" w:hAnsi="微软雅黑" w:cs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宋体" w:hint="eastAsia"/>
                <w:color w:val="000000"/>
                <w:sz w:val="18"/>
                <w:szCs w:val="18"/>
                <w:lang w:eastAsia="zh-CN"/>
              </w:rPr>
              <w:t>12：快捷支付 15：一键支付</w:t>
            </w:r>
          </w:p>
        </w:tc>
      </w:tr>
    </w:tbl>
    <w:p w:rsidR="00867424" w:rsidRPr="0025043C" w:rsidRDefault="00867424" w:rsidP="00867424">
      <w:pPr>
        <w:rPr>
          <w:lang w:val="en-US" w:eastAsia="zh-CN"/>
        </w:rPr>
      </w:pPr>
    </w:p>
    <w:p w:rsidR="00867424" w:rsidRDefault="00867424" w:rsidP="00867424">
      <w:pPr>
        <w:pStyle w:val="4"/>
        <w:rPr>
          <w:lang w:eastAsia="zh-CN"/>
        </w:rPr>
      </w:pPr>
      <w:r>
        <w:rPr>
          <w:rFonts w:hint="eastAsia"/>
        </w:rPr>
        <w:lastRenderedPageBreak/>
        <w:t>响应</w:t>
      </w:r>
      <w:r>
        <w:rPr>
          <w:rFonts w:hint="eastAsia"/>
          <w:lang w:eastAsia="zh-CN"/>
        </w:rPr>
        <w:t>消息</w:t>
      </w:r>
    </w:p>
    <w:tbl>
      <w:tblPr>
        <w:tblW w:w="8897" w:type="dxa"/>
        <w:tblBorders>
          <w:top w:val="single" w:sz="4" w:space="0" w:color="4AACC5"/>
          <w:left w:val="single" w:sz="4" w:space="0" w:color="4AACC5"/>
          <w:bottom w:val="single" w:sz="4" w:space="0" w:color="4AACC5"/>
          <w:right w:val="single" w:sz="4" w:space="0" w:color="4AACC5"/>
          <w:insideH w:val="single" w:sz="6" w:space="0" w:color="4AACC5"/>
          <w:insideV w:val="single" w:sz="6" w:space="0" w:color="4AACC5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1701"/>
        <w:gridCol w:w="1984"/>
        <w:gridCol w:w="709"/>
        <w:gridCol w:w="2835"/>
      </w:tblGrid>
      <w:tr w:rsidR="00867424" w:rsidTr="00796BA7">
        <w:tc>
          <w:tcPr>
            <w:tcW w:w="1668" w:type="dxa"/>
            <w:tcBorders>
              <w:top w:val="single" w:sz="4" w:space="0" w:color="4AACC5"/>
              <w:bottom w:val="single" w:sz="6" w:space="0" w:color="4AACC5"/>
            </w:tcBorders>
            <w:shd w:val="clear" w:color="auto" w:fill="30849B"/>
            <w:vAlign w:val="center"/>
          </w:tcPr>
          <w:p w:rsidR="00867424" w:rsidRDefault="00867424" w:rsidP="00796BA7">
            <w:pPr>
              <w:rPr>
                <w:rFonts w:ascii="微软雅黑" w:hAnsi="微软雅黑" w:cs="微软雅黑"/>
                <w:color w:val="C7EDCC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  <w:lang w:eastAsia="zh-CN"/>
              </w:rPr>
              <w:t>属性</w:t>
            </w:r>
          </w:p>
        </w:tc>
        <w:tc>
          <w:tcPr>
            <w:tcW w:w="1701" w:type="dxa"/>
            <w:tcBorders>
              <w:top w:val="single" w:sz="4" w:space="0" w:color="4AACC5"/>
              <w:bottom w:val="single" w:sz="6" w:space="0" w:color="4AACC5"/>
            </w:tcBorders>
            <w:shd w:val="clear" w:color="auto" w:fill="30849B"/>
            <w:vAlign w:val="center"/>
          </w:tcPr>
          <w:p w:rsidR="00867424" w:rsidRDefault="00867424" w:rsidP="00796BA7">
            <w:pPr>
              <w:jc w:val="center"/>
              <w:rPr>
                <w:rFonts w:ascii="微软雅黑" w:hAnsi="微软雅黑" w:cs="微软雅黑"/>
                <w:color w:val="C7EDCC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</w:rPr>
              <w:t>定义</w:t>
            </w:r>
          </w:p>
        </w:tc>
        <w:tc>
          <w:tcPr>
            <w:tcW w:w="1984" w:type="dxa"/>
            <w:tcBorders>
              <w:top w:val="single" w:sz="4" w:space="0" w:color="4AACC5"/>
              <w:bottom w:val="single" w:sz="6" w:space="0" w:color="4AACC5"/>
            </w:tcBorders>
            <w:shd w:val="clear" w:color="auto" w:fill="30849B"/>
            <w:vAlign w:val="center"/>
          </w:tcPr>
          <w:p w:rsidR="00867424" w:rsidRDefault="00867424" w:rsidP="00796BA7">
            <w:pPr>
              <w:jc w:val="center"/>
              <w:rPr>
                <w:rFonts w:ascii="微软雅黑" w:hAnsi="微软雅黑" w:cs="微软雅黑"/>
                <w:b/>
                <w:color w:val="C7EDCC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</w:rPr>
              <w:t>类型</w:t>
            </w:r>
          </w:p>
          <w:p w:rsidR="00867424" w:rsidRDefault="00867424" w:rsidP="00796BA7">
            <w:pPr>
              <w:jc w:val="center"/>
              <w:rPr>
                <w:rFonts w:ascii="微软雅黑" w:hAnsi="微软雅黑" w:cs="微软雅黑"/>
                <w:color w:val="C7EDCC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</w:rPr>
              <w:t>长度</w:t>
            </w:r>
          </w:p>
        </w:tc>
        <w:tc>
          <w:tcPr>
            <w:tcW w:w="709" w:type="dxa"/>
            <w:tcBorders>
              <w:top w:val="single" w:sz="4" w:space="0" w:color="4AACC5"/>
              <w:bottom w:val="single" w:sz="6" w:space="0" w:color="4AACC5"/>
            </w:tcBorders>
            <w:shd w:val="clear" w:color="auto" w:fill="30849B"/>
            <w:vAlign w:val="center"/>
          </w:tcPr>
          <w:p w:rsidR="00867424" w:rsidRDefault="00867424" w:rsidP="00796BA7">
            <w:pPr>
              <w:jc w:val="center"/>
              <w:rPr>
                <w:rFonts w:ascii="微软雅黑" w:hAnsi="微软雅黑" w:cs="微软雅黑"/>
                <w:color w:val="C7EDCC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</w:rPr>
              <w:t>必填</w:t>
            </w:r>
          </w:p>
        </w:tc>
        <w:tc>
          <w:tcPr>
            <w:tcW w:w="2835" w:type="dxa"/>
            <w:tcBorders>
              <w:top w:val="single" w:sz="4" w:space="0" w:color="4AACC5"/>
              <w:bottom w:val="single" w:sz="6" w:space="0" w:color="4AACC5"/>
            </w:tcBorders>
            <w:shd w:val="clear" w:color="auto" w:fill="30849B"/>
            <w:vAlign w:val="center"/>
          </w:tcPr>
          <w:p w:rsidR="00867424" w:rsidRDefault="00867424" w:rsidP="00796BA7">
            <w:pPr>
              <w:jc w:val="center"/>
              <w:rPr>
                <w:rFonts w:ascii="微软雅黑" w:hAnsi="微软雅黑" w:cs="微软雅黑"/>
                <w:color w:val="C7EDCC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</w:rPr>
              <w:t>参数说明/示例</w:t>
            </w:r>
          </w:p>
        </w:tc>
      </w:tr>
      <w:tr w:rsidR="00867424" w:rsidTr="00796BA7">
        <w:tc>
          <w:tcPr>
            <w:tcW w:w="8897" w:type="dxa"/>
            <w:gridSpan w:val="5"/>
            <w:tcBorders>
              <w:top w:val="single" w:sz="6" w:space="0" w:color="4AACC5"/>
              <w:left w:val="single" w:sz="4" w:space="0" w:color="4AACC5"/>
              <w:bottom w:val="single" w:sz="6" w:space="0" w:color="4AACC5"/>
              <w:right w:val="single" w:sz="4" w:space="0" w:color="4AACC5"/>
            </w:tcBorders>
            <w:shd w:val="clear" w:color="auto" w:fill="FFFFFF" w:themeFill="background1"/>
            <w:hideMark/>
          </w:tcPr>
          <w:p w:rsidR="00867424" w:rsidRDefault="00052115" w:rsidP="00796BA7">
            <w:pPr>
              <w:rPr>
                <w:rFonts w:ascii="微软雅黑" w:hAnsi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val="en-US" w:eastAsia="zh-CN"/>
              </w:rPr>
              <w:t>参见</w:t>
            </w:r>
            <w:hyperlink r:id="rId47" w:anchor="_公共响应BODY属性" w:history="1">
              <w:r>
                <w:rPr>
                  <w:rStyle w:val="af2"/>
                  <w:rFonts w:ascii="微软雅黑" w:hAnsi="微软雅黑" w:cs="微软雅黑" w:hint="eastAsia"/>
                  <w:sz w:val="18"/>
                  <w:szCs w:val="18"/>
                  <w:lang w:val="en-US" w:eastAsia="zh-CN"/>
                </w:rPr>
                <w:t>公共响应BODY属性</w:t>
              </w:r>
            </w:hyperlink>
          </w:p>
        </w:tc>
      </w:tr>
      <w:tr w:rsidR="00867424" w:rsidTr="00796BA7">
        <w:tc>
          <w:tcPr>
            <w:tcW w:w="1668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867424" w:rsidRPr="00621792" w:rsidRDefault="00867424" w:rsidP="00796BA7">
            <w:pPr>
              <w:rPr>
                <w:rFonts w:ascii="微软雅黑" w:hAnsi="微软雅黑" w:cs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宋体" w:hint="eastAsia"/>
                <w:color w:val="000000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701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867424" w:rsidRDefault="00867424" w:rsidP="00796BA7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客户号</w:t>
            </w:r>
          </w:p>
        </w:tc>
        <w:tc>
          <w:tcPr>
            <w:tcW w:w="1984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867424" w:rsidRDefault="00867424" w:rsidP="00796BA7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AN</w:t>
            </w:r>
            <w:r>
              <w:rPr>
                <w:rFonts w:ascii="微软雅黑" w:hAnsi="微软雅黑" w:cs="微软雅黑"/>
                <w:sz w:val="18"/>
                <w:szCs w:val="18"/>
                <w:lang w:eastAsia="zh-CN"/>
              </w:rPr>
              <w:t>128</w:t>
            </w:r>
          </w:p>
        </w:tc>
        <w:tc>
          <w:tcPr>
            <w:tcW w:w="709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867424" w:rsidRDefault="00867424" w:rsidP="00796BA7">
            <w:pPr>
              <w:rPr>
                <w:rFonts w:ascii="微软雅黑" w:hAnsi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val="en-US" w:eastAsia="zh-CN"/>
              </w:rPr>
              <w:t>O</w:t>
            </w:r>
          </w:p>
        </w:tc>
        <w:tc>
          <w:tcPr>
            <w:tcW w:w="2835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867424" w:rsidRDefault="00867424" w:rsidP="00796BA7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</w:p>
        </w:tc>
      </w:tr>
      <w:tr w:rsidR="00867424" w:rsidTr="00796BA7">
        <w:tc>
          <w:tcPr>
            <w:tcW w:w="1668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867424" w:rsidRPr="0008628D" w:rsidRDefault="00867424" w:rsidP="00796BA7">
            <w:pPr>
              <w:rPr>
                <w:rFonts w:ascii="微软雅黑" w:hAnsi="微软雅黑" w:cs="宋体"/>
                <w:sz w:val="18"/>
                <w:szCs w:val="18"/>
                <w:lang w:val="en-US" w:eastAsia="zh-CN"/>
              </w:rPr>
            </w:pPr>
            <w:r>
              <w:rPr>
                <w:rFonts w:ascii="微软雅黑" w:hAnsi="微软雅黑" w:cs="微软雅黑"/>
                <w:sz w:val="18"/>
                <w:szCs w:val="18"/>
                <w:lang w:eastAsia="zh-CN"/>
              </w:rPr>
              <w:t>bindCardList</w:t>
            </w:r>
          </w:p>
        </w:tc>
        <w:tc>
          <w:tcPr>
            <w:tcW w:w="1701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867424" w:rsidRDefault="00867424" w:rsidP="00796BA7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AA49BF"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绑定卡列表</w:t>
            </w:r>
          </w:p>
        </w:tc>
        <w:tc>
          <w:tcPr>
            <w:tcW w:w="1984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867424" w:rsidRDefault="00867424" w:rsidP="00796BA7">
            <w:pPr>
              <w:rPr>
                <w:rFonts w:ascii="微软雅黑" w:hAnsi="微软雅黑" w:cs="Courier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Courier"/>
                <w:sz w:val="18"/>
                <w:szCs w:val="18"/>
                <w:lang w:eastAsia="zh-CN"/>
              </w:rPr>
              <w:t>Quick</w:t>
            </w:r>
            <w:r>
              <w:rPr>
                <w:rFonts w:ascii="微软雅黑" w:hAnsi="微软雅黑" w:cs="Courier" w:hint="eastAsia"/>
                <w:sz w:val="18"/>
                <w:szCs w:val="18"/>
                <w:lang w:eastAsia="zh-CN"/>
              </w:rPr>
              <w:t>BindCardI</w:t>
            </w:r>
            <w:r>
              <w:rPr>
                <w:rFonts w:ascii="微软雅黑" w:hAnsi="微软雅黑" w:cs="Courier"/>
                <w:sz w:val="18"/>
                <w:szCs w:val="18"/>
                <w:lang w:val="en-US" w:eastAsia="zh-CN"/>
              </w:rPr>
              <w:t>nfo</w:t>
            </w:r>
            <w:r>
              <w:rPr>
                <w:rFonts w:ascii="微软雅黑" w:hAnsi="微软雅黑" w:cs="微软雅黑" w:hint="eastAsia"/>
                <w:sz w:val="18"/>
                <w:szCs w:val="18"/>
                <w:lang w:val="en-US" w:eastAsia="zh-CN"/>
              </w:rPr>
              <w:t>[ ]</w:t>
            </w:r>
          </w:p>
        </w:tc>
        <w:tc>
          <w:tcPr>
            <w:tcW w:w="709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867424" w:rsidRDefault="00867424" w:rsidP="00796BA7">
            <w:pPr>
              <w:rPr>
                <w:rFonts w:ascii="微软雅黑" w:hAnsi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val="en-US" w:eastAsia="zh-CN"/>
              </w:rPr>
              <w:t>O</w:t>
            </w:r>
          </w:p>
        </w:tc>
        <w:tc>
          <w:tcPr>
            <w:tcW w:w="2835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867424" w:rsidRDefault="00867424" w:rsidP="00796BA7">
            <w:pPr>
              <w:rPr>
                <w:rFonts w:ascii="微软雅黑" w:hAnsi="微软雅黑" w:cs="宋体"/>
                <w:sz w:val="18"/>
                <w:szCs w:val="18"/>
                <w:lang w:val="en-US" w:eastAsia="zh-CN"/>
              </w:rPr>
            </w:pPr>
            <w:r w:rsidRPr="001D1396"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成功且有数据时返回</w:t>
            </w: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，</w:t>
            </w:r>
            <w:r>
              <w:rPr>
                <w:rFonts w:ascii="微软雅黑" w:hAnsi="微软雅黑" w:cs="宋体" w:hint="eastAsia"/>
                <w:sz w:val="18"/>
                <w:szCs w:val="18"/>
                <w:lang w:eastAsia="zh-CN"/>
              </w:rPr>
              <w:t>参见数据元</w:t>
            </w:r>
            <w:r>
              <w:rPr>
                <w:rFonts w:ascii="微软雅黑" w:hAnsi="微软雅黑" w:cs="Courier"/>
                <w:sz w:val="18"/>
                <w:szCs w:val="18"/>
                <w:lang w:eastAsia="zh-CN"/>
              </w:rPr>
              <w:t>Quick</w:t>
            </w:r>
            <w:r>
              <w:rPr>
                <w:rFonts w:ascii="微软雅黑" w:hAnsi="微软雅黑" w:cs="Courier" w:hint="eastAsia"/>
                <w:sz w:val="18"/>
                <w:szCs w:val="18"/>
                <w:lang w:eastAsia="zh-CN"/>
              </w:rPr>
              <w:t>BindCardI</w:t>
            </w:r>
            <w:r>
              <w:rPr>
                <w:rFonts w:ascii="微软雅黑" w:hAnsi="微软雅黑" w:cs="Courier"/>
                <w:sz w:val="18"/>
                <w:szCs w:val="18"/>
                <w:lang w:val="en-US" w:eastAsia="zh-CN"/>
              </w:rPr>
              <w:t>nfo</w:t>
            </w:r>
            <w:r>
              <w:rPr>
                <w:rFonts w:ascii="微软雅黑" w:hAnsi="微软雅黑" w:cs="宋体" w:hint="eastAsia"/>
                <w:sz w:val="18"/>
                <w:szCs w:val="18"/>
                <w:lang w:eastAsia="zh-CN"/>
              </w:rPr>
              <w:t>定义</w:t>
            </w:r>
          </w:p>
        </w:tc>
      </w:tr>
    </w:tbl>
    <w:p w:rsidR="00867424" w:rsidRPr="00C07D73" w:rsidRDefault="00867424" w:rsidP="00867424">
      <w:pPr>
        <w:rPr>
          <w:lang w:eastAsia="zh-CN"/>
        </w:rPr>
      </w:pPr>
    </w:p>
    <w:p w:rsidR="00BA3A5F" w:rsidRDefault="00BA3A5F" w:rsidP="00BA3A5F">
      <w:pPr>
        <w:pStyle w:val="30"/>
        <w:tabs>
          <w:tab w:val="clear" w:pos="1004"/>
        </w:tabs>
        <w:ind w:left="709" w:hanging="709"/>
        <w:rPr>
          <w:rFonts w:ascii="微软雅黑" w:hAnsi="微软雅黑" w:cs="微软雅黑"/>
          <w:lang w:eastAsia="zh-CN"/>
        </w:rPr>
      </w:pPr>
      <w:bookmarkStart w:id="247" w:name="_Toc513053779"/>
      <w:r>
        <w:rPr>
          <w:rFonts w:ascii="微软雅黑" w:hAnsi="微软雅黑" w:cs="微软雅黑" w:hint="eastAsia"/>
          <w:lang w:eastAsia="zh-CN"/>
        </w:rPr>
        <w:t>快捷</w:t>
      </w:r>
      <w:r w:rsidR="002C4294">
        <w:rPr>
          <w:rFonts w:ascii="微软雅黑" w:hAnsi="微软雅黑" w:cs="微软雅黑" w:hint="eastAsia"/>
          <w:lang w:eastAsia="zh-CN"/>
        </w:rPr>
        <w:t>(一键)</w:t>
      </w:r>
      <w:r>
        <w:rPr>
          <w:rFonts w:ascii="微软雅黑" w:hAnsi="微软雅黑" w:cs="微软雅黑" w:hint="eastAsia"/>
          <w:lang w:eastAsia="zh-CN"/>
        </w:rPr>
        <w:t>支付</w:t>
      </w:r>
      <w:bookmarkEnd w:id="247"/>
    </w:p>
    <w:p w:rsidR="00BA3A5F" w:rsidRDefault="00BA3A5F" w:rsidP="00BA3A5F">
      <w:pPr>
        <w:adjustRightInd w:val="0"/>
        <w:snapToGrid w:val="0"/>
        <w:rPr>
          <w:lang w:eastAsia="zh-CN"/>
        </w:rPr>
      </w:pPr>
    </w:p>
    <w:tbl>
      <w:tblPr>
        <w:tblW w:w="88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7227"/>
      </w:tblGrid>
      <w:tr w:rsidR="00BA3A5F" w:rsidTr="00796BA7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0849B"/>
            <w:hideMark/>
          </w:tcPr>
          <w:p w:rsidR="00BA3A5F" w:rsidRDefault="00BA3A5F" w:rsidP="00796BA7">
            <w:pPr>
              <w:adjustRightInd w:val="0"/>
              <w:snapToGrid w:val="0"/>
              <w:rPr>
                <w:rFonts w:ascii="微软雅黑" w:hAnsi="微软雅黑" w:cs="微软雅黑"/>
                <w:b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  <w:lang w:eastAsia="zh-CN"/>
              </w:rPr>
              <w:t>接口URL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3A5F" w:rsidRDefault="00BA3A5F" w:rsidP="00796BA7">
            <w:pPr>
              <w:adjustRightInd w:val="0"/>
              <w:snapToGrid w:val="0"/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/order/</w:t>
            </w:r>
            <w:r>
              <w:rPr>
                <w:rFonts w:ascii="微软雅黑" w:hAnsi="微软雅黑" w:cs="微软雅黑"/>
                <w:sz w:val="18"/>
                <w:szCs w:val="18"/>
                <w:lang w:eastAsia="zh-CN"/>
              </w:rPr>
              <w:t>quickP</w:t>
            </w: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ay</w:t>
            </w:r>
          </w:p>
        </w:tc>
      </w:tr>
    </w:tbl>
    <w:p w:rsidR="00BA3A5F" w:rsidRPr="00F04781" w:rsidRDefault="00BA3A5F" w:rsidP="00BA3A5F">
      <w:pPr>
        <w:rPr>
          <w:lang w:eastAsia="zh-CN"/>
        </w:rPr>
      </w:pPr>
    </w:p>
    <w:p w:rsidR="00BA3A5F" w:rsidRDefault="00BA3A5F" w:rsidP="00BA3A5F">
      <w:pPr>
        <w:pStyle w:val="4"/>
        <w:rPr>
          <w:lang w:val="en-US" w:eastAsia="zh-CN"/>
        </w:rPr>
      </w:pPr>
      <w:r>
        <w:rPr>
          <w:rFonts w:hint="eastAsia"/>
        </w:rPr>
        <w:t>请求</w:t>
      </w:r>
      <w:r>
        <w:rPr>
          <w:rFonts w:hint="eastAsia"/>
          <w:lang w:val="en-US" w:eastAsia="zh-CN"/>
        </w:rPr>
        <w:t>消息</w:t>
      </w:r>
    </w:p>
    <w:tbl>
      <w:tblPr>
        <w:tblW w:w="8915" w:type="dxa"/>
        <w:tblInd w:w="-18" w:type="dxa"/>
        <w:tblBorders>
          <w:top w:val="single" w:sz="4" w:space="0" w:color="4AACC5"/>
          <w:left w:val="single" w:sz="4" w:space="0" w:color="4AACC5"/>
          <w:bottom w:val="single" w:sz="4" w:space="0" w:color="4AACC5"/>
          <w:right w:val="single" w:sz="4" w:space="0" w:color="4AACC5"/>
          <w:insideH w:val="single" w:sz="6" w:space="0" w:color="4AACC5"/>
          <w:insideV w:val="single" w:sz="6" w:space="0" w:color="4AACC5"/>
        </w:tblBorders>
        <w:tblLayout w:type="fixed"/>
        <w:tblLook w:val="04A0" w:firstRow="1" w:lastRow="0" w:firstColumn="1" w:lastColumn="0" w:noHBand="0" w:noVBand="1"/>
      </w:tblPr>
      <w:tblGrid>
        <w:gridCol w:w="18"/>
        <w:gridCol w:w="2093"/>
        <w:gridCol w:w="1559"/>
        <w:gridCol w:w="1134"/>
        <w:gridCol w:w="567"/>
        <w:gridCol w:w="3544"/>
      </w:tblGrid>
      <w:tr w:rsidR="00BA3A5F" w:rsidTr="00796BA7">
        <w:trPr>
          <w:gridBefore w:val="1"/>
          <w:wBefore w:w="18" w:type="dxa"/>
        </w:trPr>
        <w:tc>
          <w:tcPr>
            <w:tcW w:w="2093" w:type="dxa"/>
            <w:tcBorders>
              <w:top w:val="single" w:sz="4" w:space="0" w:color="4AACC5"/>
              <w:bottom w:val="single" w:sz="6" w:space="0" w:color="4AACC5"/>
            </w:tcBorders>
            <w:shd w:val="clear" w:color="auto" w:fill="30849B"/>
            <w:vAlign w:val="center"/>
          </w:tcPr>
          <w:p w:rsidR="00BA3A5F" w:rsidRDefault="00BA3A5F" w:rsidP="00796BA7">
            <w:pPr>
              <w:rPr>
                <w:rFonts w:ascii="微软雅黑" w:hAnsi="微软雅黑" w:cs="微软雅黑"/>
                <w:color w:val="C7EDCC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  <w:lang w:eastAsia="zh-CN"/>
              </w:rPr>
              <w:t>属性</w:t>
            </w:r>
          </w:p>
        </w:tc>
        <w:tc>
          <w:tcPr>
            <w:tcW w:w="1559" w:type="dxa"/>
            <w:tcBorders>
              <w:top w:val="single" w:sz="4" w:space="0" w:color="4AACC5"/>
              <w:bottom w:val="single" w:sz="6" w:space="0" w:color="4AACC5"/>
            </w:tcBorders>
            <w:shd w:val="clear" w:color="auto" w:fill="30849B"/>
            <w:vAlign w:val="center"/>
          </w:tcPr>
          <w:p w:rsidR="00BA3A5F" w:rsidRDefault="00BA3A5F" w:rsidP="00796BA7">
            <w:pPr>
              <w:jc w:val="center"/>
              <w:rPr>
                <w:rFonts w:ascii="微软雅黑" w:hAnsi="微软雅黑" w:cs="微软雅黑"/>
                <w:color w:val="C7EDCC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</w:rPr>
              <w:t>定义</w:t>
            </w:r>
          </w:p>
        </w:tc>
        <w:tc>
          <w:tcPr>
            <w:tcW w:w="1134" w:type="dxa"/>
            <w:tcBorders>
              <w:top w:val="single" w:sz="4" w:space="0" w:color="4AACC5"/>
              <w:bottom w:val="single" w:sz="6" w:space="0" w:color="4AACC5"/>
            </w:tcBorders>
            <w:shd w:val="clear" w:color="auto" w:fill="30849B"/>
            <w:vAlign w:val="center"/>
          </w:tcPr>
          <w:p w:rsidR="00BA3A5F" w:rsidRDefault="00BA3A5F" w:rsidP="00796BA7">
            <w:pPr>
              <w:jc w:val="center"/>
              <w:rPr>
                <w:rFonts w:ascii="微软雅黑" w:hAnsi="微软雅黑" w:cs="微软雅黑"/>
                <w:b/>
                <w:color w:val="C7EDCC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</w:rPr>
              <w:t>类型</w:t>
            </w:r>
          </w:p>
          <w:p w:rsidR="00BA3A5F" w:rsidRDefault="00BA3A5F" w:rsidP="00796BA7">
            <w:pPr>
              <w:jc w:val="center"/>
              <w:rPr>
                <w:rFonts w:ascii="微软雅黑" w:hAnsi="微软雅黑" w:cs="微软雅黑"/>
                <w:color w:val="C7EDCC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</w:rPr>
              <w:t>长度</w:t>
            </w:r>
          </w:p>
        </w:tc>
        <w:tc>
          <w:tcPr>
            <w:tcW w:w="567" w:type="dxa"/>
            <w:tcBorders>
              <w:top w:val="single" w:sz="4" w:space="0" w:color="4AACC5"/>
              <w:bottom w:val="single" w:sz="6" w:space="0" w:color="4AACC5"/>
            </w:tcBorders>
            <w:shd w:val="clear" w:color="auto" w:fill="30849B"/>
            <w:vAlign w:val="center"/>
          </w:tcPr>
          <w:p w:rsidR="00BA3A5F" w:rsidRDefault="00BA3A5F" w:rsidP="00796BA7">
            <w:pPr>
              <w:jc w:val="center"/>
              <w:rPr>
                <w:rFonts w:ascii="微软雅黑" w:hAnsi="微软雅黑" w:cs="微软雅黑"/>
                <w:color w:val="C7EDCC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</w:rPr>
              <w:t>必填</w:t>
            </w:r>
          </w:p>
        </w:tc>
        <w:tc>
          <w:tcPr>
            <w:tcW w:w="3544" w:type="dxa"/>
            <w:tcBorders>
              <w:top w:val="single" w:sz="4" w:space="0" w:color="4AACC5"/>
              <w:bottom w:val="single" w:sz="6" w:space="0" w:color="4AACC5"/>
            </w:tcBorders>
            <w:shd w:val="clear" w:color="auto" w:fill="30849B"/>
            <w:vAlign w:val="center"/>
          </w:tcPr>
          <w:p w:rsidR="00BA3A5F" w:rsidRDefault="00BA3A5F" w:rsidP="00796BA7">
            <w:pPr>
              <w:jc w:val="center"/>
              <w:rPr>
                <w:rFonts w:ascii="微软雅黑" w:hAnsi="微软雅黑" w:cs="微软雅黑"/>
                <w:color w:val="C7EDCC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</w:rPr>
              <w:t>参数说明/示例</w:t>
            </w:r>
          </w:p>
        </w:tc>
      </w:tr>
      <w:tr w:rsidR="00BA3A5F" w:rsidTr="00796BA7">
        <w:tc>
          <w:tcPr>
            <w:tcW w:w="2111" w:type="dxa"/>
            <w:gridSpan w:val="2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BA3A5F" w:rsidRPr="0092603B" w:rsidRDefault="00BA3A5F" w:rsidP="00796BA7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functionCode</w:t>
            </w:r>
          </w:p>
        </w:tc>
        <w:tc>
          <w:tcPr>
            <w:tcW w:w="1559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BA3A5F" w:rsidRPr="0092603B" w:rsidRDefault="00BA3A5F" w:rsidP="00796BA7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交易功能</w:t>
            </w:r>
          </w:p>
        </w:tc>
        <w:tc>
          <w:tcPr>
            <w:tcW w:w="1134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BA3A5F" w:rsidRDefault="00BA3A5F" w:rsidP="00796BA7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A2</w:t>
            </w:r>
          </w:p>
        </w:tc>
        <w:tc>
          <w:tcPr>
            <w:tcW w:w="567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BA3A5F" w:rsidRDefault="00BA3A5F" w:rsidP="00796BA7">
            <w:pPr>
              <w:rPr>
                <w:rFonts w:ascii="微软雅黑" w:hAnsi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val="en-US" w:eastAsia="zh-CN"/>
              </w:rPr>
              <w:t>M</w:t>
            </w:r>
          </w:p>
        </w:tc>
        <w:tc>
          <w:tcPr>
            <w:tcW w:w="3544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BA3A5F" w:rsidRPr="0092603B" w:rsidRDefault="00BA3A5F" w:rsidP="00796BA7">
            <w:pPr>
              <w:rPr>
                <w:rFonts w:ascii="微软雅黑" w:hAnsi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val="en-US" w:eastAsia="zh-CN"/>
              </w:rPr>
              <w:t>值：10</w:t>
            </w:r>
          </w:p>
        </w:tc>
      </w:tr>
      <w:tr w:rsidR="00BA3A5F" w:rsidTr="00796BA7">
        <w:trPr>
          <w:trHeight w:val="655"/>
        </w:trPr>
        <w:tc>
          <w:tcPr>
            <w:tcW w:w="2111" w:type="dxa"/>
            <w:gridSpan w:val="2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BA3A5F" w:rsidRDefault="00BA3A5F" w:rsidP="00796BA7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宋体" w:hint="eastAsia"/>
                <w:color w:val="000000"/>
                <w:sz w:val="18"/>
                <w:szCs w:val="18"/>
              </w:rPr>
              <w:t>merchantName</w:t>
            </w:r>
          </w:p>
        </w:tc>
        <w:tc>
          <w:tcPr>
            <w:tcW w:w="1559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BA3A5F" w:rsidRDefault="00BA3A5F" w:rsidP="00796BA7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平台商户名称</w:t>
            </w:r>
          </w:p>
        </w:tc>
        <w:tc>
          <w:tcPr>
            <w:tcW w:w="1134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BA3A5F" w:rsidRDefault="00BA3A5F" w:rsidP="00796BA7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X120</w:t>
            </w:r>
          </w:p>
        </w:tc>
        <w:tc>
          <w:tcPr>
            <w:tcW w:w="567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BA3A5F" w:rsidRDefault="00BA3A5F" w:rsidP="00796BA7">
            <w:pPr>
              <w:rPr>
                <w:rFonts w:ascii="微软雅黑" w:hAnsi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val="en-US" w:eastAsia="zh-CN"/>
              </w:rPr>
              <w:t>M</w:t>
            </w:r>
          </w:p>
        </w:tc>
        <w:tc>
          <w:tcPr>
            <w:tcW w:w="3544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BA3A5F" w:rsidRDefault="00BA3A5F" w:rsidP="00796BA7">
            <w:pPr>
              <w:ind w:leftChars="172" w:left="361"/>
              <w:rPr>
                <w:rFonts w:ascii="微软雅黑" w:hAnsi="微软雅黑" w:cs="微软雅黑"/>
                <w:sz w:val="18"/>
                <w:szCs w:val="18"/>
                <w:lang w:val="en-US" w:eastAsia="zh-CN"/>
              </w:rPr>
            </w:pPr>
          </w:p>
        </w:tc>
      </w:tr>
      <w:tr w:rsidR="00BA3A5F" w:rsidTr="00796BA7">
        <w:trPr>
          <w:gridBefore w:val="1"/>
          <w:wBefore w:w="18" w:type="dxa"/>
        </w:trPr>
        <w:tc>
          <w:tcPr>
            <w:tcW w:w="2093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BA3A5F" w:rsidRPr="00621792" w:rsidRDefault="00BA3A5F" w:rsidP="00796BA7">
            <w:pPr>
              <w:rPr>
                <w:rFonts w:ascii="微软雅黑" w:hAnsi="微软雅黑" w:cs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宋体"/>
                <w:color w:val="000000"/>
                <w:sz w:val="18"/>
                <w:szCs w:val="18"/>
                <w:lang w:eastAsia="zh-CN"/>
              </w:rPr>
              <w:t>p</w:t>
            </w:r>
            <w:r>
              <w:rPr>
                <w:rFonts w:ascii="微软雅黑" w:hAnsi="微软雅黑" w:cs="宋体" w:hint="eastAsia"/>
                <w:color w:val="000000"/>
                <w:sz w:val="18"/>
                <w:szCs w:val="18"/>
                <w:lang w:eastAsia="zh-CN"/>
              </w:rPr>
              <w:t>ay</w:t>
            </w:r>
            <w:r>
              <w:rPr>
                <w:rFonts w:ascii="微软雅黑" w:hAnsi="微软雅黑" w:cs="宋体"/>
                <w:color w:val="000000"/>
                <w:sz w:val="18"/>
                <w:szCs w:val="18"/>
                <w:lang w:eastAsia="zh-CN"/>
              </w:rPr>
              <w:t>eeUId</w:t>
            </w:r>
          </w:p>
        </w:tc>
        <w:tc>
          <w:tcPr>
            <w:tcW w:w="1559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BA3A5F" w:rsidRDefault="00BA3A5F" w:rsidP="00796BA7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主收款方</w:t>
            </w:r>
            <w:r>
              <w:rPr>
                <w:rFonts w:ascii="微软雅黑" w:hAnsi="微软雅黑" w:cs="微软雅黑"/>
                <w:sz w:val="18"/>
                <w:szCs w:val="18"/>
                <w:lang w:eastAsia="zh-CN"/>
              </w:rPr>
              <w:t>用户id</w:t>
            </w:r>
          </w:p>
        </w:tc>
        <w:tc>
          <w:tcPr>
            <w:tcW w:w="1134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BA3A5F" w:rsidRDefault="00BA3A5F" w:rsidP="00796BA7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AN</w:t>
            </w:r>
            <w:r>
              <w:rPr>
                <w:rFonts w:ascii="微软雅黑" w:hAnsi="微软雅黑" w:cs="微软雅黑"/>
                <w:sz w:val="18"/>
                <w:szCs w:val="18"/>
                <w:lang w:eastAsia="zh-CN"/>
              </w:rPr>
              <w:t>128</w:t>
            </w:r>
          </w:p>
        </w:tc>
        <w:tc>
          <w:tcPr>
            <w:tcW w:w="567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BA3A5F" w:rsidRDefault="00BA3A5F" w:rsidP="00796BA7">
            <w:pPr>
              <w:rPr>
                <w:rFonts w:ascii="微软雅黑" w:hAnsi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val="en-US" w:eastAsia="zh-CN"/>
              </w:rPr>
              <w:t>M</w:t>
            </w:r>
          </w:p>
        </w:tc>
        <w:tc>
          <w:tcPr>
            <w:tcW w:w="3544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BA3A5F" w:rsidRDefault="00BA3A5F" w:rsidP="00796BA7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宋体"/>
                <w:sz w:val="18"/>
                <w:szCs w:val="18"/>
                <w:lang w:val="en-US" w:eastAsia="zh-CN"/>
              </w:rPr>
              <w:t>is</w:t>
            </w:r>
            <w:r>
              <w:rPr>
                <w:rFonts w:ascii="微软雅黑" w:hAnsi="微软雅黑" w:cs="宋体" w:hint="eastAsia"/>
                <w:sz w:val="18"/>
                <w:szCs w:val="18"/>
                <w:lang w:val="en-US" w:eastAsia="zh-CN"/>
              </w:rPr>
              <w:t>P</w:t>
            </w:r>
            <w:r>
              <w:rPr>
                <w:rFonts w:ascii="微软雅黑" w:hAnsi="微软雅黑" w:cs="宋体"/>
                <w:sz w:val="18"/>
                <w:szCs w:val="18"/>
                <w:lang w:val="en-US" w:eastAsia="zh-CN"/>
              </w:rPr>
              <w:t>latformPayee</w:t>
            </w:r>
            <w:r>
              <w:rPr>
                <w:rFonts w:ascii="微软雅黑" w:hAnsi="微软雅黑" w:cs="宋体" w:hint="eastAsia"/>
                <w:sz w:val="18"/>
                <w:szCs w:val="18"/>
                <w:lang w:val="en-US" w:eastAsia="zh-CN"/>
              </w:rPr>
              <w:t xml:space="preserve"> =0 时，</w:t>
            </w: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平台用户id；</w:t>
            </w:r>
          </w:p>
          <w:p w:rsidR="00BA3A5F" w:rsidRDefault="00BA3A5F" w:rsidP="00796BA7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宋体"/>
                <w:sz w:val="18"/>
                <w:szCs w:val="18"/>
                <w:lang w:val="en-US" w:eastAsia="zh-CN"/>
              </w:rPr>
              <w:t>is</w:t>
            </w:r>
            <w:r>
              <w:rPr>
                <w:rFonts w:ascii="微软雅黑" w:hAnsi="微软雅黑" w:cs="宋体" w:hint="eastAsia"/>
                <w:sz w:val="18"/>
                <w:szCs w:val="18"/>
                <w:lang w:val="en-US" w:eastAsia="zh-CN"/>
              </w:rPr>
              <w:t>P</w:t>
            </w:r>
            <w:r>
              <w:rPr>
                <w:rFonts w:ascii="微软雅黑" w:hAnsi="微软雅黑" w:cs="宋体"/>
                <w:sz w:val="18"/>
                <w:szCs w:val="18"/>
                <w:lang w:val="en-US" w:eastAsia="zh-CN"/>
              </w:rPr>
              <w:t>latformPayee</w:t>
            </w:r>
            <w:r>
              <w:rPr>
                <w:rFonts w:ascii="微软雅黑" w:hAnsi="微软雅黑" w:cs="宋体" w:hint="eastAsia"/>
                <w:sz w:val="18"/>
                <w:szCs w:val="18"/>
                <w:lang w:val="en-US" w:eastAsia="zh-CN"/>
              </w:rPr>
              <w:t xml:space="preserve"> =1 时，</w:t>
            </w:r>
            <w:r w:rsidRPr="00DF3AFB">
              <w:rPr>
                <w:rFonts w:ascii="微软雅黑" w:hAnsi="微软雅黑" w:cs="宋体" w:hint="eastAsia"/>
                <w:sz w:val="18"/>
                <w:szCs w:val="18"/>
                <w:lang w:val="en-US" w:eastAsia="zh-CN"/>
              </w:rPr>
              <w:t>商户平台代码（和X-99Bill-PlatformCode相同）</w:t>
            </w:r>
          </w:p>
        </w:tc>
      </w:tr>
      <w:tr w:rsidR="00BA3A5F" w:rsidTr="00796BA7">
        <w:trPr>
          <w:gridBefore w:val="1"/>
          <w:wBefore w:w="18" w:type="dxa"/>
          <w:trHeight w:val="683"/>
        </w:trPr>
        <w:tc>
          <w:tcPr>
            <w:tcW w:w="2093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BA3A5F" w:rsidRDefault="00BA3A5F" w:rsidP="00796BA7">
            <w:pPr>
              <w:rPr>
                <w:rFonts w:ascii="微软雅黑" w:hAnsi="微软雅黑" w:cs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宋体"/>
                <w:sz w:val="18"/>
                <w:szCs w:val="18"/>
                <w:lang w:val="en-US" w:eastAsia="zh-CN"/>
              </w:rPr>
              <w:t>is</w:t>
            </w:r>
            <w:r>
              <w:rPr>
                <w:rFonts w:ascii="微软雅黑" w:hAnsi="微软雅黑" w:cs="宋体" w:hint="eastAsia"/>
                <w:sz w:val="18"/>
                <w:szCs w:val="18"/>
                <w:lang w:val="en-US" w:eastAsia="zh-CN"/>
              </w:rPr>
              <w:t>P</w:t>
            </w:r>
            <w:r>
              <w:rPr>
                <w:rFonts w:ascii="微软雅黑" w:hAnsi="微软雅黑" w:cs="宋体"/>
                <w:sz w:val="18"/>
                <w:szCs w:val="18"/>
                <w:lang w:val="en-US" w:eastAsia="zh-CN"/>
              </w:rPr>
              <w:t>latformPayee</w:t>
            </w:r>
          </w:p>
        </w:tc>
        <w:tc>
          <w:tcPr>
            <w:tcW w:w="1559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BA3A5F" w:rsidRDefault="00BA3A5F" w:rsidP="00796BA7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主收款方是否平台</w:t>
            </w:r>
          </w:p>
        </w:tc>
        <w:tc>
          <w:tcPr>
            <w:tcW w:w="1134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BA3A5F" w:rsidRDefault="00BA3A5F" w:rsidP="00796BA7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Courier" w:hint="eastAsia"/>
                <w:sz w:val="18"/>
                <w:szCs w:val="18"/>
                <w:lang w:eastAsia="zh-CN"/>
              </w:rPr>
              <w:t>N1</w:t>
            </w:r>
          </w:p>
        </w:tc>
        <w:tc>
          <w:tcPr>
            <w:tcW w:w="567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BA3A5F" w:rsidRDefault="00BA3A5F" w:rsidP="00796BA7">
            <w:pPr>
              <w:rPr>
                <w:rFonts w:ascii="微软雅黑" w:hAnsi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val="en-US" w:eastAsia="zh-CN"/>
              </w:rPr>
              <w:t>M</w:t>
            </w:r>
          </w:p>
        </w:tc>
        <w:tc>
          <w:tcPr>
            <w:tcW w:w="3544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BA3A5F" w:rsidRDefault="00BA3A5F" w:rsidP="00796BA7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Courier" w:hint="eastAsia"/>
                <w:sz w:val="18"/>
                <w:szCs w:val="18"/>
                <w:lang w:eastAsia="zh-CN"/>
              </w:rPr>
              <w:t>0.否  1.是</w:t>
            </w:r>
          </w:p>
        </w:tc>
      </w:tr>
      <w:tr w:rsidR="00BA3A5F" w:rsidRPr="00A936DB" w:rsidTr="00796BA7">
        <w:trPr>
          <w:gridBefore w:val="1"/>
          <w:wBefore w:w="18" w:type="dxa"/>
        </w:trPr>
        <w:tc>
          <w:tcPr>
            <w:tcW w:w="2093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BA3A5F" w:rsidRPr="000A20AA" w:rsidRDefault="00BA3A5F" w:rsidP="00796BA7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145016">
              <w:rPr>
                <w:rFonts w:ascii="微软雅黑" w:hAnsi="微软雅黑" w:cs="宋体"/>
                <w:color w:val="000000"/>
                <w:sz w:val="18"/>
                <w:szCs w:val="18"/>
              </w:rPr>
              <w:t>outTradeNo</w:t>
            </w:r>
          </w:p>
        </w:tc>
        <w:tc>
          <w:tcPr>
            <w:tcW w:w="1559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BA3A5F" w:rsidRPr="000A20AA" w:rsidRDefault="00BA3A5F" w:rsidP="00796BA7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外部</w:t>
            </w:r>
            <w:r>
              <w:rPr>
                <w:rFonts w:ascii="微软雅黑" w:hAnsi="微软雅黑" w:cs="微软雅黑"/>
                <w:sz w:val="18"/>
                <w:szCs w:val="18"/>
                <w:lang w:eastAsia="zh-CN"/>
              </w:rPr>
              <w:t>订单号</w:t>
            </w:r>
          </w:p>
        </w:tc>
        <w:tc>
          <w:tcPr>
            <w:tcW w:w="1134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BA3A5F" w:rsidRPr="009E6C02" w:rsidRDefault="00BA3A5F" w:rsidP="00796BA7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AN32</w:t>
            </w:r>
          </w:p>
        </w:tc>
        <w:tc>
          <w:tcPr>
            <w:tcW w:w="567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BA3A5F" w:rsidRDefault="00BA3A5F" w:rsidP="00796BA7">
            <w:pPr>
              <w:rPr>
                <w:rFonts w:ascii="微软雅黑" w:hAnsi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val="en-US" w:eastAsia="zh-CN"/>
              </w:rPr>
              <w:t>M</w:t>
            </w:r>
          </w:p>
        </w:tc>
        <w:tc>
          <w:tcPr>
            <w:tcW w:w="3544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BA3A5F" w:rsidRPr="00A936DB" w:rsidRDefault="00BA3A5F" w:rsidP="00796BA7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</w:p>
        </w:tc>
      </w:tr>
      <w:tr w:rsidR="00BA3A5F" w:rsidRPr="00A936DB" w:rsidTr="00796BA7">
        <w:trPr>
          <w:gridBefore w:val="1"/>
          <w:wBefore w:w="18" w:type="dxa"/>
        </w:trPr>
        <w:tc>
          <w:tcPr>
            <w:tcW w:w="2093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BA3A5F" w:rsidRDefault="00BA3A5F" w:rsidP="00796BA7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621792">
              <w:rPr>
                <w:rFonts w:ascii="微软雅黑" w:hAnsi="微软雅黑" w:cs="宋体"/>
                <w:color w:val="000000"/>
                <w:sz w:val="18"/>
                <w:szCs w:val="18"/>
              </w:rPr>
              <w:t>orderAmount</w:t>
            </w:r>
          </w:p>
        </w:tc>
        <w:tc>
          <w:tcPr>
            <w:tcW w:w="1559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BA3A5F" w:rsidRDefault="00BA3A5F" w:rsidP="00796BA7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订单</w:t>
            </w:r>
            <w:r>
              <w:rPr>
                <w:rFonts w:ascii="微软雅黑" w:hAnsi="微软雅黑" w:cs="微软雅黑"/>
                <w:sz w:val="18"/>
                <w:szCs w:val="18"/>
                <w:lang w:eastAsia="zh-CN"/>
              </w:rPr>
              <w:t>金额</w:t>
            </w:r>
          </w:p>
        </w:tc>
        <w:tc>
          <w:tcPr>
            <w:tcW w:w="1134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BA3A5F" w:rsidRDefault="00BA3A5F" w:rsidP="00796BA7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/>
                <w:sz w:val="18"/>
                <w:szCs w:val="18"/>
                <w:lang w:eastAsia="zh-CN"/>
              </w:rPr>
              <w:t>AMT</w:t>
            </w:r>
          </w:p>
        </w:tc>
        <w:tc>
          <w:tcPr>
            <w:tcW w:w="567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BA3A5F" w:rsidRDefault="00BA3A5F" w:rsidP="00796BA7">
            <w:pPr>
              <w:rPr>
                <w:rFonts w:ascii="微软雅黑" w:hAnsi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val="en-US" w:eastAsia="zh-CN"/>
              </w:rPr>
              <w:t>M</w:t>
            </w:r>
          </w:p>
        </w:tc>
        <w:tc>
          <w:tcPr>
            <w:tcW w:w="3544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BA3A5F" w:rsidRPr="00A936DB" w:rsidRDefault="00BA3A5F" w:rsidP="00796BA7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</w:p>
        </w:tc>
      </w:tr>
      <w:tr w:rsidR="00BA3A5F" w:rsidRPr="00A936DB" w:rsidTr="00796BA7">
        <w:trPr>
          <w:gridBefore w:val="1"/>
          <w:wBefore w:w="18" w:type="dxa"/>
          <w:trHeight w:val="375"/>
        </w:trPr>
        <w:tc>
          <w:tcPr>
            <w:tcW w:w="2093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BA3A5F" w:rsidRDefault="00BA3A5F" w:rsidP="00796BA7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E403E1">
              <w:rPr>
                <w:rFonts w:ascii="微软雅黑" w:hAnsi="微软雅黑" w:cs="宋体"/>
                <w:color w:val="000000"/>
                <w:sz w:val="18"/>
                <w:szCs w:val="18"/>
              </w:rPr>
              <w:t>payAmount</w:t>
            </w:r>
          </w:p>
        </w:tc>
        <w:tc>
          <w:tcPr>
            <w:tcW w:w="1559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BA3A5F" w:rsidRDefault="00BA3A5F" w:rsidP="00796BA7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支付</w:t>
            </w:r>
            <w:r>
              <w:rPr>
                <w:rFonts w:ascii="微软雅黑" w:hAnsi="微软雅黑" w:cs="微软雅黑"/>
                <w:sz w:val="18"/>
                <w:szCs w:val="18"/>
                <w:lang w:eastAsia="zh-CN"/>
              </w:rPr>
              <w:t>金额</w:t>
            </w:r>
          </w:p>
        </w:tc>
        <w:tc>
          <w:tcPr>
            <w:tcW w:w="1134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BA3A5F" w:rsidRDefault="00BA3A5F" w:rsidP="00796BA7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/>
                <w:sz w:val="18"/>
                <w:szCs w:val="18"/>
                <w:lang w:eastAsia="zh-CN"/>
              </w:rPr>
              <w:t>AMT</w:t>
            </w:r>
          </w:p>
        </w:tc>
        <w:tc>
          <w:tcPr>
            <w:tcW w:w="567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BA3A5F" w:rsidRDefault="00BA3A5F" w:rsidP="00796BA7">
            <w:pPr>
              <w:rPr>
                <w:rFonts w:ascii="微软雅黑" w:hAnsi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val="en-US" w:eastAsia="zh-CN"/>
              </w:rPr>
              <w:t>M</w:t>
            </w:r>
          </w:p>
        </w:tc>
        <w:tc>
          <w:tcPr>
            <w:tcW w:w="3544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BA3A5F" w:rsidRPr="00A936DB" w:rsidRDefault="00BA3A5F" w:rsidP="00796BA7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</w:p>
        </w:tc>
      </w:tr>
      <w:tr w:rsidR="00BA3A5F" w:rsidRPr="00A936DB" w:rsidTr="00796BA7">
        <w:trPr>
          <w:gridBefore w:val="1"/>
          <w:wBefore w:w="18" w:type="dxa"/>
          <w:trHeight w:val="656"/>
        </w:trPr>
        <w:tc>
          <w:tcPr>
            <w:tcW w:w="2093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  <w:vAlign w:val="center"/>
          </w:tcPr>
          <w:p w:rsidR="00BA3A5F" w:rsidRDefault="00BA3A5F" w:rsidP="00796BA7">
            <w:pPr>
              <w:rPr>
                <w:rFonts w:ascii="微软雅黑" w:hAnsi="微软雅黑" w:cs="宋体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宋体" w:hint="eastAsia"/>
                <w:sz w:val="18"/>
                <w:szCs w:val="18"/>
                <w:lang w:eastAsia="zh-CN"/>
              </w:rPr>
              <w:t>sharingData</w:t>
            </w:r>
          </w:p>
        </w:tc>
        <w:tc>
          <w:tcPr>
            <w:tcW w:w="1559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  <w:vAlign w:val="center"/>
          </w:tcPr>
          <w:p w:rsidR="00BA3A5F" w:rsidRDefault="00BA3A5F" w:rsidP="00796BA7">
            <w:pPr>
              <w:rPr>
                <w:rFonts w:ascii="微软雅黑" w:hAnsi="微软雅黑" w:cs="宋体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宋体" w:hint="eastAsia"/>
                <w:sz w:val="18"/>
                <w:szCs w:val="18"/>
                <w:lang w:eastAsia="zh-CN"/>
              </w:rPr>
              <w:t>分账数据</w:t>
            </w:r>
          </w:p>
        </w:tc>
        <w:tc>
          <w:tcPr>
            <w:tcW w:w="1134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  <w:vAlign w:val="center"/>
          </w:tcPr>
          <w:p w:rsidR="00BA3A5F" w:rsidRDefault="00BA3A5F" w:rsidP="00796BA7">
            <w:pPr>
              <w:rPr>
                <w:rFonts w:ascii="微软雅黑" w:hAnsi="微软雅黑" w:cs="宋体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宋体" w:hint="eastAsia"/>
                <w:sz w:val="18"/>
                <w:szCs w:val="18"/>
                <w:lang w:eastAsia="zh-CN"/>
              </w:rPr>
              <w:t>SharingData[ ]</w:t>
            </w:r>
          </w:p>
        </w:tc>
        <w:tc>
          <w:tcPr>
            <w:tcW w:w="567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  <w:vAlign w:val="center"/>
          </w:tcPr>
          <w:p w:rsidR="00BA3A5F" w:rsidRDefault="00BA3A5F" w:rsidP="00796BA7">
            <w:pPr>
              <w:rPr>
                <w:rFonts w:ascii="微软雅黑" w:hAnsi="微软雅黑" w:cs="宋体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宋体"/>
                <w:sz w:val="18"/>
                <w:szCs w:val="18"/>
                <w:lang w:eastAsia="zh-CN"/>
              </w:rPr>
              <w:t>M</w:t>
            </w:r>
          </w:p>
        </w:tc>
        <w:tc>
          <w:tcPr>
            <w:tcW w:w="3544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  <w:vAlign w:val="center"/>
          </w:tcPr>
          <w:p w:rsidR="00BA3A5F" w:rsidRDefault="00BA3A5F" w:rsidP="00796BA7">
            <w:pPr>
              <w:rPr>
                <w:rFonts w:ascii="微软雅黑" w:hAnsi="微软雅黑" w:cs="宋体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宋体" w:hint="eastAsia"/>
                <w:sz w:val="18"/>
                <w:szCs w:val="18"/>
                <w:lang w:eastAsia="zh-CN"/>
              </w:rPr>
              <w:t>参见数据元SharingData定义</w:t>
            </w:r>
          </w:p>
        </w:tc>
      </w:tr>
      <w:tr w:rsidR="00BA3A5F" w:rsidRPr="00A936DB" w:rsidTr="00796BA7">
        <w:trPr>
          <w:gridBefore w:val="1"/>
          <w:wBefore w:w="18" w:type="dxa"/>
        </w:trPr>
        <w:tc>
          <w:tcPr>
            <w:tcW w:w="2093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BA3A5F" w:rsidRDefault="00BA3A5F" w:rsidP="00796BA7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宋体"/>
                <w:color w:val="000000"/>
                <w:sz w:val="18"/>
                <w:szCs w:val="18"/>
              </w:rPr>
              <w:t>txnBeginTime</w:t>
            </w:r>
          </w:p>
        </w:tc>
        <w:tc>
          <w:tcPr>
            <w:tcW w:w="1559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BA3A5F" w:rsidRDefault="00BA3A5F" w:rsidP="00796BA7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订单</w:t>
            </w:r>
            <w:r>
              <w:rPr>
                <w:rFonts w:ascii="微软雅黑" w:hAnsi="微软雅黑" w:cs="微软雅黑"/>
                <w:sz w:val="18"/>
                <w:szCs w:val="18"/>
                <w:lang w:eastAsia="zh-CN"/>
              </w:rPr>
              <w:t>生成时间</w:t>
            </w:r>
          </w:p>
        </w:tc>
        <w:tc>
          <w:tcPr>
            <w:tcW w:w="1134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BA3A5F" w:rsidRDefault="00BA3A5F" w:rsidP="00796BA7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/>
                <w:sz w:val="18"/>
                <w:szCs w:val="18"/>
                <w:lang w:eastAsia="zh-CN"/>
              </w:rPr>
              <w:t>DT</w:t>
            </w:r>
          </w:p>
        </w:tc>
        <w:tc>
          <w:tcPr>
            <w:tcW w:w="567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BA3A5F" w:rsidRDefault="00D27407" w:rsidP="00796BA7">
            <w:pPr>
              <w:rPr>
                <w:rFonts w:ascii="微软雅黑" w:hAnsi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ascii="微软雅黑" w:hAnsi="微软雅黑" w:cs="微软雅黑"/>
                <w:sz w:val="18"/>
                <w:szCs w:val="18"/>
                <w:lang w:val="en-US" w:eastAsia="zh-CN"/>
              </w:rPr>
              <w:t>O</w:t>
            </w:r>
          </w:p>
        </w:tc>
        <w:tc>
          <w:tcPr>
            <w:tcW w:w="3544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BA3A5F" w:rsidRPr="00A936DB" w:rsidRDefault="00BA3A5F" w:rsidP="00796BA7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</w:p>
        </w:tc>
      </w:tr>
      <w:tr w:rsidR="00BA3A5F" w:rsidRPr="00735959" w:rsidTr="00796BA7">
        <w:trPr>
          <w:gridBefore w:val="1"/>
          <w:wBefore w:w="18" w:type="dxa"/>
        </w:trPr>
        <w:tc>
          <w:tcPr>
            <w:tcW w:w="2093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BA3A5F" w:rsidRPr="00735959" w:rsidRDefault="00BA3A5F" w:rsidP="00796BA7">
            <w:pPr>
              <w:rPr>
                <w:rFonts w:ascii="微软雅黑" w:hAnsi="微软雅黑" w:cs="Courier"/>
                <w:sz w:val="18"/>
                <w:szCs w:val="18"/>
              </w:rPr>
            </w:pPr>
            <w:r>
              <w:rPr>
                <w:rFonts w:ascii="微软雅黑" w:hAnsi="微软雅黑" w:cs="微软雅黑"/>
                <w:sz w:val="18"/>
                <w:szCs w:val="18"/>
                <w:lang w:eastAsia="zh-CN"/>
              </w:rPr>
              <w:t>f</w:t>
            </w:r>
            <w:r w:rsidRPr="00D709BF">
              <w:rPr>
                <w:rFonts w:ascii="微软雅黑" w:hAnsi="微软雅黑" w:cs="微软雅黑"/>
                <w:sz w:val="18"/>
                <w:szCs w:val="18"/>
                <w:lang w:eastAsia="zh-CN"/>
              </w:rPr>
              <w:t>eeMode</w:t>
            </w:r>
          </w:p>
        </w:tc>
        <w:tc>
          <w:tcPr>
            <w:tcW w:w="1559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BA3A5F" w:rsidRPr="00735959" w:rsidRDefault="00BA3A5F" w:rsidP="00796BA7">
            <w:pPr>
              <w:rPr>
                <w:rFonts w:ascii="微软雅黑" w:hAnsi="微软雅黑" w:cs="Courier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Courier" w:hint="eastAsia"/>
                <w:sz w:val="18"/>
                <w:szCs w:val="18"/>
                <w:lang w:eastAsia="zh-CN"/>
              </w:rPr>
              <w:t>手续费模式</w:t>
            </w:r>
          </w:p>
        </w:tc>
        <w:tc>
          <w:tcPr>
            <w:tcW w:w="1134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BA3A5F" w:rsidRDefault="00BA3A5F" w:rsidP="00796BA7">
            <w:pPr>
              <w:rPr>
                <w:rFonts w:ascii="微软雅黑" w:hAnsi="微软雅黑" w:cs="Courier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Courier" w:hint="eastAsia"/>
                <w:sz w:val="18"/>
                <w:szCs w:val="18"/>
                <w:lang w:eastAsia="zh-CN"/>
              </w:rPr>
              <w:t>N1</w:t>
            </w:r>
          </w:p>
        </w:tc>
        <w:tc>
          <w:tcPr>
            <w:tcW w:w="567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BA3A5F" w:rsidRDefault="00BA3A5F" w:rsidP="00796BA7">
            <w:pPr>
              <w:rPr>
                <w:rFonts w:ascii="微软雅黑" w:hAnsi="微软雅黑" w:cs="Courier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Courier" w:hint="eastAsia"/>
                <w:sz w:val="18"/>
                <w:szCs w:val="18"/>
                <w:lang w:eastAsia="zh-CN"/>
              </w:rPr>
              <w:t>M</w:t>
            </w:r>
          </w:p>
        </w:tc>
        <w:tc>
          <w:tcPr>
            <w:tcW w:w="3544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BA3A5F" w:rsidRDefault="00BA3A5F" w:rsidP="00796BA7">
            <w:pPr>
              <w:rPr>
                <w:rFonts w:ascii="微软雅黑" w:hAnsi="微软雅黑" w:cs="宋体"/>
                <w:sz w:val="18"/>
                <w:szCs w:val="18"/>
                <w:lang w:eastAsia="zh-CN"/>
              </w:rPr>
            </w:pPr>
            <w:r w:rsidRPr="00FD0EA6">
              <w:rPr>
                <w:rFonts w:ascii="微软雅黑" w:hAnsi="微软雅黑" w:cs="宋体"/>
                <w:sz w:val="18"/>
                <w:szCs w:val="18"/>
                <w:lang w:eastAsia="zh-CN"/>
              </w:rPr>
              <w:t>0:主收款方承担手续费；</w:t>
            </w:r>
          </w:p>
          <w:p w:rsidR="00BA3A5F" w:rsidRDefault="00BA3A5F" w:rsidP="00796BA7">
            <w:pPr>
              <w:rPr>
                <w:rFonts w:ascii="微软雅黑" w:hAnsi="微软雅黑" w:cs="Courier"/>
                <w:sz w:val="18"/>
                <w:szCs w:val="18"/>
                <w:lang w:eastAsia="zh-CN"/>
              </w:rPr>
            </w:pPr>
            <w:r w:rsidRPr="00FD0EA6">
              <w:rPr>
                <w:rFonts w:ascii="微软雅黑" w:hAnsi="微软雅黑" w:cs="宋体"/>
                <w:sz w:val="18"/>
                <w:szCs w:val="18"/>
                <w:lang w:eastAsia="zh-CN"/>
              </w:rPr>
              <w:t>1:子商户按订单金额分摊手续费</w:t>
            </w:r>
          </w:p>
        </w:tc>
      </w:tr>
      <w:tr w:rsidR="00BA3A5F" w:rsidRPr="00735959" w:rsidTr="00796BA7">
        <w:trPr>
          <w:gridBefore w:val="1"/>
          <w:wBefore w:w="18" w:type="dxa"/>
        </w:trPr>
        <w:tc>
          <w:tcPr>
            <w:tcW w:w="2093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BA3A5F" w:rsidRDefault="00BA3A5F" w:rsidP="00796BA7">
            <w:pPr>
              <w:rPr>
                <w:rFonts w:ascii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宋体" w:hint="eastAsia"/>
                <w:color w:val="000000"/>
                <w:sz w:val="18"/>
                <w:szCs w:val="18"/>
              </w:rPr>
              <w:t>orderType</w:t>
            </w:r>
          </w:p>
        </w:tc>
        <w:tc>
          <w:tcPr>
            <w:tcW w:w="1559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BA3A5F" w:rsidRDefault="00BA3A5F" w:rsidP="00796BA7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订单类型</w:t>
            </w:r>
          </w:p>
        </w:tc>
        <w:tc>
          <w:tcPr>
            <w:tcW w:w="1134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BA3A5F" w:rsidRDefault="00BA3A5F" w:rsidP="00796BA7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AN6</w:t>
            </w:r>
          </w:p>
        </w:tc>
        <w:tc>
          <w:tcPr>
            <w:tcW w:w="567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BA3A5F" w:rsidRDefault="00BA3A5F" w:rsidP="00796BA7">
            <w:pPr>
              <w:rPr>
                <w:rFonts w:ascii="微软雅黑" w:hAnsi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val="en-US" w:eastAsia="zh-CN"/>
              </w:rPr>
              <w:t>M</w:t>
            </w:r>
          </w:p>
        </w:tc>
        <w:tc>
          <w:tcPr>
            <w:tcW w:w="3544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BA3A5F" w:rsidRDefault="00BA3A5F" w:rsidP="00796BA7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参见 订单类型</w:t>
            </w:r>
          </w:p>
        </w:tc>
      </w:tr>
      <w:tr w:rsidR="00BA3A5F" w:rsidRPr="00735959" w:rsidTr="00796BA7">
        <w:trPr>
          <w:gridBefore w:val="1"/>
          <w:wBefore w:w="18" w:type="dxa"/>
        </w:trPr>
        <w:tc>
          <w:tcPr>
            <w:tcW w:w="2093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BA3A5F" w:rsidRDefault="00BA3A5F" w:rsidP="00796BA7">
            <w:pPr>
              <w:rPr>
                <w:rFonts w:ascii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宋体"/>
                <w:color w:val="000000"/>
                <w:sz w:val="18"/>
                <w:szCs w:val="18"/>
              </w:rPr>
              <w:t>uId</w:t>
            </w:r>
          </w:p>
        </w:tc>
        <w:tc>
          <w:tcPr>
            <w:tcW w:w="1559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BA3A5F" w:rsidRDefault="00BA3A5F" w:rsidP="00796BA7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AF0595"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平台用户id</w:t>
            </w:r>
          </w:p>
        </w:tc>
        <w:tc>
          <w:tcPr>
            <w:tcW w:w="1134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BA3A5F" w:rsidRDefault="00BA3A5F" w:rsidP="00796BA7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/>
                <w:sz w:val="18"/>
                <w:szCs w:val="18"/>
                <w:lang w:eastAsia="zh-CN"/>
              </w:rPr>
              <w:t>AN128</w:t>
            </w:r>
          </w:p>
        </w:tc>
        <w:tc>
          <w:tcPr>
            <w:tcW w:w="567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BA3A5F" w:rsidRDefault="00BA3A5F" w:rsidP="00796BA7">
            <w:pPr>
              <w:rPr>
                <w:rFonts w:ascii="微软雅黑" w:hAnsi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val="en-US" w:eastAsia="zh-CN"/>
              </w:rPr>
              <w:t>M</w:t>
            </w:r>
          </w:p>
        </w:tc>
        <w:tc>
          <w:tcPr>
            <w:tcW w:w="3544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BA3A5F" w:rsidRDefault="00BA3A5F" w:rsidP="00796BA7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</w:p>
        </w:tc>
      </w:tr>
      <w:tr w:rsidR="00806588" w:rsidRPr="00A936DB" w:rsidTr="00796BA7">
        <w:trPr>
          <w:gridBefore w:val="1"/>
          <w:wBefore w:w="18" w:type="dxa"/>
        </w:trPr>
        <w:tc>
          <w:tcPr>
            <w:tcW w:w="2093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806588" w:rsidRPr="00806588" w:rsidRDefault="00806588" w:rsidP="006E6634">
            <w:pPr>
              <w:rPr>
                <w:rFonts w:ascii="微软雅黑" w:hAnsi="微软雅黑" w:cs="宋体"/>
                <w:color w:val="000000" w:themeColor="text1"/>
                <w:sz w:val="18"/>
                <w:szCs w:val="18"/>
              </w:rPr>
            </w:pPr>
            <w:r w:rsidRPr="00806588">
              <w:rPr>
                <w:rFonts w:ascii="微软雅黑" w:hAnsi="微软雅黑" w:cs="宋体" w:hint="eastAsia"/>
                <w:color w:val="000000" w:themeColor="text1"/>
                <w:sz w:val="18"/>
                <w:szCs w:val="18"/>
              </w:rPr>
              <w:t>payMode</w:t>
            </w:r>
          </w:p>
        </w:tc>
        <w:tc>
          <w:tcPr>
            <w:tcW w:w="1559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806588" w:rsidRPr="00806588" w:rsidRDefault="00806588" w:rsidP="006E6634">
            <w:pPr>
              <w:rPr>
                <w:rFonts w:ascii="微软雅黑" w:hAnsi="微软雅黑" w:cs="宋体"/>
                <w:color w:val="000000" w:themeColor="text1"/>
                <w:sz w:val="18"/>
                <w:szCs w:val="18"/>
              </w:rPr>
            </w:pPr>
            <w:r w:rsidRPr="00806588">
              <w:rPr>
                <w:rFonts w:ascii="微软雅黑" w:hAnsi="微软雅黑" w:cs="宋体" w:hint="eastAsia"/>
                <w:color w:val="000000" w:themeColor="text1"/>
                <w:sz w:val="18"/>
                <w:szCs w:val="18"/>
              </w:rPr>
              <w:t>支付方式</w:t>
            </w:r>
          </w:p>
        </w:tc>
        <w:tc>
          <w:tcPr>
            <w:tcW w:w="1134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806588" w:rsidRPr="00806588" w:rsidRDefault="00806588" w:rsidP="006E6634">
            <w:pPr>
              <w:rPr>
                <w:rFonts w:ascii="微软雅黑" w:hAnsi="微软雅黑" w:cs="宋体"/>
                <w:color w:val="000000" w:themeColor="text1"/>
                <w:sz w:val="18"/>
                <w:szCs w:val="18"/>
              </w:rPr>
            </w:pPr>
            <w:r w:rsidRPr="00806588">
              <w:rPr>
                <w:rFonts w:ascii="微软雅黑" w:hAnsi="微软雅黑" w:cs="宋体"/>
                <w:color w:val="000000" w:themeColor="text1"/>
                <w:sz w:val="18"/>
                <w:szCs w:val="18"/>
              </w:rPr>
              <w:t>A</w:t>
            </w:r>
            <w:r w:rsidRPr="00806588">
              <w:rPr>
                <w:rFonts w:ascii="微软雅黑" w:hAnsi="微软雅黑" w:cs="宋体" w:hint="eastAsia"/>
                <w:color w:val="000000" w:themeColor="text1"/>
                <w:sz w:val="18"/>
                <w:szCs w:val="18"/>
              </w:rPr>
              <w:t>N</w:t>
            </w:r>
            <w:r w:rsidRPr="00806588">
              <w:rPr>
                <w:rFonts w:ascii="微软雅黑" w:hAnsi="微软雅黑" w:cs="宋体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567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806588" w:rsidRPr="00806588" w:rsidRDefault="00806588" w:rsidP="006E6634">
            <w:pPr>
              <w:rPr>
                <w:rFonts w:ascii="微软雅黑" w:hAnsi="微软雅黑" w:cs="宋体"/>
                <w:color w:val="000000" w:themeColor="text1"/>
                <w:sz w:val="18"/>
                <w:szCs w:val="18"/>
              </w:rPr>
            </w:pPr>
            <w:r w:rsidRPr="00806588">
              <w:rPr>
                <w:rFonts w:ascii="微软雅黑" w:hAnsi="微软雅黑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3544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806588" w:rsidRPr="00806588" w:rsidRDefault="00806588" w:rsidP="006E6634">
            <w:pPr>
              <w:rPr>
                <w:rFonts w:ascii="微软雅黑" w:hAnsi="微软雅黑" w:cs="宋体"/>
                <w:color w:val="000000" w:themeColor="text1"/>
                <w:sz w:val="18"/>
                <w:szCs w:val="18"/>
                <w:lang w:eastAsia="zh-CN"/>
              </w:rPr>
            </w:pPr>
            <w:r w:rsidRPr="00806588">
              <w:rPr>
                <w:rFonts w:ascii="微软雅黑" w:hAnsi="微软雅黑" w:cs="宋体" w:hint="eastAsia"/>
                <w:color w:val="000000" w:themeColor="text1"/>
                <w:sz w:val="18"/>
                <w:szCs w:val="18"/>
                <w:lang w:eastAsia="zh-CN"/>
              </w:rPr>
              <w:t>参见 支付</w:t>
            </w:r>
            <w:r w:rsidRPr="00806588">
              <w:rPr>
                <w:rFonts w:ascii="微软雅黑" w:hAnsi="微软雅黑" w:cs="宋体"/>
                <w:color w:val="000000" w:themeColor="text1"/>
                <w:sz w:val="18"/>
                <w:szCs w:val="18"/>
                <w:lang w:eastAsia="zh-CN"/>
              </w:rPr>
              <w:t>方式</w:t>
            </w:r>
          </w:p>
          <w:p w:rsidR="00806588" w:rsidRPr="00806588" w:rsidRDefault="00806588" w:rsidP="006E6634">
            <w:pPr>
              <w:rPr>
                <w:rFonts w:ascii="微软雅黑" w:hAnsi="微软雅黑" w:cs="宋体"/>
                <w:color w:val="000000" w:themeColor="text1"/>
                <w:sz w:val="18"/>
                <w:szCs w:val="18"/>
                <w:lang w:eastAsia="zh-CN"/>
              </w:rPr>
            </w:pPr>
            <w:r w:rsidRPr="00806588">
              <w:rPr>
                <w:rFonts w:ascii="微软雅黑" w:hAnsi="微软雅黑" w:cs="宋体" w:hint="eastAsia"/>
                <w:color w:val="000000" w:themeColor="text1"/>
                <w:sz w:val="18"/>
                <w:szCs w:val="18"/>
                <w:lang w:eastAsia="zh-CN"/>
              </w:rPr>
              <w:t>12 快捷</w:t>
            </w:r>
            <w:r w:rsidRPr="00806588">
              <w:rPr>
                <w:rFonts w:ascii="微软雅黑" w:hAnsi="微软雅黑" w:cs="宋体"/>
                <w:color w:val="000000" w:themeColor="text1"/>
                <w:sz w:val="18"/>
                <w:szCs w:val="18"/>
                <w:lang w:eastAsia="zh-CN"/>
              </w:rPr>
              <w:t>支付</w:t>
            </w:r>
          </w:p>
          <w:p w:rsidR="00806588" w:rsidRPr="00806588" w:rsidRDefault="00806588" w:rsidP="006E6634">
            <w:pPr>
              <w:rPr>
                <w:rFonts w:ascii="微软雅黑" w:hAnsi="微软雅黑" w:cs="宋体"/>
                <w:color w:val="000000" w:themeColor="text1"/>
                <w:sz w:val="18"/>
                <w:szCs w:val="18"/>
                <w:lang w:eastAsia="zh-CN"/>
              </w:rPr>
            </w:pPr>
            <w:r w:rsidRPr="00806588">
              <w:rPr>
                <w:rFonts w:ascii="微软雅黑" w:hAnsi="微软雅黑" w:cs="宋体" w:hint="eastAsia"/>
                <w:color w:val="000000" w:themeColor="text1"/>
                <w:sz w:val="18"/>
                <w:szCs w:val="18"/>
                <w:lang w:eastAsia="zh-CN"/>
              </w:rPr>
              <w:t>15 一键支付</w:t>
            </w:r>
          </w:p>
        </w:tc>
      </w:tr>
      <w:tr w:rsidR="00806588" w:rsidRPr="00A936DB" w:rsidTr="00806588">
        <w:trPr>
          <w:gridBefore w:val="1"/>
          <w:wBefore w:w="18" w:type="dxa"/>
          <w:trHeight w:val="347"/>
        </w:trPr>
        <w:tc>
          <w:tcPr>
            <w:tcW w:w="2093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806588" w:rsidRPr="00806588" w:rsidRDefault="00806588" w:rsidP="006E6634">
            <w:pPr>
              <w:rPr>
                <w:rFonts w:ascii="微软雅黑" w:hAnsi="微软雅黑" w:cs="宋体"/>
                <w:color w:val="000000" w:themeColor="text1"/>
                <w:sz w:val="18"/>
                <w:szCs w:val="18"/>
              </w:rPr>
            </w:pPr>
            <w:r w:rsidRPr="00806588">
              <w:rPr>
                <w:rFonts w:ascii="微软雅黑" w:hAnsi="微软雅黑" w:cs="宋体"/>
                <w:color w:val="000000" w:themeColor="text1"/>
                <w:sz w:val="18"/>
                <w:szCs w:val="18"/>
              </w:rPr>
              <w:t>mobile</w:t>
            </w:r>
          </w:p>
        </w:tc>
        <w:tc>
          <w:tcPr>
            <w:tcW w:w="1559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806588" w:rsidRPr="00806588" w:rsidRDefault="00806588" w:rsidP="006E6634">
            <w:pPr>
              <w:rPr>
                <w:rFonts w:ascii="微软雅黑" w:hAnsi="微软雅黑" w:cs="宋体"/>
                <w:color w:val="000000" w:themeColor="text1"/>
                <w:sz w:val="18"/>
                <w:szCs w:val="18"/>
              </w:rPr>
            </w:pPr>
            <w:r w:rsidRPr="00806588">
              <w:rPr>
                <w:rFonts w:ascii="微软雅黑" w:hAnsi="微软雅黑" w:cs="宋体" w:hint="eastAsia"/>
                <w:color w:val="000000" w:themeColor="text1"/>
                <w:sz w:val="18"/>
                <w:szCs w:val="18"/>
              </w:rPr>
              <w:t>银行预留手机号</w:t>
            </w:r>
          </w:p>
        </w:tc>
        <w:tc>
          <w:tcPr>
            <w:tcW w:w="1134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806588" w:rsidRPr="00806588" w:rsidRDefault="00806588" w:rsidP="006E6634">
            <w:pPr>
              <w:rPr>
                <w:rFonts w:ascii="微软雅黑" w:hAnsi="微软雅黑" w:cs="宋体"/>
                <w:color w:val="000000" w:themeColor="text1"/>
                <w:sz w:val="18"/>
                <w:szCs w:val="18"/>
              </w:rPr>
            </w:pPr>
            <w:r w:rsidRPr="00806588">
              <w:rPr>
                <w:rFonts w:ascii="微软雅黑" w:hAnsi="微软雅黑" w:cs="宋体" w:hint="eastAsia"/>
                <w:color w:val="000000" w:themeColor="text1"/>
                <w:sz w:val="18"/>
                <w:szCs w:val="18"/>
              </w:rPr>
              <w:t>N11</w:t>
            </w:r>
          </w:p>
        </w:tc>
        <w:tc>
          <w:tcPr>
            <w:tcW w:w="567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806588" w:rsidRPr="00806588" w:rsidRDefault="00806588" w:rsidP="006E6634">
            <w:pPr>
              <w:rPr>
                <w:rFonts w:ascii="微软雅黑" w:hAnsi="微软雅黑" w:cs="宋体"/>
                <w:color w:val="000000" w:themeColor="text1"/>
                <w:sz w:val="18"/>
                <w:szCs w:val="18"/>
              </w:rPr>
            </w:pPr>
            <w:r w:rsidRPr="00806588">
              <w:rPr>
                <w:rFonts w:ascii="微软雅黑" w:hAnsi="微软雅黑" w:cs="宋体"/>
                <w:color w:val="000000" w:themeColor="text1"/>
                <w:sz w:val="18"/>
                <w:szCs w:val="18"/>
              </w:rPr>
              <w:t>O</w:t>
            </w:r>
          </w:p>
        </w:tc>
        <w:tc>
          <w:tcPr>
            <w:tcW w:w="3544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806588" w:rsidRPr="00806588" w:rsidRDefault="00806588" w:rsidP="006E6634">
            <w:pPr>
              <w:rPr>
                <w:rFonts w:ascii="微软雅黑" w:hAnsi="微软雅黑" w:cs="宋体"/>
                <w:color w:val="000000" w:themeColor="text1"/>
                <w:sz w:val="18"/>
                <w:szCs w:val="18"/>
              </w:rPr>
            </w:pPr>
            <w:r w:rsidRPr="00806588">
              <w:rPr>
                <w:rFonts w:ascii="微软雅黑" w:hAnsi="微软雅黑" w:cs="宋体" w:hint="eastAsia"/>
                <w:color w:val="000000" w:themeColor="text1"/>
                <w:sz w:val="18"/>
                <w:szCs w:val="18"/>
                <w:lang w:eastAsia="zh-CN"/>
              </w:rPr>
              <w:t>PayMode=12快捷</w:t>
            </w:r>
            <w:r w:rsidRPr="00806588">
              <w:rPr>
                <w:rFonts w:ascii="微软雅黑" w:hAnsi="微软雅黑" w:cs="宋体"/>
                <w:color w:val="000000" w:themeColor="text1"/>
                <w:sz w:val="18"/>
                <w:szCs w:val="18"/>
                <w:lang w:eastAsia="zh-CN"/>
              </w:rPr>
              <w:t>支付场景下必填</w:t>
            </w:r>
          </w:p>
        </w:tc>
      </w:tr>
      <w:tr w:rsidR="00806588" w:rsidRPr="00A936DB" w:rsidTr="00796BA7">
        <w:trPr>
          <w:gridBefore w:val="1"/>
          <w:wBefore w:w="18" w:type="dxa"/>
        </w:trPr>
        <w:tc>
          <w:tcPr>
            <w:tcW w:w="2093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806588" w:rsidRPr="00806588" w:rsidRDefault="00806588" w:rsidP="006E6634">
            <w:pPr>
              <w:rPr>
                <w:rFonts w:ascii="微软雅黑" w:hAnsi="微软雅黑" w:cs="宋体"/>
                <w:color w:val="000000" w:themeColor="text1"/>
                <w:sz w:val="18"/>
                <w:szCs w:val="18"/>
              </w:rPr>
            </w:pPr>
            <w:r w:rsidRPr="00806588">
              <w:rPr>
                <w:rFonts w:ascii="微软雅黑" w:hAnsi="微软雅黑" w:cs="宋体"/>
                <w:color w:val="000000" w:themeColor="text1"/>
                <w:sz w:val="18"/>
                <w:szCs w:val="18"/>
              </w:rPr>
              <w:t>validCode</w:t>
            </w:r>
          </w:p>
        </w:tc>
        <w:tc>
          <w:tcPr>
            <w:tcW w:w="1559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806588" w:rsidRPr="00806588" w:rsidRDefault="00806588" w:rsidP="006E6634">
            <w:pPr>
              <w:rPr>
                <w:rFonts w:ascii="微软雅黑" w:hAnsi="微软雅黑" w:cs="宋体"/>
                <w:color w:val="000000" w:themeColor="text1"/>
                <w:sz w:val="18"/>
                <w:szCs w:val="18"/>
              </w:rPr>
            </w:pPr>
            <w:r w:rsidRPr="00806588">
              <w:rPr>
                <w:rFonts w:ascii="微软雅黑" w:hAnsi="微软雅黑" w:cs="宋体" w:hint="eastAsia"/>
                <w:color w:val="000000" w:themeColor="text1"/>
                <w:sz w:val="18"/>
                <w:szCs w:val="18"/>
              </w:rPr>
              <w:t>手机验证码</w:t>
            </w:r>
          </w:p>
        </w:tc>
        <w:tc>
          <w:tcPr>
            <w:tcW w:w="1134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806588" w:rsidRPr="00806588" w:rsidRDefault="00806588" w:rsidP="006E6634">
            <w:pPr>
              <w:rPr>
                <w:rFonts w:ascii="微软雅黑" w:hAnsi="微软雅黑" w:cs="宋体"/>
                <w:color w:val="000000" w:themeColor="text1"/>
                <w:sz w:val="18"/>
                <w:szCs w:val="18"/>
              </w:rPr>
            </w:pPr>
            <w:r w:rsidRPr="00806588">
              <w:rPr>
                <w:rFonts w:ascii="微软雅黑" w:hAnsi="微软雅黑" w:cs="宋体"/>
                <w:color w:val="000000" w:themeColor="text1"/>
                <w:sz w:val="18"/>
                <w:szCs w:val="18"/>
              </w:rPr>
              <w:t>AN10</w:t>
            </w:r>
          </w:p>
        </w:tc>
        <w:tc>
          <w:tcPr>
            <w:tcW w:w="567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806588" w:rsidRPr="00806588" w:rsidRDefault="00806588" w:rsidP="006E6634">
            <w:pPr>
              <w:rPr>
                <w:rFonts w:ascii="微软雅黑" w:hAnsi="微软雅黑" w:cs="宋体"/>
                <w:color w:val="000000" w:themeColor="text1"/>
                <w:sz w:val="18"/>
                <w:szCs w:val="18"/>
              </w:rPr>
            </w:pPr>
            <w:r w:rsidRPr="00806588">
              <w:rPr>
                <w:rFonts w:ascii="微软雅黑" w:hAnsi="微软雅黑" w:cs="宋体"/>
                <w:color w:val="000000" w:themeColor="text1"/>
                <w:sz w:val="18"/>
                <w:szCs w:val="18"/>
              </w:rPr>
              <w:t>O</w:t>
            </w:r>
          </w:p>
        </w:tc>
        <w:tc>
          <w:tcPr>
            <w:tcW w:w="3544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806588" w:rsidRPr="00806588" w:rsidRDefault="00806588" w:rsidP="006E6634">
            <w:pPr>
              <w:rPr>
                <w:rFonts w:ascii="微软雅黑" w:hAnsi="微软雅黑" w:cs="宋体"/>
                <w:color w:val="000000" w:themeColor="text1"/>
                <w:sz w:val="18"/>
                <w:szCs w:val="18"/>
                <w:lang w:eastAsia="zh-CN"/>
              </w:rPr>
            </w:pPr>
            <w:r w:rsidRPr="00806588">
              <w:rPr>
                <w:rFonts w:ascii="微软雅黑" w:hAnsi="微软雅黑" w:cs="宋体" w:hint="eastAsia"/>
                <w:color w:val="000000" w:themeColor="text1"/>
                <w:sz w:val="18"/>
                <w:szCs w:val="18"/>
                <w:lang w:eastAsia="zh-CN"/>
              </w:rPr>
              <w:t>PayMode=12快捷</w:t>
            </w:r>
            <w:r w:rsidRPr="00806588">
              <w:rPr>
                <w:rFonts w:ascii="微软雅黑" w:hAnsi="微软雅黑" w:cs="宋体"/>
                <w:color w:val="000000" w:themeColor="text1"/>
                <w:sz w:val="18"/>
                <w:szCs w:val="18"/>
                <w:lang w:eastAsia="zh-CN"/>
              </w:rPr>
              <w:t>支付场景下必填</w:t>
            </w:r>
          </w:p>
        </w:tc>
      </w:tr>
      <w:tr w:rsidR="00806588" w:rsidRPr="00A936DB" w:rsidTr="00796BA7">
        <w:trPr>
          <w:gridBefore w:val="1"/>
          <w:wBefore w:w="18" w:type="dxa"/>
        </w:trPr>
        <w:tc>
          <w:tcPr>
            <w:tcW w:w="2093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806588" w:rsidRPr="00806588" w:rsidRDefault="00806588" w:rsidP="006E6634">
            <w:pPr>
              <w:rPr>
                <w:rFonts w:ascii="微软雅黑" w:hAnsi="微软雅黑" w:cs="宋体"/>
                <w:color w:val="000000" w:themeColor="text1"/>
                <w:sz w:val="18"/>
                <w:szCs w:val="18"/>
              </w:rPr>
            </w:pPr>
            <w:r w:rsidRPr="00806588">
              <w:rPr>
                <w:rFonts w:ascii="微软雅黑" w:hAnsi="微软雅黑" w:cs="宋体"/>
                <w:color w:val="000000" w:themeColor="text1"/>
                <w:sz w:val="18"/>
                <w:szCs w:val="18"/>
              </w:rPr>
              <w:lastRenderedPageBreak/>
              <w:t>token</w:t>
            </w:r>
          </w:p>
        </w:tc>
        <w:tc>
          <w:tcPr>
            <w:tcW w:w="1559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806588" w:rsidRPr="00806588" w:rsidRDefault="00806588" w:rsidP="006E6634">
            <w:pPr>
              <w:rPr>
                <w:rFonts w:ascii="微软雅黑" w:hAnsi="微软雅黑" w:cs="宋体"/>
                <w:color w:val="000000" w:themeColor="text1"/>
                <w:sz w:val="18"/>
                <w:szCs w:val="18"/>
              </w:rPr>
            </w:pPr>
            <w:r w:rsidRPr="00806588">
              <w:rPr>
                <w:rFonts w:ascii="微软雅黑" w:hAnsi="微软雅黑" w:cs="宋体"/>
                <w:color w:val="000000" w:themeColor="text1"/>
                <w:sz w:val="18"/>
                <w:szCs w:val="18"/>
              </w:rPr>
              <w:t>手机验证码令牌</w:t>
            </w:r>
          </w:p>
        </w:tc>
        <w:tc>
          <w:tcPr>
            <w:tcW w:w="1134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806588" w:rsidRPr="00806588" w:rsidRDefault="00806588" w:rsidP="006E6634">
            <w:pPr>
              <w:rPr>
                <w:rFonts w:ascii="微软雅黑" w:hAnsi="微软雅黑" w:cs="宋体"/>
                <w:color w:val="000000" w:themeColor="text1"/>
                <w:sz w:val="18"/>
                <w:szCs w:val="18"/>
              </w:rPr>
            </w:pPr>
            <w:r w:rsidRPr="00806588">
              <w:rPr>
                <w:rFonts w:ascii="微软雅黑" w:hAnsi="微软雅黑" w:cs="宋体" w:hint="eastAsia"/>
                <w:color w:val="000000" w:themeColor="text1"/>
                <w:sz w:val="18"/>
                <w:szCs w:val="18"/>
              </w:rPr>
              <w:t>AN32</w:t>
            </w:r>
          </w:p>
        </w:tc>
        <w:tc>
          <w:tcPr>
            <w:tcW w:w="567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806588" w:rsidRPr="00806588" w:rsidRDefault="00806588" w:rsidP="006E6634">
            <w:pPr>
              <w:rPr>
                <w:rFonts w:ascii="微软雅黑" w:hAnsi="微软雅黑" w:cs="宋体"/>
                <w:color w:val="000000" w:themeColor="text1"/>
                <w:sz w:val="18"/>
                <w:szCs w:val="18"/>
              </w:rPr>
            </w:pPr>
            <w:r w:rsidRPr="00806588">
              <w:rPr>
                <w:rFonts w:ascii="微软雅黑" w:hAnsi="微软雅黑" w:cs="宋体"/>
                <w:color w:val="000000" w:themeColor="text1"/>
                <w:sz w:val="18"/>
                <w:szCs w:val="18"/>
              </w:rPr>
              <w:t>O</w:t>
            </w:r>
          </w:p>
        </w:tc>
        <w:tc>
          <w:tcPr>
            <w:tcW w:w="3544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806588" w:rsidRPr="00806588" w:rsidRDefault="00806588" w:rsidP="006E6634">
            <w:pPr>
              <w:rPr>
                <w:rFonts w:ascii="微软雅黑" w:hAnsi="微软雅黑" w:cs="宋体"/>
                <w:color w:val="000000" w:themeColor="text1"/>
                <w:sz w:val="18"/>
                <w:szCs w:val="18"/>
              </w:rPr>
            </w:pPr>
            <w:r w:rsidRPr="00806588">
              <w:rPr>
                <w:rFonts w:ascii="微软雅黑" w:hAnsi="微软雅黑" w:cs="宋体" w:hint="eastAsia"/>
                <w:color w:val="000000" w:themeColor="text1"/>
                <w:sz w:val="18"/>
                <w:szCs w:val="18"/>
                <w:lang w:eastAsia="zh-CN"/>
              </w:rPr>
              <w:t>PayMode=12快捷</w:t>
            </w:r>
            <w:r w:rsidRPr="00806588">
              <w:rPr>
                <w:rFonts w:ascii="微软雅黑" w:hAnsi="微软雅黑" w:cs="宋体"/>
                <w:color w:val="000000" w:themeColor="text1"/>
                <w:sz w:val="18"/>
                <w:szCs w:val="18"/>
                <w:lang w:eastAsia="zh-CN"/>
              </w:rPr>
              <w:t>支付场景下必填</w:t>
            </w:r>
          </w:p>
        </w:tc>
      </w:tr>
      <w:tr w:rsidR="00806588" w:rsidRPr="00A936DB" w:rsidTr="00796BA7">
        <w:trPr>
          <w:gridBefore w:val="1"/>
          <w:wBefore w:w="18" w:type="dxa"/>
        </w:trPr>
        <w:tc>
          <w:tcPr>
            <w:tcW w:w="2093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806588" w:rsidRPr="00806588" w:rsidRDefault="00806588" w:rsidP="006E6634">
            <w:pPr>
              <w:rPr>
                <w:rFonts w:ascii="微软雅黑" w:hAnsi="微软雅黑" w:cs="宋体"/>
                <w:color w:val="000000" w:themeColor="text1"/>
                <w:sz w:val="18"/>
                <w:szCs w:val="18"/>
              </w:rPr>
            </w:pPr>
            <w:r w:rsidRPr="00806588">
              <w:rPr>
                <w:rFonts w:ascii="微软雅黑" w:hAnsi="微软雅黑" w:cs="宋体" w:hint="eastAsia"/>
                <w:color w:val="000000" w:themeColor="text1"/>
                <w:sz w:val="18"/>
                <w:szCs w:val="18"/>
              </w:rPr>
              <w:t>isO</w:t>
            </w:r>
            <w:r w:rsidRPr="00806588">
              <w:rPr>
                <w:rFonts w:ascii="微软雅黑" w:hAnsi="微软雅黑" w:cs="宋体"/>
                <w:color w:val="000000" w:themeColor="text1"/>
                <w:sz w:val="18"/>
                <w:szCs w:val="18"/>
              </w:rPr>
              <w:t>penQuick</w:t>
            </w:r>
          </w:p>
        </w:tc>
        <w:tc>
          <w:tcPr>
            <w:tcW w:w="1559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806588" w:rsidRPr="00806588" w:rsidRDefault="00806588" w:rsidP="006E6634">
            <w:pPr>
              <w:rPr>
                <w:rFonts w:ascii="微软雅黑" w:hAnsi="微软雅黑" w:cs="宋体"/>
                <w:color w:val="000000" w:themeColor="text1"/>
                <w:sz w:val="18"/>
                <w:szCs w:val="18"/>
              </w:rPr>
            </w:pPr>
            <w:r w:rsidRPr="00806588">
              <w:rPr>
                <w:rFonts w:ascii="微软雅黑" w:hAnsi="微软雅黑" w:cs="宋体" w:hint="eastAsia"/>
                <w:color w:val="000000" w:themeColor="text1"/>
                <w:sz w:val="18"/>
                <w:szCs w:val="18"/>
              </w:rPr>
              <w:t>是否开通快捷支付</w:t>
            </w:r>
          </w:p>
        </w:tc>
        <w:tc>
          <w:tcPr>
            <w:tcW w:w="1134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806588" w:rsidRPr="00806588" w:rsidRDefault="00806588" w:rsidP="006E6634">
            <w:pPr>
              <w:rPr>
                <w:rFonts w:ascii="微软雅黑" w:hAnsi="微软雅黑" w:cs="宋体"/>
                <w:color w:val="000000" w:themeColor="text1"/>
                <w:sz w:val="18"/>
                <w:szCs w:val="18"/>
              </w:rPr>
            </w:pPr>
            <w:r w:rsidRPr="00806588">
              <w:rPr>
                <w:rFonts w:ascii="微软雅黑" w:hAnsi="微软雅黑" w:cs="宋体" w:hint="eastAsia"/>
                <w:color w:val="000000" w:themeColor="text1"/>
                <w:sz w:val="18"/>
                <w:szCs w:val="18"/>
              </w:rPr>
              <w:t>N1</w:t>
            </w:r>
          </w:p>
        </w:tc>
        <w:tc>
          <w:tcPr>
            <w:tcW w:w="567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806588" w:rsidRPr="00806588" w:rsidRDefault="00806588" w:rsidP="006E6634">
            <w:pPr>
              <w:rPr>
                <w:rFonts w:ascii="微软雅黑" w:hAnsi="微软雅黑" w:cs="宋体"/>
                <w:color w:val="000000" w:themeColor="text1"/>
                <w:sz w:val="18"/>
                <w:szCs w:val="18"/>
                <w:lang w:val="en-US"/>
              </w:rPr>
            </w:pPr>
            <w:r w:rsidRPr="00806588">
              <w:rPr>
                <w:rFonts w:ascii="微软雅黑" w:hAnsi="微软雅黑" w:cs="宋体"/>
                <w:color w:val="000000" w:themeColor="text1"/>
                <w:sz w:val="18"/>
                <w:szCs w:val="18"/>
              </w:rPr>
              <w:t>O</w:t>
            </w:r>
          </w:p>
        </w:tc>
        <w:tc>
          <w:tcPr>
            <w:tcW w:w="3544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806588" w:rsidRPr="00806588" w:rsidRDefault="00806588" w:rsidP="006E6634">
            <w:pPr>
              <w:rPr>
                <w:rFonts w:ascii="微软雅黑" w:hAnsi="微软雅黑" w:cs="宋体"/>
                <w:color w:val="000000" w:themeColor="text1"/>
                <w:sz w:val="18"/>
                <w:szCs w:val="18"/>
              </w:rPr>
            </w:pPr>
            <w:r w:rsidRPr="00806588">
              <w:rPr>
                <w:rFonts w:ascii="微软雅黑" w:hAnsi="微软雅黑" w:cs="宋体" w:hint="eastAsia"/>
                <w:color w:val="000000" w:themeColor="text1"/>
                <w:sz w:val="18"/>
                <w:szCs w:val="18"/>
              </w:rPr>
              <w:t>0</w:t>
            </w:r>
            <w:r w:rsidRPr="00806588">
              <w:rPr>
                <w:rFonts w:ascii="微软雅黑" w:hAnsi="微软雅黑" w:cs="宋体"/>
                <w:color w:val="000000" w:themeColor="text1"/>
                <w:sz w:val="18"/>
                <w:szCs w:val="18"/>
              </w:rPr>
              <w:t>-</w:t>
            </w:r>
            <w:r w:rsidRPr="00806588">
              <w:rPr>
                <w:rFonts w:ascii="微软雅黑" w:hAnsi="微软雅黑" w:cs="宋体" w:hint="eastAsia"/>
                <w:color w:val="000000" w:themeColor="text1"/>
                <w:sz w:val="18"/>
                <w:szCs w:val="18"/>
              </w:rPr>
              <w:t xml:space="preserve">未开通 </w:t>
            </w:r>
            <w:r w:rsidRPr="00806588">
              <w:rPr>
                <w:rFonts w:ascii="微软雅黑" w:hAnsi="微软雅黑" w:cs="宋体"/>
                <w:color w:val="000000" w:themeColor="text1"/>
                <w:sz w:val="18"/>
                <w:szCs w:val="18"/>
              </w:rPr>
              <w:t>1-</w:t>
            </w:r>
            <w:r w:rsidRPr="00806588">
              <w:rPr>
                <w:rFonts w:ascii="微软雅黑" w:hAnsi="微软雅黑" w:cs="宋体" w:hint="eastAsia"/>
                <w:color w:val="000000" w:themeColor="text1"/>
                <w:sz w:val="18"/>
                <w:szCs w:val="18"/>
              </w:rPr>
              <w:t>已开通</w:t>
            </w:r>
          </w:p>
          <w:p w:rsidR="00806588" w:rsidRPr="00806588" w:rsidRDefault="00806588" w:rsidP="006E6634">
            <w:pPr>
              <w:rPr>
                <w:rFonts w:ascii="微软雅黑" w:hAnsi="微软雅黑" w:cs="宋体"/>
                <w:color w:val="000000" w:themeColor="text1"/>
                <w:sz w:val="18"/>
                <w:szCs w:val="18"/>
              </w:rPr>
            </w:pPr>
            <w:r w:rsidRPr="00806588">
              <w:rPr>
                <w:rFonts w:ascii="微软雅黑" w:hAnsi="微软雅黑" w:cs="宋体" w:hint="eastAsia"/>
                <w:color w:val="000000" w:themeColor="text1"/>
                <w:sz w:val="18"/>
                <w:szCs w:val="18"/>
                <w:lang w:eastAsia="zh-CN"/>
              </w:rPr>
              <w:t>PayMode=12快捷</w:t>
            </w:r>
            <w:r w:rsidRPr="00806588">
              <w:rPr>
                <w:rFonts w:ascii="微软雅黑" w:hAnsi="微软雅黑" w:cs="宋体"/>
                <w:color w:val="000000" w:themeColor="text1"/>
                <w:sz w:val="18"/>
                <w:szCs w:val="18"/>
                <w:lang w:eastAsia="zh-CN"/>
              </w:rPr>
              <w:t>支付场景下必填</w:t>
            </w:r>
          </w:p>
        </w:tc>
      </w:tr>
      <w:tr w:rsidR="00BA3A5F" w:rsidRPr="00A936DB" w:rsidTr="00796BA7">
        <w:trPr>
          <w:gridBefore w:val="1"/>
          <w:wBefore w:w="18" w:type="dxa"/>
        </w:trPr>
        <w:tc>
          <w:tcPr>
            <w:tcW w:w="2093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BA3A5F" w:rsidRPr="00451B13" w:rsidRDefault="00BA3A5F" w:rsidP="00796BA7">
            <w:pPr>
              <w:rPr>
                <w:rFonts w:ascii="微软雅黑" w:hAnsi="微软雅黑" w:cs="宋体"/>
                <w:color w:val="000000"/>
                <w:sz w:val="18"/>
                <w:szCs w:val="18"/>
              </w:rPr>
            </w:pPr>
            <w:r w:rsidRPr="000C5CF6">
              <w:rPr>
                <w:rFonts w:ascii="微软雅黑" w:hAnsi="微软雅黑" w:cs="宋体"/>
                <w:color w:val="000000"/>
                <w:sz w:val="18"/>
                <w:szCs w:val="18"/>
              </w:rPr>
              <w:t>isQuickPayment</w:t>
            </w:r>
          </w:p>
        </w:tc>
        <w:tc>
          <w:tcPr>
            <w:tcW w:w="1559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BA3A5F" w:rsidRPr="00451B13" w:rsidRDefault="00BA3A5F" w:rsidP="00796BA7">
            <w:pPr>
              <w:rPr>
                <w:rFonts w:ascii="微软雅黑" w:hAnsi="微软雅黑" w:cs="宋体"/>
                <w:color w:val="000000"/>
                <w:sz w:val="18"/>
                <w:szCs w:val="18"/>
              </w:rPr>
            </w:pPr>
            <w:r w:rsidRPr="000C5CF6">
              <w:rPr>
                <w:rFonts w:ascii="微软雅黑" w:hAnsi="微软雅黑" w:cs="宋体" w:hint="eastAsia"/>
                <w:color w:val="000000"/>
                <w:sz w:val="18"/>
                <w:szCs w:val="18"/>
              </w:rPr>
              <w:t>是否支持快捷支付</w:t>
            </w:r>
          </w:p>
        </w:tc>
        <w:tc>
          <w:tcPr>
            <w:tcW w:w="1134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BA3A5F" w:rsidRPr="00451B13" w:rsidRDefault="00BA3A5F" w:rsidP="00796BA7">
            <w:pPr>
              <w:rPr>
                <w:rFonts w:ascii="微软雅黑" w:hAnsi="微软雅黑" w:cs="宋体"/>
                <w:color w:val="000000"/>
                <w:sz w:val="18"/>
                <w:szCs w:val="18"/>
              </w:rPr>
            </w:pPr>
            <w:r w:rsidRPr="000C5CF6">
              <w:rPr>
                <w:rFonts w:ascii="微软雅黑" w:hAnsi="微软雅黑" w:cs="宋体" w:hint="eastAsia"/>
                <w:color w:val="000000"/>
                <w:sz w:val="18"/>
                <w:szCs w:val="18"/>
              </w:rPr>
              <w:t>N1</w:t>
            </w:r>
          </w:p>
        </w:tc>
        <w:tc>
          <w:tcPr>
            <w:tcW w:w="567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BA3A5F" w:rsidRDefault="00BA3A5F" w:rsidP="00796BA7">
            <w:pPr>
              <w:rPr>
                <w:rFonts w:ascii="微软雅黑" w:hAnsi="微软雅黑" w:cs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宋体"/>
                <w:color w:val="000000"/>
                <w:sz w:val="18"/>
                <w:szCs w:val="18"/>
              </w:rPr>
              <w:t>O</w:t>
            </w:r>
          </w:p>
        </w:tc>
        <w:tc>
          <w:tcPr>
            <w:tcW w:w="3544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BA3A5F" w:rsidRDefault="00BA3A5F" w:rsidP="00796BA7">
            <w:pPr>
              <w:rPr>
                <w:rFonts w:ascii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0C5CF6">
              <w:rPr>
                <w:rFonts w:ascii="微软雅黑" w:hAnsi="微软雅黑" w:cs="宋体" w:hint="eastAsia"/>
                <w:color w:val="000000"/>
                <w:sz w:val="18"/>
                <w:szCs w:val="18"/>
                <w:lang w:eastAsia="zh-CN"/>
              </w:rPr>
              <w:t>0:不支持1:支持</w:t>
            </w:r>
            <w:r w:rsidRPr="000C5CF6">
              <w:rPr>
                <w:rFonts w:ascii="微软雅黑" w:hAnsi="微软雅黑" w:cs="宋体"/>
                <w:color w:val="000000"/>
                <w:sz w:val="18"/>
                <w:szCs w:val="18"/>
                <w:lang w:eastAsia="zh-CN"/>
              </w:rPr>
              <w:t xml:space="preserve"> </w:t>
            </w:r>
            <w:r w:rsidRPr="000C5CF6">
              <w:rPr>
                <w:rFonts w:ascii="微软雅黑" w:hAnsi="微软雅黑" w:cs="宋体" w:hint="eastAsia"/>
                <w:color w:val="000000"/>
                <w:sz w:val="18"/>
                <w:szCs w:val="18"/>
                <w:lang w:eastAsia="zh-CN"/>
              </w:rPr>
              <w:t>默认值：0不支持</w:t>
            </w:r>
          </w:p>
        </w:tc>
      </w:tr>
      <w:tr w:rsidR="00BA3A5F" w:rsidRPr="00A936DB" w:rsidTr="00796BA7">
        <w:trPr>
          <w:gridBefore w:val="1"/>
          <w:wBefore w:w="18" w:type="dxa"/>
        </w:trPr>
        <w:tc>
          <w:tcPr>
            <w:tcW w:w="2093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BA3A5F" w:rsidRPr="00451B13" w:rsidRDefault="00BA3A5F" w:rsidP="00796BA7">
            <w:pPr>
              <w:rPr>
                <w:rFonts w:ascii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orderDetails</w:t>
            </w:r>
          </w:p>
        </w:tc>
        <w:tc>
          <w:tcPr>
            <w:tcW w:w="1559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BA3A5F" w:rsidRPr="00451B13" w:rsidRDefault="00BA3A5F" w:rsidP="00796BA7">
            <w:pPr>
              <w:rPr>
                <w:rFonts w:ascii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子订单明细</w:t>
            </w:r>
          </w:p>
        </w:tc>
        <w:tc>
          <w:tcPr>
            <w:tcW w:w="1134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BA3A5F" w:rsidRPr="00451B13" w:rsidRDefault="00BA3A5F" w:rsidP="00796BA7">
            <w:pPr>
              <w:rPr>
                <w:rFonts w:ascii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OrderDetail[ ]</w:t>
            </w:r>
          </w:p>
        </w:tc>
        <w:tc>
          <w:tcPr>
            <w:tcW w:w="567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BA3A5F" w:rsidRDefault="00BA3A5F" w:rsidP="00796BA7">
            <w:pPr>
              <w:rPr>
                <w:rFonts w:ascii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M</w:t>
            </w:r>
          </w:p>
        </w:tc>
        <w:tc>
          <w:tcPr>
            <w:tcW w:w="3544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BA3A5F" w:rsidRDefault="00BA3A5F" w:rsidP="00796BA7">
            <w:pPr>
              <w:rPr>
                <w:rFonts w:ascii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宋体" w:hint="eastAsia"/>
                <w:sz w:val="18"/>
                <w:szCs w:val="18"/>
                <w:lang w:eastAsia="zh-CN"/>
              </w:rPr>
              <w:t>参见数据元OrderDetail定义</w:t>
            </w:r>
          </w:p>
        </w:tc>
      </w:tr>
      <w:tr w:rsidR="00BA3A5F" w:rsidRPr="00A936DB" w:rsidTr="00796BA7">
        <w:trPr>
          <w:gridBefore w:val="1"/>
          <w:wBefore w:w="18" w:type="dxa"/>
        </w:trPr>
        <w:tc>
          <w:tcPr>
            <w:tcW w:w="2093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BA3A5F" w:rsidRPr="000C5CF6" w:rsidRDefault="00BA3A5F" w:rsidP="00796BA7">
            <w:pPr>
              <w:rPr>
                <w:rFonts w:ascii="微软雅黑" w:hAnsi="微软雅黑" w:cs="宋体"/>
                <w:color w:val="000000"/>
                <w:sz w:val="18"/>
                <w:szCs w:val="18"/>
              </w:rPr>
            </w:pPr>
            <w:r w:rsidRPr="000C5CF6">
              <w:rPr>
                <w:rFonts w:ascii="微软雅黑" w:hAnsi="微软雅黑" w:cs="宋体" w:hint="eastAsia"/>
                <w:color w:val="000000"/>
                <w:sz w:val="18"/>
                <w:szCs w:val="18"/>
              </w:rPr>
              <w:t>cardType</w:t>
            </w:r>
          </w:p>
        </w:tc>
        <w:tc>
          <w:tcPr>
            <w:tcW w:w="1559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  <w:vAlign w:val="center"/>
          </w:tcPr>
          <w:p w:rsidR="00BA3A5F" w:rsidRPr="000C5CF6" w:rsidRDefault="00BA3A5F" w:rsidP="00796BA7">
            <w:pPr>
              <w:rPr>
                <w:rFonts w:ascii="微软雅黑" w:hAnsi="微软雅黑" w:cs="宋体"/>
                <w:color w:val="000000"/>
                <w:sz w:val="18"/>
                <w:szCs w:val="18"/>
              </w:rPr>
            </w:pPr>
            <w:r w:rsidRPr="000C5CF6">
              <w:rPr>
                <w:rFonts w:ascii="微软雅黑" w:hAnsi="微软雅黑" w:cs="宋体" w:hint="eastAsia"/>
                <w:color w:val="000000"/>
                <w:sz w:val="18"/>
                <w:szCs w:val="18"/>
              </w:rPr>
              <w:t>卡类型</w:t>
            </w:r>
          </w:p>
        </w:tc>
        <w:tc>
          <w:tcPr>
            <w:tcW w:w="1134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BA3A5F" w:rsidRPr="000C5CF6" w:rsidRDefault="00BA3A5F" w:rsidP="00796BA7">
            <w:pPr>
              <w:rPr>
                <w:rFonts w:ascii="微软雅黑" w:hAnsi="微软雅黑" w:cs="宋体"/>
                <w:color w:val="000000"/>
                <w:sz w:val="18"/>
                <w:szCs w:val="18"/>
              </w:rPr>
            </w:pPr>
            <w:r w:rsidRPr="000C5CF6">
              <w:rPr>
                <w:rFonts w:ascii="微软雅黑" w:hAnsi="微软雅黑" w:cs="宋体" w:hint="eastAsia"/>
                <w:color w:val="000000"/>
                <w:sz w:val="18"/>
                <w:szCs w:val="18"/>
              </w:rPr>
              <w:t>N4</w:t>
            </w:r>
          </w:p>
        </w:tc>
        <w:tc>
          <w:tcPr>
            <w:tcW w:w="567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BA3A5F" w:rsidRPr="000C5CF6" w:rsidRDefault="000F46DE" w:rsidP="00796BA7">
            <w:pPr>
              <w:rPr>
                <w:rFonts w:ascii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宋体"/>
                <w:color w:val="000000"/>
                <w:sz w:val="18"/>
                <w:szCs w:val="18"/>
              </w:rPr>
              <w:t>M</w:t>
            </w:r>
          </w:p>
        </w:tc>
        <w:tc>
          <w:tcPr>
            <w:tcW w:w="3544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  <w:vAlign w:val="center"/>
          </w:tcPr>
          <w:p w:rsidR="00BA3A5F" w:rsidRPr="000C5CF6" w:rsidRDefault="00BA3A5F" w:rsidP="00796BA7">
            <w:pPr>
              <w:rPr>
                <w:rFonts w:ascii="微软雅黑" w:hAnsi="微软雅黑" w:cs="宋体"/>
                <w:color w:val="000000"/>
                <w:sz w:val="18"/>
                <w:szCs w:val="18"/>
              </w:rPr>
            </w:pPr>
            <w:r w:rsidRPr="000C5CF6">
              <w:rPr>
                <w:rFonts w:ascii="微软雅黑" w:hAnsi="微软雅黑" w:cs="宋体" w:hint="eastAsia"/>
                <w:color w:val="000000"/>
                <w:sz w:val="18"/>
                <w:szCs w:val="18"/>
              </w:rPr>
              <w:t>参见 卡类型</w:t>
            </w:r>
          </w:p>
        </w:tc>
      </w:tr>
      <w:tr w:rsidR="00BA3A5F" w:rsidRPr="00A936DB" w:rsidTr="00796BA7">
        <w:trPr>
          <w:gridBefore w:val="1"/>
          <w:wBefore w:w="18" w:type="dxa"/>
        </w:trPr>
        <w:tc>
          <w:tcPr>
            <w:tcW w:w="2093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BA3A5F" w:rsidRPr="00DC348E" w:rsidRDefault="00BA3A5F" w:rsidP="00796BA7">
            <w:pPr>
              <w:rPr>
                <w:rFonts w:ascii="微软雅黑" w:hAnsi="微软雅黑" w:cs="宋体"/>
                <w:color w:val="000000"/>
                <w:sz w:val="18"/>
                <w:szCs w:val="18"/>
              </w:rPr>
            </w:pPr>
            <w:r w:rsidRPr="000C5CF6">
              <w:rPr>
                <w:rFonts w:ascii="微软雅黑" w:hAnsi="微软雅黑" w:cs="宋体"/>
                <w:color w:val="000000"/>
                <w:sz w:val="18"/>
                <w:szCs w:val="18"/>
              </w:rPr>
              <w:t>bankAcctId</w:t>
            </w:r>
          </w:p>
        </w:tc>
        <w:tc>
          <w:tcPr>
            <w:tcW w:w="1559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BA3A5F" w:rsidRPr="00DC348E" w:rsidRDefault="00BA3A5F" w:rsidP="00796BA7">
            <w:pPr>
              <w:rPr>
                <w:rFonts w:ascii="微软雅黑" w:hAnsi="微软雅黑" w:cs="宋体"/>
                <w:color w:val="000000"/>
                <w:sz w:val="18"/>
                <w:szCs w:val="18"/>
              </w:rPr>
            </w:pPr>
            <w:r w:rsidRPr="000C5CF6">
              <w:rPr>
                <w:rFonts w:ascii="微软雅黑" w:hAnsi="微软雅黑" w:cs="宋体" w:hint="eastAsia"/>
                <w:color w:val="000000"/>
                <w:sz w:val="18"/>
                <w:szCs w:val="18"/>
              </w:rPr>
              <w:t>银行卡号</w:t>
            </w:r>
          </w:p>
        </w:tc>
        <w:tc>
          <w:tcPr>
            <w:tcW w:w="1134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BA3A5F" w:rsidRPr="00DC348E" w:rsidRDefault="00BA3A5F" w:rsidP="00796BA7">
            <w:pPr>
              <w:rPr>
                <w:rFonts w:ascii="微软雅黑" w:hAnsi="微软雅黑" w:cs="宋体"/>
                <w:color w:val="000000"/>
                <w:sz w:val="18"/>
                <w:szCs w:val="18"/>
              </w:rPr>
            </w:pPr>
            <w:r w:rsidRPr="000C5CF6">
              <w:rPr>
                <w:rFonts w:ascii="微软雅黑" w:hAnsi="微软雅黑" w:cs="宋体" w:hint="eastAsia"/>
                <w:color w:val="000000"/>
                <w:sz w:val="18"/>
                <w:szCs w:val="18"/>
              </w:rPr>
              <w:t>N24</w:t>
            </w:r>
          </w:p>
        </w:tc>
        <w:tc>
          <w:tcPr>
            <w:tcW w:w="567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BA3A5F" w:rsidRPr="000C5CF6" w:rsidRDefault="00BA3A5F" w:rsidP="00796BA7">
            <w:pPr>
              <w:rPr>
                <w:rFonts w:ascii="微软雅黑" w:hAnsi="微软雅黑" w:cs="宋体"/>
                <w:color w:val="000000"/>
                <w:sz w:val="18"/>
                <w:szCs w:val="18"/>
              </w:rPr>
            </w:pPr>
            <w:r w:rsidRPr="000C5CF6">
              <w:rPr>
                <w:rFonts w:ascii="微软雅黑" w:hAnsi="微软雅黑" w:cs="宋体"/>
                <w:color w:val="000000"/>
                <w:sz w:val="18"/>
                <w:szCs w:val="18"/>
              </w:rPr>
              <w:t>O</w:t>
            </w:r>
          </w:p>
        </w:tc>
        <w:tc>
          <w:tcPr>
            <w:tcW w:w="3544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BA3A5F" w:rsidRPr="000C5CF6" w:rsidRDefault="00BA3A5F" w:rsidP="00796BA7">
            <w:pPr>
              <w:rPr>
                <w:rFonts w:ascii="微软雅黑" w:hAnsi="微软雅黑" w:cs="宋体"/>
                <w:color w:val="000000"/>
                <w:sz w:val="18"/>
                <w:szCs w:val="18"/>
              </w:rPr>
            </w:pPr>
            <w:r w:rsidRPr="000C5CF6">
              <w:rPr>
                <w:rFonts w:ascii="微软雅黑" w:hAnsi="微软雅黑" w:cs="宋体" w:hint="eastAsia"/>
                <w:color w:val="000000"/>
                <w:sz w:val="18"/>
                <w:szCs w:val="18"/>
              </w:rPr>
              <w:t>isO</w:t>
            </w:r>
            <w:r w:rsidRPr="000C5CF6">
              <w:rPr>
                <w:rFonts w:ascii="微软雅黑" w:hAnsi="微软雅黑" w:cs="宋体"/>
                <w:color w:val="000000"/>
                <w:sz w:val="18"/>
                <w:szCs w:val="18"/>
              </w:rPr>
              <w:t>penQuick</w:t>
            </w:r>
            <w:r w:rsidRPr="000C5CF6">
              <w:rPr>
                <w:rFonts w:ascii="微软雅黑" w:hAnsi="微软雅黑" w:cs="宋体" w:hint="eastAsia"/>
                <w:color w:val="000000"/>
                <w:sz w:val="18"/>
                <w:szCs w:val="18"/>
              </w:rPr>
              <w:t>=0时，</w:t>
            </w:r>
            <w:r w:rsidRPr="000C5CF6">
              <w:rPr>
                <w:rFonts w:ascii="微软雅黑" w:hAnsi="微软雅黑" w:cs="宋体"/>
                <w:color w:val="000000"/>
                <w:sz w:val="18"/>
                <w:szCs w:val="18"/>
              </w:rPr>
              <w:t>快捷支付传全卡号</w:t>
            </w:r>
          </w:p>
        </w:tc>
      </w:tr>
      <w:tr w:rsidR="00806588" w:rsidRPr="00A936DB" w:rsidTr="00796BA7">
        <w:trPr>
          <w:gridBefore w:val="1"/>
          <w:wBefore w:w="18" w:type="dxa"/>
          <w:trHeight w:val="348"/>
        </w:trPr>
        <w:tc>
          <w:tcPr>
            <w:tcW w:w="2093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806588" w:rsidRPr="00806588" w:rsidRDefault="00806588" w:rsidP="006E6634">
            <w:pPr>
              <w:rPr>
                <w:rFonts w:ascii="微软雅黑" w:hAnsi="微软雅黑" w:cs="宋体"/>
                <w:color w:val="000000" w:themeColor="text1"/>
                <w:sz w:val="18"/>
                <w:szCs w:val="18"/>
              </w:rPr>
            </w:pPr>
            <w:r w:rsidRPr="00806588">
              <w:rPr>
                <w:rFonts w:ascii="微软雅黑" w:hAnsi="微软雅黑" w:cs="宋体"/>
                <w:color w:val="000000" w:themeColor="text1"/>
                <w:sz w:val="18"/>
                <w:szCs w:val="18"/>
              </w:rPr>
              <w:t>shortBankAcctId</w:t>
            </w:r>
          </w:p>
        </w:tc>
        <w:tc>
          <w:tcPr>
            <w:tcW w:w="1559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806588" w:rsidRPr="00806588" w:rsidRDefault="00806588" w:rsidP="006E6634">
            <w:pPr>
              <w:rPr>
                <w:rFonts w:ascii="微软雅黑" w:hAnsi="微软雅黑" w:cs="宋体"/>
                <w:color w:val="000000" w:themeColor="text1"/>
                <w:sz w:val="18"/>
                <w:szCs w:val="18"/>
              </w:rPr>
            </w:pPr>
            <w:r w:rsidRPr="00806588">
              <w:rPr>
                <w:rFonts w:ascii="微软雅黑" w:hAnsi="微软雅黑" w:cs="宋体" w:hint="eastAsia"/>
                <w:color w:val="000000" w:themeColor="text1"/>
                <w:sz w:val="18"/>
                <w:szCs w:val="18"/>
              </w:rPr>
              <w:t>短卡号</w:t>
            </w:r>
          </w:p>
        </w:tc>
        <w:tc>
          <w:tcPr>
            <w:tcW w:w="1134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806588" w:rsidRPr="00806588" w:rsidRDefault="00806588" w:rsidP="006E6634">
            <w:pPr>
              <w:rPr>
                <w:rFonts w:ascii="微软雅黑" w:hAnsi="微软雅黑" w:cs="宋体"/>
                <w:color w:val="000000" w:themeColor="text1"/>
                <w:sz w:val="18"/>
                <w:szCs w:val="18"/>
              </w:rPr>
            </w:pPr>
            <w:r w:rsidRPr="00806588">
              <w:rPr>
                <w:rFonts w:ascii="微软雅黑" w:hAnsi="微软雅黑" w:cs="宋体" w:hint="eastAsia"/>
                <w:color w:val="000000" w:themeColor="text1"/>
                <w:sz w:val="18"/>
                <w:szCs w:val="18"/>
              </w:rPr>
              <w:t>N10</w:t>
            </w:r>
          </w:p>
        </w:tc>
        <w:tc>
          <w:tcPr>
            <w:tcW w:w="567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806588" w:rsidRPr="00806588" w:rsidRDefault="00806588" w:rsidP="006E6634">
            <w:pPr>
              <w:rPr>
                <w:rFonts w:ascii="微软雅黑" w:hAnsi="微软雅黑" w:cs="宋体"/>
                <w:color w:val="000000" w:themeColor="text1"/>
                <w:sz w:val="18"/>
                <w:szCs w:val="18"/>
              </w:rPr>
            </w:pPr>
            <w:r w:rsidRPr="00806588">
              <w:rPr>
                <w:rFonts w:ascii="微软雅黑" w:hAnsi="微软雅黑" w:cs="宋体" w:hint="eastAsia"/>
                <w:color w:val="000000" w:themeColor="text1"/>
                <w:sz w:val="18"/>
                <w:szCs w:val="18"/>
              </w:rPr>
              <w:t>O</w:t>
            </w:r>
          </w:p>
        </w:tc>
        <w:tc>
          <w:tcPr>
            <w:tcW w:w="3544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806588" w:rsidRPr="00806588" w:rsidRDefault="00806588" w:rsidP="006E6634">
            <w:pPr>
              <w:rPr>
                <w:rFonts w:ascii="微软雅黑" w:hAnsi="微软雅黑" w:cs="宋体"/>
                <w:color w:val="000000" w:themeColor="text1"/>
                <w:sz w:val="18"/>
                <w:szCs w:val="18"/>
              </w:rPr>
            </w:pPr>
            <w:r w:rsidRPr="00806588">
              <w:rPr>
                <w:rFonts w:ascii="微软雅黑" w:hAnsi="微软雅黑" w:cs="宋体" w:hint="eastAsia"/>
                <w:color w:val="000000" w:themeColor="text1"/>
                <w:sz w:val="18"/>
                <w:szCs w:val="18"/>
              </w:rPr>
              <w:t>isO</w:t>
            </w:r>
            <w:r w:rsidRPr="00806588">
              <w:rPr>
                <w:rFonts w:ascii="微软雅黑" w:hAnsi="微软雅黑" w:cs="宋体"/>
                <w:color w:val="000000" w:themeColor="text1"/>
                <w:sz w:val="18"/>
                <w:szCs w:val="18"/>
              </w:rPr>
              <w:t>penQuick</w:t>
            </w:r>
            <w:r w:rsidRPr="00806588">
              <w:rPr>
                <w:rFonts w:ascii="微软雅黑" w:hAnsi="微软雅黑" w:cs="宋体" w:hint="eastAsia"/>
                <w:color w:val="000000" w:themeColor="text1"/>
                <w:sz w:val="18"/>
                <w:szCs w:val="18"/>
              </w:rPr>
              <w:t>=1时，</w:t>
            </w:r>
            <w:r w:rsidRPr="00806588">
              <w:rPr>
                <w:rFonts w:ascii="微软雅黑" w:hAnsi="微软雅黑" w:cs="宋体"/>
                <w:color w:val="000000" w:themeColor="text1"/>
                <w:sz w:val="18"/>
                <w:szCs w:val="18"/>
              </w:rPr>
              <w:t>快捷支付传短卡号</w:t>
            </w:r>
          </w:p>
          <w:p w:rsidR="00806588" w:rsidRPr="00806588" w:rsidRDefault="00806588" w:rsidP="006E6634">
            <w:pPr>
              <w:rPr>
                <w:rFonts w:ascii="微软雅黑" w:hAnsi="微软雅黑" w:cs="宋体"/>
                <w:color w:val="000000" w:themeColor="text1"/>
                <w:sz w:val="18"/>
                <w:szCs w:val="18"/>
                <w:lang w:eastAsia="zh-CN"/>
              </w:rPr>
            </w:pPr>
            <w:r w:rsidRPr="00806588">
              <w:rPr>
                <w:rFonts w:ascii="微软雅黑" w:hAnsi="微软雅黑" w:cs="宋体" w:hint="eastAsia"/>
                <w:color w:val="000000" w:themeColor="text1"/>
                <w:sz w:val="18"/>
                <w:szCs w:val="18"/>
                <w:lang w:eastAsia="zh-CN"/>
              </w:rPr>
              <w:t>PayMode=1</w:t>
            </w:r>
            <w:r w:rsidRPr="00806588">
              <w:rPr>
                <w:rFonts w:ascii="微软雅黑" w:hAnsi="微软雅黑" w:cs="宋体"/>
                <w:color w:val="000000" w:themeColor="text1"/>
                <w:sz w:val="18"/>
                <w:szCs w:val="18"/>
                <w:lang w:eastAsia="zh-CN"/>
              </w:rPr>
              <w:t>5</w:t>
            </w:r>
            <w:r w:rsidRPr="00806588">
              <w:rPr>
                <w:rFonts w:ascii="微软雅黑" w:hAnsi="微软雅黑" w:cs="宋体" w:hint="eastAsia"/>
                <w:color w:val="000000" w:themeColor="text1"/>
                <w:sz w:val="18"/>
                <w:szCs w:val="18"/>
                <w:lang w:eastAsia="zh-CN"/>
              </w:rPr>
              <w:t>一键支付</w:t>
            </w:r>
            <w:r w:rsidRPr="00806588">
              <w:rPr>
                <w:rFonts w:ascii="微软雅黑" w:hAnsi="微软雅黑" w:cs="宋体"/>
                <w:color w:val="000000" w:themeColor="text1"/>
                <w:sz w:val="18"/>
                <w:szCs w:val="18"/>
                <w:lang w:eastAsia="zh-CN"/>
              </w:rPr>
              <w:t>场景下必填</w:t>
            </w:r>
          </w:p>
        </w:tc>
      </w:tr>
      <w:tr w:rsidR="00BA3A5F" w:rsidRPr="00A936DB" w:rsidTr="00796BA7">
        <w:trPr>
          <w:gridBefore w:val="1"/>
          <w:wBefore w:w="18" w:type="dxa"/>
        </w:trPr>
        <w:tc>
          <w:tcPr>
            <w:tcW w:w="2093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BA3A5F" w:rsidRPr="000C5CF6" w:rsidRDefault="00BA3A5F" w:rsidP="00796BA7">
            <w:pPr>
              <w:rPr>
                <w:rFonts w:ascii="微软雅黑" w:hAnsi="微软雅黑" w:cs="宋体"/>
                <w:color w:val="000000"/>
                <w:sz w:val="18"/>
                <w:szCs w:val="18"/>
              </w:rPr>
            </w:pPr>
            <w:r w:rsidRPr="000C5CF6">
              <w:rPr>
                <w:rFonts w:ascii="微软雅黑" w:hAnsi="微软雅黑" w:cs="宋体"/>
                <w:color w:val="000000"/>
                <w:sz w:val="18"/>
                <w:szCs w:val="18"/>
              </w:rPr>
              <w:t>expiredDate</w:t>
            </w:r>
          </w:p>
        </w:tc>
        <w:tc>
          <w:tcPr>
            <w:tcW w:w="1559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BA3A5F" w:rsidRPr="000C5CF6" w:rsidRDefault="00BA3A5F" w:rsidP="00796BA7">
            <w:pPr>
              <w:rPr>
                <w:rFonts w:ascii="微软雅黑" w:hAnsi="微软雅黑" w:cs="宋体"/>
                <w:color w:val="000000"/>
                <w:sz w:val="18"/>
                <w:szCs w:val="18"/>
              </w:rPr>
            </w:pPr>
            <w:r w:rsidRPr="000C5CF6">
              <w:rPr>
                <w:rFonts w:ascii="微软雅黑" w:hAnsi="微软雅黑" w:cs="宋体" w:hint="eastAsia"/>
                <w:color w:val="000000"/>
                <w:sz w:val="18"/>
                <w:szCs w:val="18"/>
              </w:rPr>
              <w:t>信用卡有效期</w:t>
            </w:r>
          </w:p>
        </w:tc>
        <w:tc>
          <w:tcPr>
            <w:tcW w:w="1134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BA3A5F" w:rsidRPr="000C5CF6" w:rsidRDefault="00BA3A5F" w:rsidP="00796BA7">
            <w:pPr>
              <w:rPr>
                <w:rFonts w:ascii="微软雅黑" w:hAnsi="微软雅黑" w:cs="宋体"/>
                <w:color w:val="000000"/>
                <w:sz w:val="18"/>
                <w:szCs w:val="18"/>
              </w:rPr>
            </w:pPr>
            <w:r w:rsidRPr="00DC348E">
              <w:rPr>
                <w:rFonts w:ascii="微软雅黑" w:hAnsi="微软雅黑" w:cs="宋体" w:hint="eastAsia"/>
                <w:color w:val="000000"/>
                <w:sz w:val="18"/>
                <w:szCs w:val="18"/>
              </w:rPr>
              <w:t>N4</w:t>
            </w:r>
          </w:p>
        </w:tc>
        <w:tc>
          <w:tcPr>
            <w:tcW w:w="567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BA3A5F" w:rsidRPr="000C5CF6" w:rsidRDefault="00BA3A5F" w:rsidP="00796BA7">
            <w:pPr>
              <w:rPr>
                <w:rFonts w:ascii="微软雅黑" w:hAnsi="微软雅黑" w:cs="宋体"/>
                <w:color w:val="000000"/>
                <w:sz w:val="18"/>
                <w:szCs w:val="18"/>
              </w:rPr>
            </w:pPr>
            <w:r w:rsidRPr="000C5CF6">
              <w:rPr>
                <w:rFonts w:ascii="微软雅黑" w:hAnsi="微软雅黑" w:cs="宋体" w:hint="eastAsia"/>
                <w:color w:val="000000"/>
                <w:sz w:val="18"/>
                <w:szCs w:val="18"/>
              </w:rPr>
              <w:t>O</w:t>
            </w:r>
          </w:p>
        </w:tc>
        <w:tc>
          <w:tcPr>
            <w:tcW w:w="3544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BA3A5F" w:rsidRDefault="00BA3A5F" w:rsidP="00796BA7">
            <w:pPr>
              <w:rPr>
                <w:rFonts w:ascii="微软雅黑" w:hAnsi="微软雅黑" w:cs="宋体"/>
                <w:color w:val="000000"/>
                <w:sz w:val="18"/>
                <w:szCs w:val="18"/>
              </w:rPr>
            </w:pPr>
            <w:r w:rsidRPr="00D60316">
              <w:rPr>
                <w:lang w:eastAsia="zh-CN"/>
              </w:rPr>
              <w:t>cardType</w:t>
            </w:r>
            <w:r>
              <w:rPr>
                <w:rFonts w:hint="eastAsia"/>
                <w:lang w:eastAsia="zh-CN"/>
              </w:rPr>
              <w:t>=0001</w:t>
            </w:r>
            <w:r w:rsidRPr="000C5CF6">
              <w:rPr>
                <w:rFonts w:ascii="微软雅黑" w:hAnsi="微软雅黑" w:cs="宋体"/>
                <w:color w:val="000000"/>
                <w:sz w:val="18"/>
                <w:szCs w:val="18"/>
              </w:rPr>
              <w:t>且没有传</w:t>
            </w:r>
            <w:r>
              <w:rPr>
                <w:rFonts w:ascii="微软雅黑" w:hAnsi="微软雅黑" w:cs="宋体" w:hint="eastAsia"/>
                <w:color w:val="000000"/>
                <w:sz w:val="18"/>
                <w:szCs w:val="18"/>
              </w:rPr>
              <w:t>uId</w:t>
            </w:r>
            <w:r w:rsidRPr="000C5CF6">
              <w:rPr>
                <w:rFonts w:ascii="微软雅黑" w:hAnsi="微软雅黑" w:cs="宋体"/>
                <w:color w:val="000000"/>
                <w:sz w:val="18"/>
                <w:szCs w:val="18"/>
              </w:rPr>
              <w:t>时必填</w:t>
            </w:r>
          </w:p>
          <w:p w:rsidR="00BA3A5F" w:rsidRPr="000C5CF6" w:rsidRDefault="00BA3A5F" w:rsidP="00796BA7">
            <w:pPr>
              <w:rPr>
                <w:rFonts w:ascii="微软雅黑" w:hAnsi="微软雅黑" w:cs="宋体"/>
                <w:color w:val="000000"/>
                <w:sz w:val="18"/>
                <w:szCs w:val="18"/>
              </w:rPr>
            </w:pPr>
            <w:r w:rsidRPr="000C5CF6">
              <w:rPr>
                <w:rFonts w:ascii="微软雅黑" w:hAnsi="微软雅黑" w:cs="宋体"/>
                <w:color w:val="000000"/>
                <w:sz w:val="18"/>
                <w:szCs w:val="18"/>
              </w:rPr>
              <w:t>(格式为MMYY)</w:t>
            </w:r>
          </w:p>
        </w:tc>
      </w:tr>
      <w:tr w:rsidR="00BA3A5F" w:rsidRPr="00A936DB" w:rsidTr="00796BA7">
        <w:trPr>
          <w:gridBefore w:val="1"/>
          <w:wBefore w:w="18" w:type="dxa"/>
        </w:trPr>
        <w:tc>
          <w:tcPr>
            <w:tcW w:w="2093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BA3A5F" w:rsidRPr="000C5CF6" w:rsidRDefault="00BA3A5F" w:rsidP="00796BA7">
            <w:pPr>
              <w:rPr>
                <w:rFonts w:ascii="微软雅黑" w:hAnsi="微软雅黑" w:cs="宋体"/>
                <w:color w:val="000000"/>
                <w:sz w:val="18"/>
                <w:szCs w:val="18"/>
              </w:rPr>
            </w:pPr>
            <w:r w:rsidRPr="000C5CF6">
              <w:rPr>
                <w:rFonts w:ascii="微软雅黑" w:hAnsi="微软雅黑" w:cs="宋体"/>
                <w:color w:val="000000"/>
                <w:sz w:val="18"/>
                <w:szCs w:val="18"/>
              </w:rPr>
              <w:t>cvv2</w:t>
            </w:r>
          </w:p>
        </w:tc>
        <w:tc>
          <w:tcPr>
            <w:tcW w:w="1559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BA3A5F" w:rsidRPr="000C5CF6" w:rsidRDefault="00BA3A5F" w:rsidP="00796BA7">
            <w:pPr>
              <w:rPr>
                <w:rFonts w:ascii="微软雅黑" w:hAnsi="微软雅黑" w:cs="宋体"/>
                <w:color w:val="000000"/>
                <w:sz w:val="18"/>
                <w:szCs w:val="18"/>
              </w:rPr>
            </w:pPr>
            <w:r w:rsidRPr="000C5CF6">
              <w:rPr>
                <w:rFonts w:ascii="微软雅黑" w:hAnsi="微软雅黑" w:cs="宋体" w:hint="eastAsia"/>
                <w:color w:val="000000"/>
                <w:sz w:val="18"/>
                <w:szCs w:val="18"/>
              </w:rPr>
              <w:t>信用卡安全码</w:t>
            </w:r>
          </w:p>
        </w:tc>
        <w:tc>
          <w:tcPr>
            <w:tcW w:w="1134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BA3A5F" w:rsidRPr="000C5CF6" w:rsidRDefault="00BA3A5F" w:rsidP="00796BA7">
            <w:pPr>
              <w:rPr>
                <w:rFonts w:ascii="微软雅黑" w:hAnsi="微软雅黑" w:cs="宋体"/>
                <w:color w:val="000000"/>
                <w:sz w:val="18"/>
                <w:szCs w:val="18"/>
              </w:rPr>
            </w:pPr>
            <w:r w:rsidRPr="000C5CF6">
              <w:rPr>
                <w:rFonts w:ascii="微软雅黑" w:hAnsi="微软雅黑" w:cs="宋体" w:hint="eastAsia"/>
                <w:color w:val="000000"/>
                <w:sz w:val="18"/>
                <w:szCs w:val="18"/>
              </w:rPr>
              <w:t>N3</w:t>
            </w:r>
          </w:p>
        </w:tc>
        <w:tc>
          <w:tcPr>
            <w:tcW w:w="567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BA3A5F" w:rsidRPr="000C5CF6" w:rsidRDefault="00BA3A5F" w:rsidP="00796BA7">
            <w:pPr>
              <w:rPr>
                <w:rFonts w:ascii="微软雅黑" w:hAnsi="微软雅黑" w:cs="宋体"/>
                <w:color w:val="000000"/>
                <w:sz w:val="18"/>
                <w:szCs w:val="18"/>
              </w:rPr>
            </w:pPr>
            <w:r w:rsidRPr="000C5CF6">
              <w:rPr>
                <w:rFonts w:ascii="微软雅黑" w:hAnsi="微软雅黑" w:cs="宋体" w:hint="eastAsia"/>
                <w:color w:val="000000"/>
                <w:sz w:val="18"/>
                <w:szCs w:val="18"/>
              </w:rPr>
              <w:t>O</w:t>
            </w:r>
          </w:p>
        </w:tc>
        <w:tc>
          <w:tcPr>
            <w:tcW w:w="3544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BA3A5F" w:rsidRPr="000C5CF6" w:rsidRDefault="00BA3A5F" w:rsidP="00796BA7">
            <w:pPr>
              <w:rPr>
                <w:rFonts w:ascii="微软雅黑" w:hAnsi="微软雅黑" w:cs="宋体"/>
                <w:color w:val="000000"/>
                <w:sz w:val="18"/>
                <w:szCs w:val="18"/>
              </w:rPr>
            </w:pPr>
            <w:r w:rsidRPr="00D60316">
              <w:rPr>
                <w:lang w:eastAsia="zh-CN"/>
              </w:rPr>
              <w:t>cardType</w:t>
            </w:r>
            <w:r>
              <w:rPr>
                <w:rFonts w:hint="eastAsia"/>
                <w:lang w:eastAsia="zh-CN"/>
              </w:rPr>
              <w:t>=0001</w:t>
            </w:r>
            <w:r w:rsidRPr="000C5CF6">
              <w:rPr>
                <w:rFonts w:ascii="微软雅黑" w:hAnsi="微软雅黑" w:cs="宋体"/>
                <w:color w:val="000000"/>
                <w:sz w:val="18"/>
                <w:szCs w:val="18"/>
              </w:rPr>
              <w:t>且没有传</w:t>
            </w:r>
            <w:r>
              <w:rPr>
                <w:rFonts w:ascii="微软雅黑" w:hAnsi="微软雅黑" w:cs="宋体" w:hint="eastAsia"/>
                <w:color w:val="000000"/>
                <w:sz w:val="18"/>
                <w:szCs w:val="18"/>
              </w:rPr>
              <w:t>uId</w:t>
            </w:r>
            <w:r w:rsidRPr="000C5CF6">
              <w:rPr>
                <w:rFonts w:ascii="微软雅黑" w:hAnsi="微软雅黑" w:cs="宋体"/>
                <w:color w:val="000000"/>
                <w:sz w:val="18"/>
                <w:szCs w:val="18"/>
              </w:rPr>
              <w:t>时必填</w:t>
            </w:r>
          </w:p>
        </w:tc>
      </w:tr>
      <w:tr w:rsidR="00BA3A5F" w:rsidRPr="00A936DB" w:rsidTr="00796BA7">
        <w:trPr>
          <w:gridBefore w:val="1"/>
          <w:wBefore w:w="18" w:type="dxa"/>
        </w:trPr>
        <w:tc>
          <w:tcPr>
            <w:tcW w:w="2093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BA3A5F" w:rsidRPr="000C5CF6" w:rsidRDefault="00BA3A5F" w:rsidP="00796BA7">
            <w:pPr>
              <w:rPr>
                <w:rFonts w:ascii="微软雅黑" w:hAnsi="微软雅黑" w:cs="宋体"/>
                <w:color w:val="000000"/>
                <w:sz w:val="18"/>
                <w:szCs w:val="18"/>
              </w:rPr>
            </w:pPr>
            <w:r w:rsidRPr="000C5CF6">
              <w:rPr>
                <w:rFonts w:ascii="微软雅黑" w:hAnsi="微软雅黑" w:cs="宋体"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1559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BA3A5F" w:rsidRPr="000C5CF6" w:rsidRDefault="00BA3A5F" w:rsidP="00796BA7">
            <w:pPr>
              <w:rPr>
                <w:rFonts w:ascii="微软雅黑" w:hAnsi="微软雅黑" w:cs="宋体"/>
                <w:color w:val="000000"/>
                <w:sz w:val="18"/>
                <w:szCs w:val="18"/>
              </w:rPr>
            </w:pPr>
            <w:r w:rsidRPr="000C5CF6">
              <w:rPr>
                <w:rFonts w:ascii="微软雅黑" w:hAnsi="微软雅黑" w:cs="宋体" w:hint="eastAsia"/>
                <w:color w:val="000000"/>
                <w:sz w:val="18"/>
                <w:szCs w:val="18"/>
              </w:rPr>
              <w:t>持卡人姓名</w:t>
            </w:r>
          </w:p>
        </w:tc>
        <w:tc>
          <w:tcPr>
            <w:tcW w:w="1134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BA3A5F" w:rsidRPr="000C5CF6" w:rsidRDefault="00BA3A5F" w:rsidP="00796BA7">
            <w:pPr>
              <w:rPr>
                <w:rFonts w:ascii="微软雅黑" w:hAnsi="微软雅黑" w:cs="宋体"/>
                <w:color w:val="000000"/>
                <w:sz w:val="18"/>
                <w:szCs w:val="18"/>
              </w:rPr>
            </w:pPr>
            <w:r w:rsidRPr="000C5CF6">
              <w:rPr>
                <w:rFonts w:ascii="微软雅黑" w:hAnsi="微软雅黑" w:cs="宋体" w:hint="eastAsia"/>
                <w:color w:val="000000"/>
                <w:sz w:val="18"/>
                <w:szCs w:val="18"/>
              </w:rPr>
              <w:t>X3</w:t>
            </w:r>
            <w:r w:rsidRPr="000C5CF6">
              <w:rPr>
                <w:rFonts w:ascii="微软雅黑" w:hAnsi="微软雅黑" w:cs="宋体"/>
                <w:color w:val="000000"/>
                <w:sz w:val="18"/>
                <w:szCs w:val="18"/>
              </w:rPr>
              <w:t>0</w:t>
            </w:r>
          </w:p>
        </w:tc>
        <w:tc>
          <w:tcPr>
            <w:tcW w:w="567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BA3A5F" w:rsidRPr="000C5CF6" w:rsidRDefault="00BA3A5F" w:rsidP="00796BA7">
            <w:pPr>
              <w:rPr>
                <w:rFonts w:ascii="微软雅黑" w:hAnsi="微软雅黑" w:cs="宋体"/>
                <w:color w:val="000000"/>
                <w:sz w:val="18"/>
                <w:szCs w:val="18"/>
              </w:rPr>
            </w:pPr>
            <w:r w:rsidRPr="000C5CF6">
              <w:rPr>
                <w:rFonts w:ascii="微软雅黑" w:hAnsi="微软雅黑" w:cs="宋体" w:hint="eastAsia"/>
                <w:color w:val="000000"/>
                <w:sz w:val="18"/>
                <w:szCs w:val="18"/>
              </w:rPr>
              <w:t>O</w:t>
            </w:r>
          </w:p>
        </w:tc>
        <w:tc>
          <w:tcPr>
            <w:tcW w:w="3544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BA3A5F" w:rsidRPr="000C5CF6" w:rsidRDefault="00BA3A5F" w:rsidP="00796BA7">
            <w:pPr>
              <w:rPr>
                <w:rFonts w:ascii="微软雅黑" w:hAnsi="微软雅黑" w:cs="宋体"/>
                <w:color w:val="000000"/>
                <w:sz w:val="18"/>
                <w:szCs w:val="18"/>
              </w:rPr>
            </w:pPr>
            <w:r w:rsidRPr="000C5CF6">
              <w:rPr>
                <w:rFonts w:ascii="微软雅黑" w:hAnsi="微软雅黑" w:cs="宋体"/>
                <w:color w:val="000000"/>
                <w:sz w:val="18"/>
                <w:szCs w:val="18"/>
              </w:rPr>
              <w:t>没有传</w:t>
            </w:r>
            <w:r>
              <w:rPr>
                <w:rFonts w:ascii="微软雅黑" w:hAnsi="微软雅黑" w:cs="宋体" w:hint="eastAsia"/>
                <w:color w:val="000000"/>
                <w:sz w:val="18"/>
                <w:szCs w:val="18"/>
              </w:rPr>
              <w:t>uId</w:t>
            </w:r>
            <w:r w:rsidRPr="000C5CF6">
              <w:rPr>
                <w:rFonts w:ascii="微软雅黑" w:hAnsi="微软雅黑" w:cs="宋体"/>
                <w:color w:val="000000"/>
                <w:sz w:val="18"/>
                <w:szCs w:val="18"/>
              </w:rPr>
              <w:t>时必填</w:t>
            </w:r>
          </w:p>
        </w:tc>
      </w:tr>
      <w:tr w:rsidR="00BA3A5F" w:rsidRPr="00A936DB" w:rsidTr="00796BA7">
        <w:trPr>
          <w:gridBefore w:val="1"/>
          <w:wBefore w:w="18" w:type="dxa"/>
        </w:trPr>
        <w:tc>
          <w:tcPr>
            <w:tcW w:w="2093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BA3A5F" w:rsidRPr="000C5CF6" w:rsidRDefault="00BA3A5F" w:rsidP="00796BA7">
            <w:pPr>
              <w:rPr>
                <w:rFonts w:ascii="微软雅黑" w:hAnsi="微软雅黑" w:cs="宋体"/>
                <w:color w:val="000000"/>
                <w:sz w:val="18"/>
                <w:szCs w:val="18"/>
              </w:rPr>
            </w:pPr>
            <w:r w:rsidRPr="000C5CF6">
              <w:rPr>
                <w:rFonts w:ascii="微软雅黑" w:hAnsi="微软雅黑" w:cs="宋体"/>
                <w:color w:val="000000"/>
                <w:sz w:val="18"/>
                <w:szCs w:val="18"/>
              </w:rPr>
              <w:t>idCardNumber</w:t>
            </w:r>
          </w:p>
        </w:tc>
        <w:tc>
          <w:tcPr>
            <w:tcW w:w="1559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BA3A5F" w:rsidRPr="000C5CF6" w:rsidRDefault="00BA3A5F" w:rsidP="00796BA7">
            <w:pPr>
              <w:rPr>
                <w:rFonts w:ascii="微软雅黑" w:hAnsi="微软雅黑" w:cs="宋体"/>
                <w:color w:val="000000"/>
                <w:sz w:val="18"/>
                <w:szCs w:val="18"/>
              </w:rPr>
            </w:pPr>
            <w:r w:rsidRPr="000C5CF6">
              <w:rPr>
                <w:rFonts w:ascii="微软雅黑" w:hAnsi="微软雅黑" w:cs="宋体" w:hint="eastAsia"/>
                <w:color w:val="000000"/>
                <w:sz w:val="18"/>
                <w:szCs w:val="18"/>
              </w:rPr>
              <w:t>持卡人证件号码</w:t>
            </w:r>
          </w:p>
        </w:tc>
        <w:tc>
          <w:tcPr>
            <w:tcW w:w="1134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BA3A5F" w:rsidRPr="000C5CF6" w:rsidRDefault="00BA3A5F" w:rsidP="00796BA7">
            <w:pPr>
              <w:rPr>
                <w:rFonts w:ascii="微软雅黑" w:hAnsi="微软雅黑" w:cs="宋体"/>
                <w:color w:val="000000"/>
                <w:sz w:val="18"/>
                <w:szCs w:val="18"/>
              </w:rPr>
            </w:pPr>
            <w:r w:rsidRPr="000C5CF6">
              <w:rPr>
                <w:rFonts w:ascii="微软雅黑" w:hAnsi="微软雅黑" w:cs="宋体" w:hint="eastAsia"/>
                <w:color w:val="000000"/>
                <w:sz w:val="18"/>
                <w:szCs w:val="18"/>
              </w:rPr>
              <w:t>X50</w:t>
            </w:r>
          </w:p>
        </w:tc>
        <w:tc>
          <w:tcPr>
            <w:tcW w:w="567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BA3A5F" w:rsidRPr="000C5CF6" w:rsidRDefault="00BA3A5F" w:rsidP="00796BA7">
            <w:pPr>
              <w:rPr>
                <w:rFonts w:ascii="微软雅黑" w:hAnsi="微软雅黑" w:cs="宋体"/>
                <w:color w:val="000000"/>
                <w:sz w:val="18"/>
                <w:szCs w:val="18"/>
              </w:rPr>
            </w:pPr>
            <w:r w:rsidRPr="000C5CF6">
              <w:rPr>
                <w:rFonts w:ascii="微软雅黑" w:hAnsi="微软雅黑" w:cs="宋体" w:hint="eastAsia"/>
                <w:color w:val="000000"/>
                <w:sz w:val="18"/>
                <w:szCs w:val="18"/>
              </w:rPr>
              <w:t>O</w:t>
            </w:r>
          </w:p>
        </w:tc>
        <w:tc>
          <w:tcPr>
            <w:tcW w:w="3544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BA3A5F" w:rsidRPr="000C5CF6" w:rsidRDefault="00BA3A5F" w:rsidP="00796BA7">
            <w:pPr>
              <w:rPr>
                <w:rFonts w:ascii="微软雅黑" w:hAnsi="微软雅黑" w:cs="宋体"/>
                <w:color w:val="000000"/>
                <w:sz w:val="18"/>
                <w:szCs w:val="18"/>
              </w:rPr>
            </w:pPr>
            <w:r w:rsidRPr="000C5CF6">
              <w:rPr>
                <w:rFonts w:ascii="微软雅黑" w:hAnsi="微软雅黑" w:cs="宋体"/>
                <w:color w:val="000000"/>
                <w:sz w:val="18"/>
                <w:szCs w:val="18"/>
              </w:rPr>
              <w:t>没有传</w:t>
            </w:r>
            <w:r>
              <w:rPr>
                <w:rFonts w:ascii="微软雅黑" w:hAnsi="微软雅黑" w:cs="宋体" w:hint="eastAsia"/>
                <w:color w:val="000000"/>
                <w:sz w:val="18"/>
                <w:szCs w:val="18"/>
              </w:rPr>
              <w:t>uId</w:t>
            </w:r>
            <w:r w:rsidRPr="000C5CF6">
              <w:rPr>
                <w:rFonts w:ascii="微软雅黑" w:hAnsi="微软雅黑" w:cs="宋体"/>
                <w:color w:val="000000"/>
                <w:sz w:val="18"/>
                <w:szCs w:val="18"/>
              </w:rPr>
              <w:t>时必填</w:t>
            </w:r>
          </w:p>
        </w:tc>
      </w:tr>
      <w:tr w:rsidR="00BA3A5F" w:rsidRPr="00A936DB" w:rsidTr="00796BA7">
        <w:trPr>
          <w:gridBefore w:val="1"/>
          <w:wBefore w:w="18" w:type="dxa"/>
          <w:trHeight w:val="964"/>
        </w:trPr>
        <w:tc>
          <w:tcPr>
            <w:tcW w:w="2093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BA3A5F" w:rsidRPr="000C5CF6" w:rsidRDefault="00BA3A5F" w:rsidP="00796BA7">
            <w:pPr>
              <w:rPr>
                <w:rFonts w:ascii="微软雅黑" w:hAnsi="微软雅黑" w:cs="宋体"/>
                <w:color w:val="000000"/>
                <w:sz w:val="18"/>
                <w:szCs w:val="18"/>
              </w:rPr>
            </w:pPr>
            <w:r w:rsidRPr="000C5CF6">
              <w:rPr>
                <w:rFonts w:ascii="微软雅黑" w:hAnsi="微软雅黑" w:cs="宋体" w:hint="eastAsia"/>
                <w:color w:val="000000"/>
                <w:sz w:val="18"/>
                <w:szCs w:val="18"/>
              </w:rPr>
              <w:t>idCardType</w:t>
            </w:r>
          </w:p>
        </w:tc>
        <w:tc>
          <w:tcPr>
            <w:tcW w:w="1559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BA3A5F" w:rsidRPr="000C5CF6" w:rsidRDefault="00BA3A5F" w:rsidP="00796BA7">
            <w:pPr>
              <w:rPr>
                <w:rFonts w:ascii="微软雅黑" w:hAnsi="微软雅黑" w:cs="宋体"/>
                <w:color w:val="000000"/>
                <w:sz w:val="18"/>
                <w:szCs w:val="18"/>
              </w:rPr>
            </w:pPr>
            <w:r w:rsidRPr="000C5CF6">
              <w:rPr>
                <w:rFonts w:ascii="微软雅黑" w:hAnsi="微软雅黑" w:cs="宋体" w:hint="eastAsia"/>
                <w:color w:val="000000"/>
                <w:sz w:val="18"/>
                <w:szCs w:val="18"/>
              </w:rPr>
              <w:t>证件类型</w:t>
            </w:r>
          </w:p>
        </w:tc>
        <w:tc>
          <w:tcPr>
            <w:tcW w:w="1134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BA3A5F" w:rsidRPr="000C5CF6" w:rsidRDefault="00BA3A5F" w:rsidP="00796BA7">
            <w:pPr>
              <w:rPr>
                <w:rFonts w:ascii="微软雅黑" w:hAnsi="微软雅黑" w:cs="宋体"/>
                <w:color w:val="000000"/>
                <w:sz w:val="18"/>
                <w:szCs w:val="18"/>
              </w:rPr>
            </w:pPr>
            <w:r w:rsidRPr="000C5CF6">
              <w:rPr>
                <w:rFonts w:ascii="微软雅黑" w:hAnsi="微软雅黑" w:cs="宋体" w:hint="eastAsia"/>
                <w:color w:val="000000"/>
                <w:sz w:val="18"/>
                <w:szCs w:val="18"/>
              </w:rPr>
              <w:t>N</w:t>
            </w:r>
            <w:r w:rsidRPr="000C5CF6">
              <w:rPr>
                <w:rFonts w:ascii="微软雅黑" w:hAnsi="微软雅黑" w:cs="宋体"/>
                <w:color w:val="000000"/>
                <w:sz w:val="18"/>
                <w:szCs w:val="18"/>
              </w:rPr>
              <w:t>3</w:t>
            </w:r>
          </w:p>
        </w:tc>
        <w:tc>
          <w:tcPr>
            <w:tcW w:w="567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BA3A5F" w:rsidRPr="000C5CF6" w:rsidRDefault="00BA3A5F" w:rsidP="00796BA7">
            <w:pPr>
              <w:rPr>
                <w:rFonts w:ascii="微软雅黑" w:hAnsi="微软雅黑" w:cs="宋体"/>
                <w:color w:val="000000"/>
                <w:sz w:val="18"/>
                <w:szCs w:val="18"/>
              </w:rPr>
            </w:pPr>
            <w:r w:rsidRPr="000C5CF6">
              <w:rPr>
                <w:rFonts w:ascii="微软雅黑" w:hAnsi="微软雅黑" w:cs="宋体" w:hint="eastAsia"/>
                <w:color w:val="000000"/>
                <w:sz w:val="18"/>
                <w:szCs w:val="18"/>
              </w:rPr>
              <w:t>O</w:t>
            </w:r>
          </w:p>
        </w:tc>
        <w:tc>
          <w:tcPr>
            <w:tcW w:w="3544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BA3A5F" w:rsidRPr="000C5CF6" w:rsidRDefault="00BA3A5F" w:rsidP="00796BA7">
            <w:pPr>
              <w:rPr>
                <w:rFonts w:ascii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0C5CF6">
              <w:rPr>
                <w:rFonts w:ascii="微软雅黑" w:hAnsi="微软雅黑" w:cs="宋体" w:hint="eastAsia"/>
                <w:color w:val="000000"/>
                <w:sz w:val="18"/>
                <w:szCs w:val="18"/>
                <w:lang w:eastAsia="zh-CN"/>
              </w:rPr>
              <w:t>参见</w:t>
            </w:r>
            <w:r w:rsidRPr="000C5CF6">
              <w:rPr>
                <w:rFonts w:ascii="微软雅黑" w:hAnsi="微软雅黑" w:cs="宋体"/>
                <w:color w:val="000000"/>
                <w:sz w:val="18"/>
                <w:szCs w:val="18"/>
                <w:lang w:eastAsia="zh-CN"/>
              </w:rPr>
              <w:t xml:space="preserve"> </w:t>
            </w:r>
            <w:r w:rsidRPr="000C5CF6">
              <w:rPr>
                <w:rFonts w:ascii="微软雅黑" w:hAnsi="微软雅黑" w:cs="宋体" w:hint="eastAsia"/>
                <w:color w:val="000000"/>
                <w:sz w:val="18"/>
                <w:szCs w:val="18"/>
                <w:lang w:eastAsia="zh-CN"/>
              </w:rPr>
              <w:t>证件类型</w:t>
            </w:r>
          </w:p>
          <w:p w:rsidR="00BA3A5F" w:rsidRPr="000C5CF6" w:rsidRDefault="00BA3A5F" w:rsidP="00796BA7">
            <w:pPr>
              <w:rPr>
                <w:rFonts w:ascii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0C5CF6">
              <w:rPr>
                <w:rFonts w:ascii="微软雅黑" w:hAnsi="微软雅黑" w:cs="宋体"/>
                <w:color w:val="000000"/>
                <w:sz w:val="18"/>
                <w:szCs w:val="18"/>
                <w:lang w:eastAsia="zh-CN"/>
              </w:rPr>
              <w:t>没有传</w:t>
            </w:r>
            <w:r>
              <w:rPr>
                <w:rFonts w:ascii="微软雅黑" w:hAnsi="微软雅黑" w:cs="宋体" w:hint="eastAsia"/>
                <w:color w:val="000000"/>
                <w:sz w:val="18"/>
                <w:szCs w:val="18"/>
                <w:lang w:eastAsia="zh-CN"/>
              </w:rPr>
              <w:t>uId</w:t>
            </w:r>
            <w:r w:rsidRPr="000C5CF6">
              <w:rPr>
                <w:rFonts w:ascii="微软雅黑" w:hAnsi="微软雅黑" w:cs="宋体"/>
                <w:color w:val="000000"/>
                <w:sz w:val="18"/>
                <w:szCs w:val="18"/>
                <w:lang w:eastAsia="zh-CN"/>
              </w:rPr>
              <w:t>时必填</w:t>
            </w:r>
          </w:p>
          <w:p w:rsidR="00BA3A5F" w:rsidRPr="000C5CF6" w:rsidRDefault="00BA3A5F" w:rsidP="00796BA7">
            <w:pPr>
              <w:rPr>
                <w:rFonts w:ascii="微软雅黑" w:hAnsi="微软雅黑" w:cs="宋体"/>
                <w:color w:val="000000"/>
                <w:sz w:val="18"/>
                <w:szCs w:val="18"/>
              </w:rPr>
            </w:pPr>
            <w:r w:rsidRPr="000C5CF6">
              <w:rPr>
                <w:rFonts w:ascii="微软雅黑" w:hAnsi="微软雅黑" w:cs="宋体"/>
                <w:color w:val="000000"/>
                <w:sz w:val="18"/>
                <w:szCs w:val="18"/>
              </w:rPr>
              <w:t>默认：</w:t>
            </w:r>
            <w:r w:rsidRPr="000C5CF6">
              <w:rPr>
                <w:rFonts w:ascii="微软雅黑" w:hAnsi="微软雅黑" w:cs="宋体" w:hint="eastAsia"/>
                <w:color w:val="000000"/>
                <w:sz w:val="18"/>
                <w:szCs w:val="18"/>
              </w:rPr>
              <w:t>101</w:t>
            </w:r>
          </w:p>
        </w:tc>
      </w:tr>
      <w:tr w:rsidR="00BA3A5F" w:rsidRPr="00A936DB" w:rsidTr="00796BA7">
        <w:trPr>
          <w:gridBefore w:val="1"/>
          <w:wBefore w:w="18" w:type="dxa"/>
          <w:trHeight w:val="348"/>
        </w:trPr>
        <w:tc>
          <w:tcPr>
            <w:tcW w:w="2093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BA3A5F" w:rsidRPr="000C5CF6" w:rsidRDefault="00BA3A5F" w:rsidP="00796BA7">
            <w:pPr>
              <w:rPr>
                <w:rFonts w:ascii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宋体" w:hint="eastAsia"/>
                <w:color w:val="000000"/>
                <w:sz w:val="18"/>
                <w:szCs w:val="18"/>
              </w:rPr>
              <w:t>is</w:t>
            </w:r>
            <w:r>
              <w:rPr>
                <w:rFonts w:ascii="微软雅黑" w:hAnsi="微软雅黑" w:cs="宋体"/>
                <w:color w:val="000000"/>
                <w:sz w:val="18"/>
                <w:szCs w:val="18"/>
              </w:rPr>
              <w:t>S</w:t>
            </w:r>
            <w:r w:rsidRPr="006B69C5">
              <w:rPr>
                <w:rFonts w:ascii="微软雅黑" w:hAnsi="微软雅黑" w:cs="宋体"/>
                <w:color w:val="000000"/>
                <w:sz w:val="18"/>
                <w:szCs w:val="18"/>
              </w:rPr>
              <w:t>ubsidiary</w:t>
            </w:r>
            <w:r w:rsidRPr="000C5CF6">
              <w:rPr>
                <w:rFonts w:ascii="微软雅黑" w:hAnsi="微软雅黑" w:cs="宋体"/>
                <w:color w:val="000000"/>
                <w:sz w:val="18"/>
                <w:szCs w:val="18"/>
              </w:rPr>
              <w:t>Card</w:t>
            </w:r>
          </w:p>
        </w:tc>
        <w:tc>
          <w:tcPr>
            <w:tcW w:w="1559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BA3A5F" w:rsidRPr="000C5CF6" w:rsidRDefault="00BA3A5F" w:rsidP="00796BA7">
            <w:pPr>
              <w:rPr>
                <w:rFonts w:ascii="微软雅黑" w:hAnsi="微软雅黑" w:cs="宋体"/>
                <w:color w:val="000000"/>
                <w:sz w:val="18"/>
                <w:szCs w:val="18"/>
              </w:rPr>
            </w:pPr>
            <w:r w:rsidRPr="000C5CF6">
              <w:rPr>
                <w:rFonts w:ascii="微软雅黑" w:hAnsi="微软雅黑" w:cs="宋体"/>
                <w:color w:val="000000"/>
                <w:sz w:val="18"/>
                <w:szCs w:val="18"/>
              </w:rPr>
              <w:t>是否附属卡</w:t>
            </w:r>
          </w:p>
        </w:tc>
        <w:tc>
          <w:tcPr>
            <w:tcW w:w="1134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BA3A5F" w:rsidRPr="000C5CF6" w:rsidRDefault="00BA3A5F" w:rsidP="00796BA7">
            <w:pPr>
              <w:rPr>
                <w:rFonts w:ascii="微软雅黑" w:hAnsi="微软雅黑" w:cs="宋体"/>
                <w:color w:val="000000"/>
                <w:sz w:val="18"/>
                <w:szCs w:val="18"/>
              </w:rPr>
            </w:pPr>
            <w:r w:rsidRPr="000C5CF6">
              <w:rPr>
                <w:rFonts w:ascii="微软雅黑" w:hAnsi="微软雅黑" w:cs="宋体" w:hint="eastAsia"/>
                <w:color w:val="000000"/>
                <w:sz w:val="18"/>
                <w:szCs w:val="18"/>
              </w:rPr>
              <w:t>N1</w:t>
            </w:r>
          </w:p>
        </w:tc>
        <w:tc>
          <w:tcPr>
            <w:tcW w:w="567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BA3A5F" w:rsidRPr="000C5CF6" w:rsidRDefault="00BA3A5F" w:rsidP="00796BA7">
            <w:pPr>
              <w:rPr>
                <w:rFonts w:ascii="微软雅黑" w:hAnsi="微软雅黑" w:cs="宋体"/>
                <w:color w:val="000000"/>
                <w:sz w:val="18"/>
                <w:szCs w:val="18"/>
              </w:rPr>
            </w:pPr>
            <w:r w:rsidRPr="000C5CF6">
              <w:rPr>
                <w:rFonts w:ascii="微软雅黑" w:hAnsi="微软雅黑" w:cs="宋体" w:hint="eastAsia"/>
                <w:color w:val="000000"/>
                <w:sz w:val="18"/>
                <w:szCs w:val="18"/>
              </w:rPr>
              <w:t>O</w:t>
            </w:r>
          </w:p>
        </w:tc>
        <w:tc>
          <w:tcPr>
            <w:tcW w:w="3544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BA3A5F" w:rsidRDefault="00BA3A5F" w:rsidP="00796BA7">
            <w:pPr>
              <w:rPr>
                <w:rFonts w:ascii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0C5CF6">
              <w:rPr>
                <w:rFonts w:ascii="微软雅黑" w:hAnsi="微软雅黑" w:cs="宋体"/>
                <w:color w:val="000000"/>
                <w:sz w:val="18"/>
                <w:szCs w:val="18"/>
                <w:lang w:eastAsia="zh-CN"/>
              </w:rPr>
              <w:t>若是附属卡支付则必填</w:t>
            </w:r>
          </w:p>
          <w:p w:rsidR="00BA3A5F" w:rsidRPr="000C5CF6" w:rsidRDefault="00BA3A5F" w:rsidP="00796BA7">
            <w:pPr>
              <w:rPr>
                <w:rFonts w:ascii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0C5CF6">
              <w:rPr>
                <w:rFonts w:ascii="微软雅黑" w:hAnsi="微软雅黑" w:cs="宋体" w:hint="eastAsia"/>
                <w:color w:val="000000"/>
                <w:sz w:val="18"/>
                <w:szCs w:val="18"/>
                <w:lang w:eastAsia="zh-CN"/>
              </w:rPr>
              <w:t>0:否1:是</w:t>
            </w:r>
            <w:r w:rsidRPr="000C5CF6">
              <w:rPr>
                <w:rFonts w:ascii="微软雅黑" w:hAnsi="微软雅黑" w:cs="宋体"/>
                <w:color w:val="000000"/>
                <w:sz w:val="18"/>
                <w:szCs w:val="18"/>
                <w:lang w:eastAsia="zh-CN"/>
              </w:rPr>
              <w:t xml:space="preserve"> </w:t>
            </w:r>
            <w:r w:rsidRPr="000C5CF6">
              <w:rPr>
                <w:rFonts w:ascii="微软雅黑" w:hAnsi="微软雅黑" w:cs="宋体" w:hint="eastAsia"/>
                <w:color w:val="000000"/>
                <w:sz w:val="18"/>
                <w:szCs w:val="18"/>
                <w:lang w:eastAsia="zh-CN"/>
              </w:rPr>
              <w:t>默认值：0否</w:t>
            </w:r>
          </w:p>
        </w:tc>
      </w:tr>
      <w:tr w:rsidR="00BA3A5F" w:rsidRPr="00A936DB" w:rsidTr="00796BA7">
        <w:trPr>
          <w:gridBefore w:val="1"/>
          <w:wBefore w:w="18" w:type="dxa"/>
        </w:trPr>
        <w:tc>
          <w:tcPr>
            <w:tcW w:w="2093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BA3A5F" w:rsidRPr="000C5CF6" w:rsidRDefault="00BA3A5F" w:rsidP="00796BA7">
            <w:pPr>
              <w:rPr>
                <w:rFonts w:ascii="微软雅黑" w:hAnsi="微软雅黑" w:cs="宋体"/>
                <w:color w:val="000000"/>
                <w:sz w:val="18"/>
                <w:szCs w:val="18"/>
              </w:rPr>
            </w:pPr>
            <w:r w:rsidRPr="000C5CF6">
              <w:rPr>
                <w:rFonts w:ascii="微软雅黑" w:hAnsi="微软雅黑" w:cs="宋体"/>
                <w:color w:val="000000"/>
                <w:sz w:val="18"/>
                <w:szCs w:val="18"/>
              </w:rPr>
              <w:t>txnSendIp</w:t>
            </w:r>
          </w:p>
        </w:tc>
        <w:tc>
          <w:tcPr>
            <w:tcW w:w="1559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BA3A5F" w:rsidRPr="000C5CF6" w:rsidRDefault="00BA3A5F" w:rsidP="00796BA7">
            <w:pPr>
              <w:rPr>
                <w:rFonts w:ascii="微软雅黑" w:hAnsi="微软雅黑" w:cs="宋体"/>
                <w:color w:val="000000"/>
                <w:sz w:val="18"/>
                <w:szCs w:val="18"/>
              </w:rPr>
            </w:pPr>
            <w:r w:rsidRPr="000C5CF6">
              <w:rPr>
                <w:rFonts w:ascii="微软雅黑" w:hAnsi="微软雅黑" w:cs="宋体" w:hint="eastAsia"/>
                <w:color w:val="000000"/>
                <w:sz w:val="18"/>
                <w:szCs w:val="18"/>
              </w:rPr>
              <w:t>商户IP</w:t>
            </w:r>
          </w:p>
        </w:tc>
        <w:tc>
          <w:tcPr>
            <w:tcW w:w="1134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BA3A5F" w:rsidRPr="000C5CF6" w:rsidRDefault="00BA3A5F" w:rsidP="00796BA7">
            <w:pPr>
              <w:rPr>
                <w:rFonts w:ascii="微软雅黑" w:hAnsi="微软雅黑" w:cs="宋体"/>
                <w:color w:val="000000"/>
                <w:sz w:val="18"/>
                <w:szCs w:val="18"/>
              </w:rPr>
            </w:pPr>
            <w:r w:rsidRPr="000C5CF6">
              <w:rPr>
                <w:rFonts w:ascii="微软雅黑" w:hAnsi="微软雅黑" w:cs="宋体"/>
                <w:color w:val="000000"/>
                <w:sz w:val="18"/>
                <w:szCs w:val="18"/>
              </w:rPr>
              <w:t>A20</w:t>
            </w:r>
          </w:p>
        </w:tc>
        <w:tc>
          <w:tcPr>
            <w:tcW w:w="567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BA3A5F" w:rsidRPr="000C5CF6" w:rsidRDefault="00BA3A5F" w:rsidP="00796BA7">
            <w:pPr>
              <w:rPr>
                <w:rFonts w:ascii="微软雅黑" w:hAnsi="微软雅黑" w:cs="宋体"/>
                <w:color w:val="000000"/>
                <w:sz w:val="18"/>
                <w:szCs w:val="18"/>
              </w:rPr>
            </w:pPr>
            <w:r w:rsidRPr="000C5CF6">
              <w:rPr>
                <w:rFonts w:ascii="微软雅黑" w:hAnsi="微软雅黑" w:cs="宋体" w:hint="eastAsia"/>
                <w:color w:val="000000"/>
                <w:sz w:val="18"/>
                <w:szCs w:val="18"/>
              </w:rPr>
              <w:t>O</w:t>
            </w:r>
          </w:p>
        </w:tc>
        <w:tc>
          <w:tcPr>
            <w:tcW w:w="3544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BA3A5F" w:rsidRPr="000C5CF6" w:rsidRDefault="00BA3A5F" w:rsidP="00796BA7">
            <w:pPr>
              <w:rPr>
                <w:rFonts w:ascii="微软雅黑" w:hAnsi="微软雅黑" w:cs="宋体"/>
                <w:color w:val="000000"/>
                <w:sz w:val="18"/>
                <w:szCs w:val="18"/>
              </w:rPr>
            </w:pPr>
            <w:r w:rsidRPr="000C5CF6">
              <w:rPr>
                <w:rFonts w:ascii="微软雅黑" w:hAnsi="微软雅黑" w:cs="宋体" w:hint="eastAsia"/>
                <w:color w:val="000000"/>
                <w:sz w:val="18"/>
                <w:szCs w:val="18"/>
              </w:rPr>
              <w:t>交易发送方IP</w:t>
            </w:r>
          </w:p>
        </w:tc>
      </w:tr>
      <w:tr w:rsidR="00BA3A5F" w:rsidRPr="00A936DB" w:rsidTr="00796BA7">
        <w:trPr>
          <w:gridBefore w:val="1"/>
          <w:wBefore w:w="18" w:type="dxa"/>
        </w:trPr>
        <w:tc>
          <w:tcPr>
            <w:tcW w:w="2093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BA3A5F" w:rsidRPr="000C5CF6" w:rsidRDefault="00BA3A5F" w:rsidP="00796BA7">
            <w:pPr>
              <w:rPr>
                <w:rFonts w:ascii="微软雅黑" w:hAnsi="微软雅黑" w:cs="宋体"/>
                <w:color w:val="000000"/>
                <w:sz w:val="18"/>
                <w:szCs w:val="18"/>
              </w:rPr>
            </w:pPr>
            <w:r w:rsidRPr="005F1B30">
              <w:rPr>
                <w:rFonts w:ascii="微软雅黑" w:hAnsi="微软雅黑" w:cs="宋体"/>
                <w:color w:val="000000"/>
                <w:sz w:val="18"/>
                <w:szCs w:val="18"/>
              </w:rPr>
              <w:t>currencyCode</w:t>
            </w:r>
          </w:p>
        </w:tc>
        <w:tc>
          <w:tcPr>
            <w:tcW w:w="1559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BA3A5F" w:rsidRPr="000C5CF6" w:rsidRDefault="00BA3A5F" w:rsidP="00796BA7">
            <w:pPr>
              <w:rPr>
                <w:rFonts w:ascii="微软雅黑" w:hAnsi="微软雅黑" w:cs="宋体"/>
                <w:color w:val="000000"/>
                <w:sz w:val="18"/>
                <w:szCs w:val="18"/>
              </w:rPr>
            </w:pPr>
            <w:r w:rsidRPr="000C5CF6">
              <w:rPr>
                <w:rFonts w:ascii="微软雅黑" w:hAnsi="微软雅黑" w:cs="宋体" w:hint="eastAsia"/>
                <w:color w:val="000000"/>
                <w:sz w:val="18"/>
                <w:szCs w:val="18"/>
              </w:rPr>
              <w:t>币种</w:t>
            </w:r>
          </w:p>
        </w:tc>
        <w:tc>
          <w:tcPr>
            <w:tcW w:w="1134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BA3A5F" w:rsidRPr="000C5CF6" w:rsidRDefault="00BA3A5F" w:rsidP="00796BA7">
            <w:pPr>
              <w:rPr>
                <w:rFonts w:ascii="微软雅黑" w:hAnsi="微软雅黑" w:cs="宋体"/>
                <w:color w:val="000000"/>
                <w:sz w:val="18"/>
                <w:szCs w:val="18"/>
              </w:rPr>
            </w:pPr>
            <w:r w:rsidRPr="000C5CF6">
              <w:rPr>
                <w:rFonts w:ascii="微软雅黑" w:hAnsi="微软雅黑" w:cs="宋体"/>
                <w:color w:val="000000"/>
                <w:sz w:val="18"/>
                <w:szCs w:val="18"/>
              </w:rPr>
              <w:t>A8</w:t>
            </w:r>
          </w:p>
        </w:tc>
        <w:tc>
          <w:tcPr>
            <w:tcW w:w="567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BA3A5F" w:rsidRPr="000C5CF6" w:rsidRDefault="00BA3A5F" w:rsidP="00796BA7">
            <w:pPr>
              <w:rPr>
                <w:rFonts w:ascii="微软雅黑" w:hAnsi="微软雅黑" w:cs="宋体"/>
                <w:color w:val="000000"/>
                <w:sz w:val="18"/>
                <w:szCs w:val="18"/>
              </w:rPr>
            </w:pPr>
            <w:r w:rsidRPr="000C5CF6">
              <w:rPr>
                <w:rFonts w:ascii="微软雅黑" w:hAnsi="微软雅黑" w:cs="宋体"/>
                <w:color w:val="000000"/>
                <w:sz w:val="18"/>
                <w:szCs w:val="18"/>
              </w:rPr>
              <w:t>O</w:t>
            </w:r>
          </w:p>
        </w:tc>
        <w:tc>
          <w:tcPr>
            <w:tcW w:w="3544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BA3A5F" w:rsidRPr="000C5CF6" w:rsidRDefault="00BA3A5F" w:rsidP="00796BA7">
            <w:pPr>
              <w:rPr>
                <w:rFonts w:ascii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0C5CF6">
              <w:rPr>
                <w:rFonts w:ascii="微软雅黑" w:hAnsi="微软雅黑" w:cs="宋体" w:hint="eastAsia"/>
                <w:color w:val="000000"/>
                <w:sz w:val="18"/>
                <w:szCs w:val="18"/>
                <w:lang w:eastAsia="zh-CN"/>
              </w:rPr>
              <w:t>不填，</w:t>
            </w:r>
            <w:r w:rsidRPr="000C5CF6">
              <w:rPr>
                <w:rFonts w:ascii="微软雅黑" w:hAnsi="微软雅黑" w:cs="宋体"/>
                <w:color w:val="000000"/>
                <w:sz w:val="18"/>
                <w:szCs w:val="18"/>
                <w:lang w:eastAsia="zh-CN"/>
              </w:rPr>
              <w:t>默认为</w:t>
            </w:r>
            <w:r w:rsidRPr="000C5CF6">
              <w:rPr>
                <w:rFonts w:ascii="微软雅黑" w:hAnsi="微软雅黑" w:cs="宋体" w:hint="eastAsia"/>
                <w:color w:val="000000"/>
                <w:sz w:val="18"/>
                <w:szCs w:val="18"/>
                <w:lang w:eastAsia="zh-CN"/>
              </w:rPr>
              <w:t>：</w:t>
            </w:r>
            <w:r w:rsidRPr="000C5CF6">
              <w:rPr>
                <w:rFonts w:ascii="微软雅黑" w:hAnsi="微软雅黑" w:cs="宋体"/>
                <w:color w:val="000000"/>
                <w:sz w:val="18"/>
                <w:szCs w:val="18"/>
                <w:lang w:eastAsia="zh-CN"/>
              </w:rPr>
              <w:t>CNY</w:t>
            </w:r>
            <w:r w:rsidRPr="000C5CF6">
              <w:rPr>
                <w:rFonts w:ascii="微软雅黑" w:hAnsi="微软雅黑" w:cs="宋体" w:hint="eastAsia"/>
                <w:color w:val="000000"/>
                <w:sz w:val="18"/>
                <w:szCs w:val="18"/>
                <w:lang w:eastAsia="zh-CN"/>
              </w:rPr>
              <w:t xml:space="preserve"> 人民币</w:t>
            </w:r>
          </w:p>
        </w:tc>
      </w:tr>
      <w:tr w:rsidR="00BA3A5F" w:rsidRPr="00A936DB" w:rsidTr="00796BA7">
        <w:trPr>
          <w:gridBefore w:val="1"/>
          <w:wBefore w:w="18" w:type="dxa"/>
        </w:trPr>
        <w:tc>
          <w:tcPr>
            <w:tcW w:w="2093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BA3A5F" w:rsidRDefault="00BA3A5F" w:rsidP="00796BA7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547E05">
              <w:rPr>
                <w:rFonts w:ascii="微软雅黑" w:hAnsi="微软雅黑" w:cs="宋体"/>
                <w:color w:val="000000"/>
                <w:sz w:val="18"/>
                <w:szCs w:val="18"/>
              </w:rPr>
              <w:t>txnExpireTime</w:t>
            </w:r>
          </w:p>
        </w:tc>
        <w:tc>
          <w:tcPr>
            <w:tcW w:w="1559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BA3A5F" w:rsidRDefault="00BA3A5F" w:rsidP="00796BA7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订单失效</w:t>
            </w:r>
            <w:r>
              <w:rPr>
                <w:rFonts w:ascii="微软雅黑" w:hAnsi="微软雅黑" w:cs="微软雅黑"/>
                <w:sz w:val="18"/>
                <w:szCs w:val="18"/>
                <w:lang w:eastAsia="zh-CN"/>
              </w:rPr>
              <w:t>时间</w:t>
            </w:r>
          </w:p>
        </w:tc>
        <w:tc>
          <w:tcPr>
            <w:tcW w:w="1134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BA3A5F" w:rsidRDefault="00BA3A5F" w:rsidP="00796BA7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/>
                <w:sz w:val="18"/>
                <w:szCs w:val="18"/>
                <w:lang w:eastAsia="zh-CN"/>
              </w:rPr>
              <w:t>DT</w:t>
            </w:r>
          </w:p>
        </w:tc>
        <w:tc>
          <w:tcPr>
            <w:tcW w:w="567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BA3A5F" w:rsidRDefault="00BA3A5F" w:rsidP="00796BA7">
            <w:pPr>
              <w:rPr>
                <w:rFonts w:ascii="微软雅黑" w:hAnsi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val="en-US" w:eastAsia="zh-CN"/>
              </w:rPr>
              <w:t>O</w:t>
            </w:r>
          </w:p>
        </w:tc>
        <w:tc>
          <w:tcPr>
            <w:tcW w:w="3544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BA3A5F" w:rsidRPr="00A936DB" w:rsidRDefault="00BA3A5F" w:rsidP="00796BA7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</w:p>
        </w:tc>
      </w:tr>
      <w:tr w:rsidR="00BA3A5F" w:rsidRPr="00A936DB" w:rsidTr="00796BA7">
        <w:trPr>
          <w:gridBefore w:val="1"/>
          <w:wBefore w:w="18" w:type="dxa"/>
        </w:trPr>
        <w:tc>
          <w:tcPr>
            <w:tcW w:w="2093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BA3A5F" w:rsidRPr="006F398F" w:rsidRDefault="00BA3A5F" w:rsidP="00796BA7">
            <w:pPr>
              <w:rPr>
                <w:rFonts w:ascii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宋体"/>
                <w:color w:val="000000"/>
                <w:sz w:val="18"/>
                <w:szCs w:val="18"/>
              </w:rPr>
              <w:t>bg</w:t>
            </w:r>
            <w:r w:rsidRPr="003D425C">
              <w:rPr>
                <w:rFonts w:ascii="微软雅黑" w:hAnsi="微软雅黑" w:cs="宋体"/>
                <w:color w:val="000000"/>
                <w:sz w:val="18"/>
                <w:szCs w:val="18"/>
              </w:rPr>
              <w:t>Url</w:t>
            </w:r>
          </w:p>
        </w:tc>
        <w:tc>
          <w:tcPr>
            <w:tcW w:w="1559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BA3A5F" w:rsidRDefault="00BA3A5F" w:rsidP="00796BA7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后台通知</w:t>
            </w:r>
            <w:r>
              <w:rPr>
                <w:rFonts w:ascii="微软雅黑" w:hAnsi="微软雅黑" w:cs="微软雅黑"/>
                <w:sz w:val="18"/>
                <w:szCs w:val="18"/>
                <w:lang w:eastAsia="zh-CN"/>
              </w:rPr>
              <w:t>URL</w:t>
            </w:r>
          </w:p>
        </w:tc>
        <w:tc>
          <w:tcPr>
            <w:tcW w:w="1134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BA3A5F" w:rsidRDefault="00BA3A5F" w:rsidP="00796BA7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X</w:t>
            </w:r>
            <w:r>
              <w:rPr>
                <w:rFonts w:ascii="微软雅黑" w:hAnsi="微软雅黑" w:cs="微软雅黑"/>
                <w:sz w:val="18"/>
                <w:szCs w:val="18"/>
                <w:lang w:eastAsia="zh-CN"/>
              </w:rPr>
              <w:t>256</w:t>
            </w:r>
          </w:p>
        </w:tc>
        <w:tc>
          <w:tcPr>
            <w:tcW w:w="567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BA3A5F" w:rsidRDefault="00BA3A5F" w:rsidP="00796BA7">
            <w:pPr>
              <w:rPr>
                <w:rFonts w:ascii="微软雅黑" w:hAnsi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val="en-US" w:eastAsia="zh-CN"/>
              </w:rPr>
              <w:t>O</w:t>
            </w:r>
          </w:p>
        </w:tc>
        <w:tc>
          <w:tcPr>
            <w:tcW w:w="3544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BA3A5F" w:rsidRPr="00A936DB" w:rsidRDefault="00BA3A5F" w:rsidP="00796BA7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</w:p>
        </w:tc>
      </w:tr>
      <w:tr w:rsidR="00BA3A5F" w:rsidRPr="00A936DB" w:rsidTr="00796BA7">
        <w:trPr>
          <w:gridBefore w:val="1"/>
          <w:wBefore w:w="18" w:type="dxa"/>
        </w:trPr>
        <w:tc>
          <w:tcPr>
            <w:tcW w:w="2093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BA3A5F" w:rsidRPr="009068C3" w:rsidRDefault="00BA3A5F" w:rsidP="00796BA7">
            <w:pPr>
              <w:rPr>
                <w:rFonts w:ascii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宋体" w:hint="eastAsia"/>
                <w:color w:val="000000"/>
                <w:sz w:val="18"/>
                <w:szCs w:val="18"/>
              </w:rPr>
              <w:t>memo</w:t>
            </w:r>
          </w:p>
        </w:tc>
        <w:tc>
          <w:tcPr>
            <w:tcW w:w="1559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BA3A5F" w:rsidRDefault="00BA3A5F" w:rsidP="00796BA7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备注</w:t>
            </w:r>
          </w:p>
        </w:tc>
        <w:tc>
          <w:tcPr>
            <w:tcW w:w="1134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BA3A5F" w:rsidRDefault="00BA3A5F" w:rsidP="00796BA7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/>
                <w:sz w:val="18"/>
                <w:szCs w:val="18"/>
                <w:lang w:eastAsia="zh-CN"/>
              </w:rPr>
              <w:t>X120</w:t>
            </w:r>
          </w:p>
        </w:tc>
        <w:tc>
          <w:tcPr>
            <w:tcW w:w="567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BA3A5F" w:rsidRDefault="00BA3A5F" w:rsidP="00796BA7">
            <w:pPr>
              <w:rPr>
                <w:rFonts w:ascii="微软雅黑" w:hAnsi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val="en-US" w:eastAsia="zh-CN"/>
              </w:rPr>
              <w:t>O</w:t>
            </w:r>
          </w:p>
        </w:tc>
        <w:tc>
          <w:tcPr>
            <w:tcW w:w="3544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BA3A5F" w:rsidRPr="00A936DB" w:rsidRDefault="00BA3A5F" w:rsidP="00796BA7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</w:p>
        </w:tc>
      </w:tr>
      <w:tr w:rsidR="00BA3A5F" w:rsidRPr="00A936DB" w:rsidTr="00796BA7">
        <w:trPr>
          <w:gridBefore w:val="1"/>
          <w:wBefore w:w="18" w:type="dxa"/>
        </w:trPr>
        <w:tc>
          <w:tcPr>
            <w:tcW w:w="2093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BA3A5F" w:rsidRPr="009068C3" w:rsidRDefault="00BA3A5F" w:rsidP="00796BA7">
            <w:pPr>
              <w:rPr>
                <w:rFonts w:ascii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Courier" w:hint="eastAsia"/>
                <w:sz w:val="18"/>
                <w:szCs w:val="18"/>
              </w:rPr>
              <w:t>dataMap</w:t>
            </w:r>
          </w:p>
        </w:tc>
        <w:tc>
          <w:tcPr>
            <w:tcW w:w="1559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BA3A5F" w:rsidRDefault="00BA3A5F" w:rsidP="00796BA7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扩展</w:t>
            </w:r>
            <w:r>
              <w:rPr>
                <w:rFonts w:ascii="微软雅黑" w:hAnsi="微软雅黑" w:cs="微软雅黑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134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BA3A5F" w:rsidRDefault="00BA3A5F" w:rsidP="00796BA7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/>
                <w:sz w:val="18"/>
                <w:szCs w:val="18"/>
                <w:lang w:eastAsia="zh-CN"/>
              </w:rPr>
              <w:t>X2048</w:t>
            </w:r>
          </w:p>
        </w:tc>
        <w:tc>
          <w:tcPr>
            <w:tcW w:w="567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BA3A5F" w:rsidRDefault="00BA3A5F" w:rsidP="00796BA7">
            <w:pPr>
              <w:rPr>
                <w:rFonts w:ascii="微软雅黑" w:hAnsi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val="en-US" w:eastAsia="zh-CN"/>
              </w:rPr>
              <w:t>O</w:t>
            </w:r>
          </w:p>
        </w:tc>
        <w:tc>
          <w:tcPr>
            <w:tcW w:w="3544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BA3A5F" w:rsidRPr="00A936DB" w:rsidRDefault="00BA3A5F" w:rsidP="00796BA7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</w:p>
        </w:tc>
      </w:tr>
    </w:tbl>
    <w:p w:rsidR="00BA3A5F" w:rsidRPr="0025043C" w:rsidRDefault="00BA3A5F" w:rsidP="00BA3A5F">
      <w:pPr>
        <w:rPr>
          <w:lang w:val="en-US" w:eastAsia="zh-CN"/>
        </w:rPr>
      </w:pPr>
    </w:p>
    <w:p w:rsidR="00BA3A5F" w:rsidRDefault="00BA3A5F" w:rsidP="00BA3A5F">
      <w:pPr>
        <w:pStyle w:val="4"/>
        <w:rPr>
          <w:lang w:eastAsia="zh-CN"/>
        </w:rPr>
      </w:pPr>
      <w:r>
        <w:rPr>
          <w:rFonts w:hint="eastAsia"/>
        </w:rPr>
        <w:t>响应</w:t>
      </w:r>
      <w:r>
        <w:rPr>
          <w:rFonts w:hint="eastAsia"/>
          <w:lang w:eastAsia="zh-CN"/>
        </w:rPr>
        <w:t>消息</w:t>
      </w:r>
    </w:p>
    <w:tbl>
      <w:tblPr>
        <w:tblW w:w="8897" w:type="dxa"/>
        <w:tblBorders>
          <w:top w:val="single" w:sz="4" w:space="0" w:color="4AACC5"/>
          <w:left w:val="single" w:sz="4" w:space="0" w:color="4AACC5"/>
          <w:bottom w:val="single" w:sz="4" w:space="0" w:color="4AACC5"/>
          <w:right w:val="single" w:sz="4" w:space="0" w:color="4AACC5"/>
          <w:insideH w:val="single" w:sz="6" w:space="0" w:color="4AACC5"/>
          <w:insideV w:val="single" w:sz="6" w:space="0" w:color="4AACC5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1701"/>
        <w:gridCol w:w="992"/>
        <w:gridCol w:w="559"/>
        <w:gridCol w:w="8"/>
        <w:gridCol w:w="3969"/>
      </w:tblGrid>
      <w:tr w:rsidR="00BA3A5F" w:rsidTr="00796BA7">
        <w:tc>
          <w:tcPr>
            <w:tcW w:w="1668" w:type="dxa"/>
            <w:tcBorders>
              <w:top w:val="single" w:sz="4" w:space="0" w:color="4AACC5"/>
              <w:bottom w:val="single" w:sz="6" w:space="0" w:color="4AACC5"/>
            </w:tcBorders>
            <w:shd w:val="clear" w:color="auto" w:fill="30849B"/>
            <w:vAlign w:val="center"/>
          </w:tcPr>
          <w:p w:rsidR="00BA3A5F" w:rsidRDefault="00BA3A5F" w:rsidP="00796BA7">
            <w:pPr>
              <w:rPr>
                <w:rFonts w:ascii="微软雅黑" w:hAnsi="微软雅黑" w:cs="微软雅黑"/>
                <w:color w:val="C7EDCC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  <w:lang w:eastAsia="zh-CN"/>
              </w:rPr>
              <w:t>属性</w:t>
            </w:r>
          </w:p>
        </w:tc>
        <w:tc>
          <w:tcPr>
            <w:tcW w:w="1701" w:type="dxa"/>
            <w:tcBorders>
              <w:top w:val="single" w:sz="4" w:space="0" w:color="4AACC5"/>
              <w:bottom w:val="single" w:sz="6" w:space="0" w:color="4AACC5"/>
            </w:tcBorders>
            <w:shd w:val="clear" w:color="auto" w:fill="30849B"/>
            <w:vAlign w:val="center"/>
          </w:tcPr>
          <w:p w:rsidR="00BA3A5F" w:rsidRDefault="00BA3A5F" w:rsidP="00796BA7">
            <w:pPr>
              <w:jc w:val="center"/>
              <w:rPr>
                <w:rFonts w:ascii="微软雅黑" w:hAnsi="微软雅黑" w:cs="微软雅黑"/>
                <w:color w:val="C7EDCC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</w:rPr>
              <w:t>定义</w:t>
            </w:r>
          </w:p>
        </w:tc>
        <w:tc>
          <w:tcPr>
            <w:tcW w:w="992" w:type="dxa"/>
            <w:tcBorders>
              <w:top w:val="single" w:sz="4" w:space="0" w:color="4AACC5"/>
              <w:bottom w:val="single" w:sz="6" w:space="0" w:color="4AACC5"/>
            </w:tcBorders>
            <w:shd w:val="clear" w:color="auto" w:fill="30849B"/>
            <w:vAlign w:val="center"/>
          </w:tcPr>
          <w:p w:rsidR="00BA3A5F" w:rsidRDefault="00BA3A5F" w:rsidP="00796BA7">
            <w:pPr>
              <w:jc w:val="center"/>
              <w:rPr>
                <w:rFonts w:ascii="微软雅黑" w:hAnsi="微软雅黑" w:cs="微软雅黑"/>
                <w:b/>
                <w:color w:val="C7EDCC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</w:rPr>
              <w:t>类型</w:t>
            </w:r>
          </w:p>
          <w:p w:rsidR="00BA3A5F" w:rsidRDefault="00BA3A5F" w:rsidP="00796BA7">
            <w:pPr>
              <w:jc w:val="center"/>
              <w:rPr>
                <w:rFonts w:ascii="微软雅黑" w:hAnsi="微软雅黑" w:cs="微软雅黑"/>
                <w:color w:val="C7EDCC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</w:rPr>
              <w:t>长度</w:t>
            </w:r>
          </w:p>
        </w:tc>
        <w:tc>
          <w:tcPr>
            <w:tcW w:w="567" w:type="dxa"/>
            <w:gridSpan w:val="2"/>
            <w:tcBorders>
              <w:top w:val="single" w:sz="4" w:space="0" w:color="4AACC5"/>
              <w:bottom w:val="single" w:sz="6" w:space="0" w:color="4AACC5"/>
            </w:tcBorders>
            <w:shd w:val="clear" w:color="auto" w:fill="30849B"/>
            <w:vAlign w:val="center"/>
          </w:tcPr>
          <w:p w:rsidR="00BA3A5F" w:rsidRDefault="00BA3A5F" w:rsidP="00796BA7">
            <w:pPr>
              <w:jc w:val="center"/>
              <w:rPr>
                <w:rFonts w:ascii="微软雅黑" w:hAnsi="微软雅黑" w:cs="微软雅黑"/>
                <w:color w:val="C7EDCC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</w:rPr>
              <w:t>必填</w:t>
            </w:r>
          </w:p>
        </w:tc>
        <w:tc>
          <w:tcPr>
            <w:tcW w:w="3969" w:type="dxa"/>
            <w:tcBorders>
              <w:top w:val="single" w:sz="4" w:space="0" w:color="4AACC5"/>
              <w:bottom w:val="single" w:sz="6" w:space="0" w:color="4AACC5"/>
            </w:tcBorders>
            <w:shd w:val="clear" w:color="auto" w:fill="30849B"/>
            <w:vAlign w:val="center"/>
          </w:tcPr>
          <w:p w:rsidR="00BA3A5F" w:rsidRDefault="00BA3A5F" w:rsidP="00796BA7">
            <w:pPr>
              <w:jc w:val="center"/>
              <w:rPr>
                <w:rFonts w:ascii="微软雅黑" w:hAnsi="微软雅黑" w:cs="微软雅黑"/>
                <w:color w:val="C7EDCC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</w:rPr>
              <w:t>参数说明/示例</w:t>
            </w:r>
          </w:p>
        </w:tc>
      </w:tr>
      <w:tr w:rsidR="00BA3A5F" w:rsidTr="00796BA7">
        <w:tc>
          <w:tcPr>
            <w:tcW w:w="8897" w:type="dxa"/>
            <w:gridSpan w:val="6"/>
            <w:tcBorders>
              <w:top w:val="single" w:sz="6" w:space="0" w:color="4AACC5"/>
              <w:left w:val="single" w:sz="4" w:space="0" w:color="4AACC5"/>
              <w:bottom w:val="single" w:sz="6" w:space="0" w:color="4AACC5"/>
              <w:right w:val="single" w:sz="4" w:space="0" w:color="4AACC5"/>
            </w:tcBorders>
            <w:shd w:val="clear" w:color="auto" w:fill="FFFFFF" w:themeFill="background1"/>
            <w:hideMark/>
          </w:tcPr>
          <w:p w:rsidR="00BA3A5F" w:rsidRDefault="00BA3A5F" w:rsidP="00796BA7">
            <w:pPr>
              <w:rPr>
                <w:rFonts w:ascii="微软雅黑" w:hAnsi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val="en-US" w:eastAsia="zh-CN"/>
              </w:rPr>
              <w:t>参见</w:t>
            </w:r>
            <w:hyperlink r:id="rId48" w:anchor="_公共响应BODY属性" w:history="1">
              <w:r>
                <w:rPr>
                  <w:rStyle w:val="af2"/>
                  <w:rFonts w:ascii="微软雅黑" w:hAnsi="微软雅黑" w:cs="微软雅黑" w:hint="eastAsia"/>
                  <w:sz w:val="18"/>
                  <w:szCs w:val="18"/>
                  <w:lang w:val="en-US" w:eastAsia="zh-CN"/>
                </w:rPr>
                <w:t>公共响应BODY属性</w:t>
              </w:r>
            </w:hyperlink>
          </w:p>
        </w:tc>
      </w:tr>
      <w:tr w:rsidR="00BA3A5F" w:rsidTr="00796BA7">
        <w:tc>
          <w:tcPr>
            <w:tcW w:w="1668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BA3A5F" w:rsidRPr="00621792" w:rsidRDefault="00BA3A5F" w:rsidP="00796BA7">
            <w:pPr>
              <w:rPr>
                <w:rFonts w:ascii="微软雅黑" w:hAnsi="微软雅黑" w:cs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宋体"/>
                <w:color w:val="000000"/>
                <w:sz w:val="18"/>
                <w:szCs w:val="18"/>
                <w:lang w:eastAsia="zh-CN"/>
              </w:rPr>
              <w:t>p</w:t>
            </w:r>
            <w:r>
              <w:rPr>
                <w:rFonts w:ascii="微软雅黑" w:hAnsi="微软雅黑" w:cs="宋体" w:hint="eastAsia"/>
                <w:color w:val="000000"/>
                <w:sz w:val="18"/>
                <w:szCs w:val="18"/>
                <w:lang w:eastAsia="zh-CN"/>
              </w:rPr>
              <w:t>ay</w:t>
            </w:r>
            <w:r>
              <w:rPr>
                <w:rFonts w:ascii="微软雅黑" w:hAnsi="微软雅黑" w:cs="宋体"/>
                <w:color w:val="000000"/>
                <w:sz w:val="18"/>
                <w:szCs w:val="18"/>
                <w:lang w:eastAsia="zh-CN"/>
              </w:rPr>
              <w:t>eeUId</w:t>
            </w:r>
          </w:p>
        </w:tc>
        <w:tc>
          <w:tcPr>
            <w:tcW w:w="1701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BA3A5F" w:rsidRDefault="00BA3A5F" w:rsidP="00796BA7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主收款方</w:t>
            </w:r>
            <w:r>
              <w:rPr>
                <w:rFonts w:ascii="微软雅黑" w:hAnsi="微软雅黑" w:cs="微软雅黑"/>
                <w:sz w:val="18"/>
                <w:szCs w:val="18"/>
                <w:lang w:eastAsia="zh-CN"/>
              </w:rPr>
              <w:t>用户id</w:t>
            </w:r>
          </w:p>
        </w:tc>
        <w:tc>
          <w:tcPr>
            <w:tcW w:w="992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BA3A5F" w:rsidRDefault="00BA3A5F" w:rsidP="00796BA7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AN</w:t>
            </w:r>
            <w:r>
              <w:rPr>
                <w:rFonts w:ascii="微软雅黑" w:hAnsi="微软雅黑" w:cs="微软雅黑"/>
                <w:sz w:val="18"/>
                <w:szCs w:val="18"/>
                <w:lang w:eastAsia="zh-CN"/>
              </w:rPr>
              <w:t>128</w:t>
            </w:r>
          </w:p>
        </w:tc>
        <w:tc>
          <w:tcPr>
            <w:tcW w:w="559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BA3A5F" w:rsidRDefault="00BA3A5F" w:rsidP="00796BA7">
            <w:pPr>
              <w:rPr>
                <w:rFonts w:ascii="微软雅黑" w:hAnsi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val="en-US" w:eastAsia="zh-CN"/>
              </w:rPr>
              <w:t>M</w:t>
            </w:r>
          </w:p>
        </w:tc>
        <w:tc>
          <w:tcPr>
            <w:tcW w:w="3977" w:type="dxa"/>
            <w:gridSpan w:val="2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BA3A5F" w:rsidRDefault="00BA3A5F" w:rsidP="00796BA7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宋体"/>
                <w:sz w:val="18"/>
                <w:szCs w:val="18"/>
                <w:lang w:val="en-US" w:eastAsia="zh-CN"/>
              </w:rPr>
              <w:t>is</w:t>
            </w:r>
            <w:r>
              <w:rPr>
                <w:rFonts w:ascii="微软雅黑" w:hAnsi="微软雅黑" w:cs="宋体" w:hint="eastAsia"/>
                <w:sz w:val="18"/>
                <w:szCs w:val="18"/>
                <w:lang w:val="en-US" w:eastAsia="zh-CN"/>
              </w:rPr>
              <w:t>P</w:t>
            </w:r>
            <w:r>
              <w:rPr>
                <w:rFonts w:ascii="微软雅黑" w:hAnsi="微软雅黑" w:cs="宋体"/>
                <w:sz w:val="18"/>
                <w:szCs w:val="18"/>
                <w:lang w:val="en-US" w:eastAsia="zh-CN"/>
              </w:rPr>
              <w:t>latformPayee</w:t>
            </w:r>
            <w:r>
              <w:rPr>
                <w:rFonts w:ascii="微软雅黑" w:hAnsi="微软雅黑" w:cs="宋体" w:hint="eastAsia"/>
                <w:sz w:val="18"/>
                <w:szCs w:val="18"/>
                <w:lang w:val="en-US" w:eastAsia="zh-CN"/>
              </w:rPr>
              <w:t xml:space="preserve"> =0 时，</w:t>
            </w: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平台用户id；</w:t>
            </w:r>
          </w:p>
          <w:p w:rsidR="00BA3A5F" w:rsidRDefault="00BA3A5F" w:rsidP="00796BA7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宋体"/>
                <w:sz w:val="18"/>
                <w:szCs w:val="18"/>
                <w:lang w:val="en-US" w:eastAsia="zh-CN"/>
              </w:rPr>
              <w:t>is</w:t>
            </w:r>
            <w:r>
              <w:rPr>
                <w:rFonts w:ascii="微软雅黑" w:hAnsi="微软雅黑" w:cs="宋体" w:hint="eastAsia"/>
                <w:sz w:val="18"/>
                <w:szCs w:val="18"/>
                <w:lang w:val="en-US" w:eastAsia="zh-CN"/>
              </w:rPr>
              <w:t>P</w:t>
            </w:r>
            <w:r>
              <w:rPr>
                <w:rFonts w:ascii="微软雅黑" w:hAnsi="微软雅黑" w:cs="宋体"/>
                <w:sz w:val="18"/>
                <w:szCs w:val="18"/>
                <w:lang w:val="en-US" w:eastAsia="zh-CN"/>
              </w:rPr>
              <w:t>latformPayee</w:t>
            </w:r>
            <w:r>
              <w:rPr>
                <w:rFonts w:ascii="微软雅黑" w:hAnsi="微软雅黑" w:cs="宋体" w:hint="eastAsia"/>
                <w:sz w:val="18"/>
                <w:szCs w:val="18"/>
                <w:lang w:val="en-US" w:eastAsia="zh-CN"/>
              </w:rPr>
              <w:t xml:space="preserve"> =1 时，</w:t>
            </w:r>
            <w:r w:rsidRPr="00DF3AFB">
              <w:rPr>
                <w:rFonts w:ascii="微软雅黑" w:hAnsi="微软雅黑" w:cs="宋体" w:hint="eastAsia"/>
                <w:sz w:val="18"/>
                <w:szCs w:val="18"/>
                <w:lang w:val="en-US" w:eastAsia="zh-CN"/>
              </w:rPr>
              <w:t>商户平台代码（和X-99Bill-PlatformCode相同）</w:t>
            </w:r>
          </w:p>
        </w:tc>
      </w:tr>
      <w:tr w:rsidR="00BA3A5F" w:rsidTr="00796BA7">
        <w:tc>
          <w:tcPr>
            <w:tcW w:w="1668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BA3A5F" w:rsidRDefault="00BA3A5F" w:rsidP="00796BA7">
            <w:pPr>
              <w:rPr>
                <w:rFonts w:ascii="微软雅黑" w:hAnsi="微软雅黑" w:cs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宋体"/>
                <w:sz w:val="18"/>
                <w:szCs w:val="18"/>
                <w:lang w:val="en-US" w:eastAsia="zh-CN"/>
              </w:rPr>
              <w:t>is</w:t>
            </w:r>
            <w:r>
              <w:rPr>
                <w:rFonts w:ascii="微软雅黑" w:hAnsi="微软雅黑" w:cs="宋体" w:hint="eastAsia"/>
                <w:sz w:val="18"/>
                <w:szCs w:val="18"/>
                <w:lang w:val="en-US" w:eastAsia="zh-CN"/>
              </w:rPr>
              <w:t>P</w:t>
            </w:r>
            <w:r>
              <w:rPr>
                <w:rFonts w:ascii="微软雅黑" w:hAnsi="微软雅黑" w:cs="宋体"/>
                <w:sz w:val="18"/>
                <w:szCs w:val="18"/>
                <w:lang w:val="en-US" w:eastAsia="zh-CN"/>
              </w:rPr>
              <w:t>latformPayee</w:t>
            </w:r>
          </w:p>
        </w:tc>
        <w:tc>
          <w:tcPr>
            <w:tcW w:w="1701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BA3A5F" w:rsidRDefault="00BA3A5F" w:rsidP="00796BA7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主收款方是否平台</w:t>
            </w:r>
          </w:p>
        </w:tc>
        <w:tc>
          <w:tcPr>
            <w:tcW w:w="992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BA3A5F" w:rsidRDefault="00BA3A5F" w:rsidP="00796BA7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Courier" w:hint="eastAsia"/>
                <w:sz w:val="18"/>
                <w:szCs w:val="18"/>
                <w:lang w:eastAsia="zh-CN"/>
              </w:rPr>
              <w:t>N1</w:t>
            </w:r>
          </w:p>
        </w:tc>
        <w:tc>
          <w:tcPr>
            <w:tcW w:w="559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BA3A5F" w:rsidRDefault="00BA3A5F" w:rsidP="00796BA7">
            <w:pPr>
              <w:rPr>
                <w:rFonts w:ascii="微软雅黑" w:hAnsi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val="en-US" w:eastAsia="zh-CN"/>
              </w:rPr>
              <w:t>M</w:t>
            </w:r>
          </w:p>
        </w:tc>
        <w:tc>
          <w:tcPr>
            <w:tcW w:w="3977" w:type="dxa"/>
            <w:gridSpan w:val="2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BA3A5F" w:rsidRDefault="00BA3A5F" w:rsidP="00796BA7">
            <w:pPr>
              <w:rPr>
                <w:rFonts w:ascii="微软雅黑" w:hAnsi="微软雅黑" w:cs="宋体"/>
                <w:sz w:val="18"/>
                <w:szCs w:val="18"/>
                <w:lang w:val="en-US" w:eastAsia="zh-CN"/>
              </w:rPr>
            </w:pPr>
            <w:r>
              <w:rPr>
                <w:rFonts w:ascii="微软雅黑" w:hAnsi="微软雅黑" w:cs="Courier" w:hint="eastAsia"/>
                <w:sz w:val="18"/>
                <w:szCs w:val="18"/>
                <w:lang w:eastAsia="zh-CN"/>
              </w:rPr>
              <w:t>0.否  1.是</w:t>
            </w:r>
          </w:p>
        </w:tc>
      </w:tr>
      <w:tr w:rsidR="00BA3A5F" w:rsidRPr="00A936DB" w:rsidTr="00796BA7">
        <w:tc>
          <w:tcPr>
            <w:tcW w:w="1668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BA3A5F" w:rsidRPr="000A20AA" w:rsidRDefault="00BA3A5F" w:rsidP="00796BA7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145016">
              <w:rPr>
                <w:rFonts w:ascii="微软雅黑" w:hAnsi="微软雅黑" w:cs="宋体"/>
                <w:color w:val="000000"/>
                <w:sz w:val="18"/>
                <w:szCs w:val="18"/>
              </w:rPr>
              <w:t>outTradeNo</w:t>
            </w:r>
          </w:p>
        </w:tc>
        <w:tc>
          <w:tcPr>
            <w:tcW w:w="1701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BA3A5F" w:rsidRPr="000A20AA" w:rsidRDefault="00BA3A5F" w:rsidP="00796BA7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外部</w:t>
            </w:r>
            <w:r>
              <w:rPr>
                <w:rFonts w:ascii="微软雅黑" w:hAnsi="微软雅黑" w:cs="微软雅黑"/>
                <w:sz w:val="18"/>
                <w:szCs w:val="18"/>
                <w:lang w:eastAsia="zh-CN"/>
              </w:rPr>
              <w:t>订单号</w:t>
            </w:r>
          </w:p>
        </w:tc>
        <w:tc>
          <w:tcPr>
            <w:tcW w:w="992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BA3A5F" w:rsidRPr="009E6C02" w:rsidRDefault="00BA3A5F" w:rsidP="00796BA7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AN32</w:t>
            </w:r>
          </w:p>
        </w:tc>
        <w:tc>
          <w:tcPr>
            <w:tcW w:w="559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BA3A5F" w:rsidRDefault="00BA3A5F" w:rsidP="00796BA7">
            <w:pPr>
              <w:rPr>
                <w:rFonts w:ascii="微软雅黑" w:hAnsi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val="en-US" w:eastAsia="zh-CN"/>
              </w:rPr>
              <w:t>M</w:t>
            </w:r>
          </w:p>
        </w:tc>
        <w:tc>
          <w:tcPr>
            <w:tcW w:w="3977" w:type="dxa"/>
            <w:gridSpan w:val="2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BA3A5F" w:rsidRPr="00A936DB" w:rsidRDefault="00BA3A5F" w:rsidP="00796BA7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</w:p>
        </w:tc>
      </w:tr>
      <w:tr w:rsidR="00BA3A5F" w:rsidRPr="00A936DB" w:rsidTr="00796BA7">
        <w:tc>
          <w:tcPr>
            <w:tcW w:w="1668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BA3A5F" w:rsidRDefault="00BA3A5F" w:rsidP="00796BA7">
            <w:pPr>
              <w:rPr>
                <w:rFonts w:ascii="微软雅黑" w:hAnsi="微软雅黑" w:cs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宋体"/>
                <w:color w:val="000000"/>
                <w:sz w:val="18"/>
                <w:szCs w:val="18"/>
                <w:lang w:eastAsia="zh-CN"/>
              </w:rPr>
              <w:t>b</w:t>
            </w:r>
            <w:r>
              <w:rPr>
                <w:rFonts w:ascii="微软雅黑" w:hAnsi="微软雅黑" w:cs="宋体" w:hint="eastAsia"/>
                <w:color w:val="000000"/>
                <w:sz w:val="18"/>
                <w:szCs w:val="18"/>
                <w:lang w:eastAsia="zh-CN"/>
              </w:rPr>
              <w:t>ill</w:t>
            </w:r>
            <w:r>
              <w:rPr>
                <w:rFonts w:ascii="微软雅黑" w:hAnsi="微软雅黑" w:cs="宋体"/>
                <w:color w:val="000000"/>
                <w:sz w:val="18"/>
                <w:szCs w:val="18"/>
                <w:lang w:eastAsia="zh-CN"/>
              </w:rPr>
              <w:t>OrderNo</w:t>
            </w:r>
          </w:p>
        </w:tc>
        <w:tc>
          <w:tcPr>
            <w:tcW w:w="1701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BA3A5F" w:rsidRDefault="00BA3A5F" w:rsidP="00796BA7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快钱</w:t>
            </w:r>
            <w:r>
              <w:rPr>
                <w:rFonts w:ascii="微软雅黑" w:hAnsi="微软雅黑" w:cs="微软雅黑"/>
                <w:sz w:val="18"/>
                <w:szCs w:val="18"/>
                <w:lang w:eastAsia="zh-CN"/>
              </w:rPr>
              <w:t>内部订单号</w:t>
            </w:r>
          </w:p>
        </w:tc>
        <w:tc>
          <w:tcPr>
            <w:tcW w:w="992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BA3A5F" w:rsidRDefault="00BA3A5F" w:rsidP="00796BA7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AN32</w:t>
            </w:r>
          </w:p>
        </w:tc>
        <w:tc>
          <w:tcPr>
            <w:tcW w:w="559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BA3A5F" w:rsidRDefault="00BA3A5F" w:rsidP="00796BA7">
            <w:pPr>
              <w:rPr>
                <w:rFonts w:ascii="微软雅黑" w:hAnsi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val="en-US" w:eastAsia="zh-CN"/>
              </w:rPr>
              <w:t>M</w:t>
            </w:r>
          </w:p>
        </w:tc>
        <w:tc>
          <w:tcPr>
            <w:tcW w:w="3977" w:type="dxa"/>
            <w:gridSpan w:val="2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BA3A5F" w:rsidRPr="00A936DB" w:rsidRDefault="00BA3A5F" w:rsidP="00796BA7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</w:p>
        </w:tc>
      </w:tr>
      <w:tr w:rsidR="00BA3A5F" w:rsidRPr="00A936DB" w:rsidTr="00796BA7">
        <w:tc>
          <w:tcPr>
            <w:tcW w:w="1668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BA3A5F" w:rsidRDefault="00BA3A5F" w:rsidP="00796BA7">
            <w:pPr>
              <w:rPr>
                <w:rFonts w:ascii="微软雅黑" w:hAnsi="微软雅黑" w:cs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宋体" w:hint="eastAsia"/>
                <w:color w:val="000000"/>
                <w:sz w:val="18"/>
                <w:szCs w:val="18"/>
                <w:lang w:eastAsia="zh-CN"/>
              </w:rPr>
              <w:t>tradeNo</w:t>
            </w:r>
          </w:p>
        </w:tc>
        <w:tc>
          <w:tcPr>
            <w:tcW w:w="1701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BA3A5F" w:rsidRDefault="00BA3A5F" w:rsidP="00796BA7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快钱</w:t>
            </w:r>
            <w:r>
              <w:rPr>
                <w:rFonts w:ascii="微软雅黑" w:hAnsi="微软雅黑" w:cs="微软雅黑"/>
                <w:sz w:val="18"/>
                <w:szCs w:val="18"/>
                <w:lang w:eastAsia="zh-CN"/>
              </w:rPr>
              <w:t>内部流水号</w:t>
            </w:r>
          </w:p>
        </w:tc>
        <w:tc>
          <w:tcPr>
            <w:tcW w:w="992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BA3A5F" w:rsidRDefault="00BA3A5F" w:rsidP="00796BA7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AN</w:t>
            </w:r>
            <w:r>
              <w:rPr>
                <w:rFonts w:ascii="微软雅黑" w:hAnsi="微软雅黑" w:cs="微软雅黑"/>
                <w:sz w:val="18"/>
                <w:szCs w:val="18"/>
                <w:lang w:eastAsia="zh-CN"/>
              </w:rPr>
              <w:t>32</w:t>
            </w:r>
          </w:p>
        </w:tc>
        <w:tc>
          <w:tcPr>
            <w:tcW w:w="559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BA3A5F" w:rsidRDefault="00BA3A5F" w:rsidP="00796BA7">
            <w:pPr>
              <w:rPr>
                <w:rFonts w:ascii="微软雅黑" w:hAnsi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val="en-US" w:eastAsia="zh-CN"/>
              </w:rPr>
              <w:t>M</w:t>
            </w:r>
          </w:p>
        </w:tc>
        <w:tc>
          <w:tcPr>
            <w:tcW w:w="3977" w:type="dxa"/>
            <w:gridSpan w:val="2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BA3A5F" w:rsidRPr="00A936DB" w:rsidRDefault="00BA3A5F" w:rsidP="00796BA7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</w:p>
        </w:tc>
      </w:tr>
      <w:tr w:rsidR="00BA3A5F" w:rsidRPr="00A936DB" w:rsidTr="00796BA7">
        <w:tc>
          <w:tcPr>
            <w:tcW w:w="1668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BA3A5F" w:rsidRDefault="00BA3A5F" w:rsidP="00796BA7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宋体"/>
                <w:color w:val="000000"/>
                <w:sz w:val="18"/>
                <w:szCs w:val="18"/>
              </w:rPr>
              <w:t>uId</w:t>
            </w:r>
          </w:p>
        </w:tc>
        <w:tc>
          <w:tcPr>
            <w:tcW w:w="1701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BA3A5F" w:rsidRDefault="00BA3A5F" w:rsidP="00796BA7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AF0595"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平台用户id</w:t>
            </w:r>
          </w:p>
        </w:tc>
        <w:tc>
          <w:tcPr>
            <w:tcW w:w="992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BA3A5F" w:rsidRDefault="00BA3A5F" w:rsidP="00796BA7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/>
                <w:sz w:val="18"/>
                <w:szCs w:val="18"/>
                <w:lang w:eastAsia="zh-CN"/>
              </w:rPr>
              <w:t>AN128</w:t>
            </w:r>
          </w:p>
        </w:tc>
        <w:tc>
          <w:tcPr>
            <w:tcW w:w="559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BA3A5F" w:rsidRDefault="00BA3A5F" w:rsidP="00796BA7">
            <w:pPr>
              <w:rPr>
                <w:rFonts w:ascii="微软雅黑" w:hAnsi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val="en-US" w:eastAsia="zh-CN"/>
              </w:rPr>
              <w:t>M</w:t>
            </w:r>
          </w:p>
        </w:tc>
        <w:tc>
          <w:tcPr>
            <w:tcW w:w="3977" w:type="dxa"/>
            <w:gridSpan w:val="2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BA3A5F" w:rsidRPr="00A936DB" w:rsidRDefault="00BA3A5F" w:rsidP="00796BA7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</w:p>
        </w:tc>
      </w:tr>
      <w:tr w:rsidR="00BA3A5F" w:rsidRPr="00A936DB" w:rsidTr="00796BA7">
        <w:tc>
          <w:tcPr>
            <w:tcW w:w="1668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BA3A5F" w:rsidRDefault="00BA3A5F" w:rsidP="00796BA7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621792">
              <w:rPr>
                <w:rFonts w:ascii="微软雅黑" w:hAnsi="微软雅黑" w:cs="宋体"/>
                <w:color w:val="000000"/>
                <w:sz w:val="18"/>
                <w:szCs w:val="18"/>
              </w:rPr>
              <w:t>orderAmount</w:t>
            </w:r>
          </w:p>
        </w:tc>
        <w:tc>
          <w:tcPr>
            <w:tcW w:w="1701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BA3A5F" w:rsidRDefault="00BA3A5F" w:rsidP="00796BA7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订单</w:t>
            </w:r>
            <w:r>
              <w:rPr>
                <w:rFonts w:ascii="微软雅黑" w:hAnsi="微软雅黑" w:cs="微软雅黑"/>
                <w:sz w:val="18"/>
                <w:szCs w:val="18"/>
                <w:lang w:eastAsia="zh-CN"/>
              </w:rPr>
              <w:t>金额</w:t>
            </w:r>
          </w:p>
        </w:tc>
        <w:tc>
          <w:tcPr>
            <w:tcW w:w="992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BA3A5F" w:rsidRDefault="00BA3A5F" w:rsidP="00796BA7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/>
                <w:sz w:val="18"/>
                <w:szCs w:val="18"/>
                <w:lang w:eastAsia="zh-CN"/>
              </w:rPr>
              <w:t>AMT</w:t>
            </w:r>
          </w:p>
        </w:tc>
        <w:tc>
          <w:tcPr>
            <w:tcW w:w="559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BA3A5F" w:rsidRDefault="00BA3A5F" w:rsidP="00796BA7">
            <w:pPr>
              <w:rPr>
                <w:rFonts w:ascii="微软雅黑" w:hAnsi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val="en-US" w:eastAsia="zh-CN"/>
              </w:rPr>
              <w:t>M</w:t>
            </w:r>
          </w:p>
        </w:tc>
        <w:tc>
          <w:tcPr>
            <w:tcW w:w="3977" w:type="dxa"/>
            <w:gridSpan w:val="2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BA3A5F" w:rsidRPr="00A936DB" w:rsidRDefault="00BA3A5F" w:rsidP="00796BA7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 xml:space="preserve"> </w:t>
            </w:r>
          </w:p>
        </w:tc>
      </w:tr>
      <w:tr w:rsidR="00BA3A5F" w:rsidRPr="00A936DB" w:rsidTr="00796BA7">
        <w:tc>
          <w:tcPr>
            <w:tcW w:w="1668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BA3A5F" w:rsidRDefault="00BA3A5F" w:rsidP="00796BA7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E403E1">
              <w:rPr>
                <w:rFonts w:ascii="微软雅黑" w:hAnsi="微软雅黑" w:cs="宋体"/>
                <w:color w:val="000000"/>
                <w:sz w:val="18"/>
                <w:szCs w:val="18"/>
              </w:rPr>
              <w:lastRenderedPageBreak/>
              <w:t>payAmount</w:t>
            </w:r>
          </w:p>
        </w:tc>
        <w:tc>
          <w:tcPr>
            <w:tcW w:w="1701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BA3A5F" w:rsidRDefault="00BA3A5F" w:rsidP="00796BA7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支付</w:t>
            </w:r>
            <w:r>
              <w:rPr>
                <w:rFonts w:ascii="微软雅黑" w:hAnsi="微软雅黑" w:cs="微软雅黑"/>
                <w:sz w:val="18"/>
                <w:szCs w:val="18"/>
                <w:lang w:eastAsia="zh-CN"/>
              </w:rPr>
              <w:t>金额</w:t>
            </w:r>
          </w:p>
        </w:tc>
        <w:tc>
          <w:tcPr>
            <w:tcW w:w="992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BA3A5F" w:rsidRDefault="00BA3A5F" w:rsidP="00796BA7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/>
                <w:sz w:val="18"/>
                <w:szCs w:val="18"/>
                <w:lang w:eastAsia="zh-CN"/>
              </w:rPr>
              <w:t>AMT</w:t>
            </w:r>
          </w:p>
        </w:tc>
        <w:tc>
          <w:tcPr>
            <w:tcW w:w="559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BA3A5F" w:rsidRDefault="00BA3A5F" w:rsidP="00796BA7">
            <w:pPr>
              <w:rPr>
                <w:rFonts w:ascii="微软雅黑" w:hAnsi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val="en-US" w:eastAsia="zh-CN"/>
              </w:rPr>
              <w:t>M</w:t>
            </w:r>
          </w:p>
        </w:tc>
        <w:tc>
          <w:tcPr>
            <w:tcW w:w="3977" w:type="dxa"/>
            <w:gridSpan w:val="2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BA3A5F" w:rsidRPr="00A936DB" w:rsidRDefault="00BA3A5F" w:rsidP="00796BA7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</w:p>
        </w:tc>
      </w:tr>
      <w:tr w:rsidR="00BA3A5F" w:rsidRPr="00A936DB" w:rsidTr="00796BA7">
        <w:tc>
          <w:tcPr>
            <w:tcW w:w="1668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BA3A5F" w:rsidRDefault="00BA3A5F" w:rsidP="00796BA7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5F1B30">
              <w:rPr>
                <w:rFonts w:ascii="微软雅黑" w:hAnsi="微软雅黑" w:cs="宋体"/>
                <w:color w:val="000000"/>
                <w:sz w:val="18"/>
                <w:szCs w:val="18"/>
              </w:rPr>
              <w:t>currencyCode</w:t>
            </w:r>
          </w:p>
        </w:tc>
        <w:tc>
          <w:tcPr>
            <w:tcW w:w="1701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BA3A5F" w:rsidRDefault="00BA3A5F" w:rsidP="00796BA7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币种</w:t>
            </w:r>
          </w:p>
        </w:tc>
        <w:tc>
          <w:tcPr>
            <w:tcW w:w="992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BA3A5F" w:rsidRDefault="00BA3A5F" w:rsidP="00796BA7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/>
                <w:sz w:val="18"/>
                <w:szCs w:val="18"/>
                <w:lang w:eastAsia="zh-CN"/>
              </w:rPr>
              <w:t>A8</w:t>
            </w:r>
          </w:p>
        </w:tc>
        <w:tc>
          <w:tcPr>
            <w:tcW w:w="559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BA3A5F" w:rsidRDefault="00BA3A5F" w:rsidP="00796BA7">
            <w:pPr>
              <w:rPr>
                <w:rFonts w:ascii="微软雅黑" w:hAnsi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ascii="微软雅黑" w:hAnsi="微软雅黑" w:cs="微软雅黑"/>
                <w:sz w:val="18"/>
                <w:szCs w:val="18"/>
                <w:lang w:val="en-US" w:eastAsia="zh-CN"/>
              </w:rPr>
              <w:t>O</w:t>
            </w:r>
          </w:p>
        </w:tc>
        <w:tc>
          <w:tcPr>
            <w:tcW w:w="3977" w:type="dxa"/>
            <w:gridSpan w:val="2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BA3A5F" w:rsidRPr="00A936DB" w:rsidRDefault="00BA3A5F" w:rsidP="00796BA7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不填，</w:t>
            </w:r>
            <w:r>
              <w:rPr>
                <w:rFonts w:ascii="微软雅黑" w:hAnsi="微软雅黑" w:cs="微软雅黑"/>
                <w:sz w:val="18"/>
                <w:szCs w:val="18"/>
                <w:lang w:eastAsia="zh-CN"/>
              </w:rPr>
              <w:t>默认为</w:t>
            </w: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：</w:t>
            </w:r>
            <w:r>
              <w:rPr>
                <w:rFonts w:ascii="微软雅黑" w:hAnsi="微软雅黑" w:cs="微软雅黑"/>
                <w:sz w:val="18"/>
                <w:szCs w:val="18"/>
                <w:lang w:eastAsia="zh-CN"/>
              </w:rPr>
              <w:t>CNY</w:t>
            </w: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 xml:space="preserve"> 人民币</w:t>
            </w:r>
          </w:p>
        </w:tc>
      </w:tr>
      <w:tr w:rsidR="00BA3A5F" w:rsidRPr="00A936DB" w:rsidTr="00796BA7">
        <w:tc>
          <w:tcPr>
            <w:tcW w:w="1668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BA3A5F" w:rsidRDefault="00BA3A5F" w:rsidP="00796BA7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宋体"/>
                <w:color w:val="000000"/>
                <w:sz w:val="18"/>
                <w:szCs w:val="18"/>
              </w:rPr>
              <w:t>txn</w:t>
            </w:r>
            <w:r>
              <w:rPr>
                <w:rFonts w:ascii="微软雅黑" w:hAnsi="微软雅黑" w:cs="宋体" w:hint="eastAsia"/>
                <w:color w:val="000000"/>
                <w:sz w:val="18"/>
                <w:szCs w:val="18"/>
              </w:rPr>
              <w:t>EndTime</w:t>
            </w:r>
          </w:p>
        </w:tc>
        <w:tc>
          <w:tcPr>
            <w:tcW w:w="1701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BA3A5F" w:rsidRDefault="00BA3A5F" w:rsidP="00796BA7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订单</w:t>
            </w:r>
            <w:r>
              <w:rPr>
                <w:rFonts w:ascii="微软雅黑" w:hAnsi="微软雅黑" w:cs="微软雅黑"/>
                <w:sz w:val="18"/>
                <w:szCs w:val="18"/>
                <w:lang w:eastAsia="zh-CN"/>
              </w:rPr>
              <w:t>完成时间</w:t>
            </w:r>
          </w:p>
        </w:tc>
        <w:tc>
          <w:tcPr>
            <w:tcW w:w="992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BA3A5F" w:rsidRDefault="00BA3A5F" w:rsidP="00796BA7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/>
                <w:sz w:val="18"/>
                <w:szCs w:val="18"/>
                <w:lang w:eastAsia="zh-CN"/>
              </w:rPr>
              <w:t>DT</w:t>
            </w:r>
          </w:p>
        </w:tc>
        <w:tc>
          <w:tcPr>
            <w:tcW w:w="559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BA3A5F" w:rsidRDefault="00BA3A5F" w:rsidP="00796BA7">
            <w:pPr>
              <w:rPr>
                <w:rFonts w:ascii="微软雅黑" w:hAnsi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val="en-US" w:eastAsia="zh-CN"/>
              </w:rPr>
              <w:t>M</w:t>
            </w:r>
          </w:p>
        </w:tc>
        <w:tc>
          <w:tcPr>
            <w:tcW w:w="3977" w:type="dxa"/>
            <w:gridSpan w:val="2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BA3A5F" w:rsidRPr="00A936DB" w:rsidRDefault="00BA3A5F" w:rsidP="00796BA7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</w:p>
        </w:tc>
      </w:tr>
      <w:tr w:rsidR="00BA3A5F" w:rsidRPr="00A936DB" w:rsidTr="00796BA7">
        <w:tc>
          <w:tcPr>
            <w:tcW w:w="1668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BA3A5F" w:rsidRDefault="00BA3A5F" w:rsidP="00796BA7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宋体" w:hint="eastAsia"/>
                <w:color w:val="000000"/>
                <w:sz w:val="18"/>
                <w:szCs w:val="18"/>
              </w:rPr>
              <w:t>payMode</w:t>
            </w:r>
          </w:p>
        </w:tc>
        <w:tc>
          <w:tcPr>
            <w:tcW w:w="1701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BA3A5F" w:rsidRDefault="00BA3A5F" w:rsidP="00796BA7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支付方式</w:t>
            </w:r>
          </w:p>
        </w:tc>
        <w:tc>
          <w:tcPr>
            <w:tcW w:w="992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BA3A5F" w:rsidRDefault="00BA3A5F" w:rsidP="00796BA7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/>
                <w:sz w:val="18"/>
                <w:szCs w:val="18"/>
                <w:lang w:eastAsia="zh-CN"/>
              </w:rPr>
              <w:t>A</w:t>
            </w: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N</w:t>
            </w:r>
            <w:r>
              <w:rPr>
                <w:rFonts w:ascii="微软雅黑" w:hAnsi="微软雅黑" w:cs="微软雅黑"/>
                <w:sz w:val="18"/>
                <w:szCs w:val="18"/>
                <w:lang w:eastAsia="zh-CN"/>
              </w:rPr>
              <w:t>2</w:t>
            </w:r>
          </w:p>
        </w:tc>
        <w:tc>
          <w:tcPr>
            <w:tcW w:w="559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BA3A5F" w:rsidRDefault="00BA3A5F" w:rsidP="00796BA7">
            <w:pPr>
              <w:rPr>
                <w:rFonts w:ascii="微软雅黑" w:hAnsi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val="en-US" w:eastAsia="zh-CN"/>
              </w:rPr>
              <w:t>M</w:t>
            </w:r>
          </w:p>
        </w:tc>
        <w:tc>
          <w:tcPr>
            <w:tcW w:w="3977" w:type="dxa"/>
            <w:gridSpan w:val="2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BA3A5F" w:rsidRPr="00A936DB" w:rsidRDefault="00BA3A5F" w:rsidP="00796BA7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参见 支付方式</w:t>
            </w:r>
          </w:p>
        </w:tc>
      </w:tr>
      <w:tr w:rsidR="00BA3A5F" w:rsidRPr="00A936DB" w:rsidTr="00796BA7">
        <w:tc>
          <w:tcPr>
            <w:tcW w:w="1668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BA3A5F" w:rsidRDefault="00BA3A5F" w:rsidP="00796BA7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宋体"/>
                <w:color w:val="000000"/>
                <w:sz w:val="18"/>
                <w:szCs w:val="18"/>
              </w:rPr>
              <w:t>p</w:t>
            </w:r>
            <w:r>
              <w:rPr>
                <w:rFonts w:ascii="微软雅黑" w:hAnsi="微软雅黑" w:cs="宋体" w:hint="eastAsia"/>
                <w:color w:val="000000"/>
                <w:sz w:val="18"/>
                <w:szCs w:val="18"/>
              </w:rPr>
              <w:t>ay</w:t>
            </w:r>
            <w:r>
              <w:rPr>
                <w:rFonts w:ascii="微软雅黑" w:hAnsi="微软雅黑" w:cs="宋体"/>
                <w:color w:val="000000"/>
                <w:sz w:val="18"/>
                <w:szCs w:val="18"/>
              </w:rPr>
              <w:t>Type</w:t>
            </w:r>
          </w:p>
        </w:tc>
        <w:tc>
          <w:tcPr>
            <w:tcW w:w="1701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BA3A5F" w:rsidRDefault="00BA3A5F" w:rsidP="00796BA7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支付</w:t>
            </w:r>
            <w:r>
              <w:rPr>
                <w:rFonts w:ascii="微软雅黑" w:hAnsi="微软雅黑" w:cs="微软雅黑"/>
                <w:sz w:val="18"/>
                <w:szCs w:val="18"/>
                <w:lang w:eastAsia="zh-CN"/>
              </w:rPr>
              <w:t>类型</w:t>
            </w:r>
          </w:p>
        </w:tc>
        <w:tc>
          <w:tcPr>
            <w:tcW w:w="992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BA3A5F" w:rsidRDefault="00BA3A5F" w:rsidP="00796BA7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AN</w:t>
            </w:r>
            <w:r>
              <w:rPr>
                <w:rFonts w:ascii="微软雅黑" w:hAnsi="微软雅黑" w:cs="微软雅黑"/>
                <w:sz w:val="18"/>
                <w:szCs w:val="18"/>
                <w:lang w:eastAsia="zh-CN"/>
              </w:rPr>
              <w:t>12</w:t>
            </w:r>
          </w:p>
        </w:tc>
        <w:tc>
          <w:tcPr>
            <w:tcW w:w="559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BA3A5F" w:rsidRDefault="00BA3A5F" w:rsidP="00796BA7">
            <w:pPr>
              <w:rPr>
                <w:rFonts w:ascii="微软雅黑" w:hAnsi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val="en-US" w:eastAsia="zh-CN"/>
              </w:rPr>
              <w:t>O</w:t>
            </w:r>
          </w:p>
        </w:tc>
        <w:tc>
          <w:tcPr>
            <w:tcW w:w="3977" w:type="dxa"/>
            <w:gridSpan w:val="2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BA3A5F" w:rsidRPr="00A936DB" w:rsidRDefault="00BA3A5F" w:rsidP="00796BA7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参见 支付类型</w:t>
            </w:r>
          </w:p>
        </w:tc>
      </w:tr>
      <w:tr w:rsidR="00BA3A5F" w:rsidRPr="00A936DB" w:rsidTr="00796BA7">
        <w:tc>
          <w:tcPr>
            <w:tcW w:w="1668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BA3A5F" w:rsidRPr="009068C3" w:rsidRDefault="00BA3A5F" w:rsidP="00796BA7">
            <w:pPr>
              <w:rPr>
                <w:rFonts w:ascii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Courier" w:hint="eastAsia"/>
                <w:sz w:val="18"/>
                <w:szCs w:val="18"/>
              </w:rPr>
              <w:t>dataMap</w:t>
            </w:r>
          </w:p>
        </w:tc>
        <w:tc>
          <w:tcPr>
            <w:tcW w:w="1701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BA3A5F" w:rsidRDefault="00BA3A5F" w:rsidP="00796BA7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扩展</w:t>
            </w:r>
            <w:r>
              <w:rPr>
                <w:rFonts w:ascii="微软雅黑" w:hAnsi="微软雅黑" w:cs="微软雅黑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992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BA3A5F" w:rsidRDefault="00BA3A5F" w:rsidP="00796BA7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/>
                <w:sz w:val="18"/>
                <w:szCs w:val="18"/>
                <w:lang w:eastAsia="zh-CN"/>
              </w:rPr>
              <w:t>X2048</w:t>
            </w:r>
          </w:p>
        </w:tc>
        <w:tc>
          <w:tcPr>
            <w:tcW w:w="559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BA3A5F" w:rsidRDefault="00BA3A5F" w:rsidP="00796BA7">
            <w:pPr>
              <w:rPr>
                <w:rFonts w:ascii="微软雅黑" w:hAnsi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val="en-US" w:eastAsia="zh-CN"/>
              </w:rPr>
              <w:t>O</w:t>
            </w:r>
          </w:p>
        </w:tc>
        <w:tc>
          <w:tcPr>
            <w:tcW w:w="3977" w:type="dxa"/>
            <w:gridSpan w:val="2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BA3A5F" w:rsidRPr="00A936DB" w:rsidRDefault="00BA3A5F" w:rsidP="00796BA7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</w:p>
        </w:tc>
      </w:tr>
      <w:tr w:rsidR="00BA3A5F" w:rsidRPr="005B602E" w:rsidTr="00796BA7">
        <w:tc>
          <w:tcPr>
            <w:tcW w:w="1668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BA3A5F" w:rsidRDefault="00BA3A5F" w:rsidP="00796BA7">
            <w:pPr>
              <w:tabs>
                <w:tab w:val="left" w:pos="1005"/>
              </w:tabs>
              <w:rPr>
                <w:rFonts w:ascii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宋体"/>
                <w:color w:val="000000"/>
                <w:sz w:val="18"/>
                <w:szCs w:val="18"/>
              </w:rPr>
              <w:t>status</w:t>
            </w:r>
            <w:r>
              <w:rPr>
                <w:rFonts w:ascii="微软雅黑" w:hAnsi="微软雅黑" w:cs="宋体"/>
                <w:color w:val="000000"/>
                <w:sz w:val="18"/>
                <w:szCs w:val="18"/>
              </w:rPr>
              <w:tab/>
            </w:r>
          </w:p>
        </w:tc>
        <w:tc>
          <w:tcPr>
            <w:tcW w:w="1701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BA3A5F" w:rsidRPr="0027305D" w:rsidRDefault="00BA3A5F" w:rsidP="00796BA7">
            <w:pPr>
              <w:rPr>
                <w:rFonts w:ascii="微软雅黑" w:hAnsi="微软雅黑" w:cs="宋体"/>
                <w:color w:val="000000"/>
                <w:sz w:val="18"/>
                <w:szCs w:val="18"/>
              </w:rPr>
            </w:pPr>
            <w:r w:rsidRPr="0027305D">
              <w:rPr>
                <w:rFonts w:ascii="微软雅黑" w:hAnsi="微软雅黑" w:cs="宋体" w:hint="eastAsia"/>
                <w:color w:val="000000"/>
                <w:sz w:val="18"/>
                <w:szCs w:val="18"/>
              </w:rPr>
              <w:t>交易</w:t>
            </w:r>
            <w:r w:rsidRPr="0027305D">
              <w:rPr>
                <w:rFonts w:ascii="微软雅黑" w:hAnsi="微软雅黑" w:cs="宋体"/>
                <w:color w:val="000000"/>
                <w:sz w:val="18"/>
                <w:szCs w:val="18"/>
              </w:rPr>
              <w:t>状态</w:t>
            </w:r>
          </w:p>
        </w:tc>
        <w:tc>
          <w:tcPr>
            <w:tcW w:w="992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BA3A5F" w:rsidRPr="0027305D" w:rsidRDefault="00BA3A5F" w:rsidP="00796BA7">
            <w:pPr>
              <w:rPr>
                <w:rFonts w:ascii="微软雅黑" w:hAnsi="微软雅黑" w:cs="宋体"/>
                <w:color w:val="000000"/>
                <w:sz w:val="18"/>
                <w:szCs w:val="18"/>
              </w:rPr>
            </w:pPr>
            <w:r w:rsidRPr="0027305D">
              <w:rPr>
                <w:rFonts w:ascii="微软雅黑" w:hAnsi="微软雅黑" w:cs="宋体"/>
                <w:color w:val="000000"/>
                <w:sz w:val="18"/>
                <w:szCs w:val="18"/>
              </w:rPr>
              <w:t>AN2</w:t>
            </w:r>
          </w:p>
        </w:tc>
        <w:tc>
          <w:tcPr>
            <w:tcW w:w="559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BA3A5F" w:rsidRPr="005B602E" w:rsidRDefault="00BA3A5F" w:rsidP="00796BA7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O</w:t>
            </w:r>
          </w:p>
        </w:tc>
        <w:tc>
          <w:tcPr>
            <w:tcW w:w="3977" w:type="dxa"/>
            <w:gridSpan w:val="2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  <w:vAlign w:val="center"/>
          </w:tcPr>
          <w:p w:rsidR="00BA3A5F" w:rsidRPr="005B602E" w:rsidRDefault="00BA3A5F" w:rsidP="00796BA7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参见 交易状态</w:t>
            </w:r>
          </w:p>
        </w:tc>
      </w:tr>
    </w:tbl>
    <w:p w:rsidR="00BA3A5F" w:rsidRPr="00C07D73" w:rsidRDefault="00BA3A5F" w:rsidP="00BA3A5F">
      <w:pPr>
        <w:rPr>
          <w:lang w:eastAsia="zh-CN"/>
        </w:rPr>
      </w:pPr>
    </w:p>
    <w:p w:rsidR="000F585D" w:rsidRDefault="000F585D" w:rsidP="000F585D">
      <w:pPr>
        <w:pStyle w:val="30"/>
        <w:tabs>
          <w:tab w:val="clear" w:pos="1004"/>
        </w:tabs>
        <w:ind w:left="709" w:hanging="709"/>
        <w:rPr>
          <w:rFonts w:ascii="微软雅黑" w:hAnsi="微软雅黑" w:cs="微软雅黑"/>
          <w:lang w:eastAsia="zh-CN"/>
        </w:rPr>
      </w:pPr>
      <w:bookmarkStart w:id="248" w:name="_Toc513053780"/>
      <w:r>
        <w:rPr>
          <w:rFonts w:ascii="微软雅黑" w:hAnsi="微软雅黑" w:cs="微软雅黑" w:hint="eastAsia"/>
          <w:lang w:eastAsia="zh-CN"/>
        </w:rPr>
        <w:t>查询</w:t>
      </w:r>
      <w:r>
        <w:rPr>
          <w:rFonts w:ascii="微软雅黑" w:hAnsi="微软雅黑" w:cs="微软雅黑"/>
          <w:lang w:eastAsia="zh-CN"/>
        </w:rPr>
        <w:t>订单</w:t>
      </w:r>
      <w:r>
        <w:rPr>
          <w:rFonts w:ascii="微软雅黑" w:hAnsi="微软雅黑" w:cs="微软雅黑" w:hint="eastAsia"/>
          <w:lang w:eastAsia="zh-CN"/>
        </w:rPr>
        <w:t>详情</w:t>
      </w:r>
      <w:bookmarkEnd w:id="248"/>
    </w:p>
    <w:p w:rsidR="00F04781" w:rsidRDefault="00F04781" w:rsidP="00F04781">
      <w:pPr>
        <w:adjustRightInd w:val="0"/>
        <w:snapToGrid w:val="0"/>
        <w:rPr>
          <w:lang w:eastAsia="zh-CN"/>
        </w:rPr>
      </w:pPr>
      <w:bookmarkStart w:id="249" w:name="OLE_LINK89"/>
      <w:bookmarkStart w:id="250" w:name="OLE_LINK90"/>
      <w:r>
        <w:rPr>
          <w:rFonts w:hint="eastAsia"/>
          <w:lang w:eastAsia="zh-CN"/>
        </w:rPr>
        <w:t>查询支付、充值、提现订单的详情</w:t>
      </w:r>
    </w:p>
    <w:tbl>
      <w:tblPr>
        <w:tblW w:w="88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7227"/>
      </w:tblGrid>
      <w:tr w:rsidR="00F04781" w:rsidTr="0092369D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0849B"/>
            <w:hideMark/>
          </w:tcPr>
          <w:p w:rsidR="00F04781" w:rsidRDefault="00F04781" w:rsidP="00F4287F">
            <w:pPr>
              <w:adjustRightInd w:val="0"/>
              <w:snapToGrid w:val="0"/>
              <w:rPr>
                <w:rFonts w:ascii="微软雅黑" w:hAnsi="微软雅黑" w:cs="微软雅黑"/>
                <w:b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  <w:lang w:eastAsia="zh-CN"/>
              </w:rPr>
              <w:t>接口URL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4781" w:rsidRDefault="00F04781" w:rsidP="00F4287F">
            <w:pPr>
              <w:adjustRightInd w:val="0"/>
              <w:snapToGrid w:val="0"/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/order/detail</w:t>
            </w:r>
          </w:p>
        </w:tc>
      </w:tr>
      <w:bookmarkEnd w:id="249"/>
      <w:bookmarkEnd w:id="250"/>
    </w:tbl>
    <w:p w:rsidR="00F04781" w:rsidRPr="00F04781" w:rsidRDefault="00F04781" w:rsidP="00F04781">
      <w:pPr>
        <w:rPr>
          <w:lang w:eastAsia="zh-CN"/>
        </w:rPr>
      </w:pPr>
    </w:p>
    <w:p w:rsidR="000F585D" w:rsidRDefault="000F585D" w:rsidP="000F585D">
      <w:pPr>
        <w:pStyle w:val="4"/>
        <w:rPr>
          <w:szCs w:val="28"/>
          <w:lang w:eastAsia="zh-CN"/>
        </w:rPr>
      </w:pPr>
      <w:r>
        <w:rPr>
          <w:rFonts w:hint="eastAsia"/>
        </w:rPr>
        <w:t>请求</w:t>
      </w:r>
      <w:r>
        <w:rPr>
          <w:rFonts w:hint="eastAsia"/>
          <w:lang w:val="en-US" w:eastAsia="zh-CN"/>
        </w:rPr>
        <w:t>消息</w:t>
      </w:r>
    </w:p>
    <w:tbl>
      <w:tblPr>
        <w:tblW w:w="8897" w:type="dxa"/>
        <w:tblBorders>
          <w:top w:val="single" w:sz="4" w:space="0" w:color="4AACC5"/>
          <w:left w:val="single" w:sz="4" w:space="0" w:color="4AACC5"/>
          <w:bottom w:val="single" w:sz="4" w:space="0" w:color="4AACC5"/>
          <w:right w:val="single" w:sz="4" w:space="0" w:color="4AACC5"/>
          <w:insideH w:val="single" w:sz="6" w:space="0" w:color="4AACC5"/>
          <w:insideV w:val="single" w:sz="6" w:space="0" w:color="4AACC5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1701"/>
        <w:gridCol w:w="992"/>
        <w:gridCol w:w="709"/>
        <w:gridCol w:w="3827"/>
      </w:tblGrid>
      <w:tr w:rsidR="008B6395" w:rsidTr="009A09A4">
        <w:tc>
          <w:tcPr>
            <w:tcW w:w="1668" w:type="dxa"/>
            <w:tcBorders>
              <w:top w:val="single" w:sz="4" w:space="0" w:color="4AACC5"/>
              <w:bottom w:val="single" w:sz="6" w:space="0" w:color="4AACC5"/>
            </w:tcBorders>
            <w:shd w:val="clear" w:color="auto" w:fill="30849B"/>
            <w:vAlign w:val="center"/>
          </w:tcPr>
          <w:p w:rsidR="008B6395" w:rsidRDefault="008B6395" w:rsidP="008B6395">
            <w:pPr>
              <w:rPr>
                <w:rFonts w:ascii="微软雅黑" w:hAnsi="微软雅黑" w:cs="微软雅黑"/>
                <w:color w:val="C7EDCC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  <w:lang w:eastAsia="zh-CN"/>
              </w:rPr>
              <w:t>属性</w:t>
            </w:r>
          </w:p>
        </w:tc>
        <w:tc>
          <w:tcPr>
            <w:tcW w:w="1701" w:type="dxa"/>
            <w:tcBorders>
              <w:top w:val="single" w:sz="4" w:space="0" w:color="4AACC5"/>
              <w:bottom w:val="single" w:sz="6" w:space="0" w:color="4AACC5"/>
            </w:tcBorders>
            <w:shd w:val="clear" w:color="auto" w:fill="30849B"/>
            <w:vAlign w:val="center"/>
          </w:tcPr>
          <w:p w:rsidR="008B6395" w:rsidRDefault="008B6395" w:rsidP="008B6395">
            <w:pPr>
              <w:jc w:val="center"/>
              <w:rPr>
                <w:rFonts w:ascii="微软雅黑" w:hAnsi="微软雅黑" w:cs="微软雅黑"/>
                <w:color w:val="C7EDCC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</w:rPr>
              <w:t>定义</w:t>
            </w:r>
          </w:p>
        </w:tc>
        <w:tc>
          <w:tcPr>
            <w:tcW w:w="992" w:type="dxa"/>
            <w:tcBorders>
              <w:top w:val="single" w:sz="4" w:space="0" w:color="4AACC5"/>
              <w:bottom w:val="single" w:sz="6" w:space="0" w:color="4AACC5"/>
            </w:tcBorders>
            <w:shd w:val="clear" w:color="auto" w:fill="30849B"/>
            <w:vAlign w:val="center"/>
          </w:tcPr>
          <w:p w:rsidR="008B6395" w:rsidRDefault="008B6395" w:rsidP="008B6395">
            <w:pPr>
              <w:jc w:val="center"/>
              <w:rPr>
                <w:rFonts w:ascii="微软雅黑" w:hAnsi="微软雅黑" w:cs="微软雅黑"/>
                <w:b/>
                <w:color w:val="C7EDCC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</w:rPr>
              <w:t>类型</w:t>
            </w:r>
          </w:p>
          <w:p w:rsidR="008B6395" w:rsidRDefault="008B6395" w:rsidP="008B6395">
            <w:pPr>
              <w:jc w:val="center"/>
              <w:rPr>
                <w:rFonts w:ascii="微软雅黑" w:hAnsi="微软雅黑" w:cs="微软雅黑"/>
                <w:color w:val="C7EDCC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</w:rPr>
              <w:t>长度</w:t>
            </w:r>
          </w:p>
        </w:tc>
        <w:tc>
          <w:tcPr>
            <w:tcW w:w="709" w:type="dxa"/>
            <w:tcBorders>
              <w:top w:val="single" w:sz="4" w:space="0" w:color="4AACC5"/>
              <w:bottom w:val="single" w:sz="6" w:space="0" w:color="4AACC5"/>
            </w:tcBorders>
            <w:shd w:val="clear" w:color="auto" w:fill="30849B"/>
            <w:vAlign w:val="center"/>
          </w:tcPr>
          <w:p w:rsidR="008B6395" w:rsidRDefault="008B6395" w:rsidP="008B6395">
            <w:pPr>
              <w:jc w:val="center"/>
              <w:rPr>
                <w:rFonts w:ascii="微软雅黑" w:hAnsi="微软雅黑" w:cs="微软雅黑"/>
                <w:color w:val="C7EDCC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</w:rPr>
              <w:t>必填</w:t>
            </w:r>
          </w:p>
        </w:tc>
        <w:tc>
          <w:tcPr>
            <w:tcW w:w="3827" w:type="dxa"/>
            <w:tcBorders>
              <w:top w:val="single" w:sz="4" w:space="0" w:color="4AACC5"/>
              <w:bottom w:val="single" w:sz="6" w:space="0" w:color="4AACC5"/>
            </w:tcBorders>
            <w:shd w:val="clear" w:color="auto" w:fill="30849B"/>
            <w:vAlign w:val="center"/>
          </w:tcPr>
          <w:p w:rsidR="008B6395" w:rsidRDefault="008B6395" w:rsidP="008B6395">
            <w:pPr>
              <w:jc w:val="center"/>
              <w:rPr>
                <w:rFonts w:ascii="微软雅黑" w:hAnsi="微软雅黑" w:cs="微软雅黑"/>
                <w:color w:val="C7EDCC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</w:rPr>
              <w:t>参数说明/示例</w:t>
            </w:r>
          </w:p>
        </w:tc>
      </w:tr>
      <w:tr w:rsidR="008B6395" w:rsidTr="009A09A4">
        <w:tc>
          <w:tcPr>
            <w:tcW w:w="1668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8B6395" w:rsidRPr="000A20AA" w:rsidRDefault="008B6395" w:rsidP="008B6395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145016">
              <w:rPr>
                <w:rFonts w:ascii="微软雅黑" w:hAnsi="微软雅黑" w:cs="宋体"/>
                <w:color w:val="000000"/>
                <w:sz w:val="18"/>
                <w:szCs w:val="18"/>
              </w:rPr>
              <w:t>outTradeNo</w:t>
            </w:r>
          </w:p>
        </w:tc>
        <w:tc>
          <w:tcPr>
            <w:tcW w:w="1701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8B6395" w:rsidRPr="000A20AA" w:rsidRDefault="008B6395" w:rsidP="008B6395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外部</w:t>
            </w:r>
            <w:r>
              <w:rPr>
                <w:rFonts w:ascii="微软雅黑" w:hAnsi="微软雅黑" w:cs="微软雅黑"/>
                <w:sz w:val="18"/>
                <w:szCs w:val="18"/>
                <w:lang w:eastAsia="zh-CN"/>
              </w:rPr>
              <w:t>订单号</w:t>
            </w:r>
          </w:p>
        </w:tc>
        <w:tc>
          <w:tcPr>
            <w:tcW w:w="992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8B6395" w:rsidRPr="009E6C02" w:rsidRDefault="004B65CF" w:rsidP="008B6395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AN</w:t>
            </w:r>
            <w:r>
              <w:rPr>
                <w:rFonts w:ascii="微软雅黑" w:hAnsi="微软雅黑" w:cs="微软雅黑"/>
                <w:sz w:val="18"/>
                <w:szCs w:val="18"/>
                <w:lang w:eastAsia="zh-CN"/>
              </w:rPr>
              <w:t>32</w:t>
            </w:r>
          </w:p>
        </w:tc>
        <w:tc>
          <w:tcPr>
            <w:tcW w:w="709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8B6395" w:rsidRDefault="008B6395" w:rsidP="008B6395">
            <w:pPr>
              <w:rPr>
                <w:rFonts w:ascii="微软雅黑" w:hAnsi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val="en-US" w:eastAsia="zh-CN"/>
              </w:rPr>
              <w:t>O</w:t>
            </w:r>
          </w:p>
        </w:tc>
        <w:tc>
          <w:tcPr>
            <w:tcW w:w="3827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8B6395" w:rsidRPr="00A936DB" w:rsidRDefault="008B6395" w:rsidP="008B6395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</w:p>
        </w:tc>
      </w:tr>
      <w:tr w:rsidR="008B6395" w:rsidTr="009A09A4">
        <w:tc>
          <w:tcPr>
            <w:tcW w:w="1668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8B6395" w:rsidRDefault="008B6395" w:rsidP="008B6395">
            <w:pPr>
              <w:rPr>
                <w:rFonts w:ascii="微软雅黑" w:hAnsi="微软雅黑" w:cs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宋体"/>
                <w:color w:val="000000"/>
                <w:sz w:val="18"/>
                <w:szCs w:val="18"/>
                <w:lang w:eastAsia="zh-CN"/>
              </w:rPr>
              <w:t>b</w:t>
            </w:r>
            <w:r>
              <w:rPr>
                <w:rFonts w:ascii="微软雅黑" w:hAnsi="微软雅黑" w:cs="宋体" w:hint="eastAsia"/>
                <w:color w:val="000000"/>
                <w:sz w:val="18"/>
                <w:szCs w:val="18"/>
                <w:lang w:eastAsia="zh-CN"/>
              </w:rPr>
              <w:t>ill</w:t>
            </w:r>
            <w:r>
              <w:rPr>
                <w:rFonts w:ascii="微软雅黑" w:hAnsi="微软雅黑" w:cs="宋体"/>
                <w:color w:val="000000"/>
                <w:sz w:val="18"/>
                <w:szCs w:val="18"/>
                <w:lang w:eastAsia="zh-CN"/>
              </w:rPr>
              <w:t>OrderNo</w:t>
            </w:r>
          </w:p>
        </w:tc>
        <w:tc>
          <w:tcPr>
            <w:tcW w:w="1701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8B6395" w:rsidRDefault="008B6395" w:rsidP="008B6395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快钱</w:t>
            </w:r>
            <w:r>
              <w:rPr>
                <w:rFonts w:ascii="微软雅黑" w:hAnsi="微软雅黑" w:cs="微软雅黑"/>
                <w:sz w:val="18"/>
                <w:szCs w:val="18"/>
                <w:lang w:eastAsia="zh-CN"/>
              </w:rPr>
              <w:t>内部订单号</w:t>
            </w:r>
          </w:p>
        </w:tc>
        <w:tc>
          <w:tcPr>
            <w:tcW w:w="992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8B6395" w:rsidRDefault="008B6395" w:rsidP="008B6395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AN32</w:t>
            </w:r>
          </w:p>
        </w:tc>
        <w:tc>
          <w:tcPr>
            <w:tcW w:w="709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8B6395" w:rsidRDefault="008B6395" w:rsidP="008B6395">
            <w:pPr>
              <w:rPr>
                <w:rFonts w:ascii="微软雅黑" w:hAnsi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val="en-US" w:eastAsia="zh-CN"/>
              </w:rPr>
              <w:t>O</w:t>
            </w:r>
          </w:p>
        </w:tc>
        <w:tc>
          <w:tcPr>
            <w:tcW w:w="3827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8B6395" w:rsidRPr="00A936DB" w:rsidRDefault="008B6395" w:rsidP="008B6395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</w:p>
        </w:tc>
      </w:tr>
    </w:tbl>
    <w:p w:rsidR="000F585D" w:rsidRPr="00DC3E9B" w:rsidRDefault="000F585D" w:rsidP="000F585D">
      <w:pPr>
        <w:rPr>
          <w:lang w:eastAsia="zh-CN"/>
        </w:rPr>
      </w:pPr>
    </w:p>
    <w:p w:rsidR="000F585D" w:rsidRDefault="000F585D" w:rsidP="000F585D">
      <w:pPr>
        <w:pStyle w:val="4"/>
      </w:pPr>
      <w:r>
        <w:rPr>
          <w:rFonts w:hint="eastAsia"/>
        </w:rPr>
        <w:t>响应</w:t>
      </w:r>
      <w:r>
        <w:rPr>
          <w:rFonts w:hint="eastAsia"/>
          <w:lang w:eastAsia="zh-CN"/>
        </w:rPr>
        <w:t>消息</w:t>
      </w:r>
    </w:p>
    <w:tbl>
      <w:tblPr>
        <w:tblW w:w="8897" w:type="dxa"/>
        <w:tblBorders>
          <w:top w:val="single" w:sz="4" w:space="0" w:color="4AACC5"/>
          <w:left w:val="single" w:sz="4" w:space="0" w:color="4AACC5"/>
          <w:bottom w:val="single" w:sz="4" w:space="0" w:color="4AACC5"/>
          <w:right w:val="single" w:sz="4" w:space="0" w:color="4AACC5"/>
          <w:insideH w:val="single" w:sz="6" w:space="0" w:color="4AACC5"/>
          <w:insideV w:val="single" w:sz="6" w:space="0" w:color="4AACC5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1701"/>
        <w:gridCol w:w="992"/>
        <w:gridCol w:w="559"/>
        <w:gridCol w:w="8"/>
        <w:gridCol w:w="3969"/>
      </w:tblGrid>
      <w:tr w:rsidR="000E142F" w:rsidTr="00DB5DE3">
        <w:tc>
          <w:tcPr>
            <w:tcW w:w="1668" w:type="dxa"/>
            <w:tcBorders>
              <w:top w:val="single" w:sz="4" w:space="0" w:color="4AACC5"/>
              <w:bottom w:val="single" w:sz="6" w:space="0" w:color="4AACC5"/>
            </w:tcBorders>
            <w:shd w:val="clear" w:color="auto" w:fill="30849B"/>
            <w:vAlign w:val="center"/>
          </w:tcPr>
          <w:p w:rsidR="000E142F" w:rsidRDefault="000E142F" w:rsidP="000E142F">
            <w:pPr>
              <w:rPr>
                <w:rFonts w:ascii="微软雅黑" w:hAnsi="微软雅黑" w:cs="微软雅黑"/>
                <w:color w:val="C7EDCC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  <w:lang w:eastAsia="zh-CN"/>
              </w:rPr>
              <w:t>属性</w:t>
            </w:r>
          </w:p>
        </w:tc>
        <w:tc>
          <w:tcPr>
            <w:tcW w:w="1701" w:type="dxa"/>
            <w:tcBorders>
              <w:top w:val="single" w:sz="4" w:space="0" w:color="4AACC5"/>
              <w:bottom w:val="single" w:sz="6" w:space="0" w:color="4AACC5"/>
            </w:tcBorders>
            <w:shd w:val="clear" w:color="auto" w:fill="30849B"/>
            <w:vAlign w:val="center"/>
          </w:tcPr>
          <w:p w:rsidR="000E142F" w:rsidRDefault="000E142F" w:rsidP="000E142F">
            <w:pPr>
              <w:jc w:val="center"/>
              <w:rPr>
                <w:rFonts w:ascii="微软雅黑" w:hAnsi="微软雅黑" w:cs="微软雅黑"/>
                <w:color w:val="C7EDCC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</w:rPr>
              <w:t>定义</w:t>
            </w:r>
          </w:p>
        </w:tc>
        <w:tc>
          <w:tcPr>
            <w:tcW w:w="992" w:type="dxa"/>
            <w:tcBorders>
              <w:top w:val="single" w:sz="4" w:space="0" w:color="4AACC5"/>
              <w:bottom w:val="single" w:sz="6" w:space="0" w:color="4AACC5"/>
            </w:tcBorders>
            <w:shd w:val="clear" w:color="auto" w:fill="30849B"/>
            <w:vAlign w:val="center"/>
          </w:tcPr>
          <w:p w:rsidR="000E142F" w:rsidRDefault="000E142F" w:rsidP="000E142F">
            <w:pPr>
              <w:jc w:val="center"/>
              <w:rPr>
                <w:rFonts w:ascii="微软雅黑" w:hAnsi="微软雅黑" w:cs="微软雅黑"/>
                <w:b/>
                <w:color w:val="C7EDCC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</w:rPr>
              <w:t>类型</w:t>
            </w:r>
          </w:p>
          <w:p w:rsidR="000E142F" w:rsidRDefault="000E142F" w:rsidP="000E142F">
            <w:pPr>
              <w:jc w:val="center"/>
              <w:rPr>
                <w:rFonts w:ascii="微软雅黑" w:hAnsi="微软雅黑" w:cs="微软雅黑"/>
                <w:color w:val="C7EDCC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</w:rPr>
              <w:t>长度</w:t>
            </w:r>
          </w:p>
        </w:tc>
        <w:tc>
          <w:tcPr>
            <w:tcW w:w="567" w:type="dxa"/>
            <w:gridSpan w:val="2"/>
            <w:tcBorders>
              <w:top w:val="single" w:sz="4" w:space="0" w:color="4AACC5"/>
              <w:bottom w:val="single" w:sz="6" w:space="0" w:color="4AACC5"/>
            </w:tcBorders>
            <w:shd w:val="clear" w:color="auto" w:fill="30849B"/>
            <w:vAlign w:val="center"/>
          </w:tcPr>
          <w:p w:rsidR="000E142F" w:rsidRDefault="000E142F" w:rsidP="000E142F">
            <w:pPr>
              <w:jc w:val="center"/>
              <w:rPr>
                <w:rFonts w:ascii="微软雅黑" w:hAnsi="微软雅黑" w:cs="微软雅黑"/>
                <w:color w:val="C7EDCC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</w:rPr>
              <w:t>必填</w:t>
            </w:r>
          </w:p>
        </w:tc>
        <w:tc>
          <w:tcPr>
            <w:tcW w:w="3969" w:type="dxa"/>
            <w:tcBorders>
              <w:top w:val="single" w:sz="4" w:space="0" w:color="4AACC5"/>
              <w:bottom w:val="single" w:sz="6" w:space="0" w:color="4AACC5"/>
            </w:tcBorders>
            <w:shd w:val="clear" w:color="auto" w:fill="30849B"/>
            <w:vAlign w:val="center"/>
          </w:tcPr>
          <w:p w:rsidR="000E142F" w:rsidRDefault="000E142F" w:rsidP="000E142F">
            <w:pPr>
              <w:jc w:val="center"/>
              <w:rPr>
                <w:rFonts w:ascii="微软雅黑" w:hAnsi="微软雅黑" w:cs="微软雅黑"/>
                <w:color w:val="C7EDCC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</w:rPr>
              <w:t>参数说明/示例</w:t>
            </w:r>
          </w:p>
        </w:tc>
      </w:tr>
      <w:tr w:rsidR="00DB5DE3" w:rsidTr="004203E8">
        <w:trPr>
          <w:trHeight w:val="362"/>
        </w:trPr>
        <w:tc>
          <w:tcPr>
            <w:tcW w:w="8897" w:type="dxa"/>
            <w:gridSpan w:val="6"/>
            <w:tcBorders>
              <w:top w:val="single" w:sz="6" w:space="0" w:color="4AACC5"/>
              <w:left w:val="single" w:sz="4" w:space="0" w:color="4AACC5"/>
              <w:bottom w:val="single" w:sz="6" w:space="0" w:color="4AACC5"/>
              <w:right w:val="single" w:sz="4" w:space="0" w:color="4AACC5"/>
            </w:tcBorders>
            <w:shd w:val="clear" w:color="auto" w:fill="FFFFFF" w:themeFill="background1"/>
            <w:hideMark/>
          </w:tcPr>
          <w:p w:rsidR="00DB5DE3" w:rsidRDefault="00DB5DE3">
            <w:pPr>
              <w:rPr>
                <w:rFonts w:ascii="微软雅黑" w:hAnsi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val="en-US" w:eastAsia="zh-CN"/>
              </w:rPr>
              <w:t>参见</w:t>
            </w:r>
            <w:hyperlink r:id="rId49" w:anchor="_公共响应BODY属性" w:history="1">
              <w:r>
                <w:rPr>
                  <w:rStyle w:val="af2"/>
                  <w:rFonts w:ascii="微软雅黑" w:hAnsi="微软雅黑" w:cs="微软雅黑" w:hint="eastAsia"/>
                  <w:sz w:val="18"/>
                  <w:szCs w:val="18"/>
                  <w:lang w:val="en-US" w:eastAsia="zh-CN"/>
                </w:rPr>
                <w:t>公共响应BODY属性</w:t>
              </w:r>
            </w:hyperlink>
          </w:p>
        </w:tc>
      </w:tr>
      <w:tr w:rsidR="00DD1E53" w:rsidRPr="00AC7391" w:rsidTr="004203E8">
        <w:trPr>
          <w:trHeight w:val="263"/>
        </w:trPr>
        <w:tc>
          <w:tcPr>
            <w:tcW w:w="1668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DD1E53" w:rsidRPr="00621792" w:rsidRDefault="00DD1E53" w:rsidP="000E142F">
            <w:pPr>
              <w:rPr>
                <w:rFonts w:ascii="微软雅黑" w:hAnsi="微软雅黑" w:cs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宋体"/>
                <w:color w:val="000000"/>
                <w:sz w:val="18"/>
                <w:szCs w:val="18"/>
                <w:lang w:eastAsia="zh-CN"/>
              </w:rPr>
              <w:t>p</w:t>
            </w:r>
            <w:r>
              <w:rPr>
                <w:rFonts w:ascii="微软雅黑" w:hAnsi="微软雅黑" w:cs="宋体" w:hint="eastAsia"/>
                <w:color w:val="000000"/>
                <w:sz w:val="18"/>
                <w:szCs w:val="18"/>
                <w:lang w:eastAsia="zh-CN"/>
              </w:rPr>
              <w:t>ay</w:t>
            </w:r>
            <w:r>
              <w:rPr>
                <w:rFonts w:ascii="微软雅黑" w:hAnsi="微软雅黑" w:cs="宋体"/>
                <w:color w:val="000000"/>
                <w:sz w:val="18"/>
                <w:szCs w:val="18"/>
                <w:lang w:eastAsia="zh-CN"/>
              </w:rPr>
              <w:t>eeUId</w:t>
            </w:r>
          </w:p>
        </w:tc>
        <w:tc>
          <w:tcPr>
            <w:tcW w:w="1701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DD1E53" w:rsidRDefault="00DD1E53" w:rsidP="000E142F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主收款方</w:t>
            </w:r>
            <w:r>
              <w:rPr>
                <w:rFonts w:ascii="微软雅黑" w:hAnsi="微软雅黑" w:cs="微软雅黑"/>
                <w:sz w:val="18"/>
                <w:szCs w:val="18"/>
                <w:lang w:eastAsia="zh-CN"/>
              </w:rPr>
              <w:t>用户id</w:t>
            </w:r>
          </w:p>
        </w:tc>
        <w:tc>
          <w:tcPr>
            <w:tcW w:w="992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DD1E53" w:rsidRDefault="00DD1E53" w:rsidP="000E142F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AN</w:t>
            </w:r>
            <w:r>
              <w:rPr>
                <w:rFonts w:ascii="微软雅黑" w:hAnsi="微软雅黑" w:cs="微软雅黑"/>
                <w:sz w:val="18"/>
                <w:szCs w:val="18"/>
                <w:lang w:eastAsia="zh-CN"/>
              </w:rPr>
              <w:t>128</w:t>
            </w:r>
          </w:p>
        </w:tc>
        <w:tc>
          <w:tcPr>
            <w:tcW w:w="559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DD1E53" w:rsidRDefault="00DD1E53" w:rsidP="000E142F">
            <w:pPr>
              <w:rPr>
                <w:rFonts w:ascii="微软雅黑" w:hAnsi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val="en-US" w:eastAsia="zh-CN"/>
              </w:rPr>
              <w:t>M</w:t>
            </w:r>
          </w:p>
        </w:tc>
        <w:tc>
          <w:tcPr>
            <w:tcW w:w="3977" w:type="dxa"/>
            <w:gridSpan w:val="2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DD1E53" w:rsidRDefault="004203E8" w:rsidP="002C5E75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宋体"/>
                <w:sz w:val="18"/>
                <w:szCs w:val="18"/>
                <w:lang w:val="en-US" w:eastAsia="zh-CN"/>
              </w:rPr>
              <w:t>is</w:t>
            </w:r>
            <w:r>
              <w:rPr>
                <w:rFonts w:ascii="微软雅黑" w:hAnsi="微软雅黑" w:cs="宋体" w:hint="eastAsia"/>
                <w:sz w:val="18"/>
                <w:szCs w:val="18"/>
                <w:lang w:val="en-US" w:eastAsia="zh-CN"/>
              </w:rPr>
              <w:t>P</w:t>
            </w:r>
            <w:r>
              <w:rPr>
                <w:rFonts w:ascii="微软雅黑" w:hAnsi="微软雅黑" w:cs="宋体"/>
                <w:sz w:val="18"/>
                <w:szCs w:val="18"/>
                <w:lang w:val="en-US" w:eastAsia="zh-CN"/>
              </w:rPr>
              <w:t>latformPayee</w:t>
            </w:r>
            <w:r w:rsidDel="004203E8">
              <w:rPr>
                <w:rFonts w:ascii="微软雅黑" w:hAnsi="微软雅黑" w:cs="宋体"/>
                <w:sz w:val="18"/>
                <w:szCs w:val="18"/>
                <w:lang w:val="en-US" w:eastAsia="zh-CN"/>
              </w:rPr>
              <w:t xml:space="preserve"> </w:t>
            </w:r>
            <w:r w:rsidR="00DD1E53">
              <w:rPr>
                <w:rFonts w:ascii="微软雅黑" w:hAnsi="微软雅黑" w:cs="宋体" w:hint="eastAsia"/>
                <w:sz w:val="18"/>
                <w:szCs w:val="18"/>
                <w:lang w:val="en-US" w:eastAsia="zh-CN"/>
              </w:rPr>
              <w:t>=0 时，</w:t>
            </w:r>
            <w:r w:rsidR="00DD1E53"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平台用户id；</w:t>
            </w:r>
          </w:p>
          <w:p w:rsidR="00DD1E53" w:rsidRDefault="004203E8" w:rsidP="000E142F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宋体"/>
                <w:sz w:val="18"/>
                <w:szCs w:val="18"/>
                <w:lang w:val="en-US" w:eastAsia="zh-CN"/>
              </w:rPr>
              <w:t>is</w:t>
            </w:r>
            <w:r>
              <w:rPr>
                <w:rFonts w:ascii="微软雅黑" w:hAnsi="微软雅黑" w:cs="宋体" w:hint="eastAsia"/>
                <w:sz w:val="18"/>
                <w:szCs w:val="18"/>
                <w:lang w:val="en-US" w:eastAsia="zh-CN"/>
              </w:rPr>
              <w:t>P</w:t>
            </w:r>
            <w:r>
              <w:rPr>
                <w:rFonts w:ascii="微软雅黑" w:hAnsi="微软雅黑" w:cs="宋体"/>
                <w:sz w:val="18"/>
                <w:szCs w:val="18"/>
                <w:lang w:val="en-US" w:eastAsia="zh-CN"/>
              </w:rPr>
              <w:t>latformPayee</w:t>
            </w:r>
            <w:r w:rsidDel="004203E8">
              <w:rPr>
                <w:rFonts w:ascii="微软雅黑" w:hAnsi="微软雅黑" w:cs="宋体"/>
                <w:sz w:val="18"/>
                <w:szCs w:val="18"/>
                <w:lang w:val="en-US" w:eastAsia="zh-CN"/>
              </w:rPr>
              <w:t xml:space="preserve"> </w:t>
            </w:r>
            <w:r w:rsidR="00DD1E53">
              <w:rPr>
                <w:rFonts w:ascii="微软雅黑" w:hAnsi="微软雅黑" w:cs="宋体" w:hint="eastAsia"/>
                <w:sz w:val="18"/>
                <w:szCs w:val="18"/>
                <w:lang w:val="en-US" w:eastAsia="zh-CN"/>
              </w:rPr>
              <w:t>=1 时，</w:t>
            </w:r>
            <w:r w:rsidR="00DD1E53" w:rsidRPr="00DF3AFB">
              <w:rPr>
                <w:rFonts w:ascii="微软雅黑" w:hAnsi="微软雅黑" w:cs="宋体" w:hint="eastAsia"/>
                <w:sz w:val="18"/>
                <w:szCs w:val="18"/>
                <w:lang w:val="en-US" w:eastAsia="zh-CN"/>
              </w:rPr>
              <w:t>商户平台代码（和X-99Bill-PlatformCode相同）</w:t>
            </w:r>
          </w:p>
        </w:tc>
      </w:tr>
      <w:tr w:rsidR="008F1DCA" w:rsidRPr="00AC7391" w:rsidTr="004203E8">
        <w:trPr>
          <w:trHeight w:val="263"/>
        </w:trPr>
        <w:tc>
          <w:tcPr>
            <w:tcW w:w="1668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8F1DCA" w:rsidRDefault="008F1DCA" w:rsidP="000E142F">
            <w:pPr>
              <w:rPr>
                <w:rFonts w:ascii="微软雅黑" w:hAnsi="微软雅黑" w:cs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宋体"/>
                <w:sz w:val="18"/>
                <w:szCs w:val="18"/>
                <w:lang w:val="en-US" w:eastAsia="zh-CN"/>
              </w:rPr>
              <w:t>is</w:t>
            </w:r>
            <w:r>
              <w:rPr>
                <w:rFonts w:ascii="微软雅黑" w:hAnsi="微软雅黑" w:cs="宋体" w:hint="eastAsia"/>
                <w:sz w:val="18"/>
                <w:szCs w:val="18"/>
                <w:lang w:val="en-US" w:eastAsia="zh-CN"/>
              </w:rPr>
              <w:t>P</w:t>
            </w:r>
            <w:r w:rsidR="004203E8">
              <w:rPr>
                <w:rFonts w:ascii="微软雅黑" w:hAnsi="微软雅黑" w:cs="宋体"/>
                <w:sz w:val="18"/>
                <w:szCs w:val="18"/>
                <w:lang w:val="en-US" w:eastAsia="zh-CN"/>
              </w:rPr>
              <w:t>latformPay</w:t>
            </w:r>
            <w:r>
              <w:rPr>
                <w:rFonts w:ascii="微软雅黑" w:hAnsi="微软雅黑" w:cs="宋体"/>
                <w:sz w:val="18"/>
                <w:szCs w:val="18"/>
                <w:lang w:val="en-US" w:eastAsia="zh-CN"/>
              </w:rPr>
              <w:t>ee</w:t>
            </w:r>
          </w:p>
        </w:tc>
        <w:tc>
          <w:tcPr>
            <w:tcW w:w="1701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8F1DCA" w:rsidRDefault="008F1DCA" w:rsidP="004203E8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主收款方是否平台</w:t>
            </w:r>
          </w:p>
        </w:tc>
        <w:tc>
          <w:tcPr>
            <w:tcW w:w="992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8F1DCA" w:rsidRDefault="008F1DCA" w:rsidP="004203E8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Courier" w:hint="eastAsia"/>
                <w:sz w:val="18"/>
                <w:szCs w:val="18"/>
                <w:lang w:eastAsia="zh-CN"/>
              </w:rPr>
              <w:t>N1</w:t>
            </w:r>
          </w:p>
        </w:tc>
        <w:tc>
          <w:tcPr>
            <w:tcW w:w="559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8F1DCA" w:rsidRDefault="00DD1E53" w:rsidP="004203E8">
            <w:pPr>
              <w:rPr>
                <w:rFonts w:ascii="微软雅黑" w:hAnsi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val="en-US" w:eastAsia="zh-CN"/>
              </w:rPr>
              <w:t>M</w:t>
            </w:r>
          </w:p>
        </w:tc>
        <w:tc>
          <w:tcPr>
            <w:tcW w:w="3977" w:type="dxa"/>
            <w:gridSpan w:val="2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8F1DCA" w:rsidRDefault="008F1DCA" w:rsidP="004203E8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Courier" w:hint="eastAsia"/>
                <w:sz w:val="18"/>
                <w:szCs w:val="18"/>
                <w:lang w:eastAsia="zh-CN"/>
              </w:rPr>
              <w:t>0.否  1.是</w:t>
            </w:r>
          </w:p>
        </w:tc>
      </w:tr>
      <w:tr w:rsidR="00035465" w:rsidRPr="00AC7391" w:rsidTr="00DB5DE3">
        <w:trPr>
          <w:trHeight w:val="263"/>
        </w:trPr>
        <w:tc>
          <w:tcPr>
            <w:tcW w:w="1668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035465" w:rsidRPr="000A20AA" w:rsidRDefault="00035465" w:rsidP="000E142F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145016">
              <w:rPr>
                <w:rFonts w:ascii="微软雅黑" w:hAnsi="微软雅黑" w:cs="宋体"/>
                <w:color w:val="000000"/>
                <w:sz w:val="18"/>
                <w:szCs w:val="18"/>
              </w:rPr>
              <w:t>outTradeNo</w:t>
            </w:r>
          </w:p>
        </w:tc>
        <w:tc>
          <w:tcPr>
            <w:tcW w:w="1701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035465" w:rsidRPr="000A20AA" w:rsidRDefault="00035465" w:rsidP="000E142F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外部</w:t>
            </w:r>
            <w:r>
              <w:rPr>
                <w:rFonts w:ascii="微软雅黑" w:hAnsi="微软雅黑" w:cs="微软雅黑"/>
                <w:sz w:val="18"/>
                <w:szCs w:val="18"/>
                <w:lang w:eastAsia="zh-CN"/>
              </w:rPr>
              <w:t>订单号</w:t>
            </w:r>
          </w:p>
        </w:tc>
        <w:tc>
          <w:tcPr>
            <w:tcW w:w="992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035465" w:rsidRPr="009E6C02" w:rsidRDefault="004B65CF" w:rsidP="000E142F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AN</w:t>
            </w:r>
            <w:r>
              <w:rPr>
                <w:rFonts w:ascii="微软雅黑" w:hAnsi="微软雅黑" w:cs="微软雅黑"/>
                <w:sz w:val="18"/>
                <w:szCs w:val="18"/>
                <w:lang w:eastAsia="zh-CN"/>
              </w:rPr>
              <w:t>32</w:t>
            </w:r>
          </w:p>
        </w:tc>
        <w:tc>
          <w:tcPr>
            <w:tcW w:w="559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035465" w:rsidRPr="007E1648" w:rsidRDefault="00035465" w:rsidP="000E142F">
            <w:pPr>
              <w:rPr>
                <w:rFonts w:ascii="微软雅黑" w:hAnsi="微软雅黑"/>
                <w:color w:val="000000"/>
                <w:sz w:val="18"/>
                <w:szCs w:val="18"/>
              </w:rPr>
            </w:pPr>
            <w:r w:rsidRPr="007E1648">
              <w:rPr>
                <w:rFonts w:ascii="微软雅黑" w:hAnsi="微软雅黑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3977" w:type="dxa"/>
            <w:gridSpan w:val="2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  <w:vAlign w:val="center"/>
          </w:tcPr>
          <w:p w:rsidR="00035465" w:rsidRPr="007E1648" w:rsidRDefault="00035465" w:rsidP="000E142F">
            <w:pPr>
              <w:jc w:val="both"/>
              <w:rPr>
                <w:rFonts w:ascii="微软雅黑" w:hAnsi="微软雅黑"/>
                <w:color w:val="000000"/>
                <w:sz w:val="18"/>
                <w:szCs w:val="18"/>
                <w:lang w:eastAsia="zh-CN"/>
              </w:rPr>
            </w:pPr>
          </w:p>
        </w:tc>
      </w:tr>
      <w:tr w:rsidR="00035465" w:rsidRPr="00AC7391" w:rsidTr="004203E8">
        <w:trPr>
          <w:trHeight w:val="334"/>
        </w:trPr>
        <w:tc>
          <w:tcPr>
            <w:tcW w:w="1668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035465" w:rsidRDefault="00035465" w:rsidP="000E142F">
            <w:pPr>
              <w:rPr>
                <w:rFonts w:ascii="微软雅黑" w:hAnsi="微软雅黑" w:cs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宋体"/>
                <w:color w:val="000000"/>
                <w:sz w:val="18"/>
                <w:szCs w:val="18"/>
                <w:lang w:eastAsia="zh-CN"/>
              </w:rPr>
              <w:t>b</w:t>
            </w:r>
            <w:r>
              <w:rPr>
                <w:rFonts w:ascii="微软雅黑" w:hAnsi="微软雅黑" w:cs="宋体" w:hint="eastAsia"/>
                <w:color w:val="000000"/>
                <w:sz w:val="18"/>
                <w:szCs w:val="18"/>
                <w:lang w:eastAsia="zh-CN"/>
              </w:rPr>
              <w:t>ill</w:t>
            </w:r>
            <w:r>
              <w:rPr>
                <w:rFonts w:ascii="微软雅黑" w:hAnsi="微软雅黑" w:cs="宋体"/>
                <w:color w:val="000000"/>
                <w:sz w:val="18"/>
                <w:szCs w:val="18"/>
                <w:lang w:eastAsia="zh-CN"/>
              </w:rPr>
              <w:t>OrderNo</w:t>
            </w:r>
          </w:p>
        </w:tc>
        <w:tc>
          <w:tcPr>
            <w:tcW w:w="1701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035465" w:rsidRDefault="00035465" w:rsidP="000E142F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快钱</w:t>
            </w:r>
            <w:r>
              <w:rPr>
                <w:rFonts w:ascii="微软雅黑" w:hAnsi="微软雅黑" w:cs="微软雅黑"/>
                <w:sz w:val="18"/>
                <w:szCs w:val="18"/>
                <w:lang w:eastAsia="zh-CN"/>
              </w:rPr>
              <w:t>内部订单号</w:t>
            </w:r>
          </w:p>
        </w:tc>
        <w:tc>
          <w:tcPr>
            <w:tcW w:w="992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035465" w:rsidRDefault="00035465" w:rsidP="000E142F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AN32</w:t>
            </w:r>
          </w:p>
        </w:tc>
        <w:tc>
          <w:tcPr>
            <w:tcW w:w="559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  <w:vAlign w:val="center"/>
          </w:tcPr>
          <w:p w:rsidR="00035465" w:rsidRPr="007E1648" w:rsidRDefault="00035465" w:rsidP="000E142F">
            <w:pPr>
              <w:jc w:val="both"/>
              <w:rPr>
                <w:rFonts w:ascii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3977" w:type="dxa"/>
            <w:gridSpan w:val="2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  <w:vAlign w:val="center"/>
          </w:tcPr>
          <w:p w:rsidR="00035465" w:rsidRDefault="00035465" w:rsidP="000E142F">
            <w:pPr>
              <w:jc w:val="both"/>
              <w:rPr>
                <w:rFonts w:ascii="微软雅黑" w:hAnsi="微软雅黑"/>
                <w:color w:val="000000"/>
                <w:sz w:val="18"/>
                <w:szCs w:val="18"/>
              </w:rPr>
            </w:pPr>
          </w:p>
        </w:tc>
      </w:tr>
      <w:tr w:rsidR="00035465" w:rsidRPr="00AC7391" w:rsidTr="00DB5DE3">
        <w:trPr>
          <w:trHeight w:val="263"/>
        </w:trPr>
        <w:tc>
          <w:tcPr>
            <w:tcW w:w="1668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035465" w:rsidRDefault="00035465" w:rsidP="000E142F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621792">
              <w:rPr>
                <w:rFonts w:ascii="微软雅黑" w:hAnsi="微软雅黑" w:cs="宋体"/>
                <w:color w:val="000000"/>
                <w:sz w:val="18"/>
                <w:szCs w:val="18"/>
              </w:rPr>
              <w:t>orderAmount</w:t>
            </w:r>
          </w:p>
        </w:tc>
        <w:tc>
          <w:tcPr>
            <w:tcW w:w="1701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035465" w:rsidRDefault="00035465" w:rsidP="000E142F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订单</w:t>
            </w:r>
            <w:r>
              <w:rPr>
                <w:rFonts w:ascii="微软雅黑" w:hAnsi="微软雅黑" w:cs="微软雅黑"/>
                <w:sz w:val="18"/>
                <w:szCs w:val="18"/>
                <w:lang w:eastAsia="zh-CN"/>
              </w:rPr>
              <w:t>金额</w:t>
            </w:r>
          </w:p>
        </w:tc>
        <w:tc>
          <w:tcPr>
            <w:tcW w:w="992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035465" w:rsidRDefault="00035465" w:rsidP="000E142F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/>
                <w:sz w:val="18"/>
                <w:szCs w:val="18"/>
                <w:lang w:eastAsia="zh-CN"/>
              </w:rPr>
              <w:t>AMT</w:t>
            </w:r>
          </w:p>
        </w:tc>
        <w:tc>
          <w:tcPr>
            <w:tcW w:w="559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035465" w:rsidRDefault="00035465" w:rsidP="000E142F">
            <w:pPr>
              <w:rPr>
                <w:rFonts w:ascii="微软雅黑" w:hAnsi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val="en-US" w:eastAsia="zh-CN"/>
              </w:rPr>
              <w:t>M</w:t>
            </w:r>
          </w:p>
        </w:tc>
        <w:tc>
          <w:tcPr>
            <w:tcW w:w="3977" w:type="dxa"/>
            <w:gridSpan w:val="2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035465" w:rsidRPr="00A936DB" w:rsidRDefault="00035465" w:rsidP="000E142F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</w:p>
        </w:tc>
      </w:tr>
      <w:tr w:rsidR="00035465" w:rsidRPr="00AC7391" w:rsidTr="00DB5DE3">
        <w:trPr>
          <w:trHeight w:val="263"/>
        </w:trPr>
        <w:tc>
          <w:tcPr>
            <w:tcW w:w="1668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035465" w:rsidRDefault="00035465" w:rsidP="000E142F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E403E1">
              <w:rPr>
                <w:rFonts w:ascii="微软雅黑" w:hAnsi="微软雅黑" w:cs="宋体"/>
                <w:color w:val="000000"/>
                <w:sz w:val="18"/>
                <w:szCs w:val="18"/>
              </w:rPr>
              <w:t>payAmount</w:t>
            </w:r>
          </w:p>
        </w:tc>
        <w:tc>
          <w:tcPr>
            <w:tcW w:w="1701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035465" w:rsidRDefault="00035465" w:rsidP="000E142F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支付</w:t>
            </w:r>
            <w:r>
              <w:rPr>
                <w:rFonts w:ascii="微软雅黑" w:hAnsi="微软雅黑" w:cs="微软雅黑"/>
                <w:sz w:val="18"/>
                <w:szCs w:val="18"/>
                <w:lang w:eastAsia="zh-CN"/>
              </w:rPr>
              <w:t>金额</w:t>
            </w:r>
          </w:p>
        </w:tc>
        <w:tc>
          <w:tcPr>
            <w:tcW w:w="992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035465" w:rsidRDefault="00035465" w:rsidP="000E142F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/>
                <w:sz w:val="18"/>
                <w:szCs w:val="18"/>
                <w:lang w:eastAsia="zh-CN"/>
              </w:rPr>
              <w:t>AMT</w:t>
            </w:r>
          </w:p>
        </w:tc>
        <w:tc>
          <w:tcPr>
            <w:tcW w:w="559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035465" w:rsidRDefault="00035465" w:rsidP="000E142F">
            <w:pPr>
              <w:rPr>
                <w:rFonts w:ascii="微软雅黑" w:hAnsi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ascii="微软雅黑" w:hAnsi="微软雅黑" w:cs="微软雅黑"/>
                <w:sz w:val="18"/>
                <w:szCs w:val="18"/>
                <w:lang w:val="en-US" w:eastAsia="zh-CN"/>
              </w:rPr>
              <w:t>O</w:t>
            </w:r>
          </w:p>
        </w:tc>
        <w:tc>
          <w:tcPr>
            <w:tcW w:w="3977" w:type="dxa"/>
            <w:gridSpan w:val="2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035465" w:rsidRPr="00A936DB" w:rsidRDefault="00035465" w:rsidP="000E142F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</w:p>
        </w:tc>
      </w:tr>
      <w:tr w:rsidR="00035465" w:rsidRPr="00AC7391" w:rsidTr="00DB5DE3">
        <w:trPr>
          <w:trHeight w:val="263"/>
        </w:trPr>
        <w:tc>
          <w:tcPr>
            <w:tcW w:w="1668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  <w:vAlign w:val="center"/>
          </w:tcPr>
          <w:p w:rsidR="00035465" w:rsidRDefault="00035465" w:rsidP="000E142F">
            <w:pPr>
              <w:jc w:val="both"/>
              <w:rPr>
                <w:rFonts w:ascii="微软雅黑" w:hAnsi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微软雅黑" w:hAnsi="微软雅黑" w:hint="eastAsia"/>
                <w:color w:val="000000"/>
                <w:sz w:val="18"/>
                <w:szCs w:val="18"/>
                <w:lang w:eastAsia="zh-CN"/>
              </w:rPr>
              <w:t>refundAmount</w:t>
            </w:r>
          </w:p>
        </w:tc>
        <w:tc>
          <w:tcPr>
            <w:tcW w:w="1701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  <w:vAlign w:val="center"/>
          </w:tcPr>
          <w:p w:rsidR="00035465" w:rsidRPr="007E1648" w:rsidRDefault="00035465" w:rsidP="000E142F">
            <w:pPr>
              <w:jc w:val="both"/>
              <w:rPr>
                <w:rFonts w:ascii="微软雅黑" w:hAnsi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微软雅黑" w:hAnsi="微软雅黑" w:hint="eastAsia"/>
                <w:color w:val="000000"/>
                <w:sz w:val="18"/>
                <w:szCs w:val="18"/>
                <w:lang w:eastAsia="zh-CN"/>
              </w:rPr>
              <w:t>退货</w:t>
            </w:r>
            <w:r>
              <w:rPr>
                <w:rFonts w:ascii="微软雅黑" w:hAnsi="微软雅黑"/>
                <w:color w:val="000000"/>
                <w:sz w:val="18"/>
                <w:szCs w:val="18"/>
                <w:lang w:eastAsia="zh-CN"/>
              </w:rPr>
              <w:t>金额</w:t>
            </w:r>
          </w:p>
        </w:tc>
        <w:tc>
          <w:tcPr>
            <w:tcW w:w="992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  <w:vAlign w:val="center"/>
          </w:tcPr>
          <w:p w:rsidR="00035465" w:rsidRPr="007E1648" w:rsidRDefault="00035465" w:rsidP="000E142F">
            <w:pPr>
              <w:jc w:val="both"/>
              <w:rPr>
                <w:rFonts w:ascii="微软雅黑" w:hAnsi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微软雅黑" w:hAnsi="微软雅黑"/>
                <w:color w:val="000000"/>
                <w:sz w:val="18"/>
                <w:szCs w:val="18"/>
                <w:lang w:eastAsia="zh-CN"/>
              </w:rPr>
              <w:t>AMT</w:t>
            </w:r>
          </w:p>
        </w:tc>
        <w:tc>
          <w:tcPr>
            <w:tcW w:w="559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035465" w:rsidRPr="007E1648" w:rsidRDefault="00035465" w:rsidP="000E142F">
            <w:pPr>
              <w:rPr>
                <w:rFonts w:ascii="微软雅黑" w:hAnsi="微软雅黑"/>
                <w:color w:val="000000"/>
                <w:sz w:val="18"/>
                <w:szCs w:val="18"/>
              </w:rPr>
            </w:pPr>
            <w:r w:rsidRPr="007E1648">
              <w:rPr>
                <w:rFonts w:ascii="微软雅黑" w:hAnsi="微软雅黑" w:hint="eastAsia"/>
                <w:color w:val="000000"/>
                <w:sz w:val="18"/>
                <w:szCs w:val="18"/>
              </w:rPr>
              <w:t>O</w:t>
            </w:r>
          </w:p>
        </w:tc>
        <w:tc>
          <w:tcPr>
            <w:tcW w:w="3977" w:type="dxa"/>
            <w:gridSpan w:val="2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  <w:vAlign w:val="center"/>
          </w:tcPr>
          <w:p w:rsidR="00035465" w:rsidRPr="007E1648" w:rsidRDefault="00035465" w:rsidP="000E142F">
            <w:pPr>
              <w:jc w:val="both"/>
              <w:rPr>
                <w:rFonts w:ascii="微软雅黑" w:hAnsi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 xml:space="preserve"> </w:t>
            </w:r>
          </w:p>
        </w:tc>
      </w:tr>
      <w:tr w:rsidR="00035465" w:rsidRPr="00AC7391" w:rsidTr="00BD68BE">
        <w:trPr>
          <w:trHeight w:val="348"/>
        </w:trPr>
        <w:tc>
          <w:tcPr>
            <w:tcW w:w="1668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035465" w:rsidRDefault="00035465" w:rsidP="000E142F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5F1B30">
              <w:rPr>
                <w:rFonts w:ascii="微软雅黑" w:hAnsi="微软雅黑" w:cs="宋体"/>
                <w:color w:val="000000"/>
                <w:sz w:val="18"/>
                <w:szCs w:val="18"/>
              </w:rPr>
              <w:t>currencyCode</w:t>
            </w:r>
          </w:p>
        </w:tc>
        <w:tc>
          <w:tcPr>
            <w:tcW w:w="1701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035465" w:rsidRDefault="00035465" w:rsidP="000E142F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币种</w:t>
            </w:r>
          </w:p>
        </w:tc>
        <w:tc>
          <w:tcPr>
            <w:tcW w:w="992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035465" w:rsidRDefault="00035465" w:rsidP="000E142F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/>
                <w:sz w:val="18"/>
                <w:szCs w:val="18"/>
                <w:lang w:eastAsia="zh-CN"/>
              </w:rPr>
              <w:t>A8</w:t>
            </w:r>
          </w:p>
        </w:tc>
        <w:tc>
          <w:tcPr>
            <w:tcW w:w="559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035465" w:rsidRDefault="00035465" w:rsidP="000E142F">
            <w:pPr>
              <w:rPr>
                <w:rFonts w:ascii="微软雅黑" w:hAnsi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ascii="微软雅黑" w:hAnsi="微软雅黑" w:cs="微软雅黑"/>
                <w:sz w:val="18"/>
                <w:szCs w:val="18"/>
                <w:lang w:val="en-US" w:eastAsia="zh-CN"/>
              </w:rPr>
              <w:t>O</w:t>
            </w:r>
          </w:p>
        </w:tc>
        <w:tc>
          <w:tcPr>
            <w:tcW w:w="3977" w:type="dxa"/>
            <w:gridSpan w:val="2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035465" w:rsidRPr="00A936DB" w:rsidRDefault="00035465" w:rsidP="000E142F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不填，</w:t>
            </w:r>
            <w:r>
              <w:rPr>
                <w:rFonts w:ascii="微软雅黑" w:hAnsi="微软雅黑" w:cs="微软雅黑"/>
                <w:sz w:val="18"/>
                <w:szCs w:val="18"/>
                <w:lang w:eastAsia="zh-CN"/>
              </w:rPr>
              <w:t>默认为</w:t>
            </w:r>
            <w:r w:rsidR="00BD68BE"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：</w:t>
            </w:r>
            <w:r>
              <w:rPr>
                <w:rFonts w:ascii="微软雅黑" w:hAnsi="微软雅黑" w:cs="微软雅黑"/>
                <w:sz w:val="18"/>
                <w:szCs w:val="18"/>
                <w:lang w:eastAsia="zh-CN"/>
              </w:rPr>
              <w:t>CNY</w:t>
            </w:r>
            <w:r w:rsidR="00BD68BE"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 xml:space="preserve"> 人民币</w:t>
            </w:r>
          </w:p>
        </w:tc>
      </w:tr>
      <w:tr w:rsidR="00035465" w:rsidRPr="00AC7391" w:rsidTr="00DB5DE3">
        <w:trPr>
          <w:trHeight w:val="263"/>
        </w:trPr>
        <w:tc>
          <w:tcPr>
            <w:tcW w:w="1668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035465" w:rsidRDefault="00035465" w:rsidP="000E142F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宋体" w:hint="eastAsia"/>
                <w:color w:val="000000"/>
                <w:sz w:val="18"/>
                <w:szCs w:val="18"/>
              </w:rPr>
              <w:t>payMode</w:t>
            </w:r>
          </w:p>
        </w:tc>
        <w:tc>
          <w:tcPr>
            <w:tcW w:w="1701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035465" w:rsidRDefault="00035465" w:rsidP="000E142F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支付方式</w:t>
            </w:r>
          </w:p>
        </w:tc>
        <w:tc>
          <w:tcPr>
            <w:tcW w:w="992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035465" w:rsidRDefault="00035465" w:rsidP="000E142F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/>
                <w:sz w:val="18"/>
                <w:szCs w:val="18"/>
                <w:lang w:eastAsia="zh-CN"/>
              </w:rPr>
              <w:t>A</w:t>
            </w: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N</w:t>
            </w:r>
            <w:r>
              <w:rPr>
                <w:rFonts w:ascii="微软雅黑" w:hAnsi="微软雅黑" w:cs="微软雅黑"/>
                <w:sz w:val="18"/>
                <w:szCs w:val="18"/>
                <w:lang w:eastAsia="zh-CN"/>
              </w:rPr>
              <w:t>2</w:t>
            </w:r>
          </w:p>
        </w:tc>
        <w:tc>
          <w:tcPr>
            <w:tcW w:w="559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035465" w:rsidRDefault="00035465" w:rsidP="000E142F">
            <w:pPr>
              <w:rPr>
                <w:rFonts w:ascii="微软雅黑" w:hAnsi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ascii="微软雅黑" w:hAnsi="微软雅黑" w:cs="微软雅黑"/>
                <w:sz w:val="18"/>
                <w:szCs w:val="18"/>
                <w:lang w:val="en-US" w:eastAsia="zh-CN"/>
              </w:rPr>
              <w:t>O</w:t>
            </w:r>
          </w:p>
        </w:tc>
        <w:tc>
          <w:tcPr>
            <w:tcW w:w="3977" w:type="dxa"/>
            <w:gridSpan w:val="2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035465" w:rsidRPr="00A936DB" w:rsidRDefault="00035465" w:rsidP="000E142F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参见 支付方式</w:t>
            </w:r>
          </w:p>
        </w:tc>
      </w:tr>
      <w:tr w:rsidR="00035465" w:rsidRPr="00AC7391" w:rsidTr="00DB5DE3">
        <w:trPr>
          <w:trHeight w:val="263"/>
        </w:trPr>
        <w:tc>
          <w:tcPr>
            <w:tcW w:w="1668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035465" w:rsidRDefault="00035465" w:rsidP="000E142F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宋体"/>
                <w:color w:val="000000"/>
                <w:sz w:val="18"/>
                <w:szCs w:val="18"/>
              </w:rPr>
              <w:t>txnBeginTime</w:t>
            </w:r>
          </w:p>
        </w:tc>
        <w:tc>
          <w:tcPr>
            <w:tcW w:w="1701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035465" w:rsidRDefault="00035465" w:rsidP="000E142F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订单</w:t>
            </w:r>
            <w:r>
              <w:rPr>
                <w:rFonts w:ascii="微软雅黑" w:hAnsi="微软雅黑" w:cs="微软雅黑"/>
                <w:sz w:val="18"/>
                <w:szCs w:val="18"/>
                <w:lang w:eastAsia="zh-CN"/>
              </w:rPr>
              <w:t>生成时间</w:t>
            </w:r>
          </w:p>
        </w:tc>
        <w:tc>
          <w:tcPr>
            <w:tcW w:w="992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035465" w:rsidRDefault="00035465" w:rsidP="000E142F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/>
                <w:sz w:val="18"/>
                <w:szCs w:val="18"/>
                <w:lang w:eastAsia="zh-CN"/>
              </w:rPr>
              <w:t>DT</w:t>
            </w:r>
          </w:p>
        </w:tc>
        <w:tc>
          <w:tcPr>
            <w:tcW w:w="559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035465" w:rsidRDefault="00035465" w:rsidP="000E142F">
            <w:pPr>
              <w:rPr>
                <w:rFonts w:ascii="微软雅黑" w:hAnsi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ascii="微软雅黑" w:hAnsi="微软雅黑" w:cs="微软雅黑"/>
                <w:sz w:val="18"/>
                <w:szCs w:val="18"/>
                <w:lang w:val="en-US" w:eastAsia="zh-CN"/>
              </w:rPr>
              <w:t>O</w:t>
            </w:r>
          </w:p>
        </w:tc>
        <w:tc>
          <w:tcPr>
            <w:tcW w:w="3977" w:type="dxa"/>
            <w:gridSpan w:val="2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  <w:vAlign w:val="center"/>
          </w:tcPr>
          <w:p w:rsidR="00035465" w:rsidRDefault="00035465" w:rsidP="000E142F">
            <w:pPr>
              <w:jc w:val="both"/>
              <w:rPr>
                <w:rFonts w:ascii="微软雅黑" w:hAnsi="微软雅黑"/>
                <w:color w:val="000000"/>
                <w:sz w:val="18"/>
                <w:szCs w:val="18"/>
              </w:rPr>
            </w:pPr>
          </w:p>
        </w:tc>
      </w:tr>
      <w:tr w:rsidR="00035465" w:rsidRPr="00AC7391" w:rsidTr="00DB5DE3">
        <w:trPr>
          <w:trHeight w:val="263"/>
        </w:trPr>
        <w:tc>
          <w:tcPr>
            <w:tcW w:w="1668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  <w:vAlign w:val="center"/>
          </w:tcPr>
          <w:p w:rsidR="00035465" w:rsidRDefault="00035465" w:rsidP="000E142F">
            <w:pPr>
              <w:jc w:val="both"/>
              <w:rPr>
                <w:rFonts w:ascii="微软雅黑" w:hAnsi="微软雅黑"/>
                <w:color w:val="000000"/>
                <w:sz w:val="18"/>
                <w:szCs w:val="18"/>
              </w:rPr>
            </w:pPr>
            <w:r w:rsidRPr="00766D04">
              <w:rPr>
                <w:rFonts w:ascii="微软雅黑" w:hAnsi="微软雅黑"/>
                <w:color w:val="000000"/>
                <w:sz w:val="18"/>
                <w:szCs w:val="18"/>
              </w:rPr>
              <w:t>txnExpireTime</w:t>
            </w:r>
          </w:p>
        </w:tc>
        <w:tc>
          <w:tcPr>
            <w:tcW w:w="1701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  <w:vAlign w:val="center"/>
          </w:tcPr>
          <w:p w:rsidR="00035465" w:rsidRPr="007E1648" w:rsidRDefault="00035465" w:rsidP="000E142F">
            <w:pPr>
              <w:jc w:val="both"/>
              <w:rPr>
                <w:rFonts w:ascii="微软雅黑" w:hAnsi="微软雅黑"/>
                <w:color w:val="000000"/>
                <w:sz w:val="18"/>
                <w:szCs w:val="18"/>
              </w:rPr>
            </w:pPr>
            <w:r w:rsidRPr="007E1648">
              <w:rPr>
                <w:rFonts w:ascii="微软雅黑" w:hAnsi="微软雅黑" w:hint="eastAsia"/>
                <w:color w:val="000000"/>
                <w:sz w:val="18"/>
                <w:szCs w:val="18"/>
              </w:rPr>
              <w:t>订单失效时间</w:t>
            </w:r>
          </w:p>
        </w:tc>
        <w:tc>
          <w:tcPr>
            <w:tcW w:w="992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  <w:vAlign w:val="center"/>
          </w:tcPr>
          <w:p w:rsidR="00035465" w:rsidRDefault="00035465" w:rsidP="000E142F">
            <w:pPr>
              <w:jc w:val="both"/>
              <w:rPr>
                <w:rFonts w:ascii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微软雅黑"/>
                <w:sz w:val="18"/>
                <w:szCs w:val="18"/>
                <w:lang w:eastAsia="zh-CN"/>
              </w:rPr>
              <w:t>DT</w:t>
            </w:r>
          </w:p>
        </w:tc>
        <w:tc>
          <w:tcPr>
            <w:tcW w:w="559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035465" w:rsidRPr="007E1648" w:rsidRDefault="00035465" w:rsidP="000E142F">
            <w:pPr>
              <w:rPr>
                <w:rFonts w:ascii="微软雅黑" w:hAnsi="微软雅黑"/>
                <w:color w:val="000000"/>
                <w:sz w:val="18"/>
                <w:szCs w:val="18"/>
              </w:rPr>
            </w:pPr>
            <w:r w:rsidRPr="007E1648">
              <w:rPr>
                <w:rFonts w:ascii="微软雅黑" w:hAnsi="微软雅黑" w:hint="eastAsia"/>
                <w:color w:val="000000"/>
                <w:sz w:val="18"/>
                <w:szCs w:val="18"/>
              </w:rPr>
              <w:t>O</w:t>
            </w:r>
          </w:p>
        </w:tc>
        <w:tc>
          <w:tcPr>
            <w:tcW w:w="3977" w:type="dxa"/>
            <w:gridSpan w:val="2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  <w:vAlign w:val="center"/>
          </w:tcPr>
          <w:p w:rsidR="00035465" w:rsidRDefault="00035465" w:rsidP="000E142F">
            <w:pPr>
              <w:jc w:val="both"/>
              <w:rPr>
                <w:rFonts w:ascii="微软雅黑" w:hAnsi="微软雅黑"/>
                <w:color w:val="000000"/>
                <w:sz w:val="18"/>
                <w:szCs w:val="18"/>
              </w:rPr>
            </w:pPr>
          </w:p>
        </w:tc>
      </w:tr>
      <w:tr w:rsidR="00035465" w:rsidRPr="00AC7391" w:rsidTr="00DB5DE3">
        <w:trPr>
          <w:trHeight w:val="263"/>
        </w:trPr>
        <w:tc>
          <w:tcPr>
            <w:tcW w:w="1668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  <w:vAlign w:val="center"/>
          </w:tcPr>
          <w:p w:rsidR="00035465" w:rsidRDefault="00035465" w:rsidP="000E142F">
            <w:pPr>
              <w:jc w:val="both"/>
              <w:rPr>
                <w:rFonts w:ascii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hint="eastAsia"/>
                <w:color w:val="000000"/>
                <w:sz w:val="18"/>
                <w:szCs w:val="18"/>
              </w:rPr>
              <w:t>txnEndTime</w:t>
            </w:r>
          </w:p>
        </w:tc>
        <w:tc>
          <w:tcPr>
            <w:tcW w:w="1701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  <w:vAlign w:val="center"/>
          </w:tcPr>
          <w:p w:rsidR="00035465" w:rsidRPr="007E1648" w:rsidRDefault="00035465" w:rsidP="000E142F">
            <w:pPr>
              <w:jc w:val="both"/>
              <w:rPr>
                <w:rFonts w:ascii="微软雅黑" w:hAnsi="微软雅黑"/>
                <w:color w:val="000000"/>
                <w:sz w:val="18"/>
                <w:szCs w:val="18"/>
              </w:rPr>
            </w:pPr>
            <w:r w:rsidRPr="007E1648">
              <w:rPr>
                <w:rFonts w:ascii="微软雅黑" w:hAnsi="微软雅黑" w:hint="eastAsia"/>
                <w:color w:val="000000"/>
                <w:sz w:val="18"/>
                <w:szCs w:val="18"/>
              </w:rPr>
              <w:t>订单完成时间</w:t>
            </w:r>
          </w:p>
        </w:tc>
        <w:tc>
          <w:tcPr>
            <w:tcW w:w="992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  <w:vAlign w:val="center"/>
          </w:tcPr>
          <w:p w:rsidR="00035465" w:rsidRDefault="00035465" w:rsidP="000E142F">
            <w:pPr>
              <w:jc w:val="both"/>
              <w:rPr>
                <w:rFonts w:ascii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微软雅黑"/>
                <w:sz w:val="18"/>
                <w:szCs w:val="18"/>
                <w:lang w:eastAsia="zh-CN"/>
              </w:rPr>
              <w:t>DT</w:t>
            </w:r>
          </w:p>
        </w:tc>
        <w:tc>
          <w:tcPr>
            <w:tcW w:w="559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035465" w:rsidRPr="007E1648" w:rsidRDefault="00035465" w:rsidP="000E142F">
            <w:pPr>
              <w:rPr>
                <w:rFonts w:ascii="微软雅黑" w:hAnsi="微软雅黑"/>
                <w:color w:val="000000"/>
                <w:sz w:val="18"/>
                <w:szCs w:val="18"/>
              </w:rPr>
            </w:pPr>
            <w:r w:rsidRPr="007E1648">
              <w:rPr>
                <w:rFonts w:ascii="微软雅黑" w:hAnsi="微软雅黑" w:hint="eastAsia"/>
                <w:color w:val="000000"/>
                <w:sz w:val="18"/>
                <w:szCs w:val="18"/>
              </w:rPr>
              <w:t>O</w:t>
            </w:r>
          </w:p>
        </w:tc>
        <w:tc>
          <w:tcPr>
            <w:tcW w:w="3977" w:type="dxa"/>
            <w:gridSpan w:val="2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  <w:vAlign w:val="center"/>
          </w:tcPr>
          <w:p w:rsidR="00035465" w:rsidRDefault="00035465" w:rsidP="000E142F">
            <w:pPr>
              <w:jc w:val="both"/>
              <w:rPr>
                <w:rFonts w:ascii="微软雅黑" w:hAnsi="微软雅黑"/>
                <w:color w:val="000000"/>
                <w:sz w:val="18"/>
                <w:szCs w:val="18"/>
              </w:rPr>
            </w:pPr>
          </w:p>
        </w:tc>
      </w:tr>
      <w:tr w:rsidR="00035465" w:rsidRPr="00AC7391" w:rsidTr="00DB5DE3">
        <w:trPr>
          <w:trHeight w:val="263"/>
        </w:trPr>
        <w:tc>
          <w:tcPr>
            <w:tcW w:w="1668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035465" w:rsidRPr="009068C3" w:rsidRDefault="00035465" w:rsidP="000E142F">
            <w:pPr>
              <w:rPr>
                <w:rFonts w:ascii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宋体" w:hint="eastAsia"/>
                <w:color w:val="000000"/>
                <w:sz w:val="18"/>
                <w:szCs w:val="18"/>
              </w:rPr>
              <w:t>memo</w:t>
            </w:r>
          </w:p>
        </w:tc>
        <w:tc>
          <w:tcPr>
            <w:tcW w:w="1701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035465" w:rsidRDefault="00035465" w:rsidP="000E142F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备注</w:t>
            </w:r>
          </w:p>
        </w:tc>
        <w:tc>
          <w:tcPr>
            <w:tcW w:w="992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035465" w:rsidRDefault="00035465" w:rsidP="000E142F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/>
                <w:sz w:val="18"/>
                <w:szCs w:val="18"/>
                <w:lang w:eastAsia="zh-CN"/>
              </w:rPr>
              <w:t>X120</w:t>
            </w:r>
          </w:p>
        </w:tc>
        <w:tc>
          <w:tcPr>
            <w:tcW w:w="559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035465" w:rsidRDefault="00035465" w:rsidP="000E142F">
            <w:pPr>
              <w:rPr>
                <w:rFonts w:ascii="微软雅黑" w:hAnsi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val="en-US" w:eastAsia="zh-CN"/>
              </w:rPr>
              <w:t>O</w:t>
            </w:r>
          </w:p>
        </w:tc>
        <w:tc>
          <w:tcPr>
            <w:tcW w:w="3977" w:type="dxa"/>
            <w:gridSpan w:val="2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  <w:vAlign w:val="center"/>
          </w:tcPr>
          <w:p w:rsidR="00035465" w:rsidRDefault="00035465" w:rsidP="000E142F">
            <w:pPr>
              <w:jc w:val="both"/>
              <w:rPr>
                <w:rFonts w:ascii="微软雅黑" w:hAnsi="微软雅黑"/>
                <w:color w:val="000000"/>
                <w:sz w:val="18"/>
                <w:szCs w:val="18"/>
              </w:rPr>
            </w:pPr>
          </w:p>
        </w:tc>
      </w:tr>
      <w:tr w:rsidR="00035465" w:rsidRPr="00AC7391" w:rsidTr="00DB5DE3">
        <w:trPr>
          <w:trHeight w:val="263"/>
        </w:trPr>
        <w:tc>
          <w:tcPr>
            <w:tcW w:w="1668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035465" w:rsidRDefault="00035465" w:rsidP="000E142F">
            <w:pPr>
              <w:rPr>
                <w:rFonts w:ascii="微软雅黑" w:hAnsi="微软雅黑" w:cs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宋体" w:hint="eastAsia"/>
                <w:color w:val="000000"/>
                <w:sz w:val="18"/>
                <w:szCs w:val="18"/>
                <w:lang w:eastAsia="zh-CN"/>
              </w:rPr>
              <w:lastRenderedPageBreak/>
              <w:t>tradeNo</w:t>
            </w:r>
          </w:p>
        </w:tc>
        <w:tc>
          <w:tcPr>
            <w:tcW w:w="1701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035465" w:rsidRDefault="00035465" w:rsidP="000E142F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快钱</w:t>
            </w:r>
            <w:r>
              <w:rPr>
                <w:rFonts w:ascii="微软雅黑" w:hAnsi="微软雅黑" w:cs="微软雅黑"/>
                <w:sz w:val="18"/>
                <w:szCs w:val="18"/>
                <w:lang w:eastAsia="zh-CN"/>
              </w:rPr>
              <w:t>内部流水号</w:t>
            </w:r>
          </w:p>
        </w:tc>
        <w:tc>
          <w:tcPr>
            <w:tcW w:w="992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035465" w:rsidRDefault="00035465" w:rsidP="000E142F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AN</w:t>
            </w:r>
            <w:r>
              <w:rPr>
                <w:rFonts w:ascii="微软雅黑" w:hAnsi="微软雅黑" w:cs="微软雅黑"/>
                <w:sz w:val="18"/>
                <w:szCs w:val="18"/>
                <w:lang w:eastAsia="zh-CN"/>
              </w:rPr>
              <w:t>32</w:t>
            </w:r>
          </w:p>
        </w:tc>
        <w:tc>
          <w:tcPr>
            <w:tcW w:w="559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035465" w:rsidRDefault="00035465" w:rsidP="000E142F">
            <w:pPr>
              <w:rPr>
                <w:rFonts w:ascii="微软雅黑" w:hAnsi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val="en-US" w:eastAsia="zh-CN"/>
              </w:rPr>
              <w:t>M</w:t>
            </w:r>
          </w:p>
        </w:tc>
        <w:tc>
          <w:tcPr>
            <w:tcW w:w="3977" w:type="dxa"/>
            <w:gridSpan w:val="2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  <w:vAlign w:val="center"/>
          </w:tcPr>
          <w:p w:rsidR="00035465" w:rsidRPr="005C67FB" w:rsidRDefault="00035465" w:rsidP="000E142F">
            <w:pPr>
              <w:jc w:val="both"/>
              <w:rPr>
                <w:rFonts w:ascii="微软雅黑" w:hAnsi="微软雅黑"/>
                <w:color w:val="000000"/>
                <w:sz w:val="18"/>
                <w:szCs w:val="18"/>
              </w:rPr>
            </w:pPr>
          </w:p>
        </w:tc>
      </w:tr>
      <w:tr w:rsidR="00035465" w:rsidRPr="00AC7391" w:rsidTr="00DB5DE3">
        <w:trPr>
          <w:trHeight w:val="263"/>
        </w:trPr>
        <w:tc>
          <w:tcPr>
            <w:tcW w:w="1668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035465" w:rsidRDefault="00035465" w:rsidP="000E142F">
            <w:pPr>
              <w:rPr>
                <w:rFonts w:ascii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宋体"/>
                <w:color w:val="000000"/>
                <w:sz w:val="18"/>
                <w:szCs w:val="18"/>
              </w:rPr>
              <w:t>status</w:t>
            </w:r>
          </w:p>
        </w:tc>
        <w:tc>
          <w:tcPr>
            <w:tcW w:w="1701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035465" w:rsidRPr="0027305D" w:rsidRDefault="00035465" w:rsidP="000E142F">
            <w:pPr>
              <w:rPr>
                <w:rFonts w:ascii="微软雅黑" w:hAnsi="微软雅黑" w:cs="宋体"/>
                <w:color w:val="000000"/>
                <w:sz w:val="18"/>
                <w:szCs w:val="18"/>
              </w:rPr>
            </w:pPr>
            <w:r w:rsidRPr="0027305D">
              <w:rPr>
                <w:rFonts w:ascii="微软雅黑" w:hAnsi="微软雅黑" w:cs="宋体" w:hint="eastAsia"/>
                <w:color w:val="000000"/>
                <w:sz w:val="18"/>
                <w:szCs w:val="18"/>
              </w:rPr>
              <w:t>交易</w:t>
            </w:r>
            <w:r w:rsidRPr="0027305D">
              <w:rPr>
                <w:rFonts w:ascii="微软雅黑" w:hAnsi="微软雅黑" w:cs="宋体"/>
                <w:color w:val="000000"/>
                <w:sz w:val="18"/>
                <w:szCs w:val="18"/>
              </w:rPr>
              <w:t>状态</w:t>
            </w:r>
          </w:p>
        </w:tc>
        <w:tc>
          <w:tcPr>
            <w:tcW w:w="992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035465" w:rsidRPr="0027305D" w:rsidRDefault="00035465" w:rsidP="000E142F">
            <w:pPr>
              <w:rPr>
                <w:rFonts w:ascii="微软雅黑" w:hAnsi="微软雅黑" w:cs="宋体"/>
                <w:color w:val="000000"/>
                <w:sz w:val="18"/>
                <w:szCs w:val="18"/>
              </w:rPr>
            </w:pPr>
            <w:r w:rsidRPr="0027305D">
              <w:rPr>
                <w:rFonts w:ascii="微软雅黑" w:hAnsi="微软雅黑" w:cs="宋体"/>
                <w:color w:val="000000"/>
                <w:sz w:val="18"/>
                <w:szCs w:val="18"/>
              </w:rPr>
              <w:t>AN2</w:t>
            </w:r>
          </w:p>
        </w:tc>
        <w:tc>
          <w:tcPr>
            <w:tcW w:w="559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035465" w:rsidRPr="005B602E" w:rsidRDefault="00035465" w:rsidP="000E142F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O</w:t>
            </w:r>
          </w:p>
        </w:tc>
        <w:tc>
          <w:tcPr>
            <w:tcW w:w="3977" w:type="dxa"/>
            <w:gridSpan w:val="2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  <w:vAlign w:val="center"/>
          </w:tcPr>
          <w:p w:rsidR="00035465" w:rsidRPr="005B602E" w:rsidRDefault="00035465" w:rsidP="000E142F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参见 交易状态</w:t>
            </w:r>
          </w:p>
        </w:tc>
      </w:tr>
    </w:tbl>
    <w:p w:rsidR="000F585D" w:rsidRDefault="000F585D" w:rsidP="000F585D">
      <w:pPr>
        <w:rPr>
          <w:lang w:eastAsia="zh-CN"/>
        </w:rPr>
      </w:pPr>
    </w:p>
    <w:p w:rsidR="00325A0C" w:rsidRDefault="00325A0C" w:rsidP="00D60316">
      <w:pPr>
        <w:pStyle w:val="30"/>
        <w:tabs>
          <w:tab w:val="clear" w:pos="1004"/>
        </w:tabs>
        <w:ind w:left="709" w:hanging="709"/>
        <w:rPr>
          <w:rFonts w:ascii="微软雅黑" w:hAnsi="微软雅黑" w:cs="微软雅黑"/>
          <w:lang w:eastAsia="zh-CN"/>
        </w:rPr>
      </w:pPr>
      <w:bookmarkStart w:id="251" w:name="_Toc513053781"/>
      <w:r>
        <w:rPr>
          <w:rFonts w:ascii="微软雅黑" w:hAnsi="微软雅黑" w:cs="微软雅黑" w:hint="eastAsia"/>
          <w:lang w:eastAsia="zh-CN"/>
        </w:rPr>
        <w:t>查询</w:t>
      </w:r>
      <w:r w:rsidR="00315962">
        <w:rPr>
          <w:rFonts w:ascii="微软雅黑" w:hAnsi="微软雅黑" w:cs="微软雅黑" w:hint="eastAsia"/>
          <w:lang w:eastAsia="zh-CN"/>
        </w:rPr>
        <w:t>退货</w:t>
      </w:r>
      <w:r>
        <w:rPr>
          <w:rFonts w:ascii="微软雅黑" w:hAnsi="微软雅黑" w:cs="微软雅黑" w:hint="eastAsia"/>
          <w:lang w:eastAsia="zh-CN"/>
        </w:rPr>
        <w:t>详情</w:t>
      </w:r>
      <w:bookmarkEnd w:id="251"/>
    </w:p>
    <w:p w:rsidR="00315962" w:rsidRPr="00315962" w:rsidRDefault="00315962" w:rsidP="00315962">
      <w:pPr>
        <w:adjustRightInd w:val="0"/>
        <w:snapToGrid w:val="0"/>
        <w:ind w:leftChars="172" w:left="361"/>
        <w:rPr>
          <w:szCs w:val="21"/>
          <w:lang w:eastAsia="zh-CN"/>
        </w:rPr>
      </w:pPr>
      <w:r w:rsidRPr="00ED67F3">
        <w:rPr>
          <w:rFonts w:hint="eastAsia"/>
          <w:szCs w:val="21"/>
          <w:lang w:eastAsia="zh-CN"/>
        </w:rPr>
        <w:t>查询</w:t>
      </w:r>
      <w:r>
        <w:rPr>
          <w:rFonts w:hint="eastAsia"/>
          <w:szCs w:val="21"/>
          <w:lang w:eastAsia="zh-CN"/>
        </w:rPr>
        <w:t>退货</w:t>
      </w:r>
      <w:r w:rsidRPr="00ED67F3">
        <w:rPr>
          <w:rFonts w:hint="eastAsia"/>
          <w:szCs w:val="21"/>
          <w:lang w:eastAsia="zh-CN"/>
        </w:rPr>
        <w:t>详情</w:t>
      </w:r>
    </w:p>
    <w:tbl>
      <w:tblPr>
        <w:tblW w:w="88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7227"/>
      </w:tblGrid>
      <w:tr w:rsidR="00315962" w:rsidTr="004203E8">
        <w:trPr>
          <w:trHeight w:val="311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0849B"/>
            <w:hideMark/>
          </w:tcPr>
          <w:p w:rsidR="00315962" w:rsidRDefault="00315962" w:rsidP="002C5E75">
            <w:pPr>
              <w:adjustRightInd w:val="0"/>
              <w:snapToGrid w:val="0"/>
              <w:ind w:leftChars="172" w:left="361"/>
              <w:rPr>
                <w:rFonts w:ascii="微软雅黑" w:hAnsi="微软雅黑" w:cs="微软雅黑"/>
                <w:b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  <w:lang w:eastAsia="zh-CN"/>
              </w:rPr>
              <w:t>接口URL</w:t>
            </w:r>
          </w:p>
        </w:tc>
        <w:tc>
          <w:tcPr>
            <w:tcW w:w="7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5962" w:rsidRDefault="00315962" w:rsidP="00D60316">
            <w:pPr>
              <w:adjustRightInd w:val="0"/>
              <w:snapToGrid w:val="0"/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/order/</w:t>
            </w:r>
            <w:r w:rsidRPr="008C32A6">
              <w:rPr>
                <w:rFonts w:ascii="微软雅黑" w:hAnsi="微软雅黑" w:cs="微软雅黑"/>
                <w:szCs w:val="21"/>
                <w:lang w:eastAsia="zh-CN"/>
              </w:rPr>
              <w:t>refund</w:t>
            </w:r>
            <w:r w:rsidR="00ED7F35">
              <w:rPr>
                <w:rFonts w:ascii="微软雅黑" w:hAnsi="微软雅黑" w:cs="微软雅黑"/>
                <w:szCs w:val="21"/>
                <w:lang w:val="en-US" w:eastAsia="zh-CN"/>
              </w:rPr>
              <w:t>D</w:t>
            </w:r>
            <w:r w:rsidRPr="008C32A6">
              <w:rPr>
                <w:rFonts w:ascii="微软雅黑" w:hAnsi="微软雅黑" w:cs="微软雅黑"/>
                <w:szCs w:val="21"/>
                <w:lang w:eastAsia="zh-CN"/>
              </w:rPr>
              <w:t>etail</w:t>
            </w:r>
          </w:p>
        </w:tc>
      </w:tr>
    </w:tbl>
    <w:p w:rsidR="00315962" w:rsidRPr="00D60316" w:rsidRDefault="00315962" w:rsidP="00D60316">
      <w:pPr>
        <w:pStyle w:val="4"/>
      </w:pPr>
      <w:r>
        <w:rPr>
          <w:rFonts w:hint="eastAsia"/>
        </w:rPr>
        <w:t>请求</w:t>
      </w:r>
      <w:r w:rsidRPr="00D60316">
        <w:rPr>
          <w:rFonts w:hint="eastAsia"/>
        </w:rPr>
        <w:t>消息</w:t>
      </w:r>
    </w:p>
    <w:tbl>
      <w:tblPr>
        <w:tblW w:w="8897" w:type="dxa"/>
        <w:tblBorders>
          <w:top w:val="single" w:sz="4" w:space="0" w:color="4AACC5"/>
          <w:left w:val="single" w:sz="4" w:space="0" w:color="4AACC5"/>
          <w:bottom w:val="single" w:sz="4" w:space="0" w:color="4AACC5"/>
          <w:right w:val="single" w:sz="4" w:space="0" w:color="4AACC5"/>
          <w:insideH w:val="single" w:sz="6" w:space="0" w:color="4AACC5"/>
          <w:insideV w:val="single" w:sz="6" w:space="0" w:color="4AACC5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1560"/>
        <w:gridCol w:w="992"/>
        <w:gridCol w:w="709"/>
        <w:gridCol w:w="3827"/>
      </w:tblGrid>
      <w:tr w:rsidR="00315962" w:rsidRPr="008C28EB" w:rsidTr="00FC5293">
        <w:trPr>
          <w:trHeight w:val="716"/>
        </w:trPr>
        <w:tc>
          <w:tcPr>
            <w:tcW w:w="1809" w:type="dxa"/>
            <w:tcBorders>
              <w:top w:val="single" w:sz="4" w:space="0" w:color="4AACC5"/>
              <w:bottom w:val="single" w:sz="6" w:space="0" w:color="4AACC5"/>
            </w:tcBorders>
            <w:shd w:val="clear" w:color="auto" w:fill="30849B"/>
            <w:vAlign w:val="center"/>
          </w:tcPr>
          <w:p w:rsidR="00315962" w:rsidRPr="00E62E97" w:rsidRDefault="00315962" w:rsidP="00E62E97">
            <w:pPr>
              <w:rPr>
                <w:rFonts w:ascii="微软雅黑" w:hAnsi="微软雅黑" w:cs="微软雅黑"/>
                <w:b/>
                <w:color w:val="C7EDCC"/>
                <w:sz w:val="18"/>
                <w:szCs w:val="18"/>
                <w:lang w:eastAsia="zh-CN"/>
              </w:rPr>
            </w:pPr>
            <w:r w:rsidRPr="008C28EB"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  <w:lang w:eastAsia="zh-CN"/>
              </w:rPr>
              <w:t>属性</w:t>
            </w:r>
          </w:p>
        </w:tc>
        <w:tc>
          <w:tcPr>
            <w:tcW w:w="1560" w:type="dxa"/>
            <w:tcBorders>
              <w:top w:val="single" w:sz="4" w:space="0" w:color="4AACC5"/>
              <w:bottom w:val="single" w:sz="6" w:space="0" w:color="4AACC5"/>
            </w:tcBorders>
            <w:shd w:val="clear" w:color="auto" w:fill="30849B"/>
            <w:vAlign w:val="center"/>
          </w:tcPr>
          <w:p w:rsidR="00315962" w:rsidRPr="00E62E97" w:rsidRDefault="00315962" w:rsidP="00E62E97">
            <w:pPr>
              <w:jc w:val="center"/>
              <w:rPr>
                <w:rFonts w:ascii="微软雅黑" w:hAnsi="微软雅黑" w:cs="微软雅黑"/>
                <w:b/>
                <w:color w:val="C7EDCC"/>
                <w:sz w:val="18"/>
                <w:szCs w:val="18"/>
                <w:lang w:eastAsia="zh-CN"/>
              </w:rPr>
            </w:pPr>
            <w:r w:rsidRPr="008C28EB"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  <w:lang w:eastAsia="zh-CN"/>
              </w:rPr>
              <w:t>定义</w:t>
            </w:r>
          </w:p>
        </w:tc>
        <w:tc>
          <w:tcPr>
            <w:tcW w:w="992" w:type="dxa"/>
            <w:tcBorders>
              <w:top w:val="single" w:sz="4" w:space="0" w:color="4AACC5"/>
              <w:bottom w:val="single" w:sz="6" w:space="0" w:color="4AACC5"/>
            </w:tcBorders>
            <w:shd w:val="clear" w:color="auto" w:fill="30849B"/>
            <w:vAlign w:val="center"/>
          </w:tcPr>
          <w:p w:rsidR="00315962" w:rsidRPr="008C28EB" w:rsidRDefault="00315962" w:rsidP="00E62E97">
            <w:pPr>
              <w:jc w:val="center"/>
              <w:rPr>
                <w:rFonts w:ascii="微软雅黑" w:hAnsi="微软雅黑" w:cs="微软雅黑"/>
                <w:b/>
                <w:color w:val="C7EDCC"/>
                <w:sz w:val="18"/>
                <w:szCs w:val="18"/>
                <w:lang w:eastAsia="zh-CN"/>
              </w:rPr>
            </w:pPr>
            <w:r w:rsidRPr="008C28EB"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  <w:lang w:eastAsia="zh-CN"/>
              </w:rPr>
              <w:t>类型</w:t>
            </w:r>
          </w:p>
          <w:p w:rsidR="00315962" w:rsidRPr="00E62E97" w:rsidRDefault="00315962" w:rsidP="00E62E97">
            <w:pPr>
              <w:jc w:val="center"/>
              <w:rPr>
                <w:rFonts w:ascii="微软雅黑" w:hAnsi="微软雅黑" w:cs="微软雅黑"/>
                <w:b/>
                <w:color w:val="C7EDCC"/>
                <w:sz w:val="18"/>
                <w:szCs w:val="18"/>
                <w:lang w:eastAsia="zh-CN"/>
              </w:rPr>
            </w:pPr>
            <w:r w:rsidRPr="008C28EB"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  <w:lang w:eastAsia="zh-CN"/>
              </w:rPr>
              <w:t>长度</w:t>
            </w:r>
          </w:p>
        </w:tc>
        <w:tc>
          <w:tcPr>
            <w:tcW w:w="709" w:type="dxa"/>
            <w:tcBorders>
              <w:top w:val="single" w:sz="4" w:space="0" w:color="4AACC5"/>
              <w:bottom w:val="single" w:sz="6" w:space="0" w:color="4AACC5"/>
            </w:tcBorders>
            <w:shd w:val="clear" w:color="auto" w:fill="30849B"/>
            <w:vAlign w:val="center"/>
          </w:tcPr>
          <w:p w:rsidR="00315962" w:rsidRPr="00E62E97" w:rsidRDefault="00315962" w:rsidP="00E62E97">
            <w:pPr>
              <w:jc w:val="center"/>
              <w:rPr>
                <w:rFonts w:ascii="微软雅黑" w:hAnsi="微软雅黑" w:cs="微软雅黑"/>
                <w:b/>
                <w:color w:val="C7EDCC"/>
                <w:sz w:val="18"/>
                <w:szCs w:val="18"/>
                <w:lang w:eastAsia="zh-CN"/>
              </w:rPr>
            </w:pPr>
            <w:r w:rsidRPr="008C28EB"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  <w:lang w:eastAsia="zh-CN"/>
              </w:rPr>
              <w:t>必填</w:t>
            </w:r>
          </w:p>
        </w:tc>
        <w:tc>
          <w:tcPr>
            <w:tcW w:w="3827" w:type="dxa"/>
            <w:tcBorders>
              <w:top w:val="single" w:sz="4" w:space="0" w:color="4AACC5"/>
              <w:bottom w:val="single" w:sz="6" w:space="0" w:color="4AACC5"/>
            </w:tcBorders>
            <w:shd w:val="clear" w:color="auto" w:fill="30849B"/>
            <w:vAlign w:val="center"/>
          </w:tcPr>
          <w:p w:rsidR="00315962" w:rsidRPr="00E62E97" w:rsidRDefault="00315962" w:rsidP="00E62E97">
            <w:pPr>
              <w:jc w:val="center"/>
              <w:rPr>
                <w:rFonts w:ascii="微软雅黑" w:hAnsi="微软雅黑" w:cs="微软雅黑"/>
                <w:b/>
                <w:color w:val="C7EDCC"/>
                <w:sz w:val="18"/>
                <w:szCs w:val="18"/>
                <w:lang w:eastAsia="zh-CN"/>
              </w:rPr>
            </w:pPr>
            <w:r w:rsidRPr="008C28EB"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  <w:lang w:eastAsia="zh-CN"/>
              </w:rPr>
              <w:t>参数说明/示例</w:t>
            </w:r>
          </w:p>
        </w:tc>
      </w:tr>
      <w:tr w:rsidR="004B65CF" w:rsidRPr="008C28EB" w:rsidTr="00FC5293">
        <w:trPr>
          <w:trHeight w:val="361"/>
        </w:trPr>
        <w:tc>
          <w:tcPr>
            <w:tcW w:w="1809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4B65CF" w:rsidRPr="008C28EB" w:rsidRDefault="004B65CF" w:rsidP="00E62E97">
            <w:pPr>
              <w:rPr>
                <w:rFonts w:ascii="微软雅黑" w:hAnsi="微软雅黑" w:cs="宋体"/>
                <w:color w:val="000000"/>
                <w:sz w:val="18"/>
                <w:szCs w:val="18"/>
              </w:rPr>
            </w:pPr>
            <w:r w:rsidRPr="008C28EB">
              <w:rPr>
                <w:rFonts w:ascii="微软雅黑" w:hAnsi="微软雅黑" w:cs="宋体" w:hint="eastAsia"/>
                <w:color w:val="000000"/>
                <w:sz w:val="18"/>
                <w:szCs w:val="18"/>
              </w:rPr>
              <w:t>tradeNo</w:t>
            </w:r>
          </w:p>
        </w:tc>
        <w:tc>
          <w:tcPr>
            <w:tcW w:w="1560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4B65CF" w:rsidRPr="00E62E97" w:rsidRDefault="004B65CF" w:rsidP="00E62E97">
            <w:pPr>
              <w:rPr>
                <w:rFonts w:ascii="微软雅黑" w:hAnsi="微软雅黑" w:cs="宋体"/>
                <w:color w:val="000000"/>
                <w:sz w:val="18"/>
                <w:szCs w:val="18"/>
              </w:rPr>
            </w:pPr>
            <w:r w:rsidRPr="00E62E97">
              <w:rPr>
                <w:rFonts w:ascii="微软雅黑" w:hAnsi="微软雅黑" w:cs="宋体" w:hint="eastAsia"/>
                <w:color w:val="000000"/>
                <w:sz w:val="18"/>
                <w:szCs w:val="18"/>
              </w:rPr>
              <w:t>快钱</w:t>
            </w:r>
            <w:r w:rsidRPr="00E62E97">
              <w:rPr>
                <w:rFonts w:ascii="微软雅黑" w:hAnsi="微软雅黑" w:cs="宋体"/>
                <w:color w:val="000000"/>
                <w:sz w:val="18"/>
                <w:szCs w:val="18"/>
              </w:rPr>
              <w:t>内部</w:t>
            </w:r>
            <w:r>
              <w:rPr>
                <w:rFonts w:ascii="微软雅黑" w:hAnsi="微软雅黑" w:cs="宋体" w:hint="eastAsia"/>
                <w:color w:val="000000"/>
                <w:sz w:val="18"/>
                <w:szCs w:val="18"/>
              </w:rPr>
              <w:t>退货</w:t>
            </w:r>
            <w:r w:rsidRPr="00E62E97">
              <w:rPr>
                <w:rFonts w:ascii="微软雅黑" w:hAnsi="微软雅黑" w:cs="宋体"/>
                <w:color w:val="000000"/>
                <w:sz w:val="18"/>
                <w:szCs w:val="18"/>
              </w:rPr>
              <w:t>流水号</w:t>
            </w:r>
          </w:p>
        </w:tc>
        <w:tc>
          <w:tcPr>
            <w:tcW w:w="992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4B65CF" w:rsidRPr="00E62E97" w:rsidRDefault="004B65CF" w:rsidP="00E62E97">
            <w:pPr>
              <w:rPr>
                <w:rFonts w:ascii="微软雅黑" w:hAnsi="微软雅黑" w:cs="宋体"/>
                <w:color w:val="000000"/>
                <w:sz w:val="18"/>
                <w:szCs w:val="18"/>
              </w:rPr>
            </w:pPr>
            <w:r w:rsidRPr="00E62E97">
              <w:rPr>
                <w:rFonts w:ascii="微软雅黑" w:hAnsi="微软雅黑" w:cs="宋体" w:hint="eastAsia"/>
                <w:color w:val="000000"/>
                <w:sz w:val="18"/>
                <w:szCs w:val="18"/>
              </w:rPr>
              <w:t>AN</w:t>
            </w:r>
            <w:r w:rsidRPr="00E62E97">
              <w:rPr>
                <w:rFonts w:ascii="微软雅黑" w:hAnsi="微软雅黑" w:cs="宋体"/>
                <w:color w:val="000000"/>
                <w:sz w:val="18"/>
                <w:szCs w:val="18"/>
              </w:rPr>
              <w:t>32</w:t>
            </w:r>
          </w:p>
        </w:tc>
        <w:tc>
          <w:tcPr>
            <w:tcW w:w="709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4B65CF" w:rsidRPr="00E62E97" w:rsidRDefault="004B65CF" w:rsidP="00E62E97">
            <w:pPr>
              <w:rPr>
                <w:rFonts w:ascii="微软雅黑" w:hAnsi="微软雅黑" w:cs="宋体"/>
                <w:color w:val="000000"/>
                <w:sz w:val="18"/>
                <w:szCs w:val="18"/>
              </w:rPr>
            </w:pPr>
            <w:r w:rsidRPr="00E62E97">
              <w:rPr>
                <w:rFonts w:ascii="微软雅黑" w:hAnsi="微软雅黑" w:cs="宋体"/>
                <w:color w:val="000000"/>
                <w:sz w:val="18"/>
                <w:szCs w:val="18"/>
              </w:rPr>
              <w:t>O</w:t>
            </w:r>
          </w:p>
        </w:tc>
        <w:tc>
          <w:tcPr>
            <w:tcW w:w="3827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4B65CF" w:rsidRPr="00E62E97" w:rsidRDefault="004B65CF" w:rsidP="002C5E75">
            <w:pPr>
              <w:ind w:leftChars="172" w:left="361"/>
              <w:rPr>
                <w:rFonts w:ascii="微软雅黑" w:hAnsi="微软雅黑" w:cs="宋体"/>
                <w:color w:val="000000"/>
                <w:sz w:val="18"/>
                <w:szCs w:val="18"/>
              </w:rPr>
            </w:pPr>
          </w:p>
        </w:tc>
      </w:tr>
      <w:tr w:rsidR="004B65CF" w:rsidRPr="00ED67F3" w:rsidTr="00FC5293">
        <w:tc>
          <w:tcPr>
            <w:tcW w:w="1809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4B65CF" w:rsidRPr="008C28EB" w:rsidRDefault="004B65CF" w:rsidP="008C28EB">
            <w:pPr>
              <w:rPr>
                <w:rFonts w:ascii="微软雅黑" w:hAnsi="微软雅黑" w:cs="宋体"/>
                <w:color w:val="000000"/>
                <w:sz w:val="18"/>
                <w:szCs w:val="18"/>
              </w:rPr>
            </w:pPr>
            <w:r w:rsidRPr="008C28EB">
              <w:rPr>
                <w:rFonts w:ascii="微软雅黑" w:hAnsi="微软雅黑" w:cs="宋体"/>
                <w:color w:val="000000"/>
                <w:sz w:val="18"/>
                <w:szCs w:val="18"/>
              </w:rPr>
              <w:t>out</w:t>
            </w:r>
            <w:r>
              <w:rPr>
                <w:rFonts w:ascii="微软雅黑" w:hAnsi="微软雅黑" w:cs="宋体" w:hint="eastAsia"/>
                <w:color w:val="000000"/>
                <w:sz w:val="18"/>
                <w:szCs w:val="18"/>
              </w:rPr>
              <w:t>R</w:t>
            </w:r>
            <w:r>
              <w:rPr>
                <w:rFonts w:ascii="微软雅黑" w:hAnsi="微软雅黑" w:cs="宋体"/>
                <w:color w:val="000000"/>
                <w:sz w:val="18"/>
                <w:szCs w:val="18"/>
                <w:lang w:val="en-US"/>
              </w:rPr>
              <w:t>efund</w:t>
            </w:r>
            <w:r w:rsidRPr="008C28EB">
              <w:rPr>
                <w:rFonts w:ascii="微软雅黑" w:hAnsi="微软雅黑" w:cs="宋体"/>
                <w:color w:val="000000"/>
                <w:sz w:val="18"/>
                <w:szCs w:val="18"/>
              </w:rPr>
              <w:t>No</w:t>
            </w:r>
          </w:p>
        </w:tc>
        <w:tc>
          <w:tcPr>
            <w:tcW w:w="1560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4B65CF" w:rsidRPr="008C28EB" w:rsidRDefault="004B65CF" w:rsidP="008C28EB">
            <w:pPr>
              <w:rPr>
                <w:rFonts w:ascii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宋体" w:hint="eastAsia"/>
                <w:color w:val="000000"/>
                <w:sz w:val="18"/>
                <w:szCs w:val="18"/>
              </w:rPr>
              <w:t>退货</w:t>
            </w:r>
            <w:r w:rsidRPr="00E62E97">
              <w:rPr>
                <w:rFonts w:ascii="微软雅黑" w:hAnsi="微软雅黑" w:cs="宋体"/>
                <w:color w:val="000000"/>
                <w:sz w:val="18"/>
                <w:szCs w:val="18"/>
              </w:rPr>
              <w:t>号</w:t>
            </w:r>
          </w:p>
        </w:tc>
        <w:tc>
          <w:tcPr>
            <w:tcW w:w="992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4B65CF" w:rsidRPr="008C28EB" w:rsidRDefault="004B65CF" w:rsidP="008C28EB">
            <w:pPr>
              <w:rPr>
                <w:rFonts w:ascii="微软雅黑" w:hAnsi="微软雅黑" w:cs="宋体"/>
                <w:color w:val="000000"/>
                <w:sz w:val="18"/>
                <w:szCs w:val="18"/>
              </w:rPr>
            </w:pPr>
            <w:r w:rsidRPr="00E62E97">
              <w:rPr>
                <w:rFonts w:ascii="微软雅黑" w:hAnsi="微软雅黑" w:cs="宋体" w:hint="eastAsia"/>
                <w:color w:val="000000"/>
                <w:sz w:val="18"/>
                <w:szCs w:val="18"/>
              </w:rPr>
              <w:t>AN</w:t>
            </w:r>
            <w:r w:rsidRPr="00E62E97">
              <w:rPr>
                <w:rFonts w:ascii="微软雅黑" w:hAnsi="微软雅黑" w:cs="宋体"/>
                <w:color w:val="000000"/>
                <w:sz w:val="18"/>
                <w:szCs w:val="18"/>
              </w:rPr>
              <w:t>32</w:t>
            </w:r>
          </w:p>
        </w:tc>
        <w:tc>
          <w:tcPr>
            <w:tcW w:w="709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4B65CF" w:rsidRPr="008C28EB" w:rsidRDefault="004B65CF" w:rsidP="008C28EB">
            <w:pPr>
              <w:rPr>
                <w:rFonts w:ascii="微软雅黑" w:hAnsi="微软雅黑" w:cs="宋体"/>
                <w:color w:val="000000"/>
                <w:sz w:val="18"/>
                <w:szCs w:val="18"/>
              </w:rPr>
            </w:pPr>
            <w:r w:rsidRPr="008C28EB">
              <w:rPr>
                <w:rFonts w:ascii="微软雅黑" w:hAnsi="微软雅黑" w:cs="宋体"/>
                <w:color w:val="000000"/>
                <w:sz w:val="18"/>
                <w:szCs w:val="18"/>
              </w:rPr>
              <w:t>O</w:t>
            </w:r>
          </w:p>
        </w:tc>
        <w:tc>
          <w:tcPr>
            <w:tcW w:w="3827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4B65CF" w:rsidRPr="008C28EB" w:rsidRDefault="004B65CF" w:rsidP="00E62E97">
            <w:pPr>
              <w:rPr>
                <w:rFonts w:ascii="微软雅黑" w:hAnsi="微软雅黑" w:cs="宋体"/>
                <w:color w:val="000000"/>
                <w:sz w:val="18"/>
                <w:szCs w:val="18"/>
              </w:rPr>
            </w:pPr>
            <w:r w:rsidRPr="008C28EB">
              <w:rPr>
                <w:rFonts w:ascii="微软雅黑" w:hAnsi="微软雅黑" w:cs="宋体" w:hint="eastAsia"/>
                <w:color w:val="000000"/>
                <w:sz w:val="18"/>
                <w:szCs w:val="18"/>
              </w:rPr>
              <w:t>tradeNo为空时，必填</w:t>
            </w:r>
          </w:p>
        </w:tc>
      </w:tr>
    </w:tbl>
    <w:p w:rsidR="00315962" w:rsidRPr="00315962" w:rsidRDefault="00315962" w:rsidP="00695133">
      <w:pPr>
        <w:ind w:leftChars="172" w:left="361"/>
      </w:pPr>
    </w:p>
    <w:p w:rsidR="00315962" w:rsidRPr="00ED67F3" w:rsidRDefault="00315962" w:rsidP="00D60316">
      <w:pPr>
        <w:pStyle w:val="4"/>
      </w:pPr>
      <w:r w:rsidRPr="00ED67F3">
        <w:rPr>
          <w:rFonts w:hint="eastAsia"/>
        </w:rPr>
        <w:t>响应消息</w:t>
      </w:r>
    </w:p>
    <w:tbl>
      <w:tblPr>
        <w:tblW w:w="8897" w:type="dxa"/>
        <w:tblBorders>
          <w:top w:val="single" w:sz="4" w:space="0" w:color="4AACC5"/>
          <w:left w:val="single" w:sz="4" w:space="0" w:color="4AACC5"/>
          <w:bottom w:val="single" w:sz="4" w:space="0" w:color="4AACC5"/>
          <w:right w:val="single" w:sz="4" w:space="0" w:color="4AACC5"/>
          <w:insideH w:val="single" w:sz="6" w:space="0" w:color="4AACC5"/>
          <w:insideV w:val="single" w:sz="6" w:space="0" w:color="4AACC5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1700"/>
        <w:gridCol w:w="993"/>
        <w:gridCol w:w="559"/>
        <w:gridCol w:w="8"/>
        <w:gridCol w:w="3969"/>
      </w:tblGrid>
      <w:tr w:rsidR="00165984" w:rsidRPr="00ED67F3" w:rsidTr="00BD68BE">
        <w:tc>
          <w:tcPr>
            <w:tcW w:w="1668" w:type="dxa"/>
            <w:tcBorders>
              <w:top w:val="single" w:sz="4" w:space="0" w:color="4AACC5"/>
              <w:bottom w:val="single" w:sz="6" w:space="0" w:color="4AACC5"/>
            </w:tcBorders>
            <w:shd w:val="clear" w:color="auto" w:fill="31849B" w:themeFill="accent5" w:themeFillShade="BF"/>
            <w:vAlign w:val="center"/>
          </w:tcPr>
          <w:p w:rsidR="00165984" w:rsidRPr="00E62E97" w:rsidRDefault="00165984" w:rsidP="00E62E97">
            <w:pPr>
              <w:rPr>
                <w:rFonts w:ascii="微软雅黑" w:hAnsi="微软雅黑" w:cs="微软雅黑"/>
                <w:b/>
                <w:color w:val="C7EDCC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  <w:lang w:eastAsia="zh-CN"/>
              </w:rPr>
              <w:t>属性</w:t>
            </w:r>
          </w:p>
        </w:tc>
        <w:tc>
          <w:tcPr>
            <w:tcW w:w="1700" w:type="dxa"/>
            <w:tcBorders>
              <w:top w:val="single" w:sz="4" w:space="0" w:color="4AACC5"/>
              <w:bottom w:val="single" w:sz="6" w:space="0" w:color="4AACC5"/>
            </w:tcBorders>
            <w:shd w:val="clear" w:color="auto" w:fill="31849B" w:themeFill="accent5" w:themeFillShade="BF"/>
            <w:vAlign w:val="center"/>
          </w:tcPr>
          <w:p w:rsidR="00165984" w:rsidRPr="00E62E97" w:rsidRDefault="00165984" w:rsidP="00E62E97">
            <w:pPr>
              <w:jc w:val="center"/>
              <w:rPr>
                <w:rFonts w:ascii="微软雅黑" w:hAnsi="微软雅黑" w:cs="微软雅黑"/>
                <w:b/>
                <w:color w:val="C7EDCC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  <w:lang w:eastAsia="zh-CN"/>
              </w:rPr>
              <w:t>定义</w:t>
            </w:r>
          </w:p>
        </w:tc>
        <w:tc>
          <w:tcPr>
            <w:tcW w:w="993" w:type="dxa"/>
            <w:tcBorders>
              <w:top w:val="single" w:sz="4" w:space="0" w:color="4AACC5"/>
              <w:bottom w:val="single" w:sz="6" w:space="0" w:color="4AACC5"/>
            </w:tcBorders>
            <w:shd w:val="clear" w:color="auto" w:fill="31849B" w:themeFill="accent5" w:themeFillShade="BF"/>
            <w:vAlign w:val="center"/>
          </w:tcPr>
          <w:p w:rsidR="00165984" w:rsidRDefault="00165984" w:rsidP="00E62E97">
            <w:pPr>
              <w:jc w:val="center"/>
              <w:rPr>
                <w:rFonts w:ascii="微软雅黑" w:hAnsi="微软雅黑" w:cs="微软雅黑"/>
                <w:b/>
                <w:color w:val="C7EDCC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  <w:lang w:eastAsia="zh-CN"/>
              </w:rPr>
              <w:t>类型</w:t>
            </w:r>
          </w:p>
          <w:p w:rsidR="00165984" w:rsidRPr="00E62E97" w:rsidRDefault="00165984" w:rsidP="00E62E97">
            <w:pPr>
              <w:jc w:val="center"/>
              <w:rPr>
                <w:rFonts w:ascii="微软雅黑" w:hAnsi="微软雅黑" w:cs="微软雅黑"/>
                <w:b/>
                <w:color w:val="C7EDCC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  <w:lang w:eastAsia="zh-CN"/>
              </w:rPr>
              <w:t>长度</w:t>
            </w:r>
          </w:p>
        </w:tc>
        <w:tc>
          <w:tcPr>
            <w:tcW w:w="567" w:type="dxa"/>
            <w:gridSpan w:val="2"/>
            <w:tcBorders>
              <w:top w:val="single" w:sz="4" w:space="0" w:color="4AACC5"/>
              <w:bottom w:val="single" w:sz="6" w:space="0" w:color="4AACC5"/>
            </w:tcBorders>
            <w:shd w:val="clear" w:color="auto" w:fill="31849B" w:themeFill="accent5" w:themeFillShade="BF"/>
            <w:vAlign w:val="center"/>
          </w:tcPr>
          <w:p w:rsidR="00165984" w:rsidRPr="00E62E97" w:rsidRDefault="00165984" w:rsidP="00E62E97">
            <w:pPr>
              <w:jc w:val="center"/>
              <w:rPr>
                <w:rFonts w:ascii="微软雅黑" w:hAnsi="微软雅黑" w:cs="微软雅黑"/>
                <w:b/>
                <w:color w:val="C7EDCC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  <w:lang w:eastAsia="zh-CN"/>
              </w:rPr>
              <w:t>必填</w:t>
            </w:r>
          </w:p>
        </w:tc>
        <w:tc>
          <w:tcPr>
            <w:tcW w:w="3969" w:type="dxa"/>
            <w:tcBorders>
              <w:top w:val="single" w:sz="4" w:space="0" w:color="4AACC5"/>
              <w:bottom w:val="single" w:sz="6" w:space="0" w:color="4AACC5"/>
            </w:tcBorders>
            <w:shd w:val="clear" w:color="auto" w:fill="31849B" w:themeFill="accent5" w:themeFillShade="BF"/>
            <w:vAlign w:val="center"/>
          </w:tcPr>
          <w:p w:rsidR="00165984" w:rsidRPr="00E62E97" w:rsidRDefault="00165984" w:rsidP="00E62E97">
            <w:pPr>
              <w:jc w:val="center"/>
              <w:rPr>
                <w:rFonts w:ascii="微软雅黑" w:hAnsi="微软雅黑" w:cs="微软雅黑"/>
                <w:b/>
                <w:color w:val="C7EDCC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  <w:lang w:eastAsia="zh-CN"/>
              </w:rPr>
              <w:t>参数说明/示例</w:t>
            </w:r>
          </w:p>
        </w:tc>
      </w:tr>
      <w:tr w:rsidR="00BD68BE" w:rsidRPr="00ED67F3" w:rsidTr="00BD68BE">
        <w:tc>
          <w:tcPr>
            <w:tcW w:w="8897" w:type="dxa"/>
            <w:gridSpan w:val="6"/>
            <w:tcBorders>
              <w:top w:val="single" w:sz="4" w:space="0" w:color="4AACC5"/>
              <w:bottom w:val="single" w:sz="6" w:space="0" w:color="4AACC5"/>
            </w:tcBorders>
            <w:shd w:val="clear" w:color="auto" w:fill="auto"/>
            <w:vAlign w:val="center"/>
          </w:tcPr>
          <w:p w:rsidR="00BD68BE" w:rsidRDefault="00BD68BE" w:rsidP="00BD68BE">
            <w:pPr>
              <w:rPr>
                <w:rFonts w:ascii="微软雅黑" w:hAnsi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val="en-US" w:eastAsia="zh-CN"/>
              </w:rPr>
              <w:t>参见</w:t>
            </w:r>
            <w:hyperlink r:id="rId50" w:anchor="_公共响应BODY属性" w:history="1">
              <w:r>
                <w:rPr>
                  <w:rStyle w:val="af2"/>
                  <w:rFonts w:ascii="微软雅黑" w:hAnsi="微软雅黑" w:cs="微软雅黑" w:hint="eastAsia"/>
                  <w:sz w:val="18"/>
                  <w:szCs w:val="18"/>
                  <w:lang w:val="en-US" w:eastAsia="zh-CN"/>
                </w:rPr>
                <w:t>公共响应BODY属性</w:t>
              </w:r>
            </w:hyperlink>
          </w:p>
        </w:tc>
      </w:tr>
      <w:tr w:rsidR="00165984" w:rsidRPr="00ED67F3" w:rsidTr="00BD68BE">
        <w:trPr>
          <w:trHeight w:val="263"/>
        </w:trPr>
        <w:tc>
          <w:tcPr>
            <w:tcW w:w="1668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auto"/>
          </w:tcPr>
          <w:p w:rsidR="00165984" w:rsidRPr="00695133" w:rsidRDefault="00165984" w:rsidP="00E62E97">
            <w:pPr>
              <w:jc w:val="both"/>
              <w:rPr>
                <w:rFonts w:ascii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宋体" w:hint="eastAsia"/>
                <w:color w:val="000000"/>
                <w:sz w:val="18"/>
                <w:szCs w:val="18"/>
                <w:lang w:eastAsia="zh-CN"/>
              </w:rPr>
              <w:t>tradeNo</w:t>
            </w:r>
          </w:p>
        </w:tc>
        <w:tc>
          <w:tcPr>
            <w:tcW w:w="1700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auto"/>
          </w:tcPr>
          <w:p w:rsidR="00165984" w:rsidRPr="00695133" w:rsidRDefault="00165984" w:rsidP="00E62E97">
            <w:pPr>
              <w:jc w:val="both"/>
              <w:rPr>
                <w:rFonts w:ascii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快钱</w:t>
            </w:r>
            <w:r>
              <w:rPr>
                <w:rFonts w:ascii="微软雅黑" w:hAnsi="微软雅黑" w:cs="微软雅黑"/>
                <w:sz w:val="18"/>
                <w:szCs w:val="18"/>
                <w:lang w:eastAsia="zh-CN"/>
              </w:rPr>
              <w:t>内部流水号</w:t>
            </w:r>
          </w:p>
        </w:tc>
        <w:tc>
          <w:tcPr>
            <w:tcW w:w="993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auto"/>
          </w:tcPr>
          <w:p w:rsidR="00165984" w:rsidRPr="008C28EB" w:rsidRDefault="00165984" w:rsidP="00E62E97">
            <w:pPr>
              <w:jc w:val="both"/>
              <w:rPr>
                <w:rFonts w:ascii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AN</w:t>
            </w:r>
            <w:r>
              <w:rPr>
                <w:rFonts w:ascii="微软雅黑" w:hAnsi="微软雅黑" w:cs="微软雅黑"/>
                <w:sz w:val="18"/>
                <w:szCs w:val="18"/>
                <w:lang w:eastAsia="zh-CN"/>
              </w:rPr>
              <w:t>32</w:t>
            </w:r>
          </w:p>
        </w:tc>
        <w:tc>
          <w:tcPr>
            <w:tcW w:w="559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auto"/>
          </w:tcPr>
          <w:p w:rsidR="00165984" w:rsidRPr="008C28EB" w:rsidRDefault="00165984" w:rsidP="00E62E97">
            <w:pPr>
              <w:jc w:val="both"/>
              <w:rPr>
                <w:rFonts w:ascii="微软雅黑" w:hAnsi="微软雅黑"/>
                <w:color w:val="000000"/>
                <w:sz w:val="18"/>
                <w:szCs w:val="18"/>
              </w:rPr>
            </w:pPr>
            <w:r w:rsidRPr="008C28EB">
              <w:rPr>
                <w:rFonts w:ascii="微软雅黑" w:hAnsi="微软雅黑"/>
                <w:color w:val="000000"/>
                <w:sz w:val="18"/>
                <w:szCs w:val="18"/>
              </w:rPr>
              <w:t>M</w:t>
            </w:r>
          </w:p>
        </w:tc>
        <w:tc>
          <w:tcPr>
            <w:tcW w:w="3977" w:type="dxa"/>
            <w:gridSpan w:val="2"/>
            <w:tcBorders>
              <w:top w:val="single" w:sz="6" w:space="0" w:color="4AACC5"/>
              <w:bottom w:val="single" w:sz="6" w:space="0" w:color="4AACC5"/>
            </w:tcBorders>
            <w:shd w:val="clear" w:color="auto" w:fill="auto"/>
          </w:tcPr>
          <w:p w:rsidR="00165984" w:rsidRPr="008C28EB" w:rsidRDefault="00165984" w:rsidP="00695133">
            <w:pPr>
              <w:ind w:leftChars="172" w:left="361"/>
              <w:jc w:val="both"/>
              <w:rPr>
                <w:rFonts w:ascii="微软雅黑" w:hAnsi="微软雅黑"/>
                <w:color w:val="000000"/>
                <w:sz w:val="18"/>
                <w:szCs w:val="18"/>
              </w:rPr>
            </w:pPr>
          </w:p>
        </w:tc>
      </w:tr>
      <w:tr w:rsidR="00165984" w:rsidRPr="00ED67F3" w:rsidTr="00BD68BE">
        <w:trPr>
          <w:trHeight w:val="263"/>
        </w:trPr>
        <w:tc>
          <w:tcPr>
            <w:tcW w:w="1668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auto"/>
          </w:tcPr>
          <w:p w:rsidR="00165984" w:rsidRPr="008C28EB" w:rsidRDefault="00165984" w:rsidP="00E62E97">
            <w:pPr>
              <w:jc w:val="both"/>
              <w:rPr>
                <w:rFonts w:ascii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宋体"/>
                <w:color w:val="000000"/>
                <w:sz w:val="18"/>
                <w:szCs w:val="18"/>
                <w:lang w:eastAsia="zh-CN"/>
              </w:rPr>
              <w:t>b</w:t>
            </w:r>
            <w:r>
              <w:rPr>
                <w:rFonts w:ascii="微软雅黑" w:hAnsi="微软雅黑" w:cs="宋体" w:hint="eastAsia"/>
                <w:color w:val="000000"/>
                <w:sz w:val="18"/>
                <w:szCs w:val="18"/>
                <w:lang w:eastAsia="zh-CN"/>
              </w:rPr>
              <w:t>ill</w:t>
            </w:r>
            <w:r>
              <w:rPr>
                <w:rFonts w:ascii="微软雅黑" w:hAnsi="微软雅黑" w:cs="宋体"/>
                <w:color w:val="000000"/>
                <w:sz w:val="18"/>
                <w:szCs w:val="18"/>
                <w:lang w:eastAsia="zh-CN"/>
              </w:rPr>
              <w:t>OrderNo</w:t>
            </w:r>
          </w:p>
        </w:tc>
        <w:tc>
          <w:tcPr>
            <w:tcW w:w="1700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auto"/>
          </w:tcPr>
          <w:p w:rsidR="00165984" w:rsidRPr="008C28EB" w:rsidRDefault="00165984" w:rsidP="00E62E97">
            <w:pPr>
              <w:jc w:val="both"/>
              <w:rPr>
                <w:rFonts w:ascii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快钱</w:t>
            </w:r>
            <w:r>
              <w:rPr>
                <w:rFonts w:ascii="微软雅黑" w:hAnsi="微软雅黑" w:cs="微软雅黑"/>
                <w:sz w:val="18"/>
                <w:szCs w:val="18"/>
                <w:lang w:eastAsia="zh-CN"/>
              </w:rPr>
              <w:t>内部订单号</w:t>
            </w:r>
          </w:p>
        </w:tc>
        <w:tc>
          <w:tcPr>
            <w:tcW w:w="993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auto"/>
          </w:tcPr>
          <w:p w:rsidR="00165984" w:rsidRPr="008C28EB" w:rsidRDefault="00165984" w:rsidP="00E62E97">
            <w:pPr>
              <w:jc w:val="both"/>
              <w:rPr>
                <w:rFonts w:ascii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AN32</w:t>
            </w:r>
          </w:p>
        </w:tc>
        <w:tc>
          <w:tcPr>
            <w:tcW w:w="559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auto"/>
          </w:tcPr>
          <w:p w:rsidR="00165984" w:rsidRPr="008C28EB" w:rsidRDefault="00165984" w:rsidP="00E62E97">
            <w:pPr>
              <w:jc w:val="both"/>
              <w:rPr>
                <w:rFonts w:ascii="微软雅黑" w:hAnsi="微软雅黑"/>
                <w:color w:val="000000"/>
                <w:sz w:val="18"/>
                <w:szCs w:val="18"/>
              </w:rPr>
            </w:pPr>
            <w:r w:rsidRPr="008C28EB">
              <w:rPr>
                <w:rFonts w:ascii="微软雅黑" w:hAnsi="微软雅黑"/>
                <w:color w:val="000000"/>
                <w:sz w:val="18"/>
                <w:szCs w:val="18"/>
              </w:rPr>
              <w:t>M</w:t>
            </w:r>
          </w:p>
        </w:tc>
        <w:tc>
          <w:tcPr>
            <w:tcW w:w="3977" w:type="dxa"/>
            <w:gridSpan w:val="2"/>
            <w:tcBorders>
              <w:top w:val="single" w:sz="6" w:space="0" w:color="4AACC5"/>
              <w:bottom w:val="single" w:sz="6" w:space="0" w:color="4AACC5"/>
            </w:tcBorders>
            <w:shd w:val="clear" w:color="auto" w:fill="auto"/>
          </w:tcPr>
          <w:p w:rsidR="00165984" w:rsidRPr="008C28EB" w:rsidRDefault="00165984" w:rsidP="008C28EB">
            <w:pPr>
              <w:ind w:leftChars="172" w:left="361"/>
              <w:jc w:val="both"/>
              <w:rPr>
                <w:rFonts w:ascii="微软雅黑" w:hAnsi="微软雅黑"/>
                <w:color w:val="000000"/>
                <w:sz w:val="18"/>
                <w:szCs w:val="18"/>
              </w:rPr>
            </w:pPr>
          </w:p>
        </w:tc>
      </w:tr>
      <w:tr w:rsidR="00315962" w:rsidRPr="00ED67F3" w:rsidTr="00BD68BE">
        <w:trPr>
          <w:trHeight w:val="263"/>
        </w:trPr>
        <w:tc>
          <w:tcPr>
            <w:tcW w:w="1668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auto"/>
          </w:tcPr>
          <w:p w:rsidR="00315962" w:rsidRPr="008C28EB" w:rsidRDefault="00315962" w:rsidP="00E62E97">
            <w:pPr>
              <w:jc w:val="both"/>
              <w:rPr>
                <w:rFonts w:ascii="微软雅黑" w:hAnsi="微软雅黑"/>
                <w:color w:val="000000"/>
                <w:sz w:val="18"/>
                <w:szCs w:val="18"/>
              </w:rPr>
            </w:pPr>
            <w:r w:rsidRPr="008C28EB">
              <w:rPr>
                <w:rFonts w:ascii="微软雅黑" w:hAnsi="微软雅黑"/>
                <w:color w:val="000000"/>
                <w:sz w:val="18"/>
                <w:szCs w:val="18"/>
              </w:rPr>
              <w:t>outRefundNo</w:t>
            </w:r>
          </w:p>
        </w:tc>
        <w:tc>
          <w:tcPr>
            <w:tcW w:w="1700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auto"/>
          </w:tcPr>
          <w:p w:rsidR="00315962" w:rsidRPr="008C28EB" w:rsidRDefault="00315962" w:rsidP="00E62E97">
            <w:pPr>
              <w:jc w:val="both"/>
              <w:rPr>
                <w:rFonts w:ascii="微软雅黑" w:hAnsi="微软雅黑"/>
                <w:color w:val="000000"/>
                <w:sz w:val="18"/>
                <w:szCs w:val="18"/>
              </w:rPr>
            </w:pPr>
            <w:r w:rsidRPr="008C28EB">
              <w:rPr>
                <w:rFonts w:ascii="微软雅黑" w:hAnsi="微软雅黑" w:hint="eastAsia"/>
                <w:color w:val="000000"/>
                <w:sz w:val="18"/>
                <w:szCs w:val="18"/>
              </w:rPr>
              <w:t>退货号</w:t>
            </w:r>
          </w:p>
        </w:tc>
        <w:tc>
          <w:tcPr>
            <w:tcW w:w="993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auto"/>
          </w:tcPr>
          <w:p w:rsidR="00315962" w:rsidRPr="008C28EB" w:rsidRDefault="00315962" w:rsidP="00E62E97">
            <w:pPr>
              <w:jc w:val="both"/>
              <w:rPr>
                <w:rFonts w:ascii="微软雅黑" w:hAnsi="微软雅黑"/>
                <w:color w:val="000000"/>
                <w:sz w:val="18"/>
                <w:szCs w:val="18"/>
              </w:rPr>
            </w:pPr>
            <w:r w:rsidRPr="008C28EB">
              <w:rPr>
                <w:rFonts w:ascii="微软雅黑" w:hAnsi="微软雅黑"/>
                <w:color w:val="000000"/>
                <w:sz w:val="18"/>
                <w:szCs w:val="18"/>
              </w:rPr>
              <w:t>AN32</w:t>
            </w:r>
          </w:p>
        </w:tc>
        <w:tc>
          <w:tcPr>
            <w:tcW w:w="559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auto"/>
          </w:tcPr>
          <w:p w:rsidR="00315962" w:rsidRPr="008C28EB" w:rsidRDefault="00315962" w:rsidP="00E62E97">
            <w:pPr>
              <w:jc w:val="both"/>
              <w:rPr>
                <w:rFonts w:ascii="微软雅黑" w:hAnsi="微软雅黑"/>
                <w:color w:val="000000"/>
                <w:sz w:val="18"/>
                <w:szCs w:val="18"/>
              </w:rPr>
            </w:pPr>
            <w:r w:rsidRPr="008C28EB">
              <w:rPr>
                <w:rFonts w:ascii="微软雅黑" w:hAnsi="微软雅黑"/>
                <w:color w:val="000000"/>
                <w:sz w:val="18"/>
                <w:szCs w:val="18"/>
              </w:rPr>
              <w:t>M</w:t>
            </w:r>
          </w:p>
        </w:tc>
        <w:tc>
          <w:tcPr>
            <w:tcW w:w="3977" w:type="dxa"/>
            <w:gridSpan w:val="2"/>
            <w:tcBorders>
              <w:top w:val="single" w:sz="6" w:space="0" w:color="4AACC5"/>
              <w:bottom w:val="single" w:sz="6" w:space="0" w:color="4AACC5"/>
            </w:tcBorders>
            <w:shd w:val="clear" w:color="auto" w:fill="auto"/>
            <w:vAlign w:val="center"/>
          </w:tcPr>
          <w:p w:rsidR="00315962" w:rsidRPr="008C28EB" w:rsidRDefault="00315962" w:rsidP="00165984">
            <w:pPr>
              <w:ind w:leftChars="172" w:left="361"/>
              <w:jc w:val="both"/>
              <w:rPr>
                <w:rFonts w:ascii="微软雅黑" w:hAnsi="微软雅黑"/>
                <w:color w:val="000000"/>
                <w:sz w:val="18"/>
                <w:szCs w:val="18"/>
              </w:rPr>
            </w:pPr>
          </w:p>
        </w:tc>
      </w:tr>
      <w:tr w:rsidR="00315962" w:rsidRPr="00ED67F3" w:rsidTr="00BD68BE">
        <w:trPr>
          <w:trHeight w:val="263"/>
        </w:trPr>
        <w:tc>
          <w:tcPr>
            <w:tcW w:w="1668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auto"/>
          </w:tcPr>
          <w:p w:rsidR="00315962" w:rsidRPr="008C28EB" w:rsidRDefault="00315962" w:rsidP="00E62E97">
            <w:pPr>
              <w:jc w:val="both"/>
              <w:rPr>
                <w:rFonts w:ascii="微软雅黑" w:hAnsi="微软雅黑"/>
                <w:color w:val="000000"/>
                <w:sz w:val="18"/>
                <w:szCs w:val="18"/>
                <w:lang w:val="en-US"/>
              </w:rPr>
            </w:pPr>
            <w:r w:rsidRPr="008C28EB">
              <w:rPr>
                <w:rFonts w:ascii="微软雅黑" w:hAnsi="微软雅黑"/>
                <w:color w:val="000000"/>
                <w:sz w:val="18"/>
                <w:szCs w:val="18"/>
              </w:rPr>
              <w:t>origTrade</w:t>
            </w:r>
            <w:r w:rsidR="00165984">
              <w:rPr>
                <w:rFonts w:ascii="微软雅黑" w:hAnsi="微软雅黑" w:hint="eastAsia"/>
                <w:color w:val="000000"/>
                <w:sz w:val="18"/>
                <w:szCs w:val="18"/>
              </w:rPr>
              <w:t>N</w:t>
            </w:r>
            <w:r w:rsidR="00165984">
              <w:rPr>
                <w:rFonts w:ascii="微软雅黑" w:hAnsi="微软雅黑"/>
                <w:color w:val="000000"/>
                <w:sz w:val="18"/>
                <w:szCs w:val="18"/>
                <w:lang w:val="en-US"/>
              </w:rPr>
              <w:t>o</w:t>
            </w:r>
          </w:p>
        </w:tc>
        <w:tc>
          <w:tcPr>
            <w:tcW w:w="1700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auto"/>
          </w:tcPr>
          <w:p w:rsidR="00315962" w:rsidRPr="008C28EB" w:rsidRDefault="00315962" w:rsidP="00E62E97">
            <w:pPr>
              <w:jc w:val="both"/>
              <w:rPr>
                <w:rFonts w:ascii="微软雅黑" w:hAnsi="微软雅黑"/>
                <w:color w:val="000000"/>
                <w:sz w:val="18"/>
                <w:szCs w:val="18"/>
              </w:rPr>
            </w:pPr>
            <w:r w:rsidRPr="008C28EB">
              <w:rPr>
                <w:rFonts w:ascii="微软雅黑" w:hAnsi="微软雅黑" w:hint="eastAsia"/>
                <w:color w:val="000000"/>
                <w:sz w:val="18"/>
                <w:szCs w:val="18"/>
              </w:rPr>
              <w:t>原交易流水</w:t>
            </w:r>
            <w:r w:rsidRPr="008C28EB">
              <w:rPr>
                <w:rFonts w:ascii="微软雅黑" w:hAnsi="微软雅黑"/>
                <w:color w:val="000000"/>
                <w:sz w:val="18"/>
                <w:szCs w:val="18"/>
              </w:rPr>
              <w:t>号</w:t>
            </w:r>
          </w:p>
        </w:tc>
        <w:tc>
          <w:tcPr>
            <w:tcW w:w="993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auto"/>
          </w:tcPr>
          <w:p w:rsidR="00315962" w:rsidRPr="008C28EB" w:rsidRDefault="00315962" w:rsidP="00E62E97">
            <w:pPr>
              <w:jc w:val="both"/>
              <w:rPr>
                <w:rFonts w:ascii="微软雅黑" w:hAnsi="微软雅黑"/>
                <w:color w:val="000000"/>
                <w:sz w:val="18"/>
                <w:szCs w:val="18"/>
              </w:rPr>
            </w:pPr>
            <w:r w:rsidRPr="008C28EB">
              <w:rPr>
                <w:rFonts w:ascii="微软雅黑" w:hAnsi="微软雅黑"/>
                <w:color w:val="000000"/>
                <w:sz w:val="18"/>
                <w:szCs w:val="18"/>
              </w:rPr>
              <w:t>N20</w:t>
            </w:r>
          </w:p>
        </w:tc>
        <w:tc>
          <w:tcPr>
            <w:tcW w:w="559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auto"/>
            <w:vAlign w:val="center"/>
          </w:tcPr>
          <w:p w:rsidR="00315962" w:rsidRPr="008C28EB" w:rsidRDefault="00315962" w:rsidP="00E62E97">
            <w:pPr>
              <w:jc w:val="both"/>
              <w:rPr>
                <w:rFonts w:ascii="微软雅黑" w:hAnsi="微软雅黑"/>
                <w:color w:val="000000"/>
                <w:sz w:val="18"/>
                <w:szCs w:val="18"/>
              </w:rPr>
            </w:pPr>
            <w:r w:rsidRPr="008C28EB">
              <w:rPr>
                <w:rFonts w:ascii="微软雅黑" w:hAnsi="微软雅黑"/>
                <w:color w:val="000000"/>
                <w:sz w:val="18"/>
                <w:szCs w:val="18"/>
              </w:rPr>
              <w:t>M</w:t>
            </w:r>
          </w:p>
        </w:tc>
        <w:tc>
          <w:tcPr>
            <w:tcW w:w="3977" w:type="dxa"/>
            <w:gridSpan w:val="2"/>
            <w:tcBorders>
              <w:top w:val="single" w:sz="6" w:space="0" w:color="4AACC5"/>
              <w:bottom w:val="single" w:sz="6" w:space="0" w:color="4AACC5"/>
            </w:tcBorders>
            <w:shd w:val="clear" w:color="auto" w:fill="auto"/>
            <w:vAlign w:val="center"/>
          </w:tcPr>
          <w:p w:rsidR="00315962" w:rsidRPr="008C28EB" w:rsidRDefault="00315962" w:rsidP="00165984">
            <w:pPr>
              <w:ind w:leftChars="172" w:left="361"/>
              <w:jc w:val="both"/>
              <w:rPr>
                <w:rFonts w:ascii="微软雅黑" w:hAnsi="微软雅黑"/>
                <w:color w:val="000000"/>
                <w:sz w:val="18"/>
                <w:szCs w:val="18"/>
              </w:rPr>
            </w:pPr>
          </w:p>
        </w:tc>
      </w:tr>
      <w:tr w:rsidR="002C232C" w:rsidRPr="00ED67F3" w:rsidTr="00BD68BE">
        <w:trPr>
          <w:trHeight w:val="263"/>
        </w:trPr>
        <w:tc>
          <w:tcPr>
            <w:tcW w:w="1668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auto"/>
          </w:tcPr>
          <w:p w:rsidR="002C232C" w:rsidRPr="008C28EB" w:rsidRDefault="002C232C" w:rsidP="00E62E97">
            <w:pPr>
              <w:jc w:val="both"/>
              <w:rPr>
                <w:rFonts w:ascii="微软雅黑" w:hAnsi="微软雅黑"/>
                <w:color w:val="000000"/>
                <w:sz w:val="18"/>
                <w:szCs w:val="18"/>
              </w:rPr>
            </w:pPr>
            <w:r w:rsidRPr="00D5177B"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payMode</w:t>
            </w:r>
          </w:p>
        </w:tc>
        <w:tc>
          <w:tcPr>
            <w:tcW w:w="1700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auto"/>
          </w:tcPr>
          <w:p w:rsidR="002C232C" w:rsidRPr="008C28EB" w:rsidRDefault="002C232C" w:rsidP="00E62E97">
            <w:pPr>
              <w:jc w:val="both"/>
              <w:rPr>
                <w:rFonts w:ascii="微软雅黑" w:hAnsi="微软雅黑"/>
                <w:color w:val="000000"/>
                <w:sz w:val="18"/>
                <w:szCs w:val="18"/>
              </w:rPr>
            </w:pPr>
            <w:r w:rsidRPr="00D5177B"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支付方式</w:t>
            </w:r>
          </w:p>
        </w:tc>
        <w:tc>
          <w:tcPr>
            <w:tcW w:w="993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auto"/>
          </w:tcPr>
          <w:p w:rsidR="002C232C" w:rsidRPr="008C28EB" w:rsidRDefault="002C232C" w:rsidP="00E62E97">
            <w:pPr>
              <w:jc w:val="both"/>
              <w:rPr>
                <w:rFonts w:ascii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N</w:t>
            </w:r>
            <w:r>
              <w:rPr>
                <w:rFonts w:ascii="微软雅黑" w:hAnsi="微软雅黑" w:cs="微软雅黑"/>
                <w:sz w:val="18"/>
                <w:szCs w:val="18"/>
                <w:lang w:eastAsia="zh-CN"/>
              </w:rPr>
              <w:t>2</w:t>
            </w:r>
          </w:p>
        </w:tc>
        <w:tc>
          <w:tcPr>
            <w:tcW w:w="559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auto"/>
          </w:tcPr>
          <w:p w:rsidR="002C232C" w:rsidRPr="008C28EB" w:rsidRDefault="002C232C" w:rsidP="00E62E97">
            <w:pPr>
              <w:jc w:val="both"/>
              <w:rPr>
                <w:rFonts w:ascii="微软雅黑" w:hAnsi="微软雅黑"/>
                <w:color w:val="000000"/>
                <w:sz w:val="18"/>
                <w:szCs w:val="18"/>
              </w:rPr>
            </w:pPr>
            <w:r w:rsidRPr="00D5177B">
              <w:rPr>
                <w:rFonts w:ascii="微软雅黑" w:hAnsi="微软雅黑" w:cs="微软雅黑"/>
                <w:sz w:val="18"/>
                <w:szCs w:val="18"/>
                <w:lang w:eastAsia="zh-CN"/>
              </w:rPr>
              <w:t>M</w:t>
            </w:r>
          </w:p>
        </w:tc>
        <w:tc>
          <w:tcPr>
            <w:tcW w:w="3977" w:type="dxa"/>
            <w:gridSpan w:val="2"/>
            <w:tcBorders>
              <w:top w:val="single" w:sz="6" w:space="0" w:color="4AACC5"/>
              <w:bottom w:val="single" w:sz="6" w:space="0" w:color="4AACC5"/>
            </w:tcBorders>
            <w:shd w:val="clear" w:color="auto" w:fill="auto"/>
          </w:tcPr>
          <w:p w:rsidR="002C232C" w:rsidRPr="008C28EB" w:rsidRDefault="002C232C" w:rsidP="00E62E97">
            <w:pPr>
              <w:jc w:val="both"/>
              <w:rPr>
                <w:rFonts w:ascii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参见 支付方式</w:t>
            </w:r>
          </w:p>
        </w:tc>
      </w:tr>
      <w:tr w:rsidR="002C232C" w:rsidRPr="00ED67F3" w:rsidTr="00BD68BE">
        <w:trPr>
          <w:trHeight w:val="263"/>
        </w:trPr>
        <w:tc>
          <w:tcPr>
            <w:tcW w:w="1668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auto"/>
          </w:tcPr>
          <w:p w:rsidR="002C232C" w:rsidRPr="008C28EB" w:rsidRDefault="002C232C" w:rsidP="00E62E97">
            <w:pPr>
              <w:jc w:val="both"/>
              <w:rPr>
                <w:rFonts w:ascii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宋体"/>
                <w:color w:val="000000"/>
                <w:sz w:val="18"/>
                <w:szCs w:val="18"/>
              </w:rPr>
              <w:t>p</w:t>
            </w:r>
            <w:r>
              <w:rPr>
                <w:rFonts w:ascii="微软雅黑" w:hAnsi="微软雅黑" w:cs="宋体" w:hint="eastAsia"/>
                <w:color w:val="000000"/>
                <w:sz w:val="18"/>
                <w:szCs w:val="18"/>
              </w:rPr>
              <w:t>ay</w:t>
            </w:r>
            <w:r>
              <w:rPr>
                <w:rFonts w:ascii="微软雅黑" w:hAnsi="微软雅黑" w:cs="宋体"/>
                <w:color w:val="000000"/>
                <w:sz w:val="18"/>
                <w:szCs w:val="18"/>
              </w:rPr>
              <w:t>Type</w:t>
            </w:r>
          </w:p>
        </w:tc>
        <w:tc>
          <w:tcPr>
            <w:tcW w:w="1700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auto"/>
          </w:tcPr>
          <w:p w:rsidR="002C232C" w:rsidRPr="008C28EB" w:rsidRDefault="002C232C" w:rsidP="00E62E97">
            <w:pPr>
              <w:jc w:val="both"/>
              <w:rPr>
                <w:rFonts w:ascii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支付类型</w:t>
            </w:r>
          </w:p>
        </w:tc>
        <w:tc>
          <w:tcPr>
            <w:tcW w:w="993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auto"/>
          </w:tcPr>
          <w:p w:rsidR="002C232C" w:rsidRPr="008C28EB" w:rsidRDefault="002C232C" w:rsidP="00E62E97">
            <w:pPr>
              <w:jc w:val="both"/>
              <w:rPr>
                <w:rFonts w:ascii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AN</w:t>
            </w:r>
            <w:r>
              <w:rPr>
                <w:rFonts w:ascii="微软雅黑" w:hAnsi="微软雅黑" w:cs="微软雅黑"/>
                <w:sz w:val="18"/>
                <w:szCs w:val="18"/>
                <w:lang w:eastAsia="zh-CN"/>
              </w:rPr>
              <w:t>12</w:t>
            </w:r>
          </w:p>
        </w:tc>
        <w:tc>
          <w:tcPr>
            <w:tcW w:w="559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auto"/>
          </w:tcPr>
          <w:p w:rsidR="002C232C" w:rsidRPr="008C28EB" w:rsidRDefault="002C232C" w:rsidP="00E62E97">
            <w:pPr>
              <w:jc w:val="both"/>
              <w:rPr>
                <w:rFonts w:ascii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val="en-US" w:eastAsia="zh-CN"/>
              </w:rPr>
              <w:t>O</w:t>
            </w:r>
          </w:p>
        </w:tc>
        <w:tc>
          <w:tcPr>
            <w:tcW w:w="3977" w:type="dxa"/>
            <w:gridSpan w:val="2"/>
            <w:tcBorders>
              <w:top w:val="single" w:sz="6" w:space="0" w:color="4AACC5"/>
              <w:bottom w:val="single" w:sz="6" w:space="0" w:color="4AACC5"/>
            </w:tcBorders>
            <w:shd w:val="clear" w:color="auto" w:fill="auto"/>
          </w:tcPr>
          <w:p w:rsidR="002C232C" w:rsidRPr="008C28EB" w:rsidRDefault="002C232C" w:rsidP="00E62E97">
            <w:pPr>
              <w:jc w:val="both"/>
              <w:rPr>
                <w:rFonts w:ascii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参见 支付类型</w:t>
            </w:r>
          </w:p>
        </w:tc>
      </w:tr>
      <w:tr w:rsidR="00FC79C8" w:rsidRPr="00ED67F3" w:rsidTr="00BD68BE">
        <w:trPr>
          <w:trHeight w:val="263"/>
        </w:trPr>
        <w:tc>
          <w:tcPr>
            <w:tcW w:w="1668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auto"/>
          </w:tcPr>
          <w:p w:rsidR="00FC79C8" w:rsidRPr="008C28EB" w:rsidRDefault="00FC79C8" w:rsidP="00E62E97">
            <w:pPr>
              <w:jc w:val="both"/>
              <w:rPr>
                <w:rFonts w:ascii="微软雅黑" w:hAnsi="微软雅黑"/>
                <w:color w:val="000000"/>
                <w:sz w:val="18"/>
                <w:szCs w:val="18"/>
              </w:rPr>
            </w:pPr>
            <w:r w:rsidRPr="00621792">
              <w:rPr>
                <w:rFonts w:ascii="微软雅黑" w:hAnsi="微软雅黑" w:cs="宋体"/>
                <w:color w:val="000000"/>
                <w:sz w:val="18"/>
                <w:szCs w:val="18"/>
              </w:rPr>
              <w:t>orderAmount</w:t>
            </w:r>
          </w:p>
        </w:tc>
        <w:tc>
          <w:tcPr>
            <w:tcW w:w="1700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auto"/>
          </w:tcPr>
          <w:p w:rsidR="00FC79C8" w:rsidRPr="008C28EB" w:rsidRDefault="00FC79C8" w:rsidP="00E62E97">
            <w:pPr>
              <w:jc w:val="both"/>
              <w:rPr>
                <w:rFonts w:ascii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订单</w:t>
            </w:r>
            <w:r>
              <w:rPr>
                <w:rFonts w:ascii="微软雅黑" w:hAnsi="微软雅黑" w:cs="微软雅黑"/>
                <w:sz w:val="18"/>
                <w:szCs w:val="18"/>
                <w:lang w:eastAsia="zh-CN"/>
              </w:rPr>
              <w:t>金额</w:t>
            </w:r>
          </w:p>
        </w:tc>
        <w:tc>
          <w:tcPr>
            <w:tcW w:w="993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auto"/>
          </w:tcPr>
          <w:p w:rsidR="00FC79C8" w:rsidRPr="008C28EB" w:rsidRDefault="00FC79C8" w:rsidP="00E62E97">
            <w:pPr>
              <w:jc w:val="both"/>
              <w:rPr>
                <w:rFonts w:ascii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微软雅黑"/>
                <w:sz w:val="18"/>
                <w:szCs w:val="18"/>
                <w:lang w:eastAsia="zh-CN"/>
              </w:rPr>
              <w:t>AMT</w:t>
            </w:r>
          </w:p>
        </w:tc>
        <w:tc>
          <w:tcPr>
            <w:tcW w:w="559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auto"/>
          </w:tcPr>
          <w:p w:rsidR="00FC79C8" w:rsidRPr="008C28EB" w:rsidRDefault="00FC79C8" w:rsidP="00E62E97">
            <w:pPr>
              <w:jc w:val="both"/>
              <w:rPr>
                <w:rFonts w:ascii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/>
                <w:color w:val="000000"/>
                <w:sz w:val="18"/>
                <w:szCs w:val="18"/>
                <w:lang w:val="en-US"/>
              </w:rPr>
              <w:t>O</w:t>
            </w:r>
          </w:p>
        </w:tc>
        <w:tc>
          <w:tcPr>
            <w:tcW w:w="3977" w:type="dxa"/>
            <w:gridSpan w:val="2"/>
            <w:tcBorders>
              <w:top w:val="single" w:sz="6" w:space="0" w:color="4AACC5"/>
              <w:bottom w:val="single" w:sz="6" w:space="0" w:color="4AACC5"/>
            </w:tcBorders>
            <w:shd w:val="clear" w:color="auto" w:fill="auto"/>
          </w:tcPr>
          <w:p w:rsidR="00FC79C8" w:rsidRPr="008C28EB" w:rsidRDefault="00FC79C8" w:rsidP="008C28EB">
            <w:pPr>
              <w:ind w:leftChars="172" w:left="361"/>
              <w:jc w:val="both"/>
              <w:rPr>
                <w:rFonts w:ascii="微软雅黑" w:hAnsi="微软雅黑"/>
                <w:color w:val="000000"/>
                <w:sz w:val="18"/>
                <w:szCs w:val="18"/>
              </w:rPr>
            </w:pPr>
          </w:p>
        </w:tc>
      </w:tr>
      <w:tr w:rsidR="00FC79C8" w:rsidRPr="00ED67F3" w:rsidTr="00BD68BE">
        <w:trPr>
          <w:trHeight w:val="263"/>
        </w:trPr>
        <w:tc>
          <w:tcPr>
            <w:tcW w:w="1668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auto"/>
          </w:tcPr>
          <w:p w:rsidR="00FC79C8" w:rsidRPr="00E403E1" w:rsidRDefault="00FC79C8" w:rsidP="00E62E97">
            <w:pPr>
              <w:jc w:val="both"/>
              <w:rPr>
                <w:rFonts w:ascii="微软雅黑" w:hAnsi="微软雅黑" w:cs="宋体"/>
                <w:color w:val="000000"/>
                <w:sz w:val="18"/>
                <w:szCs w:val="18"/>
              </w:rPr>
            </w:pPr>
            <w:r w:rsidRPr="00E403E1">
              <w:rPr>
                <w:rFonts w:ascii="微软雅黑" w:hAnsi="微软雅黑" w:cs="宋体"/>
                <w:color w:val="000000"/>
                <w:sz w:val="18"/>
                <w:szCs w:val="18"/>
              </w:rPr>
              <w:t>payAmount</w:t>
            </w:r>
          </w:p>
        </w:tc>
        <w:tc>
          <w:tcPr>
            <w:tcW w:w="1700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auto"/>
          </w:tcPr>
          <w:p w:rsidR="00FC79C8" w:rsidRDefault="00FC79C8" w:rsidP="00E62E97">
            <w:pPr>
              <w:jc w:val="both"/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支付</w:t>
            </w:r>
            <w:r>
              <w:rPr>
                <w:rFonts w:ascii="微软雅黑" w:hAnsi="微软雅黑" w:cs="微软雅黑"/>
                <w:sz w:val="18"/>
                <w:szCs w:val="18"/>
                <w:lang w:eastAsia="zh-CN"/>
              </w:rPr>
              <w:t>金额</w:t>
            </w:r>
          </w:p>
        </w:tc>
        <w:tc>
          <w:tcPr>
            <w:tcW w:w="993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auto"/>
          </w:tcPr>
          <w:p w:rsidR="00FC79C8" w:rsidRDefault="00FC79C8" w:rsidP="00E62E97">
            <w:pPr>
              <w:jc w:val="both"/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/>
                <w:sz w:val="18"/>
                <w:szCs w:val="18"/>
                <w:lang w:eastAsia="zh-CN"/>
              </w:rPr>
              <w:t>AMT</w:t>
            </w:r>
          </w:p>
        </w:tc>
        <w:tc>
          <w:tcPr>
            <w:tcW w:w="559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auto"/>
          </w:tcPr>
          <w:p w:rsidR="00FC79C8" w:rsidRPr="008C28EB" w:rsidRDefault="00FC79C8" w:rsidP="00E62E97">
            <w:pPr>
              <w:jc w:val="both"/>
              <w:rPr>
                <w:rFonts w:ascii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微软雅黑"/>
                <w:sz w:val="18"/>
                <w:szCs w:val="18"/>
                <w:lang w:val="en-US" w:eastAsia="zh-CN"/>
              </w:rPr>
              <w:t>O</w:t>
            </w:r>
          </w:p>
        </w:tc>
        <w:tc>
          <w:tcPr>
            <w:tcW w:w="3977" w:type="dxa"/>
            <w:gridSpan w:val="2"/>
            <w:tcBorders>
              <w:top w:val="single" w:sz="6" w:space="0" w:color="4AACC5"/>
              <w:bottom w:val="single" w:sz="6" w:space="0" w:color="4AACC5"/>
            </w:tcBorders>
            <w:shd w:val="clear" w:color="auto" w:fill="auto"/>
          </w:tcPr>
          <w:p w:rsidR="00FC79C8" w:rsidRPr="008C28EB" w:rsidRDefault="00FC79C8" w:rsidP="008C28EB">
            <w:pPr>
              <w:ind w:leftChars="172" w:left="361"/>
              <w:jc w:val="both"/>
              <w:rPr>
                <w:rFonts w:ascii="微软雅黑" w:hAnsi="微软雅黑"/>
                <w:color w:val="000000"/>
                <w:sz w:val="18"/>
                <w:szCs w:val="18"/>
              </w:rPr>
            </w:pPr>
          </w:p>
        </w:tc>
      </w:tr>
      <w:tr w:rsidR="00FC79C8" w:rsidRPr="00ED67F3" w:rsidTr="00FC79C8">
        <w:trPr>
          <w:trHeight w:val="263"/>
        </w:trPr>
        <w:tc>
          <w:tcPr>
            <w:tcW w:w="1668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auto"/>
            <w:vAlign w:val="center"/>
          </w:tcPr>
          <w:p w:rsidR="00FC79C8" w:rsidRPr="00E403E1" w:rsidRDefault="00FC79C8" w:rsidP="00E62E97">
            <w:pPr>
              <w:jc w:val="both"/>
              <w:rPr>
                <w:rFonts w:ascii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hAnsi="微软雅黑" w:hint="eastAsia"/>
                <w:color w:val="000000"/>
                <w:sz w:val="18"/>
                <w:szCs w:val="18"/>
                <w:lang w:eastAsia="zh-CN"/>
              </w:rPr>
              <w:t>refundAmount</w:t>
            </w:r>
          </w:p>
        </w:tc>
        <w:tc>
          <w:tcPr>
            <w:tcW w:w="1700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auto"/>
            <w:vAlign w:val="center"/>
          </w:tcPr>
          <w:p w:rsidR="00FC79C8" w:rsidRDefault="00FC79C8" w:rsidP="00E62E97">
            <w:pPr>
              <w:jc w:val="both"/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hint="eastAsia"/>
                <w:color w:val="000000"/>
                <w:sz w:val="18"/>
                <w:szCs w:val="18"/>
                <w:lang w:eastAsia="zh-CN"/>
              </w:rPr>
              <w:t>退货</w:t>
            </w:r>
            <w:r>
              <w:rPr>
                <w:rFonts w:ascii="微软雅黑" w:hAnsi="微软雅黑"/>
                <w:color w:val="000000"/>
                <w:sz w:val="18"/>
                <w:szCs w:val="18"/>
                <w:lang w:eastAsia="zh-CN"/>
              </w:rPr>
              <w:t>金额</w:t>
            </w:r>
          </w:p>
        </w:tc>
        <w:tc>
          <w:tcPr>
            <w:tcW w:w="993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auto"/>
            <w:vAlign w:val="center"/>
          </w:tcPr>
          <w:p w:rsidR="00FC79C8" w:rsidRDefault="00FC79C8" w:rsidP="00E62E97">
            <w:pPr>
              <w:jc w:val="both"/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/>
                <w:color w:val="000000"/>
                <w:sz w:val="18"/>
                <w:szCs w:val="18"/>
                <w:lang w:eastAsia="zh-CN"/>
              </w:rPr>
              <w:t>AMT</w:t>
            </w:r>
          </w:p>
        </w:tc>
        <w:tc>
          <w:tcPr>
            <w:tcW w:w="559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auto"/>
          </w:tcPr>
          <w:p w:rsidR="00FC79C8" w:rsidRPr="008C28EB" w:rsidRDefault="00FC79C8" w:rsidP="00E62E97">
            <w:pPr>
              <w:jc w:val="both"/>
              <w:rPr>
                <w:rFonts w:ascii="微软雅黑" w:hAnsi="微软雅黑"/>
                <w:color w:val="000000"/>
                <w:sz w:val="18"/>
                <w:szCs w:val="18"/>
              </w:rPr>
            </w:pPr>
            <w:r w:rsidRPr="007E1648">
              <w:rPr>
                <w:rFonts w:ascii="微软雅黑" w:hAnsi="微软雅黑" w:hint="eastAsia"/>
                <w:color w:val="000000"/>
                <w:sz w:val="18"/>
                <w:szCs w:val="18"/>
              </w:rPr>
              <w:t>O</w:t>
            </w:r>
          </w:p>
        </w:tc>
        <w:tc>
          <w:tcPr>
            <w:tcW w:w="3977" w:type="dxa"/>
            <w:gridSpan w:val="2"/>
            <w:tcBorders>
              <w:top w:val="single" w:sz="6" w:space="0" w:color="4AACC5"/>
              <w:bottom w:val="single" w:sz="6" w:space="0" w:color="4AACC5"/>
            </w:tcBorders>
            <w:shd w:val="clear" w:color="auto" w:fill="auto"/>
            <w:vAlign w:val="center"/>
          </w:tcPr>
          <w:p w:rsidR="00FC79C8" w:rsidRPr="008C28EB" w:rsidRDefault="00FC79C8" w:rsidP="008C28EB">
            <w:pPr>
              <w:ind w:leftChars="172" w:left="361"/>
              <w:jc w:val="both"/>
              <w:rPr>
                <w:rFonts w:ascii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 xml:space="preserve"> </w:t>
            </w:r>
          </w:p>
        </w:tc>
      </w:tr>
      <w:tr w:rsidR="00FC79C8" w:rsidRPr="00ED67F3" w:rsidTr="00BD68BE">
        <w:trPr>
          <w:trHeight w:val="320"/>
        </w:trPr>
        <w:tc>
          <w:tcPr>
            <w:tcW w:w="1668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auto"/>
          </w:tcPr>
          <w:p w:rsidR="00FC79C8" w:rsidRPr="008C28EB" w:rsidRDefault="00FC79C8" w:rsidP="00E62E97">
            <w:pPr>
              <w:jc w:val="both"/>
              <w:rPr>
                <w:rFonts w:ascii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宋体" w:hint="eastAsia"/>
                <w:color w:val="000000"/>
                <w:sz w:val="18"/>
                <w:szCs w:val="18"/>
              </w:rPr>
              <w:t>uId</w:t>
            </w:r>
          </w:p>
        </w:tc>
        <w:tc>
          <w:tcPr>
            <w:tcW w:w="1700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auto"/>
          </w:tcPr>
          <w:p w:rsidR="00FC79C8" w:rsidRPr="008C28EB" w:rsidRDefault="00FC79C8" w:rsidP="00E62E97">
            <w:pPr>
              <w:jc w:val="both"/>
              <w:rPr>
                <w:rFonts w:ascii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平台用户id</w:t>
            </w:r>
          </w:p>
        </w:tc>
        <w:tc>
          <w:tcPr>
            <w:tcW w:w="993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auto"/>
          </w:tcPr>
          <w:p w:rsidR="00FC79C8" w:rsidRPr="008C28EB" w:rsidRDefault="00FC79C8" w:rsidP="00E62E97">
            <w:pPr>
              <w:jc w:val="both"/>
              <w:rPr>
                <w:rFonts w:ascii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AN128</w:t>
            </w:r>
          </w:p>
        </w:tc>
        <w:tc>
          <w:tcPr>
            <w:tcW w:w="559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auto"/>
          </w:tcPr>
          <w:p w:rsidR="00FC79C8" w:rsidRPr="008C28EB" w:rsidRDefault="00FC79C8" w:rsidP="00E62E97">
            <w:pPr>
              <w:jc w:val="both"/>
              <w:rPr>
                <w:rFonts w:ascii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val="en-US" w:eastAsia="zh-CN"/>
              </w:rPr>
              <w:t>O</w:t>
            </w:r>
          </w:p>
        </w:tc>
        <w:tc>
          <w:tcPr>
            <w:tcW w:w="3977" w:type="dxa"/>
            <w:gridSpan w:val="2"/>
            <w:tcBorders>
              <w:top w:val="single" w:sz="6" w:space="0" w:color="4AACC5"/>
              <w:bottom w:val="single" w:sz="6" w:space="0" w:color="4AACC5"/>
            </w:tcBorders>
            <w:shd w:val="clear" w:color="auto" w:fill="auto"/>
          </w:tcPr>
          <w:p w:rsidR="00FC79C8" w:rsidRPr="008C28EB" w:rsidRDefault="00FC79C8" w:rsidP="00165984">
            <w:pPr>
              <w:ind w:leftChars="172" w:left="361"/>
              <w:jc w:val="both"/>
              <w:rPr>
                <w:rFonts w:ascii="微软雅黑" w:hAnsi="微软雅黑"/>
                <w:color w:val="000000"/>
                <w:sz w:val="18"/>
                <w:szCs w:val="18"/>
              </w:rPr>
            </w:pPr>
          </w:p>
        </w:tc>
      </w:tr>
      <w:tr w:rsidR="00FC79C8" w:rsidRPr="00ED67F3" w:rsidTr="00BD68BE">
        <w:trPr>
          <w:trHeight w:val="263"/>
        </w:trPr>
        <w:tc>
          <w:tcPr>
            <w:tcW w:w="1668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auto"/>
          </w:tcPr>
          <w:p w:rsidR="00FC79C8" w:rsidRPr="008C28EB" w:rsidRDefault="00FC79C8" w:rsidP="00E62E97">
            <w:pPr>
              <w:jc w:val="both"/>
              <w:rPr>
                <w:rFonts w:ascii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微软雅黑"/>
                <w:sz w:val="18"/>
                <w:szCs w:val="18"/>
                <w:lang w:eastAsia="zh-CN"/>
              </w:rPr>
              <w:t>memberBankAcctI</w:t>
            </w: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d</w:t>
            </w:r>
          </w:p>
        </w:tc>
        <w:tc>
          <w:tcPr>
            <w:tcW w:w="1700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auto"/>
            <w:vAlign w:val="center"/>
          </w:tcPr>
          <w:p w:rsidR="00FC79C8" w:rsidRPr="008C28EB" w:rsidRDefault="00FC79C8" w:rsidP="00E62E97">
            <w:pPr>
              <w:jc w:val="both"/>
              <w:rPr>
                <w:rFonts w:ascii="微软雅黑" w:hAnsi="微软雅黑"/>
                <w:color w:val="000000"/>
                <w:sz w:val="18"/>
                <w:szCs w:val="18"/>
              </w:rPr>
            </w:pPr>
            <w:r w:rsidRPr="005137E5"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银行卡绑卡ID</w:t>
            </w:r>
          </w:p>
        </w:tc>
        <w:tc>
          <w:tcPr>
            <w:tcW w:w="993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auto"/>
          </w:tcPr>
          <w:p w:rsidR="00FC79C8" w:rsidRPr="008C28EB" w:rsidRDefault="00FC79C8" w:rsidP="00E62E97">
            <w:pPr>
              <w:jc w:val="both"/>
              <w:rPr>
                <w:rFonts w:ascii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N</w:t>
            </w:r>
            <w:r>
              <w:rPr>
                <w:rFonts w:ascii="微软雅黑" w:hAnsi="微软雅黑" w:cs="微软雅黑"/>
                <w:sz w:val="18"/>
                <w:szCs w:val="18"/>
                <w:lang w:eastAsia="zh-CN"/>
              </w:rPr>
              <w:t>18</w:t>
            </w:r>
          </w:p>
        </w:tc>
        <w:tc>
          <w:tcPr>
            <w:tcW w:w="559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auto"/>
          </w:tcPr>
          <w:p w:rsidR="00FC79C8" w:rsidRPr="008C28EB" w:rsidRDefault="00FC79C8" w:rsidP="00E62E97">
            <w:pPr>
              <w:jc w:val="both"/>
              <w:rPr>
                <w:rFonts w:ascii="微软雅黑" w:hAnsi="微软雅黑"/>
                <w:color w:val="000000"/>
                <w:sz w:val="18"/>
                <w:szCs w:val="18"/>
              </w:rPr>
            </w:pPr>
            <w:r w:rsidRPr="008C28EB">
              <w:rPr>
                <w:rFonts w:ascii="微软雅黑" w:hAnsi="微软雅黑"/>
                <w:color w:val="000000"/>
                <w:sz w:val="18"/>
                <w:szCs w:val="18"/>
              </w:rPr>
              <w:t>O</w:t>
            </w:r>
          </w:p>
        </w:tc>
        <w:tc>
          <w:tcPr>
            <w:tcW w:w="3977" w:type="dxa"/>
            <w:gridSpan w:val="2"/>
            <w:tcBorders>
              <w:top w:val="single" w:sz="6" w:space="0" w:color="4AACC5"/>
              <w:bottom w:val="single" w:sz="6" w:space="0" w:color="4AACC5"/>
            </w:tcBorders>
            <w:shd w:val="clear" w:color="auto" w:fill="auto"/>
            <w:vAlign w:val="center"/>
          </w:tcPr>
          <w:p w:rsidR="00FC79C8" w:rsidRPr="008C28EB" w:rsidRDefault="00FC79C8" w:rsidP="00165984">
            <w:pPr>
              <w:ind w:leftChars="172" w:left="361"/>
              <w:jc w:val="both"/>
              <w:rPr>
                <w:rFonts w:ascii="微软雅黑" w:hAnsi="微软雅黑"/>
                <w:color w:val="000000"/>
                <w:sz w:val="18"/>
                <w:szCs w:val="18"/>
              </w:rPr>
            </w:pPr>
          </w:p>
        </w:tc>
      </w:tr>
      <w:tr w:rsidR="00FC79C8" w:rsidRPr="00ED67F3" w:rsidTr="00BD68BE">
        <w:trPr>
          <w:trHeight w:val="263"/>
        </w:trPr>
        <w:tc>
          <w:tcPr>
            <w:tcW w:w="1668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auto"/>
            <w:vAlign w:val="center"/>
          </w:tcPr>
          <w:p w:rsidR="00FC79C8" w:rsidRPr="008C28EB" w:rsidRDefault="00FC79C8" w:rsidP="00E62E97">
            <w:pPr>
              <w:jc w:val="both"/>
              <w:rPr>
                <w:rFonts w:ascii="微软雅黑" w:hAnsi="微软雅黑"/>
                <w:color w:val="000000"/>
                <w:sz w:val="18"/>
                <w:szCs w:val="18"/>
              </w:rPr>
            </w:pPr>
            <w:r w:rsidRPr="008C28EB">
              <w:rPr>
                <w:rFonts w:ascii="微软雅黑" w:hAnsi="微软雅黑"/>
                <w:color w:val="000000"/>
                <w:sz w:val="18"/>
                <w:szCs w:val="18"/>
              </w:rPr>
              <w:t>bankAcctId</w:t>
            </w:r>
          </w:p>
        </w:tc>
        <w:tc>
          <w:tcPr>
            <w:tcW w:w="1700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auto"/>
            <w:vAlign w:val="center"/>
          </w:tcPr>
          <w:p w:rsidR="00FC79C8" w:rsidRPr="008C28EB" w:rsidRDefault="00FC79C8" w:rsidP="00E62E97">
            <w:pPr>
              <w:jc w:val="both"/>
              <w:rPr>
                <w:rFonts w:ascii="微软雅黑" w:hAnsi="微软雅黑"/>
                <w:color w:val="000000"/>
                <w:sz w:val="18"/>
                <w:szCs w:val="18"/>
              </w:rPr>
            </w:pPr>
            <w:r w:rsidRPr="008C28EB">
              <w:rPr>
                <w:rFonts w:ascii="微软雅黑" w:hAnsi="微软雅黑" w:hint="eastAsia"/>
                <w:color w:val="000000"/>
                <w:sz w:val="18"/>
                <w:szCs w:val="18"/>
              </w:rPr>
              <w:t>银行账户</w:t>
            </w:r>
            <w:r w:rsidRPr="008C28EB">
              <w:rPr>
                <w:rFonts w:ascii="微软雅黑" w:hAnsi="微软雅黑"/>
                <w:color w:val="000000"/>
                <w:sz w:val="18"/>
                <w:szCs w:val="18"/>
              </w:rPr>
              <w:t>ID</w:t>
            </w:r>
          </w:p>
        </w:tc>
        <w:tc>
          <w:tcPr>
            <w:tcW w:w="993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auto"/>
            <w:vAlign w:val="center"/>
          </w:tcPr>
          <w:p w:rsidR="00FC79C8" w:rsidRPr="008C28EB" w:rsidRDefault="00FC79C8" w:rsidP="00E62E97">
            <w:pPr>
              <w:jc w:val="both"/>
              <w:rPr>
                <w:rFonts w:ascii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X24</w:t>
            </w:r>
          </w:p>
        </w:tc>
        <w:tc>
          <w:tcPr>
            <w:tcW w:w="559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auto"/>
          </w:tcPr>
          <w:p w:rsidR="00FC79C8" w:rsidRPr="008C28EB" w:rsidRDefault="00FC79C8" w:rsidP="00E62E97">
            <w:pPr>
              <w:jc w:val="both"/>
              <w:rPr>
                <w:rFonts w:ascii="微软雅黑" w:hAnsi="微软雅黑"/>
                <w:color w:val="000000"/>
                <w:sz w:val="18"/>
                <w:szCs w:val="18"/>
              </w:rPr>
            </w:pPr>
            <w:r w:rsidRPr="008C28EB">
              <w:rPr>
                <w:rFonts w:ascii="微软雅黑" w:hAnsi="微软雅黑"/>
                <w:color w:val="000000"/>
                <w:sz w:val="18"/>
                <w:szCs w:val="18"/>
              </w:rPr>
              <w:t>O</w:t>
            </w:r>
          </w:p>
        </w:tc>
        <w:tc>
          <w:tcPr>
            <w:tcW w:w="3977" w:type="dxa"/>
            <w:gridSpan w:val="2"/>
            <w:tcBorders>
              <w:top w:val="single" w:sz="6" w:space="0" w:color="4AACC5"/>
              <w:bottom w:val="single" w:sz="6" w:space="0" w:color="4AACC5"/>
            </w:tcBorders>
            <w:shd w:val="clear" w:color="auto" w:fill="auto"/>
            <w:vAlign w:val="center"/>
          </w:tcPr>
          <w:p w:rsidR="00FC79C8" w:rsidRPr="008C28EB" w:rsidRDefault="00FC79C8" w:rsidP="00165984">
            <w:pPr>
              <w:ind w:leftChars="172" w:left="361"/>
              <w:jc w:val="both"/>
              <w:rPr>
                <w:rFonts w:ascii="微软雅黑" w:hAnsi="微软雅黑"/>
                <w:color w:val="000000"/>
                <w:sz w:val="18"/>
                <w:szCs w:val="18"/>
              </w:rPr>
            </w:pPr>
          </w:p>
        </w:tc>
      </w:tr>
      <w:tr w:rsidR="00FC79C8" w:rsidRPr="00ED67F3" w:rsidTr="00BD68BE">
        <w:trPr>
          <w:trHeight w:val="349"/>
        </w:trPr>
        <w:tc>
          <w:tcPr>
            <w:tcW w:w="1668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auto"/>
            <w:vAlign w:val="center"/>
          </w:tcPr>
          <w:p w:rsidR="00FC79C8" w:rsidRPr="008C28EB" w:rsidRDefault="00FC79C8" w:rsidP="00E62E97">
            <w:pPr>
              <w:jc w:val="both"/>
              <w:rPr>
                <w:rFonts w:ascii="微软雅黑" w:hAnsi="微软雅黑"/>
                <w:b/>
                <w:sz w:val="18"/>
                <w:szCs w:val="18"/>
                <w:highlight w:val="yellow"/>
              </w:rPr>
            </w:pPr>
            <w:r>
              <w:rPr>
                <w:rFonts w:ascii="微软雅黑" w:hAnsi="微软雅黑" w:cs="微软雅黑" w:hint="eastAsia"/>
                <w:color w:val="000000"/>
                <w:sz w:val="18"/>
                <w:szCs w:val="18"/>
              </w:rPr>
              <w:t>bankName</w:t>
            </w:r>
          </w:p>
        </w:tc>
        <w:tc>
          <w:tcPr>
            <w:tcW w:w="1700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auto"/>
            <w:vAlign w:val="center"/>
          </w:tcPr>
          <w:p w:rsidR="00FC79C8" w:rsidRPr="008C28EB" w:rsidRDefault="00FC79C8" w:rsidP="00E62E97">
            <w:pPr>
              <w:jc w:val="both"/>
              <w:rPr>
                <w:rFonts w:ascii="微软雅黑" w:hAnsi="微软雅黑"/>
                <w:b/>
                <w:sz w:val="18"/>
                <w:szCs w:val="18"/>
                <w:highlight w:val="yellow"/>
              </w:rPr>
            </w:pPr>
            <w:r>
              <w:rPr>
                <w:rFonts w:ascii="微软雅黑" w:hAnsi="微软雅黑" w:cs="微软雅黑" w:hint="eastAsia"/>
                <w:color w:val="000000"/>
                <w:sz w:val="18"/>
                <w:szCs w:val="18"/>
                <w:lang w:eastAsia="zh-CN"/>
              </w:rPr>
              <w:t>银行名</w:t>
            </w:r>
          </w:p>
        </w:tc>
        <w:tc>
          <w:tcPr>
            <w:tcW w:w="993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auto"/>
          </w:tcPr>
          <w:p w:rsidR="00FC79C8" w:rsidRPr="008C28EB" w:rsidRDefault="00FC79C8" w:rsidP="00E62E97">
            <w:pPr>
              <w:jc w:val="both"/>
              <w:rPr>
                <w:rFonts w:ascii="微软雅黑" w:hAnsi="微软雅黑"/>
                <w:b/>
                <w:sz w:val="18"/>
                <w:szCs w:val="18"/>
                <w:highlight w:val="yellow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X64</w:t>
            </w:r>
          </w:p>
        </w:tc>
        <w:tc>
          <w:tcPr>
            <w:tcW w:w="559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auto"/>
          </w:tcPr>
          <w:p w:rsidR="00FC79C8" w:rsidRPr="008C28EB" w:rsidRDefault="00FC79C8" w:rsidP="00E62E97">
            <w:pPr>
              <w:jc w:val="both"/>
              <w:rPr>
                <w:rFonts w:ascii="微软雅黑" w:hAnsi="微软雅黑"/>
                <w:b/>
                <w:sz w:val="18"/>
                <w:szCs w:val="18"/>
                <w:highlight w:val="yellow"/>
              </w:rPr>
            </w:pPr>
            <w:r w:rsidRPr="00B26B12">
              <w:rPr>
                <w:rFonts w:ascii="微软雅黑" w:hAnsi="微软雅黑" w:hint="eastAsia"/>
                <w:color w:val="000000"/>
                <w:sz w:val="18"/>
                <w:szCs w:val="18"/>
              </w:rPr>
              <w:t>O</w:t>
            </w:r>
          </w:p>
        </w:tc>
        <w:tc>
          <w:tcPr>
            <w:tcW w:w="3977" w:type="dxa"/>
            <w:gridSpan w:val="2"/>
            <w:tcBorders>
              <w:top w:val="single" w:sz="6" w:space="0" w:color="4AACC5"/>
              <w:bottom w:val="single" w:sz="6" w:space="0" w:color="4AACC5"/>
            </w:tcBorders>
            <w:shd w:val="clear" w:color="auto" w:fill="auto"/>
            <w:vAlign w:val="center"/>
          </w:tcPr>
          <w:p w:rsidR="00FC79C8" w:rsidRPr="008C28EB" w:rsidRDefault="00FC79C8" w:rsidP="00165984">
            <w:pPr>
              <w:ind w:leftChars="172" w:left="361"/>
              <w:jc w:val="both"/>
              <w:rPr>
                <w:rFonts w:ascii="微软雅黑" w:hAnsi="微软雅黑"/>
                <w:b/>
                <w:sz w:val="18"/>
                <w:szCs w:val="18"/>
                <w:highlight w:val="yellow"/>
              </w:rPr>
            </w:pPr>
          </w:p>
        </w:tc>
      </w:tr>
      <w:tr w:rsidR="00FC79C8" w:rsidRPr="00ED67F3" w:rsidTr="00BD68BE">
        <w:trPr>
          <w:trHeight w:val="263"/>
        </w:trPr>
        <w:tc>
          <w:tcPr>
            <w:tcW w:w="1668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auto"/>
          </w:tcPr>
          <w:p w:rsidR="00FC79C8" w:rsidRPr="008C28EB" w:rsidRDefault="00FC79C8" w:rsidP="00E62E97">
            <w:pPr>
              <w:jc w:val="both"/>
              <w:rPr>
                <w:rFonts w:ascii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宋体"/>
                <w:color w:val="000000"/>
                <w:sz w:val="18"/>
                <w:szCs w:val="18"/>
              </w:rPr>
              <w:t>status</w:t>
            </w:r>
            <w:r>
              <w:rPr>
                <w:rFonts w:ascii="微软雅黑" w:hAnsi="微软雅黑" w:cs="宋体"/>
                <w:color w:val="000000"/>
                <w:sz w:val="18"/>
                <w:szCs w:val="18"/>
              </w:rPr>
              <w:tab/>
            </w:r>
          </w:p>
        </w:tc>
        <w:tc>
          <w:tcPr>
            <w:tcW w:w="1700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auto"/>
          </w:tcPr>
          <w:p w:rsidR="00FC79C8" w:rsidRPr="008C28EB" w:rsidRDefault="00FC79C8" w:rsidP="00E62E97">
            <w:pPr>
              <w:jc w:val="both"/>
              <w:rPr>
                <w:rFonts w:ascii="微软雅黑" w:hAnsi="微软雅黑"/>
                <w:color w:val="000000"/>
                <w:sz w:val="18"/>
                <w:szCs w:val="18"/>
              </w:rPr>
            </w:pPr>
            <w:r w:rsidRPr="0027305D">
              <w:rPr>
                <w:rFonts w:ascii="微软雅黑" w:hAnsi="微软雅黑" w:cs="宋体" w:hint="eastAsia"/>
                <w:color w:val="000000"/>
                <w:sz w:val="18"/>
                <w:szCs w:val="18"/>
              </w:rPr>
              <w:t>交易</w:t>
            </w:r>
            <w:r w:rsidRPr="0027305D">
              <w:rPr>
                <w:rFonts w:ascii="微软雅黑" w:hAnsi="微软雅黑" w:cs="宋体"/>
                <w:color w:val="000000"/>
                <w:sz w:val="18"/>
                <w:szCs w:val="18"/>
              </w:rPr>
              <w:t>状态</w:t>
            </w:r>
          </w:p>
        </w:tc>
        <w:tc>
          <w:tcPr>
            <w:tcW w:w="993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auto"/>
          </w:tcPr>
          <w:p w:rsidR="00FC79C8" w:rsidRPr="008C28EB" w:rsidRDefault="00FC79C8" w:rsidP="00E62E97">
            <w:pPr>
              <w:jc w:val="both"/>
              <w:rPr>
                <w:rFonts w:ascii="微软雅黑" w:hAnsi="微软雅黑"/>
                <w:color w:val="000000"/>
                <w:sz w:val="18"/>
                <w:szCs w:val="18"/>
              </w:rPr>
            </w:pPr>
            <w:r w:rsidRPr="0027305D">
              <w:rPr>
                <w:rFonts w:ascii="微软雅黑" w:hAnsi="微软雅黑" w:cs="宋体"/>
                <w:color w:val="000000"/>
                <w:sz w:val="18"/>
                <w:szCs w:val="18"/>
              </w:rPr>
              <w:t>AN2</w:t>
            </w:r>
          </w:p>
        </w:tc>
        <w:tc>
          <w:tcPr>
            <w:tcW w:w="559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auto"/>
          </w:tcPr>
          <w:p w:rsidR="00FC79C8" w:rsidRPr="008C28EB" w:rsidRDefault="00FC79C8" w:rsidP="00E62E97">
            <w:pPr>
              <w:jc w:val="both"/>
              <w:rPr>
                <w:rFonts w:ascii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O</w:t>
            </w:r>
          </w:p>
        </w:tc>
        <w:tc>
          <w:tcPr>
            <w:tcW w:w="3977" w:type="dxa"/>
            <w:gridSpan w:val="2"/>
            <w:tcBorders>
              <w:top w:val="single" w:sz="6" w:space="0" w:color="4AACC5"/>
              <w:bottom w:val="single" w:sz="6" w:space="0" w:color="4AACC5"/>
            </w:tcBorders>
            <w:shd w:val="clear" w:color="auto" w:fill="auto"/>
            <w:vAlign w:val="center"/>
          </w:tcPr>
          <w:p w:rsidR="00FC79C8" w:rsidRPr="008C28EB" w:rsidRDefault="00FC79C8" w:rsidP="00E62E97">
            <w:pPr>
              <w:jc w:val="both"/>
              <w:rPr>
                <w:rFonts w:ascii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参见 交易状态</w:t>
            </w:r>
          </w:p>
        </w:tc>
      </w:tr>
      <w:tr w:rsidR="00FC79C8" w:rsidRPr="00ED67F3" w:rsidTr="00BD68BE">
        <w:trPr>
          <w:trHeight w:val="263"/>
        </w:trPr>
        <w:tc>
          <w:tcPr>
            <w:tcW w:w="1668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auto"/>
          </w:tcPr>
          <w:p w:rsidR="00FC79C8" w:rsidRPr="00ED67F3" w:rsidRDefault="00FC79C8" w:rsidP="00E62E97">
            <w:pPr>
              <w:rPr>
                <w:szCs w:val="21"/>
                <w:lang w:eastAsia="zh-CN"/>
              </w:rPr>
            </w:pPr>
            <w:r>
              <w:rPr>
                <w:rFonts w:ascii="微软雅黑" w:hAnsi="微软雅黑" w:cs="宋体"/>
                <w:color w:val="000000"/>
                <w:sz w:val="18"/>
                <w:szCs w:val="18"/>
              </w:rPr>
              <w:t>txnBeginTime</w:t>
            </w:r>
          </w:p>
        </w:tc>
        <w:tc>
          <w:tcPr>
            <w:tcW w:w="1700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auto"/>
          </w:tcPr>
          <w:p w:rsidR="00FC79C8" w:rsidRPr="00ED67F3" w:rsidRDefault="00FC79C8" w:rsidP="00E62E97">
            <w:pPr>
              <w:rPr>
                <w:rFonts w:ascii="微软雅黑" w:hAnsi="微软雅黑" w:cs="宋体"/>
                <w:color w:val="000000"/>
                <w:szCs w:val="21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订单</w:t>
            </w:r>
            <w:r>
              <w:rPr>
                <w:rFonts w:ascii="微软雅黑" w:hAnsi="微软雅黑" w:cs="微软雅黑"/>
                <w:sz w:val="18"/>
                <w:szCs w:val="18"/>
                <w:lang w:eastAsia="zh-CN"/>
              </w:rPr>
              <w:t>生成时间</w:t>
            </w:r>
          </w:p>
        </w:tc>
        <w:tc>
          <w:tcPr>
            <w:tcW w:w="993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auto"/>
          </w:tcPr>
          <w:p w:rsidR="00FC79C8" w:rsidRPr="00ED67F3" w:rsidRDefault="00FC79C8" w:rsidP="00E62E97">
            <w:pPr>
              <w:rPr>
                <w:rFonts w:ascii="微软雅黑" w:hAnsi="微软雅黑" w:cs="宋体"/>
                <w:color w:val="000000"/>
                <w:szCs w:val="21"/>
                <w:lang w:eastAsia="zh-CN"/>
              </w:rPr>
            </w:pPr>
            <w:r>
              <w:rPr>
                <w:rFonts w:ascii="微软雅黑" w:hAnsi="微软雅黑" w:cs="宋体" w:hint="eastAsia"/>
                <w:color w:val="000000"/>
                <w:szCs w:val="21"/>
                <w:lang w:eastAsia="zh-CN"/>
              </w:rPr>
              <w:t>DT</w:t>
            </w:r>
          </w:p>
        </w:tc>
        <w:tc>
          <w:tcPr>
            <w:tcW w:w="559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auto"/>
          </w:tcPr>
          <w:p w:rsidR="00FC79C8" w:rsidRPr="00ED67F3" w:rsidRDefault="00FC79C8" w:rsidP="00E62E97">
            <w:pPr>
              <w:rPr>
                <w:rFonts w:ascii="微软雅黑" w:hAnsi="微软雅黑" w:cs="微软雅黑"/>
                <w:szCs w:val="21"/>
                <w:lang w:eastAsia="zh-CN"/>
              </w:rPr>
            </w:pPr>
            <w:r>
              <w:rPr>
                <w:rFonts w:ascii="微软雅黑" w:hAnsi="微软雅黑" w:cs="微软雅黑" w:hint="eastAsia"/>
                <w:szCs w:val="21"/>
                <w:lang w:eastAsia="zh-CN"/>
              </w:rPr>
              <w:t>O</w:t>
            </w:r>
          </w:p>
        </w:tc>
        <w:tc>
          <w:tcPr>
            <w:tcW w:w="3977" w:type="dxa"/>
            <w:gridSpan w:val="2"/>
            <w:tcBorders>
              <w:top w:val="single" w:sz="6" w:space="0" w:color="4AACC5"/>
              <w:bottom w:val="single" w:sz="6" w:space="0" w:color="4AACC5"/>
            </w:tcBorders>
            <w:shd w:val="clear" w:color="auto" w:fill="auto"/>
            <w:vAlign w:val="center"/>
          </w:tcPr>
          <w:p w:rsidR="00FC79C8" w:rsidRPr="00ED67F3" w:rsidRDefault="00FC79C8" w:rsidP="002C5E75">
            <w:pPr>
              <w:ind w:leftChars="172" w:left="361"/>
              <w:rPr>
                <w:rFonts w:ascii="微软雅黑" w:hAnsi="微软雅黑" w:cs="微软雅黑"/>
                <w:szCs w:val="21"/>
                <w:lang w:eastAsia="zh-CN"/>
              </w:rPr>
            </w:pPr>
          </w:p>
        </w:tc>
      </w:tr>
      <w:tr w:rsidR="00FC79C8" w:rsidRPr="00ED67F3" w:rsidTr="00BD68BE">
        <w:trPr>
          <w:trHeight w:val="656"/>
        </w:trPr>
        <w:tc>
          <w:tcPr>
            <w:tcW w:w="1668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auto"/>
          </w:tcPr>
          <w:p w:rsidR="00FC79C8" w:rsidRPr="00ED67F3" w:rsidRDefault="00FC79C8" w:rsidP="00E62E97">
            <w:pPr>
              <w:rPr>
                <w:szCs w:val="21"/>
                <w:lang w:eastAsia="zh-CN"/>
              </w:rPr>
            </w:pPr>
            <w:r>
              <w:rPr>
                <w:rFonts w:ascii="微软雅黑" w:hAnsi="微软雅黑" w:cs="宋体"/>
                <w:color w:val="000000"/>
                <w:sz w:val="18"/>
                <w:szCs w:val="18"/>
              </w:rPr>
              <w:t>txn</w:t>
            </w:r>
            <w:r>
              <w:rPr>
                <w:rFonts w:ascii="微软雅黑" w:hAnsi="微软雅黑" w:cs="宋体" w:hint="eastAsia"/>
                <w:color w:val="000000"/>
                <w:sz w:val="18"/>
                <w:szCs w:val="18"/>
              </w:rPr>
              <w:t>EndTime</w:t>
            </w:r>
          </w:p>
        </w:tc>
        <w:tc>
          <w:tcPr>
            <w:tcW w:w="1700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auto"/>
          </w:tcPr>
          <w:p w:rsidR="00FC79C8" w:rsidRPr="00ED67F3" w:rsidRDefault="00FC79C8" w:rsidP="00E62E97">
            <w:pPr>
              <w:rPr>
                <w:rFonts w:ascii="微软雅黑" w:hAnsi="微软雅黑" w:cs="宋体"/>
                <w:color w:val="000000"/>
                <w:szCs w:val="21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订单</w:t>
            </w:r>
            <w:r>
              <w:rPr>
                <w:rFonts w:ascii="微软雅黑" w:hAnsi="微软雅黑" w:cs="微软雅黑"/>
                <w:sz w:val="18"/>
                <w:szCs w:val="18"/>
                <w:lang w:eastAsia="zh-CN"/>
              </w:rPr>
              <w:t>完成时间</w:t>
            </w:r>
          </w:p>
        </w:tc>
        <w:tc>
          <w:tcPr>
            <w:tcW w:w="993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auto"/>
          </w:tcPr>
          <w:p w:rsidR="00FC79C8" w:rsidRPr="00ED67F3" w:rsidRDefault="00FC79C8" w:rsidP="00E62E97">
            <w:pPr>
              <w:rPr>
                <w:rFonts w:ascii="微软雅黑" w:hAnsi="微软雅黑" w:cs="宋体"/>
                <w:color w:val="000000"/>
                <w:szCs w:val="21"/>
              </w:rPr>
            </w:pPr>
            <w:r>
              <w:rPr>
                <w:rFonts w:ascii="微软雅黑" w:hAnsi="微软雅黑" w:cs="宋体" w:hint="eastAsia"/>
                <w:color w:val="000000"/>
                <w:szCs w:val="21"/>
                <w:lang w:eastAsia="zh-CN"/>
              </w:rPr>
              <w:t>DT</w:t>
            </w:r>
          </w:p>
        </w:tc>
        <w:tc>
          <w:tcPr>
            <w:tcW w:w="559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auto"/>
          </w:tcPr>
          <w:p w:rsidR="00FC79C8" w:rsidRPr="00ED67F3" w:rsidRDefault="00FC79C8" w:rsidP="00E62E97">
            <w:pPr>
              <w:rPr>
                <w:rFonts w:ascii="微软雅黑" w:hAnsi="微软雅黑" w:cs="微软雅黑"/>
                <w:szCs w:val="21"/>
                <w:lang w:eastAsia="zh-CN"/>
              </w:rPr>
            </w:pPr>
            <w:r>
              <w:rPr>
                <w:rFonts w:ascii="微软雅黑" w:hAnsi="微软雅黑" w:cs="微软雅黑" w:hint="eastAsia"/>
                <w:szCs w:val="21"/>
                <w:lang w:eastAsia="zh-CN"/>
              </w:rPr>
              <w:t>O</w:t>
            </w:r>
          </w:p>
        </w:tc>
        <w:tc>
          <w:tcPr>
            <w:tcW w:w="3977" w:type="dxa"/>
            <w:gridSpan w:val="2"/>
            <w:tcBorders>
              <w:top w:val="single" w:sz="6" w:space="0" w:color="4AACC5"/>
              <w:bottom w:val="single" w:sz="6" w:space="0" w:color="4AACC5"/>
            </w:tcBorders>
            <w:shd w:val="clear" w:color="auto" w:fill="auto"/>
            <w:vAlign w:val="center"/>
          </w:tcPr>
          <w:p w:rsidR="00FC79C8" w:rsidRPr="00ED67F3" w:rsidRDefault="00FC79C8" w:rsidP="002C5E75">
            <w:pPr>
              <w:ind w:leftChars="172" w:left="361"/>
              <w:rPr>
                <w:rFonts w:ascii="微软雅黑" w:hAnsi="微软雅黑" w:cs="微软雅黑"/>
                <w:szCs w:val="21"/>
                <w:lang w:eastAsia="zh-CN"/>
              </w:rPr>
            </w:pPr>
          </w:p>
        </w:tc>
      </w:tr>
    </w:tbl>
    <w:p w:rsidR="00325A0C" w:rsidRDefault="00325A0C" w:rsidP="000F585D">
      <w:pPr>
        <w:ind w:leftChars="172" w:left="361"/>
        <w:rPr>
          <w:lang w:eastAsia="zh-CN"/>
        </w:rPr>
      </w:pPr>
    </w:p>
    <w:p w:rsidR="00896616" w:rsidRDefault="00896616" w:rsidP="00896616">
      <w:pPr>
        <w:pStyle w:val="30"/>
        <w:tabs>
          <w:tab w:val="clear" w:pos="1004"/>
        </w:tabs>
        <w:ind w:left="709" w:hanging="709"/>
        <w:rPr>
          <w:rFonts w:ascii="微软雅黑" w:hAnsi="微软雅黑" w:cs="微软雅黑"/>
          <w:lang w:eastAsia="zh-CN"/>
        </w:rPr>
      </w:pPr>
      <w:r>
        <w:rPr>
          <w:rFonts w:ascii="微软雅黑" w:hAnsi="微软雅黑" w:cs="微软雅黑" w:hint="eastAsia"/>
          <w:lang w:eastAsia="zh-CN"/>
        </w:rPr>
        <w:lastRenderedPageBreak/>
        <w:t>转账</w:t>
      </w:r>
    </w:p>
    <w:p w:rsidR="00896616" w:rsidRDefault="00896616" w:rsidP="00896616">
      <w:pPr>
        <w:adjustRightInd w:val="0"/>
        <w:snapToGrid w:val="0"/>
        <w:ind w:leftChars="172" w:left="361"/>
        <w:rPr>
          <w:szCs w:val="21"/>
          <w:lang w:eastAsia="zh-CN"/>
        </w:rPr>
      </w:pPr>
      <w:r>
        <w:rPr>
          <w:rFonts w:hint="eastAsia"/>
          <w:szCs w:val="21"/>
          <w:lang w:eastAsia="zh-CN"/>
        </w:rPr>
        <w:t>转账</w:t>
      </w:r>
    </w:p>
    <w:tbl>
      <w:tblPr>
        <w:tblW w:w="88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7227"/>
      </w:tblGrid>
      <w:tr w:rsidR="00896616" w:rsidTr="00B015B7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0849B"/>
            <w:hideMark/>
          </w:tcPr>
          <w:p w:rsidR="00896616" w:rsidRDefault="00896616" w:rsidP="00B015B7">
            <w:pPr>
              <w:snapToGrid w:val="0"/>
              <w:rPr>
                <w:rFonts w:ascii="微软雅黑" w:hAnsi="微软雅黑" w:cs="微软雅黑"/>
                <w:b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  <w:lang w:eastAsia="zh-CN"/>
              </w:rPr>
              <w:t>接口URL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6616" w:rsidRDefault="00896616" w:rsidP="00B015B7">
            <w:pPr>
              <w:snapToGrid w:val="0"/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/account/</w:t>
            </w:r>
            <w:r>
              <w:rPr>
                <w:rFonts w:ascii="微软雅黑" w:hAnsi="微软雅黑" w:cs="微软雅黑"/>
                <w:sz w:val="18"/>
                <w:szCs w:val="18"/>
                <w:lang w:eastAsia="zh-CN"/>
              </w:rPr>
              <w:t>transferAccounts</w:t>
            </w:r>
          </w:p>
        </w:tc>
      </w:tr>
    </w:tbl>
    <w:p w:rsidR="00896616" w:rsidRPr="00315962" w:rsidRDefault="00896616" w:rsidP="00896616">
      <w:pPr>
        <w:adjustRightInd w:val="0"/>
        <w:snapToGrid w:val="0"/>
        <w:ind w:leftChars="172" w:left="361"/>
        <w:rPr>
          <w:rFonts w:hint="eastAsia"/>
          <w:szCs w:val="21"/>
          <w:lang w:eastAsia="zh-CN"/>
        </w:rPr>
      </w:pPr>
    </w:p>
    <w:p w:rsidR="00896616" w:rsidRDefault="00896616" w:rsidP="00896616">
      <w:pPr>
        <w:pStyle w:val="4"/>
      </w:pPr>
      <w:r>
        <w:rPr>
          <w:rFonts w:hint="eastAsia"/>
        </w:rPr>
        <w:t>请求</w:t>
      </w:r>
      <w:r w:rsidRPr="00D60316">
        <w:rPr>
          <w:rFonts w:hint="eastAsia"/>
        </w:rPr>
        <w:t>消息</w:t>
      </w:r>
    </w:p>
    <w:tbl>
      <w:tblPr>
        <w:tblW w:w="8915" w:type="dxa"/>
        <w:tblInd w:w="-18" w:type="dxa"/>
        <w:tblBorders>
          <w:top w:val="single" w:sz="4" w:space="0" w:color="4AACC5"/>
          <w:left w:val="single" w:sz="4" w:space="0" w:color="4AACC5"/>
          <w:bottom w:val="single" w:sz="4" w:space="0" w:color="4AACC5"/>
          <w:right w:val="single" w:sz="4" w:space="0" w:color="4AACC5"/>
          <w:insideH w:val="single" w:sz="6" w:space="0" w:color="4AACC5"/>
          <w:insideV w:val="single" w:sz="6" w:space="0" w:color="4AACC5"/>
        </w:tblBorders>
        <w:tblLayout w:type="fixed"/>
        <w:tblLook w:val="04A0" w:firstRow="1" w:lastRow="0" w:firstColumn="1" w:lastColumn="0" w:noHBand="0" w:noVBand="1"/>
      </w:tblPr>
      <w:tblGrid>
        <w:gridCol w:w="18"/>
        <w:gridCol w:w="1668"/>
        <w:gridCol w:w="1701"/>
        <w:gridCol w:w="849"/>
        <w:gridCol w:w="567"/>
        <w:gridCol w:w="4112"/>
      </w:tblGrid>
      <w:tr w:rsidR="00896616" w:rsidTr="00B015B7">
        <w:trPr>
          <w:gridBefore w:val="1"/>
          <w:wBefore w:w="18" w:type="dxa"/>
        </w:trPr>
        <w:tc>
          <w:tcPr>
            <w:tcW w:w="1668" w:type="dxa"/>
            <w:tcBorders>
              <w:top w:val="single" w:sz="4" w:space="0" w:color="4AACC5"/>
              <w:bottom w:val="single" w:sz="6" w:space="0" w:color="4AACC5"/>
            </w:tcBorders>
            <w:shd w:val="clear" w:color="auto" w:fill="30849B"/>
            <w:vAlign w:val="center"/>
          </w:tcPr>
          <w:p w:rsidR="00896616" w:rsidRDefault="00896616" w:rsidP="00B015B7">
            <w:pPr>
              <w:rPr>
                <w:rFonts w:ascii="微软雅黑" w:hAnsi="微软雅黑" w:cs="微软雅黑"/>
                <w:color w:val="C7EDCC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  <w:lang w:eastAsia="zh-CN"/>
              </w:rPr>
              <w:t>属性</w:t>
            </w:r>
          </w:p>
        </w:tc>
        <w:tc>
          <w:tcPr>
            <w:tcW w:w="1701" w:type="dxa"/>
            <w:tcBorders>
              <w:top w:val="single" w:sz="4" w:space="0" w:color="4AACC5"/>
              <w:bottom w:val="single" w:sz="6" w:space="0" w:color="4AACC5"/>
            </w:tcBorders>
            <w:shd w:val="clear" w:color="auto" w:fill="30849B"/>
            <w:vAlign w:val="center"/>
          </w:tcPr>
          <w:p w:rsidR="00896616" w:rsidRDefault="00896616" w:rsidP="00B015B7">
            <w:pPr>
              <w:jc w:val="center"/>
              <w:rPr>
                <w:rFonts w:ascii="微软雅黑" w:hAnsi="微软雅黑" w:cs="微软雅黑"/>
                <w:color w:val="C7EDCC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</w:rPr>
              <w:t>定义</w:t>
            </w:r>
          </w:p>
        </w:tc>
        <w:tc>
          <w:tcPr>
            <w:tcW w:w="849" w:type="dxa"/>
            <w:tcBorders>
              <w:top w:val="single" w:sz="4" w:space="0" w:color="4AACC5"/>
              <w:bottom w:val="single" w:sz="6" w:space="0" w:color="4AACC5"/>
            </w:tcBorders>
            <w:shd w:val="clear" w:color="auto" w:fill="30849B"/>
            <w:vAlign w:val="center"/>
          </w:tcPr>
          <w:p w:rsidR="00896616" w:rsidRDefault="00896616" w:rsidP="00B015B7">
            <w:pPr>
              <w:jc w:val="center"/>
              <w:rPr>
                <w:rFonts w:ascii="微软雅黑" w:hAnsi="微软雅黑" w:cs="微软雅黑"/>
                <w:b/>
                <w:color w:val="C7EDCC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</w:rPr>
              <w:t>类型</w:t>
            </w:r>
          </w:p>
          <w:p w:rsidR="00896616" w:rsidRDefault="00896616" w:rsidP="00B015B7">
            <w:pPr>
              <w:jc w:val="center"/>
              <w:rPr>
                <w:rFonts w:ascii="微软雅黑" w:hAnsi="微软雅黑" w:cs="微软雅黑"/>
                <w:color w:val="C7EDCC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</w:rPr>
              <w:t>长度</w:t>
            </w:r>
          </w:p>
        </w:tc>
        <w:tc>
          <w:tcPr>
            <w:tcW w:w="567" w:type="dxa"/>
            <w:tcBorders>
              <w:top w:val="single" w:sz="4" w:space="0" w:color="4AACC5"/>
              <w:bottom w:val="single" w:sz="6" w:space="0" w:color="4AACC5"/>
            </w:tcBorders>
            <w:shd w:val="clear" w:color="auto" w:fill="30849B"/>
            <w:vAlign w:val="center"/>
          </w:tcPr>
          <w:p w:rsidR="00896616" w:rsidRDefault="00896616" w:rsidP="00B015B7">
            <w:pPr>
              <w:jc w:val="center"/>
              <w:rPr>
                <w:rFonts w:ascii="微软雅黑" w:hAnsi="微软雅黑" w:cs="微软雅黑"/>
                <w:color w:val="C7EDCC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</w:rPr>
              <w:t>必填</w:t>
            </w:r>
          </w:p>
        </w:tc>
        <w:tc>
          <w:tcPr>
            <w:tcW w:w="4112" w:type="dxa"/>
            <w:tcBorders>
              <w:top w:val="single" w:sz="4" w:space="0" w:color="4AACC5"/>
              <w:bottom w:val="single" w:sz="6" w:space="0" w:color="4AACC5"/>
            </w:tcBorders>
            <w:shd w:val="clear" w:color="auto" w:fill="30849B"/>
            <w:vAlign w:val="center"/>
          </w:tcPr>
          <w:p w:rsidR="00896616" w:rsidRDefault="00896616" w:rsidP="00B015B7">
            <w:pPr>
              <w:jc w:val="center"/>
              <w:rPr>
                <w:rFonts w:ascii="微软雅黑" w:hAnsi="微软雅黑" w:cs="微软雅黑"/>
                <w:color w:val="C7EDCC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</w:rPr>
              <w:t>参数说明/示例</w:t>
            </w:r>
          </w:p>
        </w:tc>
      </w:tr>
      <w:tr w:rsidR="00896616" w:rsidRPr="0092603B" w:rsidTr="00B015B7">
        <w:tc>
          <w:tcPr>
            <w:tcW w:w="1686" w:type="dxa"/>
            <w:gridSpan w:val="2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896616" w:rsidRPr="0092603B" w:rsidRDefault="00896616" w:rsidP="00B015B7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functionCode</w:t>
            </w:r>
          </w:p>
        </w:tc>
        <w:tc>
          <w:tcPr>
            <w:tcW w:w="1701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896616" w:rsidRPr="0092603B" w:rsidRDefault="00896616" w:rsidP="00B015B7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交易功能</w:t>
            </w:r>
          </w:p>
        </w:tc>
        <w:tc>
          <w:tcPr>
            <w:tcW w:w="849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896616" w:rsidRDefault="00896616" w:rsidP="00B015B7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A2</w:t>
            </w:r>
          </w:p>
        </w:tc>
        <w:tc>
          <w:tcPr>
            <w:tcW w:w="567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896616" w:rsidRDefault="00896616" w:rsidP="00B015B7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M</w:t>
            </w:r>
          </w:p>
        </w:tc>
        <w:tc>
          <w:tcPr>
            <w:tcW w:w="4112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896616" w:rsidRPr="0092603B" w:rsidRDefault="00896616" w:rsidP="00B015B7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值：1</w:t>
            </w:r>
            <w:r>
              <w:rPr>
                <w:rFonts w:ascii="微软雅黑" w:hAnsi="微软雅黑" w:cs="微软雅黑"/>
                <w:sz w:val="18"/>
                <w:szCs w:val="18"/>
                <w:lang w:eastAsia="zh-CN"/>
              </w:rPr>
              <w:t>7</w:t>
            </w:r>
          </w:p>
        </w:tc>
      </w:tr>
      <w:tr w:rsidR="00896616" w:rsidTr="00B015B7">
        <w:tc>
          <w:tcPr>
            <w:tcW w:w="1686" w:type="dxa"/>
            <w:gridSpan w:val="2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896616" w:rsidRDefault="00896616" w:rsidP="00B015B7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宋体" w:hint="eastAsia"/>
                <w:color w:val="000000"/>
                <w:sz w:val="18"/>
                <w:szCs w:val="18"/>
              </w:rPr>
              <w:t>merchantName</w:t>
            </w:r>
          </w:p>
        </w:tc>
        <w:tc>
          <w:tcPr>
            <w:tcW w:w="1701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896616" w:rsidRDefault="00896616" w:rsidP="00B015B7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平台商户名称</w:t>
            </w:r>
          </w:p>
        </w:tc>
        <w:tc>
          <w:tcPr>
            <w:tcW w:w="849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896616" w:rsidRDefault="00896616" w:rsidP="00B015B7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X120</w:t>
            </w:r>
          </w:p>
        </w:tc>
        <w:tc>
          <w:tcPr>
            <w:tcW w:w="567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896616" w:rsidRDefault="00896616" w:rsidP="00B015B7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M</w:t>
            </w:r>
          </w:p>
        </w:tc>
        <w:tc>
          <w:tcPr>
            <w:tcW w:w="4112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896616" w:rsidRDefault="00896616" w:rsidP="00B015B7">
            <w:pPr>
              <w:ind w:leftChars="172" w:left="361"/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</w:p>
        </w:tc>
      </w:tr>
      <w:tr w:rsidR="00896616" w:rsidRPr="00D5177B" w:rsidTr="00B015B7">
        <w:trPr>
          <w:gridBefore w:val="1"/>
          <w:wBefore w:w="18" w:type="dxa"/>
        </w:trPr>
        <w:tc>
          <w:tcPr>
            <w:tcW w:w="1668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896616" w:rsidRPr="00D5177B" w:rsidRDefault="00896616" w:rsidP="00B015B7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D5177B"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outTradeNo</w:t>
            </w:r>
          </w:p>
        </w:tc>
        <w:tc>
          <w:tcPr>
            <w:tcW w:w="1701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896616" w:rsidRPr="00D5177B" w:rsidRDefault="00896616" w:rsidP="00B015B7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D5177B"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外部订单号</w:t>
            </w:r>
          </w:p>
        </w:tc>
        <w:tc>
          <w:tcPr>
            <w:tcW w:w="849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896616" w:rsidRPr="00D5177B" w:rsidRDefault="00896616" w:rsidP="00B015B7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AN32</w:t>
            </w:r>
          </w:p>
        </w:tc>
        <w:tc>
          <w:tcPr>
            <w:tcW w:w="567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896616" w:rsidRPr="00D5177B" w:rsidRDefault="00896616" w:rsidP="00B015B7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D5177B">
              <w:rPr>
                <w:rFonts w:ascii="微软雅黑" w:hAnsi="微软雅黑" w:cs="微软雅黑"/>
                <w:sz w:val="18"/>
                <w:szCs w:val="18"/>
                <w:lang w:eastAsia="zh-CN"/>
              </w:rPr>
              <w:t>M</w:t>
            </w:r>
          </w:p>
        </w:tc>
        <w:tc>
          <w:tcPr>
            <w:tcW w:w="4112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896616" w:rsidRPr="00D5177B" w:rsidRDefault="00896616" w:rsidP="00B015B7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D5177B"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接入方产生的唯一流水号</w:t>
            </w:r>
          </w:p>
        </w:tc>
      </w:tr>
      <w:tr w:rsidR="00896616" w:rsidRPr="00CF3EE6" w:rsidTr="00B015B7">
        <w:trPr>
          <w:gridBefore w:val="1"/>
          <w:wBefore w:w="18" w:type="dxa"/>
        </w:trPr>
        <w:tc>
          <w:tcPr>
            <w:tcW w:w="1668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896616" w:rsidRDefault="00896616" w:rsidP="00B015B7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宋体"/>
                <w:color w:val="000000"/>
                <w:sz w:val="18"/>
                <w:szCs w:val="18"/>
              </w:rPr>
              <w:t>uId</w:t>
            </w:r>
          </w:p>
        </w:tc>
        <w:tc>
          <w:tcPr>
            <w:tcW w:w="1701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896616" w:rsidRDefault="00896616" w:rsidP="00B015B7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AF0595"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平台用户id</w:t>
            </w:r>
          </w:p>
        </w:tc>
        <w:tc>
          <w:tcPr>
            <w:tcW w:w="849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896616" w:rsidRDefault="00896616" w:rsidP="00B015B7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/>
                <w:sz w:val="18"/>
                <w:szCs w:val="18"/>
                <w:lang w:eastAsia="zh-CN"/>
              </w:rPr>
              <w:t>AN128</w:t>
            </w:r>
          </w:p>
        </w:tc>
        <w:tc>
          <w:tcPr>
            <w:tcW w:w="567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896616" w:rsidRDefault="00896616" w:rsidP="00B015B7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M</w:t>
            </w:r>
          </w:p>
        </w:tc>
        <w:tc>
          <w:tcPr>
            <w:tcW w:w="4112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896616" w:rsidRPr="00CF3EE6" w:rsidRDefault="00896616" w:rsidP="00B015B7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</w:p>
        </w:tc>
      </w:tr>
      <w:tr w:rsidR="00896616" w:rsidRPr="00CF3EE6" w:rsidTr="00B015B7">
        <w:trPr>
          <w:gridBefore w:val="1"/>
          <w:wBefore w:w="18" w:type="dxa"/>
        </w:trPr>
        <w:tc>
          <w:tcPr>
            <w:tcW w:w="1668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896616" w:rsidRPr="00D5177B" w:rsidRDefault="00896616" w:rsidP="00B015B7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D5177B"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orderAmount</w:t>
            </w:r>
          </w:p>
        </w:tc>
        <w:tc>
          <w:tcPr>
            <w:tcW w:w="1701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896616" w:rsidRPr="00D5177B" w:rsidRDefault="00896616" w:rsidP="00B015B7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D5177B"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订单总金额</w:t>
            </w:r>
          </w:p>
        </w:tc>
        <w:tc>
          <w:tcPr>
            <w:tcW w:w="849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896616" w:rsidRPr="00CF3EE6" w:rsidRDefault="00896616" w:rsidP="00B015B7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/>
                <w:sz w:val="18"/>
                <w:szCs w:val="18"/>
                <w:lang w:eastAsia="zh-CN"/>
              </w:rPr>
              <w:t>AMT</w:t>
            </w:r>
          </w:p>
        </w:tc>
        <w:tc>
          <w:tcPr>
            <w:tcW w:w="567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896616" w:rsidRPr="00CF3EE6" w:rsidRDefault="00896616" w:rsidP="00B015B7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CF3EE6">
              <w:rPr>
                <w:rFonts w:ascii="微软雅黑" w:hAnsi="微软雅黑" w:cs="微软雅黑"/>
                <w:sz w:val="18"/>
                <w:szCs w:val="18"/>
                <w:lang w:eastAsia="zh-CN"/>
              </w:rPr>
              <w:t>M</w:t>
            </w:r>
          </w:p>
        </w:tc>
        <w:tc>
          <w:tcPr>
            <w:tcW w:w="4112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896616" w:rsidRPr="00CF3EE6" w:rsidRDefault="00896616" w:rsidP="00B015B7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</w:p>
        </w:tc>
      </w:tr>
      <w:tr w:rsidR="00896616" w:rsidRPr="00CF3EE6" w:rsidTr="00B015B7">
        <w:trPr>
          <w:gridBefore w:val="1"/>
          <w:wBefore w:w="18" w:type="dxa"/>
        </w:trPr>
        <w:tc>
          <w:tcPr>
            <w:tcW w:w="1668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896616" w:rsidRPr="00D5177B" w:rsidRDefault="00896616" w:rsidP="00B015B7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D5177B"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payAmount</w:t>
            </w:r>
          </w:p>
        </w:tc>
        <w:tc>
          <w:tcPr>
            <w:tcW w:w="1701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896616" w:rsidRPr="00D5177B" w:rsidRDefault="00896616" w:rsidP="00B015B7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D5177B"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支付金额</w:t>
            </w:r>
          </w:p>
        </w:tc>
        <w:tc>
          <w:tcPr>
            <w:tcW w:w="849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896616" w:rsidRPr="00CF3EE6" w:rsidRDefault="00896616" w:rsidP="00B015B7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/>
                <w:sz w:val="18"/>
                <w:szCs w:val="18"/>
                <w:lang w:eastAsia="zh-CN"/>
              </w:rPr>
              <w:t>AMT</w:t>
            </w:r>
          </w:p>
        </w:tc>
        <w:tc>
          <w:tcPr>
            <w:tcW w:w="567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896616" w:rsidRPr="00CF3EE6" w:rsidRDefault="00896616" w:rsidP="00B015B7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CF3EE6">
              <w:rPr>
                <w:rFonts w:ascii="微软雅黑" w:hAnsi="微软雅黑" w:cs="微软雅黑"/>
                <w:sz w:val="18"/>
                <w:szCs w:val="18"/>
                <w:lang w:eastAsia="zh-CN"/>
              </w:rPr>
              <w:t>M</w:t>
            </w:r>
          </w:p>
        </w:tc>
        <w:tc>
          <w:tcPr>
            <w:tcW w:w="4112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896616" w:rsidRPr="00CF3EE6" w:rsidRDefault="00896616" w:rsidP="00B015B7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</w:p>
        </w:tc>
      </w:tr>
      <w:tr w:rsidR="00896616" w:rsidRPr="00D5177B" w:rsidTr="00B015B7">
        <w:trPr>
          <w:gridBefore w:val="1"/>
          <w:wBefore w:w="18" w:type="dxa"/>
        </w:trPr>
        <w:tc>
          <w:tcPr>
            <w:tcW w:w="1668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896616" w:rsidRPr="00D5177B" w:rsidRDefault="00896616" w:rsidP="00B015B7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D5177B"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payMode</w:t>
            </w:r>
          </w:p>
        </w:tc>
        <w:tc>
          <w:tcPr>
            <w:tcW w:w="1701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896616" w:rsidRPr="00D5177B" w:rsidRDefault="00896616" w:rsidP="00B015B7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D5177B"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支付方式</w:t>
            </w:r>
          </w:p>
        </w:tc>
        <w:tc>
          <w:tcPr>
            <w:tcW w:w="849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896616" w:rsidRPr="00D5177B" w:rsidRDefault="00896616" w:rsidP="00B015B7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N</w:t>
            </w:r>
            <w:r>
              <w:rPr>
                <w:rFonts w:ascii="微软雅黑" w:hAnsi="微软雅黑" w:cs="微软雅黑"/>
                <w:sz w:val="18"/>
                <w:szCs w:val="18"/>
                <w:lang w:eastAsia="zh-CN"/>
              </w:rPr>
              <w:t>2</w:t>
            </w:r>
          </w:p>
        </w:tc>
        <w:tc>
          <w:tcPr>
            <w:tcW w:w="567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896616" w:rsidRPr="00D5177B" w:rsidRDefault="00896616" w:rsidP="00B015B7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D5177B">
              <w:rPr>
                <w:rFonts w:ascii="微软雅黑" w:hAnsi="微软雅黑" w:cs="微软雅黑"/>
                <w:sz w:val="18"/>
                <w:szCs w:val="18"/>
                <w:lang w:eastAsia="zh-CN"/>
              </w:rPr>
              <w:t>M</w:t>
            </w:r>
          </w:p>
        </w:tc>
        <w:tc>
          <w:tcPr>
            <w:tcW w:w="4112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896616" w:rsidRPr="00D5177B" w:rsidRDefault="00896616" w:rsidP="00B015B7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参见 支付方式</w:t>
            </w:r>
          </w:p>
        </w:tc>
      </w:tr>
      <w:tr w:rsidR="00896616" w:rsidRPr="00D5177B" w:rsidTr="00B015B7">
        <w:trPr>
          <w:gridBefore w:val="1"/>
          <w:wBefore w:w="18" w:type="dxa"/>
        </w:trPr>
        <w:tc>
          <w:tcPr>
            <w:tcW w:w="1668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896616" w:rsidRPr="00D5177B" w:rsidRDefault="00896616" w:rsidP="00B015B7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D5177B"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orderType</w:t>
            </w:r>
          </w:p>
        </w:tc>
        <w:tc>
          <w:tcPr>
            <w:tcW w:w="1701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896616" w:rsidRPr="00D5177B" w:rsidRDefault="00896616" w:rsidP="00B015B7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D5177B"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订单类型</w:t>
            </w:r>
          </w:p>
        </w:tc>
        <w:tc>
          <w:tcPr>
            <w:tcW w:w="849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896616" w:rsidRPr="00D5177B" w:rsidRDefault="00896616" w:rsidP="00B015B7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N</w:t>
            </w:r>
            <w:r>
              <w:rPr>
                <w:rFonts w:ascii="微软雅黑" w:hAnsi="微软雅黑" w:cs="微软雅黑"/>
                <w:sz w:val="18"/>
                <w:szCs w:val="18"/>
                <w:lang w:eastAsia="zh-CN"/>
              </w:rPr>
              <w:t xml:space="preserve"> 6</w:t>
            </w:r>
          </w:p>
        </w:tc>
        <w:tc>
          <w:tcPr>
            <w:tcW w:w="567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896616" w:rsidRPr="00D5177B" w:rsidRDefault="00896616" w:rsidP="00B015B7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D5177B">
              <w:rPr>
                <w:rFonts w:ascii="微软雅黑" w:hAnsi="微软雅黑" w:cs="微软雅黑"/>
                <w:sz w:val="18"/>
                <w:szCs w:val="18"/>
                <w:lang w:eastAsia="zh-CN"/>
              </w:rPr>
              <w:t>M</w:t>
            </w:r>
          </w:p>
        </w:tc>
        <w:tc>
          <w:tcPr>
            <w:tcW w:w="4112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896616" w:rsidRPr="00D5177B" w:rsidRDefault="00896616" w:rsidP="00B015B7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参见 订单类型（</w:t>
            </w:r>
            <w:r w:rsidRPr="007D281B">
              <w:rPr>
                <w:rFonts w:ascii="微软雅黑" w:hAnsi="微软雅黑" w:cs="微软雅黑"/>
                <w:sz w:val="18"/>
                <w:szCs w:val="18"/>
                <w:lang w:eastAsia="zh-CN"/>
              </w:rPr>
              <w:t>180002</w:t>
            </w: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）</w:t>
            </w:r>
          </w:p>
        </w:tc>
      </w:tr>
      <w:tr w:rsidR="00896616" w:rsidTr="00B015B7">
        <w:trPr>
          <w:gridBefore w:val="1"/>
          <w:wBefore w:w="18" w:type="dxa"/>
        </w:trPr>
        <w:tc>
          <w:tcPr>
            <w:tcW w:w="1668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896616" w:rsidRPr="00D5177B" w:rsidRDefault="00896616" w:rsidP="00B015B7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transferType</w:t>
            </w:r>
          </w:p>
        </w:tc>
        <w:tc>
          <w:tcPr>
            <w:tcW w:w="1701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896616" w:rsidRPr="00D5177B" w:rsidRDefault="00896616" w:rsidP="00B015B7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转账</w:t>
            </w:r>
            <w:r>
              <w:rPr>
                <w:rFonts w:ascii="微软雅黑" w:hAnsi="微软雅黑" w:cs="微软雅黑"/>
                <w:sz w:val="18"/>
                <w:szCs w:val="18"/>
                <w:lang w:eastAsia="zh-CN"/>
              </w:rPr>
              <w:t>类型</w:t>
            </w:r>
          </w:p>
        </w:tc>
        <w:tc>
          <w:tcPr>
            <w:tcW w:w="849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896616" w:rsidRDefault="00896616" w:rsidP="00B015B7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</w:p>
        </w:tc>
        <w:tc>
          <w:tcPr>
            <w:tcW w:w="567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896616" w:rsidRPr="00D5177B" w:rsidRDefault="00896616" w:rsidP="00B015B7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/>
                <w:sz w:val="18"/>
                <w:szCs w:val="18"/>
                <w:lang w:eastAsia="zh-CN"/>
              </w:rPr>
              <w:t>M</w:t>
            </w:r>
          </w:p>
        </w:tc>
        <w:tc>
          <w:tcPr>
            <w:tcW w:w="4112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896616" w:rsidRDefault="00896616" w:rsidP="00B015B7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B2</w:t>
            </w:r>
            <w:r>
              <w:rPr>
                <w:rFonts w:ascii="微软雅黑" w:hAnsi="微软雅黑" w:cs="微软雅黑"/>
                <w:sz w:val="18"/>
                <w:szCs w:val="18"/>
                <w:lang w:eastAsia="zh-CN"/>
              </w:rPr>
              <w:t>C，C</w:t>
            </w: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2</w:t>
            </w:r>
            <w:r>
              <w:rPr>
                <w:rFonts w:ascii="微软雅黑" w:hAnsi="微软雅黑" w:cs="微软雅黑"/>
                <w:sz w:val="18"/>
                <w:szCs w:val="18"/>
                <w:lang w:eastAsia="zh-CN"/>
              </w:rPr>
              <w:t>C，B</w:t>
            </w: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2</w:t>
            </w:r>
            <w:r>
              <w:rPr>
                <w:rFonts w:ascii="微软雅黑" w:hAnsi="微软雅黑" w:cs="微软雅黑"/>
                <w:sz w:val="18"/>
                <w:szCs w:val="18"/>
                <w:lang w:eastAsia="zh-CN"/>
              </w:rPr>
              <w:t>B，C</w:t>
            </w: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2</w:t>
            </w:r>
            <w:r>
              <w:rPr>
                <w:rFonts w:ascii="微软雅黑" w:hAnsi="微软雅黑" w:cs="微软雅黑"/>
                <w:sz w:val="18"/>
                <w:szCs w:val="18"/>
                <w:lang w:eastAsia="zh-CN"/>
              </w:rPr>
              <w:t>B</w:t>
            </w:r>
          </w:p>
        </w:tc>
      </w:tr>
      <w:tr w:rsidR="00896616" w:rsidRPr="00D5177B" w:rsidTr="00B015B7">
        <w:trPr>
          <w:gridBefore w:val="1"/>
          <w:wBefore w:w="18" w:type="dxa"/>
        </w:trPr>
        <w:tc>
          <w:tcPr>
            <w:tcW w:w="1668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896616" w:rsidRPr="00D5177B" w:rsidRDefault="00896616" w:rsidP="00B015B7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D5177B"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bgUrl</w:t>
            </w:r>
          </w:p>
        </w:tc>
        <w:tc>
          <w:tcPr>
            <w:tcW w:w="1701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896616" w:rsidRPr="00D5177B" w:rsidRDefault="00896616" w:rsidP="00B015B7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D5177B"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通知地址</w:t>
            </w:r>
          </w:p>
        </w:tc>
        <w:tc>
          <w:tcPr>
            <w:tcW w:w="849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896616" w:rsidRPr="00D5177B" w:rsidRDefault="00896616" w:rsidP="00B015B7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X250</w:t>
            </w:r>
          </w:p>
        </w:tc>
        <w:tc>
          <w:tcPr>
            <w:tcW w:w="567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896616" w:rsidRPr="00D5177B" w:rsidRDefault="00896616" w:rsidP="00B015B7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D5177B">
              <w:rPr>
                <w:rFonts w:ascii="微软雅黑" w:hAnsi="微软雅黑" w:cs="微软雅黑"/>
                <w:sz w:val="18"/>
                <w:szCs w:val="18"/>
                <w:lang w:eastAsia="zh-CN"/>
              </w:rPr>
              <w:t>O</w:t>
            </w:r>
          </w:p>
        </w:tc>
        <w:tc>
          <w:tcPr>
            <w:tcW w:w="4112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896616" w:rsidRPr="00D5177B" w:rsidRDefault="00896616" w:rsidP="00B015B7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</w:p>
        </w:tc>
      </w:tr>
      <w:tr w:rsidR="00896616" w:rsidRPr="00E234CE" w:rsidTr="00B015B7">
        <w:trPr>
          <w:gridBefore w:val="1"/>
          <w:wBefore w:w="18" w:type="dxa"/>
        </w:trPr>
        <w:tc>
          <w:tcPr>
            <w:tcW w:w="1668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896616" w:rsidRPr="00D5177B" w:rsidRDefault="00896616" w:rsidP="00B015B7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D5177B"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currencyCode</w:t>
            </w:r>
          </w:p>
        </w:tc>
        <w:tc>
          <w:tcPr>
            <w:tcW w:w="1701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896616" w:rsidRPr="00D5177B" w:rsidRDefault="00896616" w:rsidP="00B015B7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D5177B"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币种</w:t>
            </w:r>
          </w:p>
        </w:tc>
        <w:tc>
          <w:tcPr>
            <w:tcW w:w="849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896616" w:rsidRDefault="00896616" w:rsidP="00B015B7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AN</w:t>
            </w:r>
            <w:r>
              <w:rPr>
                <w:rFonts w:ascii="微软雅黑" w:hAnsi="微软雅黑" w:cs="微软雅黑"/>
                <w:sz w:val="18"/>
                <w:szCs w:val="18"/>
                <w:lang w:eastAsia="zh-CN"/>
              </w:rPr>
              <w:t>8</w:t>
            </w:r>
          </w:p>
        </w:tc>
        <w:tc>
          <w:tcPr>
            <w:tcW w:w="567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896616" w:rsidRDefault="00896616" w:rsidP="00B015B7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/>
                <w:sz w:val="18"/>
                <w:szCs w:val="18"/>
                <w:lang w:eastAsia="zh-CN"/>
              </w:rPr>
              <w:t>O</w:t>
            </w:r>
          </w:p>
        </w:tc>
        <w:tc>
          <w:tcPr>
            <w:tcW w:w="4112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896616" w:rsidRPr="00E234CE" w:rsidRDefault="00896616" w:rsidP="00B015B7">
            <w:pPr>
              <w:pStyle w:val="af6"/>
              <w:spacing w:before="0" w:beforeAutospacing="0" w:after="0" w:afterAutospacing="0" w:line="260" w:lineRule="atLeast"/>
              <w:rPr>
                <w:rFonts w:ascii="微软雅黑" w:eastAsia="微软雅黑" w:hAnsi="微软雅黑"/>
                <w:color w:val="000000"/>
                <w:sz w:val="18"/>
                <w:szCs w:val="18"/>
                <w:lang w:val="en-GB"/>
              </w:rPr>
            </w:pPr>
            <w:r w:rsidRPr="00BD68BE">
              <w:rPr>
                <w:rFonts w:ascii="微软雅黑" w:eastAsia="微软雅黑" w:hAnsi="微软雅黑" w:cs="微软雅黑" w:hint="eastAsia"/>
                <w:sz w:val="18"/>
                <w:szCs w:val="18"/>
                <w:lang w:val="en-GB"/>
              </w:rPr>
              <w:t>不填，</w:t>
            </w:r>
            <w:r w:rsidRPr="00BD68BE">
              <w:rPr>
                <w:rFonts w:ascii="微软雅黑" w:eastAsia="微软雅黑" w:hAnsi="微软雅黑" w:cs="微软雅黑"/>
                <w:sz w:val="18"/>
                <w:szCs w:val="18"/>
                <w:lang w:val="en-GB"/>
              </w:rPr>
              <w:t>默认为</w:t>
            </w:r>
            <w:r w:rsidRPr="00BD68BE">
              <w:rPr>
                <w:rFonts w:ascii="微软雅黑" w:eastAsia="微软雅黑" w:hAnsi="微软雅黑" w:cs="微软雅黑" w:hint="eastAsia"/>
                <w:sz w:val="18"/>
                <w:szCs w:val="18"/>
                <w:lang w:val="en-GB"/>
              </w:rPr>
              <w:t>：</w:t>
            </w:r>
            <w:r w:rsidRPr="00BD68BE">
              <w:rPr>
                <w:rFonts w:ascii="微软雅黑" w:eastAsia="微软雅黑" w:hAnsi="微软雅黑" w:cs="微软雅黑"/>
                <w:sz w:val="18"/>
                <w:szCs w:val="18"/>
                <w:lang w:val="en-GB"/>
              </w:rPr>
              <w:t>CNY</w:t>
            </w:r>
            <w:r w:rsidRPr="00BD68BE">
              <w:rPr>
                <w:rFonts w:ascii="微软雅黑" w:eastAsia="微软雅黑" w:hAnsi="微软雅黑" w:cs="微软雅黑" w:hint="eastAsia"/>
                <w:sz w:val="18"/>
                <w:szCs w:val="18"/>
                <w:lang w:val="en-GB"/>
              </w:rPr>
              <w:t xml:space="preserve"> 人民币</w:t>
            </w:r>
          </w:p>
        </w:tc>
      </w:tr>
      <w:tr w:rsidR="00896616" w:rsidRPr="00D5177B" w:rsidTr="00B015B7">
        <w:trPr>
          <w:gridBefore w:val="1"/>
          <w:wBefore w:w="18" w:type="dxa"/>
        </w:trPr>
        <w:tc>
          <w:tcPr>
            <w:tcW w:w="1668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896616" w:rsidRPr="00D5177B" w:rsidRDefault="00896616" w:rsidP="00B015B7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D5177B"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memo</w:t>
            </w:r>
          </w:p>
        </w:tc>
        <w:tc>
          <w:tcPr>
            <w:tcW w:w="1701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896616" w:rsidRPr="00D5177B" w:rsidRDefault="00896616" w:rsidP="00B015B7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D5177B"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备注</w:t>
            </w:r>
          </w:p>
        </w:tc>
        <w:tc>
          <w:tcPr>
            <w:tcW w:w="849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896616" w:rsidRPr="00D5177B" w:rsidRDefault="00896616" w:rsidP="00B015B7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X</w:t>
            </w:r>
            <w:r>
              <w:rPr>
                <w:rFonts w:ascii="微软雅黑" w:hAnsi="微软雅黑" w:cs="微软雅黑"/>
                <w:sz w:val="18"/>
                <w:szCs w:val="18"/>
                <w:lang w:eastAsia="zh-CN"/>
              </w:rPr>
              <w:t>120</w:t>
            </w:r>
          </w:p>
        </w:tc>
        <w:tc>
          <w:tcPr>
            <w:tcW w:w="567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896616" w:rsidRPr="00D5177B" w:rsidRDefault="00896616" w:rsidP="00B015B7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D5177B">
              <w:rPr>
                <w:rFonts w:ascii="微软雅黑" w:hAnsi="微软雅黑" w:cs="微软雅黑"/>
                <w:sz w:val="18"/>
                <w:szCs w:val="18"/>
                <w:lang w:eastAsia="zh-CN"/>
              </w:rPr>
              <w:t>O</w:t>
            </w:r>
          </w:p>
        </w:tc>
        <w:tc>
          <w:tcPr>
            <w:tcW w:w="4112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896616" w:rsidRPr="00D5177B" w:rsidRDefault="00896616" w:rsidP="00B015B7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</w:p>
        </w:tc>
      </w:tr>
    </w:tbl>
    <w:p w:rsidR="00896616" w:rsidRPr="00896616" w:rsidRDefault="00896616" w:rsidP="00896616"/>
    <w:p w:rsidR="00896616" w:rsidRPr="00ED67F3" w:rsidRDefault="00896616" w:rsidP="00896616">
      <w:pPr>
        <w:pStyle w:val="4"/>
      </w:pPr>
      <w:r w:rsidRPr="00ED67F3">
        <w:rPr>
          <w:rFonts w:hint="eastAsia"/>
        </w:rPr>
        <w:t>响应消息</w:t>
      </w:r>
    </w:p>
    <w:tbl>
      <w:tblPr>
        <w:tblW w:w="8897" w:type="dxa"/>
        <w:tblBorders>
          <w:top w:val="single" w:sz="4" w:space="0" w:color="4AACC5"/>
          <w:left w:val="single" w:sz="4" w:space="0" w:color="4AACC5"/>
          <w:bottom w:val="single" w:sz="4" w:space="0" w:color="4AACC5"/>
          <w:right w:val="single" w:sz="4" w:space="0" w:color="4AACC5"/>
          <w:insideH w:val="single" w:sz="6" w:space="0" w:color="4AACC5"/>
          <w:insideV w:val="single" w:sz="6" w:space="0" w:color="4AACC5"/>
        </w:tblBorders>
        <w:tblLayout w:type="fixed"/>
        <w:tblLook w:val="04A0" w:firstRow="1" w:lastRow="0" w:firstColumn="1" w:lastColumn="0" w:noHBand="0" w:noVBand="1"/>
      </w:tblPr>
      <w:tblGrid>
        <w:gridCol w:w="1667"/>
        <w:gridCol w:w="1842"/>
        <w:gridCol w:w="851"/>
        <w:gridCol w:w="559"/>
        <w:gridCol w:w="8"/>
        <w:gridCol w:w="3970"/>
      </w:tblGrid>
      <w:tr w:rsidR="00896616" w:rsidTr="00B015B7">
        <w:tc>
          <w:tcPr>
            <w:tcW w:w="1667" w:type="dxa"/>
            <w:tcBorders>
              <w:top w:val="single" w:sz="4" w:space="0" w:color="4AACC5"/>
              <w:bottom w:val="single" w:sz="6" w:space="0" w:color="4AACC5"/>
            </w:tcBorders>
            <w:shd w:val="clear" w:color="auto" w:fill="30849B"/>
            <w:vAlign w:val="center"/>
          </w:tcPr>
          <w:p w:rsidR="00896616" w:rsidRDefault="00896616" w:rsidP="00B015B7">
            <w:pPr>
              <w:rPr>
                <w:rFonts w:ascii="微软雅黑" w:hAnsi="微软雅黑" w:cs="微软雅黑"/>
                <w:color w:val="C7EDCC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  <w:lang w:eastAsia="zh-CN"/>
              </w:rPr>
              <w:t>属性</w:t>
            </w:r>
          </w:p>
        </w:tc>
        <w:tc>
          <w:tcPr>
            <w:tcW w:w="1842" w:type="dxa"/>
            <w:tcBorders>
              <w:top w:val="single" w:sz="4" w:space="0" w:color="4AACC5"/>
              <w:bottom w:val="single" w:sz="6" w:space="0" w:color="4AACC5"/>
            </w:tcBorders>
            <w:shd w:val="clear" w:color="auto" w:fill="30849B"/>
            <w:vAlign w:val="center"/>
          </w:tcPr>
          <w:p w:rsidR="00896616" w:rsidRDefault="00896616" w:rsidP="00B015B7">
            <w:pPr>
              <w:jc w:val="center"/>
              <w:rPr>
                <w:rFonts w:ascii="微软雅黑" w:hAnsi="微软雅黑" w:cs="微软雅黑"/>
                <w:color w:val="C7EDCC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</w:rPr>
              <w:t>定义</w:t>
            </w:r>
          </w:p>
        </w:tc>
        <w:tc>
          <w:tcPr>
            <w:tcW w:w="851" w:type="dxa"/>
            <w:tcBorders>
              <w:top w:val="single" w:sz="4" w:space="0" w:color="4AACC5"/>
              <w:bottom w:val="single" w:sz="6" w:space="0" w:color="4AACC5"/>
            </w:tcBorders>
            <w:shd w:val="clear" w:color="auto" w:fill="30849B"/>
            <w:vAlign w:val="center"/>
          </w:tcPr>
          <w:p w:rsidR="00896616" w:rsidRDefault="00896616" w:rsidP="00B015B7">
            <w:pPr>
              <w:jc w:val="center"/>
              <w:rPr>
                <w:rFonts w:ascii="微软雅黑" w:hAnsi="微软雅黑" w:cs="微软雅黑"/>
                <w:b/>
                <w:color w:val="C7EDCC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</w:rPr>
              <w:t>类型</w:t>
            </w:r>
          </w:p>
          <w:p w:rsidR="00896616" w:rsidRDefault="00896616" w:rsidP="00B015B7">
            <w:pPr>
              <w:jc w:val="center"/>
              <w:rPr>
                <w:rFonts w:ascii="微软雅黑" w:hAnsi="微软雅黑" w:cs="微软雅黑"/>
                <w:color w:val="C7EDCC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</w:rPr>
              <w:t>长度</w:t>
            </w:r>
          </w:p>
        </w:tc>
        <w:tc>
          <w:tcPr>
            <w:tcW w:w="567" w:type="dxa"/>
            <w:gridSpan w:val="2"/>
            <w:tcBorders>
              <w:top w:val="single" w:sz="4" w:space="0" w:color="4AACC5"/>
              <w:bottom w:val="single" w:sz="6" w:space="0" w:color="4AACC5"/>
            </w:tcBorders>
            <w:shd w:val="clear" w:color="auto" w:fill="30849B"/>
            <w:vAlign w:val="center"/>
          </w:tcPr>
          <w:p w:rsidR="00896616" w:rsidRDefault="00896616" w:rsidP="00B015B7">
            <w:pPr>
              <w:jc w:val="center"/>
              <w:rPr>
                <w:rFonts w:ascii="微软雅黑" w:hAnsi="微软雅黑" w:cs="微软雅黑"/>
                <w:color w:val="C7EDCC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</w:rPr>
              <w:t>必填</w:t>
            </w:r>
          </w:p>
        </w:tc>
        <w:tc>
          <w:tcPr>
            <w:tcW w:w="3970" w:type="dxa"/>
            <w:tcBorders>
              <w:top w:val="single" w:sz="4" w:space="0" w:color="4AACC5"/>
              <w:bottom w:val="single" w:sz="6" w:space="0" w:color="4AACC5"/>
            </w:tcBorders>
            <w:shd w:val="clear" w:color="auto" w:fill="30849B"/>
            <w:vAlign w:val="center"/>
          </w:tcPr>
          <w:p w:rsidR="00896616" w:rsidRDefault="00896616" w:rsidP="00B015B7">
            <w:pPr>
              <w:jc w:val="center"/>
              <w:rPr>
                <w:rFonts w:ascii="微软雅黑" w:hAnsi="微软雅黑" w:cs="微软雅黑"/>
                <w:color w:val="C7EDCC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</w:rPr>
              <w:t>参数说明/示例</w:t>
            </w:r>
          </w:p>
        </w:tc>
      </w:tr>
      <w:tr w:rsidR="00896616" w:rsidTr="00B015B7">
        <w:tc>
          <w:tcPr>
            <w:tcW w:w="8897" w:type="dxa"/>
            <w:gridSpan w:val="6"/>
            <w:tcBorders>
              <w:top w:val="single" w:sz="6" w:space="0" w:color="4AACC5"/>
              <w:left w:val="single" w:sz="4" w:space="0" w:color="4AACC5"/>
              <w:bottom w:val="single" w:sz="6" w:space="0" w:color="4AACC5"/>
              <w:right w:val="single" w:sz="4" w:space="0" w:color="4AACC5"/>
            </w:tcBorders>
            <w:shd w:val="clear" w:color="auto" w:fill="FFFFFF" w:themeFill="background1"/>
            <w:hideMark/>
          </w:tcPr>
          <w:p w:rsidR="00896616" w:rsidRDefault="00896616" w:rsidP="00B015B7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参见</w:t>
            </w:r>
            <w:hyperlink r:id="rId51" w:anchor="_公共响应BODY属性" w:history="1">
              <w:r>
                <w:rPr>
                  <w:rStyle w:val="af2"/>
                  <w:rFonts w:ascii="微软雅黑" w:hAnsi="微软雅黑" w:cs="微软雅黑" w:hint="eastAsia"/>
                  <w:lang w:eastAsia="zh-CN"/>
                </w:rPr>
                <w:t>公共响应BODY属性</w:t>
              </w:r>
            </w:hyperlink>
          </w:p>
        </w:tc>
      </w:tr>
      <w:tr w:rsidR="00896616" w:rsidRPr="005B602E" w:rsidTr="00B015B7">
        <w:tc>
          <w:tcPr>
            <w:tcW w:w="1667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  <w:vAlign w:val="center"/>
          </w:tcPr>
          <w:p w:rsidR="00896616" w:rsidRPr="005B602E" w:rsidRDefault="00896616" w:rsidP="00B015B7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5B602E">
              <w:rPr>
                <w:rFonts w:ascii="微软雅黑" w:hAnsi="微软雅黑" w:cs="微软雅黑"/>
                <w:sz w:val="18"/>
                <w:szCs w:val="18"/>
                <w:lang w:eastAsia="zh-CN"/>
              </w:rPr>
              <w:t>outTradeNo</w:t>
            </w:r>
          </w:p>
        </w:tc>
        <w:tc>
          <w:tcPr>
            <w:tcW w:w="1842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  <w:vAlign w:val="center"/>
          </w:tcPr>
          <w:p w:rsidR="00896616" w:rsidRPr="005B602E" w:rsidRDefault="00896616" w:rsidP="00B015B7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5B602E"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外部订单号</w:t>
            </w:r>
          </w:p>
        </w:tc>
        <w:tc>
          <w:tcPr>
            <w:tcW w:w="851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896616" w:rsidRDefault="00896616" w:rsidP="00B015B7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AN</w:t>
            </w:r>
            <w:r>
              <w:rPr>
                <w:rFonts w:ascii="微软雅黑" w:hAnsi="微软雅黑" w:cs="微软雅黑"/>
                <w:sz w:val="18"/>
                <w:szCs w:val="18"/>
                <w:lang w:eastAsia="zh-CN"/>
              </w:rPr>
              <w:t>32</w:t>
            </w:r>
          </w:p>
        </w:tc>
        <w:tc>
          <w:tcPr>
            <w:tcW w:w="559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896616" w:rsidRPr="005B602E" w:rsidRDefault="00896616" w:rsidP="00B015B7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5B602E"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M</w:t>
            </w:r>
          </w:p>
        </w:tc>
        <w:tc>
          <w:tcPr>
            <w:tcW w:w="3978" w:type="dxa"/>
            <w:gridSpan w:val="2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  <w:vAlign w:val="center"/>
          </w:tcPr>
          <w:p w:rsidR="00896616" w:rsidRPr="005B602E" w:rsidRDefault="00896616" w:rsidP="00B015B7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5B602E"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与请求相同</w:t>
            </w:r>
          </w:p>
        </w:tc>
      </w:tr>
      <w:tr w:rsidR="00896616" w:rsidRPr="005B602E" w:rsidTr="00B015B7">
        <w:tc>
          <w:tcPr>
            <w:tcW w:w="1667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  <w:vAlign w:val="center"/>
          </w:tcPr>
          <w:p w:rsidR="00896616" w:rsidRPr="005B602E" w:rsidRDefault="00896616" w:rsidP="00B015B7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5B602E"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billOrderNo</w:t>
            </w:r>
          </w:p>
        </w:tc>
        <w:tc>
          <w:tcPr>
            <w:tcW w:w="1842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  <w:vAlign w:val="center"/>
          </w:tcPr>
          <w:p w:rsidR="00896616" w:rsidRPr="005B602E" w:rsidRDefault="00896616" w:rsidP="00B015B7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5B602E"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快钱内部订单号</w:t>
            </w:r>
          </w:p>
        </w:tc>
        <w:tc>
          <w:tcPr>
            <w:tcW w:w="851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896616" w:rsidRDefault="00896616" w:rsidP="00B015B7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/>
                <w:sz w:val="18"/>
                <w:szCs w:val="18"/>
                <w:lang w:eastAsia="zh-CN"/>
              </w:rPr>
              <w:t>A</w:t>
            </w: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N32</w:t>
            </w:r>
          </w:p>
        </w:tc>
        <w:tc>
          <w:tcPr>
            <w:tcW w:w="559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896616" w:rsidRPr="005B602E" w:rsidRDefault="00896616" w:rsidP="00B015B7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5B602E"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M</w:t>
            </w:r>
          </w:p>
        </w:tc>
        <w:tc>
          <w:tcPr>
            <w:tcW w:w="3978" w:type="dxa"/>
            <w:gridSpan w:val="2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  <w:vAlign w:val="center"/>
          </w:tcPr>
          <w:p w:rsidR="00896616" w:rsidRPr="005B602E" w:rsidRDefault="00896616" w:rsidP="00B015B7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</w:p>
        </w:tc>
      </w:tr>
      <w:tr w:rsidR="00896616" w:rsidRPr="005B602E" w:rsidTr="00B015B7">
        <w:tc>
          <w:tcPr>
            <w:tcW w:w="1667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  <w:vAlign w:val="center"/>
          </w:tcPr>
          <w:p w:rsidR="00896616" w:rsidRPr="005B602E" w:rsidRDefault="00896616" w:rsidP="00B015B7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5B602E"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tradeNo</w:t>
            </w:r>
          </w:p>
        </w:tc>
        <w:tc>
          <w:tcPr>
            <w:tcW w:w="1842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  <w:vAlign w:val="center"/>
          </w:tcPr>
          <w:p w:rsidR="00896616" w:rsidRPr="005B602E" w:rsidRDefault="00896616" w:rsidP="00B015B7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5B602E"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快钱</w:t>
            </w:r>
            <w:r w:rsidRPr="005B602E">
              <w:rPr>
                <w:rFonts w:ascii="微软雅黑" w:hAnsi="微软雅黑" w:cs="微软雅黑"/>
                <w:sz w:val="18"/>
                <w:szCs w:val="18"/>
                <w:lang w:eastAsia="zh-CN"/>
              </w:rPr>
              <w:t>内部交易流水号</w:t>
            </w:r>
          </w:p>
        </w:tc>
        <w:tc>
          <w:tcPr>
            <w:tcW w:w="851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896616" w:rsidRDefault="00896616" w:rsidP="00B015B7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/>
                <w:sz w:val="18"/>
                <w:szCs w:val="18"/>
                <w:lang w:eastAsia="zh-CN"/>
              </w:rPr>
              <w:t>A</w:t>
            </w: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N</w:t>
            </w:r>
            <w:r>
              <w:rPr>
                <w:rFonts w:ascii="微软雅黑" w:hAnsi="微软雅黑" w:cs="微软雅黑"/>
                <w:sz w:val="18"/>
                <w:szCs w:val="18"/>
                <w:lang w:eastAsia="zh-CN"/>
              </w:rPr>
              <w:t>32</w:t>
            </w:r>
          </w:p>
        </w:tc>
        <w:tc>
          <w:tcPr>
            <w:tcW w:w="559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896616" w:rsidRPr="005B602E" w:rsidRDefault="00896616" w:rsidP="00B015B7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5B602E"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M</w:t>
            </w:r>
          </w:p>
        </w:tc>
        <w:tc>
          <w:tcPr>
            <w:tcW w:w="3978" w:type="dxa"/>
            <w:gridSpan w:val="2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  <w:vAlign w:val="center"/>
          </w:tcPr>
          <w:p w:rsidR="00896616" w:rsidRPr="005B602E" w:rsidRDefault="00896616" w:rsidP="00B015B7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</w:p>
        </w:tc>
      </w:tr>
      <w:tr w:rsidR="00896616" w:rsidTr="00B015B7">
        <w:tc>
          <w:tcPr>
            <w:tcW w:w="1667" w:type="dxa"/>
            <w:tcBorders>
              <w:top w:val="single" w:sz="6" w:space="0" w:color="4AACC5"/>
              <w:left w:val="single" w:sz="4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hideMark/>
          </w:tcPr>
          <w:p w:rsidR="00896616" w:rsidRDefault="00896616" w:rsidP="00B015B7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宋体" w:hint="eastAsia"/>
                <w:color w:val="000000"/>
                <w:sz w:val="18"/>
                <w:szCs w:val="18"/>
              </w:rPr>
              <w:t>uId</w:t>
            </w:r>
          </w:p>
        </w:tc>
        <w:tc>
          <w:tcPr>
            <w:tcW w:w="1842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hideMark/>
          </w:tcPr>
          <w:p w:rsidR="00896616" w:rsidRDefault="00896616" w:rsidP="00B015B7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平台用户id</w:t>
            </w:r>
          </w:p>
        </w:tc>
        <w:tc>
          <w:tcPr>
            <w:tcW w:w="851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hideMark/>
          </w:tcPr>
          <w:p w:rsidR="00896616" w:rsidRDefault="00896616" w:rsidP="00B015B7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AN128</w:t>
            </w:r>
          </w:p>
        </w:tc>
        <w:tc>
          <w:tcPr>
            <w:tcW w:w="567" w:type="dxa"/>
            <w:gridSpan w:val="2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hideMark/>
          </w:tcPr>
          <w:p w:rsidR="00896616" w:rsidRDefault="00896616" w:rsidP="00B015B7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M</w:t>
            </w:r>
          </w:p>
        </w:tc>
        <w:tc>
          <w:tcPr>
            <w:tcW w:w="3970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4" w:space="0" w:color="4AACC5"/>
            </w:tcBorders>
            <w:shd w:val="clear" w:color="auto" w:fill="FFFFFF" w:themeFill="background1"/>
          </w:tcPr>
          <w:p w:rsidR="00896616" w:rsidRDefault="00896616" w:rsidP="00B015B7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</w:p>
        </w:tc>
      </w:tr>
      <w:tr w:rsidR="00896616" w:rsidRPr="005B602E" w:rsidTr="00B015B7">
        <w:tc>
          <w:tcPr>
            <w:tcW w:w="1667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  <w:vAlign w:val="center"/>
          </w:tcPr>
          <w:p w:rsidR="00896616" w:rsidRPr="005B602E" w:rsidRDefault="00896616" w:rsidP="00B015B7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5B602E"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payAmount</w:t>
            </w:r>
          </w:p>
        </w:tc>
        <w:tc>
          <w:tcPr>
            <w:tcW w:w="1842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  <w:vAlign w:val="center"/>
          </w:tcPr>
          <w:p w:rsidR="00896616" w:rsidRPr="005B602E" w:rsidRDefault="00896616" w:rsidP="00B015B7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5B602E"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支付金额</w:t>
            </w:r>
          </w:p>
        </w:tc>
        <w:tc>
          <w:tcPr>
            <w:tcW w:w="851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896616" w:rsidRDefault="00896616" w:rsidP="00B015B7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/>
                <w:sz w:val="18"/>
                <w:szCs w:val="18"/>
                <w:lang w:eastAsia="zh-CN"/>
              </w:rPr>
              <w:t>AMT</w:t>
            </w:r>
          </w:p>
        </w:tc>
        <w:tc>
          <w:tcPr>
            <w:tcW w:w="559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896616" w:rsidRPr="005B602E" w:rsidRDefault="00896616" w:rsidP="00B015B7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/>
                <w:sz w:val="18"/>
                <w:szCs w:val="18"/>
                <w:lang w:eastAsia="zh-CN"/>
              </w:rPr>
              <w:t>M</w:t>
            </w:r>
          </w:p>
        </w:tc>
        <w:tc>
          <w:tcPr>
            <w:tcW w:w="3978" w:type="dxa"/>
            <w:gridSpan w:val="2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  <w:vAlign w:val="center"/>
          </w:tcPr>
          <w:p w:rsidR="00896616" w:rsidRPr="005B602E" w:rsidRDefault="00896616" w:rsidP="00B015B7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</w:p>
        </w:tc>
      </w:tr>
      <w:tr w:rsidR="00896616" w:rsidRPr="005B602E" w:rsidTr="00B015B7">
        <w:tc>
          <w:tcPr>
            <w:tcW w:w="1667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  <w:vAlign w:val="center"/>
          </w:tcPr>
          <w:p w:rsidR="00896616" w:rsidRPr="005B602E" w:rsidRDefault="00896616" w:rsidP="00B015B7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5B602E">
              <w:rPr>
                <w:rFonts w:ascii="微软雅黑" w:hAnsi="微软雅黑" w:cs="微软雅黑"/>
                <w:sz w:val="18"/>
                <w:szCs w:val="18"/>
                <w:lang w:eastAsia="zh-CN"/>
              </w:rPr>
              <w:t>orderAmount</w:t>
            </w:r>
          </w:p>
        </w:tc>
        <w:tc>
          <w:tcPr>
            <w:tcW w:w="1842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  <w:vAlign w:val="center"/>
          </w:tcPr>
          <w:p w:rsidR="00896616" w:rsidRPr="005B602E" w:rsidRDefault="00896616" w:rsidP="00B015B7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5B602E"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订单</w:t>
            </w:r>
            <w:r w:rsidRPr="005B602E">
              <w:rPr>
                <w:rFonts w:ascii="微软雅黑" w:hAnsi="微软雅黑" w:cs="微软雅黑"/>
                <w:sz w:val="18"/>
                <w:szCs w:val="18"/>
                <w:lang w:eastAsia="zh-CN"/>
              </w:rPr>
              <w:t>金额</w:t>
            </w:r>
          </w:p>
        </w:tc>
        <w:tc>
          <w:tcPr>
            <w:tcW w:w="851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896616" w:rsidRDefault="00896616" w:rsidP="00B015B7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/>
                <w:sz w:val="18"/>
                <w:szCs w:val="18"/>
                <w:lang w:eastAsia="zh-CN"/>
              </w:rPr>
              <w:t>AMT</w:t>
            </w:r>
          </w:p>
        </w:tc>
        <w:tc>
          <w:tcPr>
            <w:tcW w:w="559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896616" w:rsidRPr="005B602E" w:rsidRDefault="00896616" w:rsidP="00B015B7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5B602E"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M</w:t>
            </w:r>
          </w:p>
        </w:tc>
        <w:tc>
          <w:tcPr>
            <w:tcW w:w="3978" w:type="dxa"/>
            <w:gridSpan w:val="2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  <w:vAlign w:val="center"/>
          </w:tcPr>
          <w:p w:rsidR="00896616" w:rsidRPr="005B602E" w:rsidRDefault="00896616" w:rsidP="00B015B7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</w:p>
        </w:tc>
      </w:tr>
      <w:tr w:rsidR="00896616" w:rsidRPr="005B602E" w:rsidTr="00B015B7">
        <w:tc>
          <w:tcPr>
            <w:tcW w:w="1667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  <w:vAlign w:val="center"/>
          </w:tcPr>
          <w:p w:rsidR="00896616" w:rsidRPr="005B602E" w:rsidRDefault="00896616" w:rsidP="00B015B7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5B602E"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currencyCode</w:t>
            </w:r>
          </w:p>
        </w:tc>
        <w:tc>
          <w:tcPr>
            <w:tcW w:w="1842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  <w:vAlign w:val="center"/>
          </w:tcPr>
          <w:p w:rsidR="00896616" w:rsidRPr="005B602E" w:rsidRDefault="00896616" w:rsidP="00B015B7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5B602E"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币种</w:t>
            </w:r>
          </w:p>
        </w:tc>
        <w:tc>
          <w:tcPr>
            <w:tcW w:w="851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896616" w:rsidRDefault="00896616" w:rsidP="00B015B7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A</w:t>
            </w:r>
            <w:r>
              <w:rPr>
                <w:rFonts w:ascii="微软雅黑" w:hAnsi="微软雅黑" w:cs="微软雅黑"/>
                <w:sz w:val="18"/>
                <w:szCs w:val="18"/>
                <w:lang w:eastAsia="zh-CN"/>
              </w:rPr>
              <w:t>8</w:t>
            </w:r>
          </w:p>
        </w:tc>
        <w:tc>
          <w:tcPr>
            <w:tcW w:w="559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896616" w:rsidRPr="005B602E" w:rsidRDefault="00896616" w:rsidP="00B015B7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5B602E"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O</w:t>
            </w:r>
          </w:p>
        </w:tc>
        <w:tc>
          <w:tcPr>
            <w:tcW w:w="3978" w:type="dxa"/>
            <w:gridSpan w:val="2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  <w:vAlign w:val="center"/>
          </w:tcPr>
          <w:p w:rsidR="00896616" w:rsidRPr="005B602E" w:rsidRDefault="00896616" w:rsidP="00B015B7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不填，</w:t>
            </w:r>
            <w:r>
              <w:rPr>
                <w:rFonts w:ascii="微软雅黑" w:hAnsi="微软雅黑" w:cs="微软雅黑"/>
                <w:sz w:val="18"/>
                <w:szCs w:val="18"/>
                <w:lang w:eastAsia="zh-CN"/>
              </w:rPr>
              <w:t>默认为</w:t>
            </w: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：</w:t>
            </w:r>
            <w:r>
              <w:rPr>
                <w:rFonts w:ascii="微软雅黑" w:hAnsi="微软雅黑" w:cs="微软雅黑"/>
                <w:sz w:val="18"/>
                <w:szCs w:val="18"/>
                <w:lang w:eastAsia="zh-CN"/>
              </w:rPr>
              <w:t>CNY</w:t>
            </w: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 xml:space="preserve"> 人民币</w:t>
            </w:r>
          </w:p>
        </w:tc>
      </w:tr>
      <w:tr w:rsidR="00896616" w:rsidRPr="005B602E" w:rsidTr="00B015B7">
        <w:tc>
          <w:tcPr>
            <w:tcW w:w="1667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  <w:vAlign w:val="center"/>
          </w:tcPr>
          <w:p w:rsidR="00896616" w:rsidRPr="005B602E" w:rsidRDefault="00896616" w:rsidP="00B015B7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5B602E">
              <w:rPr>
                <w:rFonts w:ascii="微软雅黑" w:hAnsi="微软雅黑" w:cs="微软雅黑"/>
                <w:sz w:val="18"/>
                <w:szCs w:val="18"/>
                <w:lang w:eastAsia="zh-CN"/>
              </w:rPr>
              <w:t>txn</w:t>
            </w:r>
            <w:r w:rsidRPr="005B602E"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EndTime</w:t>
            </w:r>
          </w:p>
        </w:tc>
        <w:tc>
          <w:tcPr>
            <w:tcW w:w="1842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  <w:vAlign w:val="center"/>
          </w:tcPr>
          <w:p w:rsidR="00896616" w:rsidRPr="005B602E" w:rsidRDefault="00896616" w:rsidP="00B015B7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5B602E"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订单完成时间</w:t>
            </w:r>
            <w:bookmarkStart w:id="252" w:name="_GoBack"/>
            <w:bookmarkEnd w:id="252"/>
          </w:p>
        </w:tc>
        <w:tc>
          <w:tcPr>
            <w:tcW w:w="851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896616" w:rsidRDefault="00896616" w:rsidP="00B015B7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/>
                <w:sz w:val="18"/>
                <w:szCs w:val="18"/>
                <w:lang w:eastAsia="zh-CN"/>
              </w:rPr>
              <w:t>DT</w:t>
            </w:r>
          </w:p>
        </w:tc>
        <w:tc>
          <w:tcPr>
            <w:tcW w:w="559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896616" w:rsidRPr="005B602E" w:rsidRDefault="00896616" w:rsidP="00B015B7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5B602E"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O</w:t>
            </w:r>
          </w:p>
        </w:tc>
        <w:tc>
          <w:tcPr>
            <w:tcW w:w="3978" w:type="dxa"/>
            <w:gridSpan w:val="2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  <w:vAlign w:val="center"/>
          </w:tcPr>
          <w:p w:rsidR="00896616" w:rsidRPr="005B602E" w:rsidRDefault="00896616" w:rsidP="00B015B7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</w:p>
        </w:tc>
      </w:tr>
      <w:tr w:rsidR="00896616" w:rsidRPr="005B602E" w:rsidTr="00B015B7">
        <w:tc>
          <w:tcPr>
            <w:tcW w:w="1667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  <w:vAlign w:val="center"/>
          </w:tcPr>
          <w:p w:rsidR="00896616" w:rsidRPr="005B602E" w:rsidRDefault="00896616" w:rsidP="00B015B7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5B602E">
              <w:rPr>
                <w:rFonts w:ascii="微软雅黑" w:hAnsi="微软雅黑" w:cs="微软雅黑"/>
                <w:sz w:val="18"/>
                <w:szCs w:val="18"/>
                <w:lang w:eastAsia="zh-CN"/>
              </w:rPr>
              <w:t>status</w:t>
            </w:r>
          </w:p>
        </w:tc>
        <w:tc>
          <w:tcPr>
            <w:tcW w:w="1842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  <w:vAlign w:val="center"/>
          </w:tcPr>
          <w:p w:rsidR="00896616" w:rsidRPr="005B602E" w:rsidRDefault="00896616" w:rsidP="00B015B7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交易</w:t>
            </w:r>
            <w:r w:rsidRPr="005B602E"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状态</w:t>
            </w:r>
          </w:p>
        </w:tc>
        <w:tc>
          <w:tcPr>
            <w:tcW w:w="851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896616" w:rsidRDefault="00896616" w:rsidP="00B015B7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N2</w:t>
            </w:r>
          </w:p>
        </w:tc>
        <w:tc>
          <w:tcPr>
            <w:tcW w:w="559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896616" w:rsidRPr="005B602E" w:rsidRDefault="00896616" w:rsidP="00B015B7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O</w:t>
            </w:r>
          </w:p>
        </w:tc>
        <w:tc>
          <w:tcPr>
            <w:tcW w:w="3978" w:type="dxa"/>
            <w:gridSpan w:val="2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  <w:vAlign w:val="center"/>
          </w:tcPr>
          <w:p w:rsidR="00896616" w:rsidRPr="005B602E" w:rsidRDefault="00896616" w:rsidP="00B015B7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参见 交易状态</w:t>
            </w:r>
          </w:p>
        </w:tc>
      </w:tr>
    </w:tbl>
    <w:p w:rsidR="00315962" w:rsidRDefault="00315962" w:rsidP="000F585D">
      <w:pPr>
        <w:rPr>
          <w:lang w:eastAsia="zh-CN"/>
        </w:rPr>
      </w:pPr>
    </w:p>
    <w:p w:rsidR="00692FF8" w:rsidRDefault="00692FF8" w:rsidP="00692FF8">
      <w:pPr>
        <w:pStyle w:val="2"/>
        <w:rPr>
          <w:lang w:eastAsia="zh-CN"/>
        </w:rPr>
      </w:pPr>
      <w:bookmarkStart w:id="253" w:name="_Toc513053782"/>
      <w:r>
        <w:rPr>
          <w:rFonts w:hint="eastAsia"/>
          <w:lang w:eastAsia="zh-CN"/>
        </w:rPr>
        <w:lastRenderedPageBreak/>
        <w:t>分账</w:t>
      </w:r>
      <w:bookmarkEnd w:id="253"/>
    </w:p>
    <w:p w:rsidR="00457722" w:rsidRDefault="00457722" w:rsidP="00457722">
      <w:pPr>
        <w:pStyle w:val="30"/>
        <w:numPr>
          <w:ilvl w:val="2"/>
          <w:numId w:val="21"/>
        </w:numPr>
        <w:spacing w:line="415" w:lineRule="auto"/>
        <w:rPr>
          <w:lang w:eastAsia="zh-CN"/>
        </w:rPr>
      </w:pPr>
      <w:bookmarkStart w:id="254" w:name="_Toc513053783"/>
      <w:r>
        <w:rPr>
          <w:rFonts w:hint="eastAsia"/>
          <w:lang w:eastAsia="zh-CN"/>
        </w:rPr>
        <w:t>确定结算</w:t>
      </w:r>
      <w:bookmarkEnd w:id="254"/>
    </w:p>
    <w:p w:rsidR="00457722" w:rsidRDefault="00457722" w:rsidP="00457722">
      <w:pPr>
        <w:adjustRightInd w:val="0"/>
        <w:snapToGrid w:val="0"/>
        <w:rPr>
          <w:lang w:eastAsia="zh-CN"/>
        </w:rPr>
      </w:pPr>
      <w:r>
        <w:rPr>
          <w:rFonts w:hint="eastAsia"/>
          <w:lang w:eastAsia="zh-CN"/>
        </w:rPr>
        <w:t>对指定账单发起结算指令</w:t>
      </w:r>
    </w:p>
    <w:tbl>
      <w:tblPr>
        <w:tblW w:w="88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7227"/>
      </w:tblGrid>
      <w:tr w:rsidR="00457722" w:rsidTr="0045772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0849B"/>
            <w:hideMark/>
          </w:tcPr>
          <w:p w:rsidR="00457722" w:rsidRDefault="00457722">
            <w:pPr>
              <w:adjustRightInd w:val="0"/>
              <w:snapToGrid w:val="0"/>
              <w:rPr>
                <w:rFonts w:ascii="微软雅黑" w:hAnsi="微软雅黑" w:cs="微软雅黑"/>
                <w:b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  <w:lang w:eastAsia="zh-CN"/>
              </w:rPr>
              <w:t>接口URL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7722" w:rsidRDefault="00457722">
            <w:pPr>
              <w:adjustRightInd w:val="0"/>
              <w:snapToGrid w:val="0"/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/bill/settle</w:t>
            </w:r>
          </w:p>
        </w:tc>
      </w:tr>
    </w:tbl>
    <w:p w:rsidR="00457722" w:rsidRDefault="00457722" w:rsidP="00457722">
      <w:pPr>
        <w:rPr>
          <w:lang w:eastAsia="zh-CN"/>
        </w:rPr>
      </w:pPr>
    </w:p>
    <w:p w:rsidR="00457722" w:rsidRDefault="00457722" w:rsidP="00457722">
      <w:pPr>
        <w:pStyle w:val="4"/>
        <w:numPr>
          <w:ilvl w:val="3"/>
          <w:numId w:val="21"/>
        </w:numPr>
        <w:rPr>
          <w:szCs w:val="28"/>
          <w:lang w:eastAsia="zh-CN"/>
        </w:rPr>
      </w:pPr>
      <w:r>
        <w:rPr>
          <w:rFonts w:hint="eastAsia"/>
          <w:lang w:val="en-US"/>
        </w:rPr>
        <w:t>请求</w:t>
      </w:r>
      <w:r>
        <w:rPr>
          <w:rFonts w:hint="eastAsia"/>
          <w:lang w:val="en-US" w:eastAsia="zh-CN"/>
        </w:rPr>
        <w:t>消息</w:t>
      </w:r>
    </w:p>
    <w:tbl>
      <w:tblPr>
        <w:tblW w:w="8941" w:type="dxa"/>
        <w:tblInd w:w="-34" w:type="dxa"/>
        <w:tblBorders>
          <w:top w:val="single" w:sz="4" w:space="0" w:color="4AACC5"/>
          <w:left w:val="single" w:sz="4" w:space="0" w:color="4AACC5"/>
          <w:bottom w:val="single" w:sz="4" w:space="0" w:color="4AACC5"/>
          <w:right w:val="single" w:sz="4" w:space="0" w:color="4AACC5"/>
          <w:insideH w:val="single" w:sz="6" w:space="0" w:color="4AACC5"/>
          <w:insideV w:val="single" w:sz="6" w:space="0" w:color="4AACC5"/>
        </w:tblBorders>
        <w:tblLayout w:type="fixed"/>
        <w:tblLook w:val="04A0" w:firstRow="1" w:lastRow="0" w:firstColumn="1" w:lastColumn="0" w:noHBand="0" w:noVBand="1"/>
      </w:tblPr>
      <w:tblGrid>
        <w:gridCol w:w="1698"/>
        <w:gridCol w:w="1705"/>
        <w:gridCol w:w="992"/>
        <w:gridCol w:w="709"/>
        <w:gridCol w:w="3826"/>
        <w:gridCol w:w="11"/>
      </w:tblGrid>
      <w:tr w:rsidR="00457722" w:rsidTr="00DB47BA">
        <w:tc>
          <w:tcPr>
            <w:tcW w:w="1698" w:type="dxa"/>
            <w:tcBorders>
              <w:top w:val="single" w:sz="4" w:space="0" w:color="4AACC5"/>
              <w:left w:val="single" w:sz="4" w:space="0" w:color="4AACC5"/>
              <w:bottom w:val="single" w:sz="6" w:space="0" w:color="4AACC5"/>
              <w:right w:val="single" w:sz="6" w:space="0" w:color="4AACC5"/>
            </w:tcBorders>
            <w:shd w:val="clear" w:color="auto" w:fill="30849B"/>
            <w:vAlign w:val="center"/>
            <w:hideMark/>
          </w:tcPr>
          <w:p w:rsidR="00457722" w:rsidRDefault="00457722">
            <w:pPr>
              <w:rPr>
                <w:rFonts w:ascii="微软雅黑" w:hAnsi="微软雅黑" w:cs="微软雅黑"/>
                <w:color w:val="C7EDCC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  <w:lang w:eastAsia="zh-CN"/>
              </w:rPr>
              <w:t>属性</w:t>
            </w:r>
          </w:p>
        </w:tc>
        <w:tc>
          <w:tcPr>
            <w:tcW w:w="1705" w:type="dxa"/>
            <w:tcBorders>
              <w:top w:val="single" w:sz="4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30849B"/>
            <w:vAlign w:val="center"/>
            <w:hideMark/>
          </w:tcPr>
          <w:p w:rsidR="00457722" w:rsidRDefault="00457722">
            <w:pPr>
              <w:jc w:val="center"/>
              <w:rPr>
                <w:rFonts w:ascii="微软雅黑" w:hAnsi="微软雅黑" w:cs="微软雅黑"/>
                <w:color w:val="C7EDCC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  <w:lang w:val="en-US"/>
              </w:rPr>
              <w:t>定义</w:t>
            </w:r>
          </w:p>
        </w:tc>
        <w:tc>
          <w:tcPr>
            <w:tcW w:w="992" w:type="dxa"/>
            <w:tcBorders>
              <w:top w:val="single" w:sz="4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30849B"/>
            <w:vAlign w:val="center"/>
            <w:hideMark/>
          </w:tcPr>
          <w:p w:rsidR="00457722" w:rsidRDefault="00457722">
            <w:pPr>
              <w:jc w:val="center"/>
              <w:rPr>
                <w:rFonts w:ascii="微软雅黑" w:hAnsi="微软雅黑" w:cs="微软雅黑"/>
                <w:b/>
                <w:color w:val="C7EDCC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  <w:lang w:val="en-US"/>
              </w:rPr>
              <w:t>类型</w:t>
            </w:r>
          </w:p>
          <w:p w:rsidR="00457722" w:rsidRDefault="00457722">
            <w:pPr>
              <w:jc w:val="center"/>
              <w:rPr>
                <w:rFonts w:ascii="微软雅黑" w:hAnsi="微软雅黑" w:cs="微软雅黑"/>
                <w:color w:val="C7EDCC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  <w:lang w:val="en-US"/>
              </w:rPr>
              <w:t>长度</w:t>
            </w:r>
          </w:p>
        </w:tc>
        <w:tc>
          <w:tcPr>
            <w:tcW w:w="709" w:type="dxa"/>
            <w:tcBorders>
              <w:top w:val="single" w:sz="4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30849B"/>
            <w:vAlign w:val="center"/>
            <w:hideMark/>
          </w:tcPr>
          <w:p w:rsidR="00457722" w:rsidRDefault="00457722">
            <w:pPr>
              <w:jc w:val="center"/>
              <w:rPr>
                <w:rFonts w:ascii="微软雅黑" w:hAnsi="微软雅黑" w:cs="微软雅黑"/>
                <w:color w:val="C7EDCC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  <w:lang w:val="en-US"/>
              </w:rPr>
              <w:t>必填</w:t>
            </w:r>
          </w:p>
        </w:tc>
        <w:tc>
          <w:tcPr>
            <w:tcW w:w="3837" w:type="dxa"/>
            <w:gridSpan w:val="2"/>
            <w:tcBorders>
              <w:top w:val="single" w:sz="4" w:space="0" w:color="4AACC5"/>
              <w:left w:val="single" w:sz="6" w:space="0" w:color="4AACC5"/>
              <w:bottom w:val="single" w:sz="6" w:space="0" w:color="4AACC5"/>
              <w:right w:val="single" w:sz="4" w:space="0" w:color="4AACC5"/>
            </w:tcBorders>
            <w:shd w:val="clear" w:color="auto" w:fill="30849B"/>
            <w:vAlign w:val="center"/>
            <w:hideMark/>
          </w:tcPr>
          <w:p w:rsidR="00457722" w:rsidRDefault="00457722">
            <w:pPr>
              <w:jc w:val="center"/>
              <w:rPr>
                <w:rFonts w:ascii="微软雅黑" w:hAnsi="微软雅黑" w:cs="微软雅黑"/>
                <w:color w:val="C7EDCC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  <w:lang w:val="en-US"/>
              </w:rPr>
              <w:t>参数说明</w:t>
            </w: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</w:rPr>
              <w:t>/</w:t>
            </w: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  <w:lang w:val="en-US"/>
              </w:rPr>
              <w:t>示例</w:t>
            </w:r>
          </w:p>
        </w:tc>
      </w:tr>
      <w:tr w:rsidR="00457722" w:rsidTr="00DB47BA">
        <w:tc>
          <w:tcPr>
            <w:tcW w:w="1698" w:type="dxa"/>
            <w:tcBorders>
              <w:top w:val="single" w:sz="6" w:space="0" w:color="4AACC5"/>
              <w:left w:val="single" w:sz="4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hideMark/>
          </w:tcPr>
          <w:p w:rsidR="00457722" w:rsidRDefault="00457722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宋体" w:hint="eastAsia"/>
                <w:color w:val="000000"/>
                <w:sz w:val="18"/>
                <w:szCs w:val="18"/>
              </w:rPr>
              <w:t>outTradeNo</w:t>
            </w:r>
          </w:p>
        </w:tc>
        <w:tc>
          <w:tcPr>
            <w:tcW w:w="1705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hideMark/>
          </w:tcPr>
          <w:p w:rsidR="00457722" w:rsidRDefault="00457722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  <w:lang w:val="en-US"/>
              </w:rPr>
              <w:t>外部交易号</w:t>
            </w:r>
          </w:p>
        </w:tc>
        <w:tc>
          <w:tcPr>
            <w:tcW w:w="992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hideMark/>
          </w:tcPr>
          <w:p w:rsidR="00457722" w:rsidRDefault="00457722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val="en-US" w:eastAsia="zh-CN"/>
              </w:rPr>
              <w:t>AN32</w:t>
            </w:r>
          </w:p>
        </w:tc>
        <w:tc>
          <w:tcPr>
            <w:tcW w:w="709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hideMark/>
          </w:tcPr>
          <w:p w:rsidR="00457722" w:rsidRDefault="00C44D3D">
            <w:pPr>
              <w:rPr>
                <w:rFonts w:ascii="微软雅黑" w:hAnsi="微软雅黑" w:cs="微软雅黑"/>
                <w:sz w:val="18"/>
                <w:szCs w:val="18"/>
                <w:lang w:val="en-US" w:eastAsia="zh-CN"/>
              </w:rPr>
            </w:pPr>
            <w:ins w:id="255" w:author="安代成|andy an" w:date="2018-04-26T16:23:00Z">
              <w:r>
                <w:rPr>
                  <w:rFonts w:ascii="微软雅黑" w:hAnsi="微软雅黑" w:cs="微软雅黑"/>
                  <w:sz w:val="18"/>
                  <w:szCs w:val="18"/>
                  <w:lang w:val="en-US" w:eastAsia="zh-CN"/>
                </w:rPr>
                <w:t>M</w:t>
              </w:r>
            </w:ins>
            <w:del w:id="256" w:author="安代成|andy an" w:date="2018-04-26T16:23:00Z">
              <w:r w:rsidR="00457722" w:rsidDel="00C44D3D">
                <w:rPr>
                  <w:rFonts w:ascii="微软雅黑" w:hAnsi="微软雅黑" w:cs="微软雅黑" w:hint="eastAsia"/>
                  <w:sz w:val="18"/>
                  <w:szCs w:val="18"/>
                  <w:lang w:val="en-US" w:eastAsia="zh-CN"/>
                </w:rPr>
                <w:delText>O</w:delText>
              </w:r>
            </w:del>
          </w:p>
        </w:tc>
        <w:tc>
          <w:tcPr>
            <w:tcW w:w="3837" w:type="dxa"/>
            <w:gridSpan w:val="2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4" w:space="0" w:color="4AACC5"/>
            </w:tcBorders>
            <w:shd w:val="clear" w:color="auto" w:fill="FFFFFF" w:themeFill="background1"/>
            <w:hideMark/>
          </w:tcPr>
          <w:p w:rsidR="00457722" w:rsidRDefault="00457722">
            <w:pPr>
              <w:rPr>
                <w:rFonts w:ascii="微软雅黑" w:hAnsi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ascii="微软雅黑" w:hAnsi="微软雅黑" w:cs="宋体" w:hint="eastAsia"/>
                <w:sz w:val="18"/>
                <w:szCs w:val="18"/>
                <w:lang w:val="en-US"/>
              </w:rPr>
              <w:t>原交易订单号</w:t>
            </w:r>
          </w:p>
        </w:tc>
      </w:tr>
      <w:tr w:rsidR="00457722" w:rsidTr="00DB47BA">
        <w:trPr>
          <w:trHeight w:val="263"/>
        </w:trPr>
        <w:tc>
          <w:tcPr>
            <w:tcW w:w="1698" w:type="dxa"/>
            <w:tcBorders>
              <w:top w:val="single" w:sz="6" w:space="0" w:color="4AACC5"/>
              <w:left w:val="single" w:sz="4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vAlign w:val="center"/>
            <w:hideMark/>
          </w:tcPr>
          <w:p w:rsidR="00457722" w:rsidRDefault="00457722">
            <w:pPr>
              <w:jc w:val="both"/>
              <w:rPr>
                <w:rFonts w:ascii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hint="eastAsia"/>
                <w:color w:val="000000"/>
                <w:sz w:val="18"/>
                <w:szCs w:val="18"/>
              </w:rPr>
              <w:t>billOrderNo</w:t>
            </w:r>
          </w:p>
        </w:tc>
        <w:tc>
          <w:tcPr>
            <w:tcW w:w="1705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vAlign w:val="center"/>
            <w:hideMark/>
          </w:tcPr>
          <w:p w:rsidR="00457722" w:rsidRDefault="00457722" w:rsidP="009F7AB7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9F7AB7">
              <w:rPr>
                <w:rFonts w:ascii="宋体" w:hAnsi="宋体" w:cs="宋体" w:hint="eastAsia"/>
                <w:color w:val="000000"/>
                <w:sz w:val="18"/>
                <w:szCs w:val="18"/>
                <w:lang w:val="en-US"/>
              </w:rPr>
              <w:t>快钱内部订单号</w:t>
            </w:r>
          </w:p>
        </w:tc>
        <w:tc>
          <w:tcPr>
            <w:tcW w:w="992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vAlign w:val="center"/>
            <w:hideMark/>
          </w:tcPr>
          <w:p w:rsidR="00457722" w:rsidRDefault="00457722">
            <w:pPr>
              <w:jc w:val="both"/>
              <w:rPr>
                <w:rFonts w:ascii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AN</w:t>
            </w:r>
            <w:r>
              <w:rPr>
                <w:rFonts w:ascii="微软雅黑" w:hAnsi="微软雅黑" w:hint="eastAsia"/>
                <w:color w:val="000000"/>
                <w:sz w:val="18"/>
                <w:szCs w:val="18"/>
              </w:rPr>
              <w:t>32</w:t>
            </w:r>
          </w:p>
        </w:tc>
        <w:tc>
          <w:tcPr>
            <w:tcW w:w="709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vAlign w:val="center"/>
            <w:hideMark/>
          </w:tcPr>
          <w:p w:rsidR="00457722" w:rsidRDefault="00C44D3D">
            <w:ins w:id="257" w:author="安代成|andy an" w:date="2018-04-26T16:23:00Z">
              <w:r>
                <w:rPr>
                  <w:rFonts w:ascii="微软雅黑" w:hAnsi="微软雅黑" w:cs="微软雅黑"/>
                  <w:sz w:val="18"/>
                  <w:szCs w:val="18"/>
                  <w:lang w:val="en-US" w:eastAsia="zh-CN"/>
                </w:rPr>
                <w:t>M</w:t>
              </w:r>
            </w:ins>
            <w:del w:id="258" w:author="安代成|andy an" w:date="2018-04-26T16:23:00Z">
              <w:r w:rsidR="00457722" w:rsidDel="00C44D3D">
                <w:rPr>
                  <w:rFonts w:ascii="微软雅黑" w:hAnsi="微软雅黑" w:cs="微软雅黑" w:hint="eastAsia"/>
                  <w:sz w:val="18"/>
                  <w:szCs w:val="18"/>
                  <w:lang w:val="en-US" w:eastAsia="zh-CN"/>
                </w:rPr>
                <w:delText>O</w:delText>
              </w:r>
            </w:del>
          </w:p>
        </w:tc>
        <w:tc>
          <w:tcPr>
            <w:tcW w:w="3837" w:type="dxa"/>
            <w:gridSpan w:val="2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4" w:space="0" w:color="4AACC5"/>
            </w:tcBorders>
            <w:shd w:val="clear" w:color="auto" w:fill="FFFFFF" w:themeFill="background1"/>
            <w:vAlign w:val="center"/>
            <w:hideMark/>
          </w:tcPr>
          <w:p w:rsidR="00457722" w:rsidRDefault="00457722">
            <w:pPr>
              <w:jc w:val="both"/>
              <w:rPr>
                <w:rFonts w:ascii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hint="eastAsia"/>
                <w:color w:val="000000"/>
                <w:sz w:val="18"/>
                <w:szCs w:val="18"/>
                <w:lang w:val="en-US"/>
              </w:rPr>
              <w:t xml:space="preserve">　</w:t>
            </w:r>
          </w:p>
        </w:tc>
      </w:tr>
      <w:tr w:rsidR="00DB47BA" w:rsidTr="00DB47BA">
        <w:trPr>
          <w:gridAfter w:val="1"/>
          <w:wAfter w:w="11" w:type="dxa"/>
        </w:trPr>
        <w:tc>
          <w:tcPr>
            <w:tcW w:w="1698" w:type="dxa"/>
            <w:tcBorders>
              <w:top w:val="single" w:sz="6" w:space="0" w:color="4AACC5"/>
              <w:bottom w:val="single" w:sz="4" w:space="0" w:color="4AACC5"/>
            </w:tcBorders>
            <w:shd w:val="clear" w:color="auto" w:fill="FFFFFF" w:themeFill="background1"/>
          </w:tcPr>
          <w:p w:rsidR="00DB47BA" w:rsidRDefault="00DB47BA" w:rsidP="000C2873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960ED1">
              <w:rPr>
                <w:rFonts w:ascii="微软雅黑" w:hAnsi="微软雅黑" w:cs="宋体"/>
                <w:color w:val="000000"/>
                <w:sz w:val="18"/>
                <w:szCs w:val="18"/>
              </w:rPr>
              <w:t>subMerchantUId</w:t>
            </w:r>
          </w:p>
        </w:tc>
        <w:tc>
          <w:tcPr>
            <w:tcW w:w="1705" w:type="dxa"/>
            <w:tcBorders>
              <w:top w:val="single" w:sz="6" w:space="0" w:color="4AACC5"/>
              <w:bottom w:val="single" w:sz="4" w:space="0" w:color="4AACC5"/>
            </w:tcBorders>
            <w:shd w:val="clear" w:color="auto" w:fill="FFFFFF" w:themeFill="background1"/>
          </w:tcPr>
          <w:p w:rsidR="00DB47BA" w:rsidRDefault="00DB47BA" w:rsidP="000C2873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宋体" w:hint="eastAsia"/>
                <w:sz w:val="18"/>
                <w:szCs w:val="18"/>
                <w:lang w:eastAsia="zh-CN"/>
              </w:rPr>
              <w:t>平台子</w:t>
            </w:r>
            <w:r>
              <w:rPr>
                <w:rFonts w:ascii="微软雅黑" w:hAnsi="微软雅黑" w:cs="宋体"/>
                <w:sz w:val="18"/>
                <w:szCs w:val="18"/>
              </w:rPr>
              <w:t>商户号</w:t>
            </w:r>
          </w:p>
        </w:tc>
        <w:tc>
          <w:tcPr>
            <w:tcW w:w="992" w:type="dxa"/>
            <w:tcBorders>
              <w:top w:val="single" w:sz="6" w:space="0" w:color="4AACC5"/>
              <w:bottom w:val="single" w:sz="4" w:space="0" w:color="4AACC5"/>
            </w:tcBorders>
            <w:shd w:val="clear" w:color="auto" w:fill="FFFFFF" w:themeFill="background1"/>
          </w:tcPr>
          <w:p w:rsidR="00DB47BA" w:rsidRDefault="00DB47BA" w:rsidP="000C2873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/>
                <w:sz w:val="18"/>
                <w:szCs w:val="18"/>
                <w:lang w:eastAsia="zh-CN"/>
              </w:rPr>
              <w:t>AN128</w:t>
            </w:r>
          </w:p>
        </w:tc>
        <w:tc>
          <w:tcPr>
            <w:tcW w:w="709" w:type="dxa"/>
            <w:tcBorders>
              <w:top w:val="single" w:sz="6" w:space="0" w:color="4AACC5"/>
              <w:bottom w:val="single" w:sz="4" w:space="0" w:color="4AACC5"/>
            </w:tcBorders>
            <w:shd w:val="clear" w:color="auto" w:fill="FFFFFF" w:themeFill="background1"/>
          </w:tcPr>
          <w:p w:rsidR="00DB47BA" w:rsidRDefault="00DB47BA" w:rsidP="000C2873">
            <w:pPr>
              <w:rPr>
                <w:rFonts w:ascii="微软雅黑" w:hAnsi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val="en-US" w:eastAsia="zh-CN"/>
              </w:rPr>
              <w:t>M</w:t>
            </w:r>
          </w:p>
        </w:tc>
        <w:tc>
          <w:tcPr>
            <w:tcW w:w="3826" w:type="dxa"/>
            <w:tcBorders>
              <w:top w:val="single" w:sz="6" w:space="0" w:color="4AACC5"/>
              <w:bottom w:val="single" w:sz="4" w:space="0" w:color="4AACC5"/>
            </w:tcBorders>
            <w:shd w:val="clear" w:color="auto" w:fill="FFFFFF" w:themeFill="background1"/>
          </w:tcPr>
          <w:p w:rsidR="00DB47BA" w:rsidRDefault="00DB47BA" w:rsidP="000C2873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宋体"/>
                <w:sz w:val="18"/>
                <w:szCs w:val="18"/>
                <w:lang w:val="en-US" w:eastAsia="zh-CN"/>
              </w:rPr>
              <w:t>s</w:t>
            </w:r>
            <w:r>
              <w:rPr>
                <w:rFonts w:ascii="微软雅黑" w:hAnsi="微软雅黑" w:cs="宋体" w:hint="eastAsia"/>
                <w:sz w:val="18"/>
                <w:szCs w:val="18"/>
                <w:lang w:val="en-US" w:eastAsia="zh-CN"/>
              </w:rPr>
              <w:t>P</w:t>
            </w:r>
            <w:r>
              <w:rPr>
                <w:rFonts w:ascii="微软雅黑" w:hAnsi="微软雅黑" w:cs="宋体"/>
                <w:sz w:val="18"/>
                <w:szCs w:val="18"/>
                <w:lang w:val="en-US" w:eastAsia="zh-CN"/>
              </w:rPr>
              <w:t>latform</w:t>
            </w:r>
            <w:r>
              <w:rPr>
                <w:rFonts w:ascii="微软雅黑" w:hAnsi="微软雅黑" w:cs="宋体" w:hint="eastAsia"/>
                <w:color w:val="000000"/>
                <w:sz w:val="18"/>
                <w:szCs w:val="18"/>
              </w:rPr>
              <w:t>SubMerchant</w:t>
            </w:r>
            <w:r>
              <w:rPr>
                <w:rFonts w:ascii="微软雅黑" w:hAnsi="微软雅黑" w:cs="宋体" w:hint="eastAsia"/>
                <w:sz w:val="18"/>
                <w:szCs w:val="18"/>
                <w:lang w:val="en-US" w:eastAsia="zh-CN"/>
              </w:rPr>
              <w:t xml:space="preserve"> =0 时，</w:t>
            </w: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平台用户id；</w:t>
            </w:r>
          </w:p>
          <w:p w:rsidR="00DB47BA" w:rsidRPr="00A936DB" w:rsidRDefault="00DB47BA" w:rsidP="000C2873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宋体"/>
                <w:sz w:val="18"/>
                <w:szCs w:val="18"/>
                <w:lang w:val="en-US" w:eastAsia="zh-CN"/>
              </w:rPr>
              <w:t>is</w:t>
            </w:r>
            <w:r>
              <w:rPr>
                <w:rFonts w:ascii="微软雅黑" w:hAnsi="微软雅黑" w:cs="宋体" w:hint="eastAsia"/>
                <w:sz w:val="18"/>
                <w:szCs w:val="18"/>
                <w:lang w:val="en-US" w:eastAsia="zh-CN"/>
              </w:rPr>
              <w:t>P</w:t>
            </w:r>
            <w:r>
              <w:rPr>
                <w:rFonts w:ascii="微软雅黑" w:hAnsi="微软雅黑" w:cs="宋体"/>
                <w:sz w:val="18"/>
                <w:szCs w:val="18"/>
                <w:lang w:val="en-US" w:eastAsia="zh-CN"/>
              </w:rPr>
              <w:t>latform</w:t>
            </w:r>
            <w:r>
              <w:rPr>
                <w:rFonts w:ascii="微软雅黑" w:hAnsi="微软雅黑" w:cs="宋体" w:hint="eastAsia"/>
                <w:color w:val="000000"/>
                <w:sz w:val="18"/>
                <w:szCs w:val="18"/>
              </w:rPr>
              <w:t>SubMerchant</w:t>
            </w:r>
            <w:r>
              <w:rPr>
                <w:rFonts w:ascii="微软雅黑" w:hAnsi="微软雅黑" w:cs="宋体" w:hint="eastAsia"/>
                <w:sz w:val="18"/>
                <w:szCs w:val="18"/>
                <w:lang w:val="en-US" w:eastAsia="zh-CN"/>
              </w:rPr>
              <w:t xml:space="preserve"> =1 时，</w:t>
            </w:r>
            <w:r w:rsidRPr="00DF3AFB">
              <w:rPr>
                <w:rFonts w:ascii="微软雅黑" w:hAnsi="微软雅黑" w:cs="宋体" w:hint="eastAsia"/>
                <w:sz w:val="18"/>
                <w:szCs w:val="18"/>
                <w:lang w:val="en-US" w:eastAsia="zh-CN"/>
              </w:rPr>
              <w:t>商户平台代码（和X-99Bill-PlatformCode相同）</w:t>
            </w:r>
          </w:p>
        </w:tc>
      </w:tr>
      <w:tr w:rsidR="00DB47BA" w:rsidTr="00DB47BA">
        <w:trPr>
          <w:gridAfter w:val="1"/>
          <w:wAfter w:w="11" w:type="dxa"/>
        </w:trPr>
        <w:tc>
          <w:tcPr>
            <w:tcW w:w="1698" w:type="dxa"/>
            <w:tcBorders>
              <w:top w:val="single" w:sz="6" w:space="0" w:color="4AACC5"/>
              <w:bottom w:val="single" w:sz="4" w:space="0" w:color="4AACC5"/>
            </w:tcBorders>
            <w:shd w:val="clear" w:color="auto" w:fill="FFFFFF" w:themeFill="background1"/>
          </w:tcPr>
          <w:p w:rsidR="00DB47BA" w:rsidRDefault="00DB47BA" w:rsidP="000C2873">
            <w:pPr>
              <w:rPr>
                <w:rFonts w:ascii="微软雅黑" w:hAnsi="微软雅黑" w:cs="宋体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宋体" w:hint="eastAsia"/>
                <w:sz w:val="18"/>
                <w:szCs w:val="18"/>
                <w:lang w:eastAsia="zh-CN"/>
              </w:rPr>
              <w:t>isPlatformSubMerchant</w:t>
            </w:r>
          </w:p>
        </w:tc>
        <w:tc>
          <w:tcPr>
            <w:tcW w:w="1705" w:type="dxa"/>
            <w:tcBorders>
              <w:top w:val="single" w:sz="6" w:space="0" w:color="4AACC5"/>
              <w:bottom w:val="single" w:sz="4" w:space="0" w:color="4AACC5"/>
            </w:tcBorders>
            <w:shd w:val="clear" w:color="auto" w:fill="FFFFFF" w:themeFill="background1"/>
          </w:tcPr>
          <w:p w:rsidR="00DB47BA" w:rsidRDefault="00DB47BA" w:rsidP="000C2873">
            <w:pPr>
              <w:jc w:val="both"/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子商户是否平台</w:t>
            </w:r>
          </w:p>
        </w:tc>
        <w:tc>
          <w:tcPr>
            <w:tcW w:w="992" w:type="dxa"/>
            <w:tcBorders>
              <w:top w:val="single" w:sz="6" w:space="0" w:color="4AACC5"/>
              <w:bottom w:val="single" w:sz="4" w:space="0" w:color="4AACC5"/>
            </w:tcBorders>
            <w:shd w:val="clear" w:color="auto" w:fill="FFFFFF" w:themeFill="background1"/>
          </w:tcPr>
          <w:p w:rsidR="00DB47BA" w:rsidRPr="00724BAD" w:rsidRDefault="00DB47BA" w:rsidP="000C2873">
            <w:pPr>
              <w:jc w:val="both"/>
              <w:rPr>
                <w:rFonts w:ascii="微软雅黑" w:hAnsi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ascii="微软雅黑" w:hAnsi="微软雅黑" w:cs="Courier" w:hint="eastAsia"/>
                <w:sz w:val="18"/>
                <w:szCs w:val="18"/>
                <w:lang w:eastAsia="zh-CN"/>
              </w:rPr>
              <w:t>N1</w:t>
            </w:r>
          </w:p>
        </w:tc>
        <w:tc>
          <w:tcPr>
            <w:tcW w:w="709" w:type="dxa"/>
            <w:tcBorders>
              <w:top w:val="single" w:sz="6" w:space="0" w:color="4AACC5"/>
              <w:bottom w:val="single" w:sz="4" w:space="0" w:color="4AACC5"/>
            </w:tcBorders>
            <w:shd w:val="clear" w:color="auto" w:fill="FFFFFF" w:themeFill="background1"/>
          </w:tcPr>
          <w:p w:rsidR="00DB47BA" w:rsidRDefault="00DB47BA" w:rsidP="000C2873">
            <w:pPr>
              <w:rPr>
                <w:rFonts w:ascii="微软雅黑" w:hAnsi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val="en-US" w:eastAsia="zh-CN"/>
              </w:rPr>
              <w:t>M</w:t>
            </w:r>
          </w:p>
        </w:tc>
        <w:tc>
          <w:tcPr>
            <w:tcW w:w="3826" w:type="dxa"/>
            <w:tcBorders>
              <w:top w:val="single" w:sz="6" w:space="0" w:color="4AACC5"/>
              <w:bottom w:val="single" w:sz="4" w:space="0" w:color="4AACC5"/>
            </w:tcBorders>
            <w:shd w:val="clear" w:color="auto" w:fill="FFFFFF" w:themeFill="background1"/>
          </w:tcPr>
          <w:p w:rsidR="00DB47BA" w:rsidRDefault="00DB47BA" w:rsidP="000C2873">
            <w:pPr>
              <w:jc w:val="both"/>
              <w:rPr>
                <w:rFonts w:ascii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Courier" w:hint="eastAsia"/>
                <w:sz w:val="18"/>
                <w:szCs w:val="18"/>
                <w:lang w:eastAsia="zh-CN"/>
              </w:rPr>
              <w:t>0.否  1.是</w:t>
            </w:r>
          </w:p>
        </w:tc>
      </w:tr>
      <w:tr w:rsidR="000E16A7" w:rsidTr="00DB47BA">
        <w:trPr>
          <w:trHeight w:val="263"/>
        </w:trPr>
        <w:tc>
          <w:tcPr>
            <w:tcW w:w="1698" w:type="dxa"/>
            <w:tcBorders>
              <w:top w:val="single" w:sz="6" w:space="0" w:color="4AACC5"/>
              <w:left w:val="single" w:sz="4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</w:tcPr>
          <w:p w:rsidR="000E16A7" w:rsidRDefault="000E16A7" w:rsidP="000E16A7">
            <w:pPr>
              <w:jc w:val="both"/>
              <w:rPr>
                <w:rFonts w:ascii="微软雅黑" w:hAnsi="微软雅黑"/>
                <w:color w:val="000000"/>
                <w:sz w:val="18"/>
                <w:szCs w:val="18"/>
              </w:rPr>
            </w:pPr>
            <w:r w:rsidRPr="009671CA">
              <w:rPr>
                <w:rFonts w:ascii="微软雅黑" w:hAnsi="微软雅黑" w:cs="宋体"/>
                <w:color w:val="000000"/>
                <w:sz w:val="18"/>
                <w:szCs w:val="18"/>
              </w:rPr>
              <w:t>subOutTradeNo</w:t>
            </w:r>
          </w:p>
        </w:tc>
        <w:tc>
          <w:tcPr>
            <w:tcW w:w="1705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</w:tcPr>
          <w:p w:rsidR="000E16A7" w:rsidRPr="009F7AB7" w:rsidRDefault="000E16A7" w:rsidP="000E16A7">
            <w:pPr>
              <w:rPr>
                <w:rFonts w:ascii="宋体" w:hAnsi="宋体" w:cs="宋体"/>
                <w:color w:val="000000"/>
                <w:sz w:val="18"/>
                <w:szCs w:val="18"/>
                <w:lang w:val="en-US"/>
              </w:rPr>
            </w:pPr>
            <w:r w:rsidRPr="001D5897">
              <w:rPr>
                <w:rFonts w:ascii="微软雅黑" w:hAnsi="微软雅黑" w:cs="宋体" w:hint="eastAsia"/>
                <w:color w:val="000000"/>
                <w:sz w:val="18"/>
                <w:szCs w:val="18"/>
              </w:rPr>
              <w:t>平台</w:t>
            </w:r>
            <w:r w:rsidRPr="001D5897">
              <w:rPr>
                <w:rFonts w:ascii="微软雅黑" w:hAnsi="微软雅黑" w:cs="宋体"/>
                <w:color w:val="000000"/>
                <w:sz w:val="18"/>
                <w:szCs w:val="18"/>
              </w:rPr>
              <w:t>子订单编号</w:t>
            </w:r>
          </w:p>
        </w:tc>
        <w:tc>
          <w:tcPr>
            <w:tcW w:w="992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</w:tcPr>
          <w:p w:rsidR="000E16A7" w:rsidRDefault="000E16A7" w:rsidP="000E16A7">
            <w:pPr>
              <w:jc w:val="both"/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val="en-US" w:eastAsia="zh-CN"/>
              </w:rPr>
              <w:t>AN32</w:t>
            </w:r>
          </w:p>
        </w:tc>
        <w:tc>
          <w:tcPr>
            <w:tcW w:w="709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</w:tcPr>
          <w:p w:rsidR="000E16A7" w:rsidRDefault="000E16A7" w:rsidP="000E16A7">
            <w:pPr>
              <w:rPr>
                <w:rFonts w:ascii="微软雅黑" w:hAnsi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ascii="微软雅黑" w:hAnsi="微软雅黑" w:cs="Courier"/>
                <w:sz w:val="18"/>
                <w:szCs w:val="18"/>
              </w:rPr>
              <w:t>M</w:t>
            </w:r>
          </w:p>
        </w:tc>
        <w:tc>
          <w:tcPr>
            <w:tcW w:w="3837" w:type="dxa"/>
            <w:gridSpan w:val="2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4" w:space="0" w:color="4AACC5"/>
            </w:tcBorders>
            <w:shd w:val="clear" w:color="auto" w:fill="FFFFFF" w:themeFill="background1"/>
          </w:tcPr>
          <w:p w:rsidR="000E16A7" w:rsidRDefault="000E16A7" w:rsidP="000E16A7">
            <w:pPr>
              <w:jc w:val="both"/>
              <w:rPr>
                <w:rFonts w:ascii="微软雅黑" w:hAnsi="微软雅黑"/>
                <w:color w:val="000000"/>
                <w:sz w:val="18"/>
                <w:szCs w:val="18"/>
                <w:lang w:val="en-US"/>
              </w:rPr>
            </w:pPr>
          </w:p>
        </w:tc>
      </w:tr>
      <w:tr w:rsidR="00CF2C61" w:rsidTr="00DB47BA">
        <w:trPr>
          <w:trHeight w:val="263"/>
        </w:trPr>
        <w:tc>
          <w:tcPr>
            <w:tcW w:w="1698" w:type="dxa"/>
            <w:tcBorders>
              <w:top w:val="single" w:sz="6" w:space="0" w:color="4AACC5"/>
              <w:left w:val="single" w:sz="4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</w:tcPr>
          <w:p w:rsidR="00CF2C61" w:rsidRDefault="00CF2C61">
            <w:pPr>
              <w:jc w:val="both"/>
              <w:rPr>
                <w:rFonts w:ascii="微软雅黑" w:hAnsi="微软雅黑"/>
                <w:color w:val="000000"/>
                <w:sz w:val="18"/>
                <w:szCs w:val="18"/>
              </w:rPr>
            </w:pPr>
            <w:r w:rsidRPr="003F0A88">
              <w:rPr>
                <w:rFonts w:ascii="微软雅黑" w:hAnsi="微软雅黑" w:cs="宋体"/>
                <w:color w:val="000000"/>
                <w:sz w:val="18"/>
                <w:szCs w:val="18"/>
              </w:rPr>
              <w:t>settlePeriod</w:t>
            </w:r>
          </w:p>
        </w:tc>
        <w:tc>
          <w:tcPr>
            <w:tcW w:w="1705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</w:tcPr>
          <w:p w:rsidR="00CF2C61" w:rsidRPr="009F7AB7" w:rsidRDefault="00CF2C61" w:rsidP="009F7AB7">
            <w:pPr>
              <w:rPr>
                <w:rFonts w:ascii="宋体" w:hAnsi="宋体" w:cs="宋体"/>
                <w:color w:val="000000"/>
                <w:sz w:val="18"/>
                <w:szCs w:val="18"/>
                <w:lang w:val="en-US"/>
              </w:rPr>
            </w:pPr>
            <w:r w:rsidRPr="00735959">
              <w:rPr>
                <w:rFonts w:ascii="微软雅黑" w:hAnsi="微软雅黑" w:cs="Courier" w:hint="eastAsia"/>
                <w:sz w:val="18"/>
                <w:szCs w:val="18"/>
              </w:rPr>
              <w:t>结算</w:t>
            </w:r>
            <w:r>
              <w:rPr>
                <w:rFonts w:ascii="微软雅黑" w:hAnsi="微软雅黑" w:cs="Courier" w:hint="eastAsia"/>
                <w:sz w:val="18"/>
                <w:szCs w:val="18"/>
                <w:lang w:eastAsia="zh-CN"/>
              </w:rPr>
              <w:t>周</w:t>
            </w:r>
            <w:r>
              <w:rPr>
                <w:rFonts w:ascii="微软雅黑" w:hAnsi="微软雅黑" w:cs="Courier"/>
                <w:sz w:val="18"/>
                <w:szCs w:val="18"/>
                <w:lang w:eastAsia="zh-CN"/>
              </w:rPr>
              <w:t>期</w:t>
            </w:r>
          </w:p>
        </w:tc>
        <w:tc>
          <w:tcPr>
            <w:tcW w:w="992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</w:tcPr>
          <w:p w:rsidR="00CF2C61" w:rsidRDefault="00CF2C61">
            <w:pPr>
              <w:jc w:val="both"/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Courier"/>
                <w:sz w:val="18"/>
                <w:szCs w:val="18"/>
              </w:rPr>
              <w:t>A</w:t>
            </w:r>
          </w:p>
        </w:tc>
        <w:tc>
          <w:tcPr>
            <w:tcW w:w="709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</w:tcPr>
          <w:p w:rsidR="00CF2C61" w:rsidRDefault="00CF2C61">
            <w:pPr>
              <w:rPr>
                <w:rFonts w:ascii="微软雅黑" w:hAnsi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ascii="微软雅黑" w:hAnsi="微软雅黑" w:cs="Courier"/>
                <w:sz w:val="18"/>
                <w:szCs w:val="18"/>
              </w:rPr>
              <w:t>M</w:t>
            </w:r>
          </w:p>
        </w:tc>
        <w:tc>
          <w:tcPr>
            <w:tcW w:w="3837" w:type="dxa"/>
            <w:gridSpan w:val="2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4" w:space="0" w:color="4AACC5"/>
            </w:tcBorders>
            <w:shd w:val="clear" w:color="auto" w:fill="FFFFFF" w:themeFill="background1"/>
          </w:tcPr>
          <w:p w:rsidR="00CF2C61" w:rsidRDefault="00CF2C61" w:rsidP="00C56C32">
            <w:pPr>
              <w:rPr>
                <w:rFonts w:ascii="微软雅黑" w:hAnsi="微软雅黑" w:cs="Courier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Courier" w:hint="eastAsia"/>
                <w:sz w:val="18"/>
                <w:szCs w:val="18"/>
                <w:lang w:eastAsia="zh-CN"/>
              </w:rPr>
              <w:t>格式：T</w:t>
            </w:r>
            <w:r>
              <w:rPr>
                <w:rFonts w:ascii="微软雅黑" w:hAnsi="微软雅黑" w:cs="Courier"/>
                <w:sz w:val="18"/>
                <w:szCs w:val="18"/>
                <w:lang w:eastAsia="zh-CN"/>
              </w:rPr>
              <w:t>+n</w:t>
            </w:r>
          </w:p>
          <w:p w:rsidR="00CF2C61" w:rsidRDefault="00CF2C61" w:rsidP="00C56C32">
            <w:pPr>
              <w:rPr>
                <w:rFonts w:ascii="微软雅黑" w:hAnsi="微软雅黑" w:cs="Courier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Courier" w:hint="eastAsia"/>
                <w:sz w:val="18"/>
                <w:szCs w:val="18"/>
                <w:lang w:eastAsia="zh-CN"/>
              </w:rPr>
              <w:t>例:T+3</w:t>
            </w:r>
          </w:p>
          <w:p w:rsidR="00CF2C61" w:rsidRDefault="00CF2C61">
            <w:pPr>
              <w:jc w:val="both"/>
              <w:rPr>
                <w:rFonts w:ascii="微软雅黑" w:hAnsi="微软雅黑" w:cs="Courier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Courier" w:hint="eastAsia"/>
                <w:sz w:val="18"/>
                <w:szCs w:val="18"/>
                <w:lang w:eastAsia="zh-CN"/>
              </w:rPr>
              <w:t>当前</w:t>
            </w:r>
            <w:r>
              <w:rPr>
                <w:rFonts w:ascii="微软雅黑" w:hAnsi="微软雅黑" w:cs="Courier"/>
                <w:sz w:val="18"/>
                <w:szCs w:val="18"/>
                <w:lang w:eastAsia="zh-CN"/>
              </w:rPr>
              <w:t>交易日期往后推</w:t>
            </w:r>
            <w:r>
              <w:rPr>
                <w:rFonts w:ascii="微软雅黑" w:hAnsi="微软雅黑" w:cs="Courier" w:hint="eastAsia"/>
                <w:sz w:val="18"/>
                <w:szCs w:val="18"/>
                <w:lang w:eastAsia="zh-CN"/>
              </w:rPr>
              <w:t>3个</w:t>
            </w:r>
            <w:r>
              <w:rPr>
                <w:rFonts w:ascii="微软雅黑" w:hAnsi="微软雅黑" w:cs="Courier"/>
                <w:sz w:val="18"/>
                <w:szCs w:val="18"/>
                <w:lang w:eastAsia="zh-CN"/>
              </w:rPr>
              <w:t>工作日结算</w:t>
            </w:r>
          </w:p>
          <w:p w:rsidR="00CF2C61" w:rsidRDefault="00CF2C61">
            <w:pPr>
              <w:jc w:val="both"/>
              <w:rPr>
                <w:rFonts w:ascii="微软雅黑" w:hAnsi="微软雅黑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ascii="微软雅黑" w:hAnsi="微软雅黑" w:hint="eastAsia"/>
                <w:color w:val="000000"/>
                <w:sz w:val="18"/>
                <w:szCs w:val="18"/>
                <w:lang w:val="en-US" w:eastAsia="zh-CN"/>
              </w:rPr>
              <w:t xml:space="preserve">只支持 支付交易 </w:t>
            </w:r>
          </w:p>
        </w:tc>
      </w:tr>
    </w:tbl>
    <w:p w:rsidR="00457722" w:rsidRDefault="00457722" w:rsidP="00457722">
      <w:pPr>
        <w:rPr>
          <w:lang w:eastAsia="zh-CN"/>
        </w:rPr>
      </w:pPr>
    </w:p>
    <w:p w:rsidR="00457722" w:rsidRDefault="00457722" w:rsidP="00457722">
      <w:pPr>
        <w:pStyle w:val="4"/>
        <w:numPr>
          <w:ilvl w:val="3"/>
          <w:numId w:val="21"/>
        </w:numPr>
      </w:pPr>
      <w:r>
        <w:rPr>
          <w:rFonts w:hint="eastAsia"/>
          <w:lang w:val="en-US"/>
        </w:rPr>
        <w:t>响应</w:t>
      </w:r>
      <w:r>
        <w:rPr>
          <w:rFonts w:hint="eastAsia"/>
          <w:lang w:eastAsia="zh-CN"/>
        </w:rPr>
        <w:t>消息</w:t>
      </w:r>
    </w:p>
    <w:tbl>
      <w:tblPr>
        <w:tblW w:w="8931" w:type="dxa"/>
        <w:tblInd w:w="-35" w:type="dxa"/>
        <w:tblBorders>
          <w:top w:val="single" w:sz="4" w:space="0" w:color="4AACC5"/>
          <w:left w:val="single" w:sz="4" w:space="0" w:color="4AACC5"/>
          <w:bottom w:val="single" w:sz="4" w:space="0" w:color="4AACC5"/>
          <w:right w:val="single" w:sz="4" w:space="0" w:color="4AACC5"/>
          <w:insideH w:val="single" w:sz="6" w:space="0" w:color="4AACC5"/>
          <w:insideV w:val="single" w:sz="6" w:space="0" w:color="4AACC5"/>
        </w:tblBorders>
        <w:tblLayout w:type="fixed"/>
        <w:tblLook w:val="04A0" w:firstRow="1" w:lastRow="0" w:firstColumn="1" w:lastColumn="0" w:noHBand="0" w:noVBand="1"/>
      </w:tblPr>
      <w:tblGrid>
        <w:gridCol w:w="2129"/>
        <w:gridCol w:w="1281"/>
        <w:gridCol w:w="850"/>
        <w:gridCol w:w="11"/>
        <w:gridCol w:w="690"/>
        <w:gridCol w:w="8"/>
        <w:gridCol w:w="3962"/>
      </w:tblGrid>
      <w:tr w:rsidR="00457722" w:rsidTr="00CF2C61">
        <w:tc>
          <w:tcPr>
            <w:tcW w:w="2129" w:type="dxa"/>
            <w:tcBorders>
              <w:top w:val="single" w:sz="4" w:space="0" w:color="4AACC5"/>
              <w:left w:val="single" w:sz="4" w:space="0" w:color="4AACC5"/>
              <w:bottom w:val="single" w:sz="6" w:space="0" w:color="4AACC5"/>
              <w:right w:val="single" w:sz="6" w:space="0" w:color="4AACC5"/>
            </w:tcBorders>
            <w:shd w:val="clear" w:color="auto" w:fill="30849B"/>
            <w:vAlign w:val="center"/>
            <w:hideMark/>
          </w:tcPr>
          <w:p w:rsidR="00457722" w:rsidRDefault="00457722">
            <w:pPr>
              <w:rPr>
                <w:rFonts w:ascii="微软雅黑" w:hAnsi="微软雅黑" w:cs="微软雅黑"/>
                <w:color w:val="C7EDCC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  <w:lang w:eastAsia="zh-CN"/>
              </w:rPr>
              <w:t>属性</w:t>
            </w:r>
          </w:p>
        </w:tc>
        <w:tc>
          <w:tcPr>
            <w:tcW w:w="1281" w:type="dxa"/>
            <w:tcBorders>
              <w:top w:val="single" w:sz="4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30849B"/>
            <w:vAlign w:val="center"/>
            <w:hideMark/>
          </w:tcPr>
          <w:p w:rsidR="00457722" w:rsidRDefault="00457722">
            <w:pPr>
              <w:jc w:val="center"/>
              <w:rPr>
                <w:rFonts w:ascii="微软雅黑" w:hAnsi="微软雅黑" w:cs="微软雅黑"/>
                <w:color w:val="C7EDCC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  <w:lang w:val="en-US"/>
              </w:rPr>
              <w:t>定义</w:t>
            </w:r>
          </w:p>
        </w:tc>
        <w:tc>
          <w:tcPr>
            <w:tcW w:w="850" w:type="dxa"/>
            <w:tcBorders>
              <w:top w:val="single" w:sz="4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30849B"/>
            <w:vAlign w:val="center"/>
            <w:hideMark/>
          </w:tcPr>
          <w:p w:rsidR="00457722" w:rsidRDefault="00457722">
            <w:pPr>
              <w:jc w:val="center"/>
              <w:rPr>
                <w:rFonts w:ascii="微软雅黑" w:hAnsi="微软雅黑" w:cs="微软雅黑"/>
                <w:b/>
                <w:color w:val="C7EDCC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  <w:lang w:val="en-US"/>
              </w:rPr>
              <w:t>类型</w:t>
            </w:r>
          </w:p>
          <w:p w:rsidR="00457722" w:rsidRDefault="00457722">
            <w:pPr>
              <w:jc w:val="center"/>
              <w:rPr>
                <w:rFonts w:ascii="微软雅黑" w:hAnsi="微软雅黑" w:cs="微软雅黑"/>
                <w:color w:val="C7EDCC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  <w:lang w:val="en-US"/>
              </w:rPr>
              <w:t>长度</w:t>
            </w:r>
          </w:p>
        </w:tc>
        <w:tc>
          <w:tcPr>
            <w:tcW w:w="709" w:type="dxa"/>
            <w:gridSpan w:val="3"/>
            <w:tcBorders>
              <w:top w:val="single" w:sz="4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30849B"/>
            <w:vAlign w:val="center"/>
            <w:hideMark/>
          </w:tcPr>
          <w:p w:rsidR="00457722" w:rsidRDefault="00457722">
            <w:pPr>
              <w:jc w:val="center"/>
              <w:rPr>
                <w:rFonts w:ascii="微软雅黑" w:hAnsi="微软雅黑" w:cs="微软雅黑"/>
                <w:color w:val="C7EDCC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  <w:lang w:val="en-US"/>
              </w:rPr>
              <w:t>必填</w:t>
            </w:r>
          </w:p>
        </w:tc>
        <w:tc>
          <w:tcPr>
            <w:tcW w:w="3962" w:type="dxa"/>
            <w:tcBorders>
              <w:top w:val="single" w:sz="4" w:space="0" w:color="4AACC5"/>
              <w:left w:val="single" w:sz="6" w:space="0" w:color="4AACC5"/>
              <w:bottom w:val="single" w:sz="6" w:space="0" w:color="4AACC5"/>
              <w:right w:val="single" w:sz="4" w:space="0" w:color="4AACC5"/>
            </w:tcBorders>
            <w:shd w:val="clear" w:color="auto" w:fill="30849B"/>
            <w:vAlign w:val="center"/>
            <w:hideMark/>
          </w:tcPr>
          <w:p w:rsidR="00457722" w:rsidRDefault="00457722">
            <w:pPr>
              <w:jc w:val="center"/>
              <w:rPr>
                <w:rFonts w:ascii="微软雅黑" w:hAnsi="微软雅黑" w:cs="微软雅黑"/>
                <w:color w:val="C7EDCC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  <w:lang w:val="en-US"/>
              </w:rPr>
              <w:t>参数说明</w:t>
            </w: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</w:rPr>
              <w:t>/</w:t>
            </w: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  <w:lang w:val="en-US"/>
              </w:rPr>
              <w:t>示例</w:t>
            </w:r>
          </w:p>
        </w:tc>
      </w:tr>
      <w:tr w:rsidR="00DB5DE3" w:rsidTr="00BD68BE">
        <w:tc>
          <w:tcPr>
            <w:tcW w:w="8931" w:type="dxa"/>
            <w:gridSpan w:val="7"/>
            <w:tcBorders>
              <w:top w:val="single" w:sz="6" w:space="0" w:color="4AACC5"/>
              <w:left w:val="single" w:sz="4" w:space="0" w:color="4AACC5"/>
              <w:bottom w:val="single" w:sz="6" w:space="0" w:color="4AACC5"/>
              <w:right w:val="single" w:sz="4" w:space="0" w:color="4AACC5"/>
            </w:tcBorders>
            <w:shd w:val="clear" w:color="auto" w:fill="FFFFFF" w:themeFill="background1"/>
            <w:hideMark/>
          </w:tcPr>
          <w:p w:rsidR="00DB5DE3" w:rsidRDefault="00DB5DE3">
            <w:pPr>
              <w:rPr>
                <w:rFonts w:ascii="微软雅黑" w:hAnsi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val="en-US" w:eastAsia="zh-CN"/>
              </w:rPr>
              <w:t>参见</w:t>
            </w:r>
            <w:hyperlink r:id="rId52" w:anchor="_公共响应BODY属性" w:history="1">
              <w:r>
                <w:rPr>
                  <w:rStyle w:val="af2"/>
                  <w:rFonts w:ascii="微软雅黑" w:hAnsi="微软雅黑" w:cs="微软雅黑" w:hint="eastAsia"/>
                  <w:sz w:val="18"/>
                  <w:szCs w:val="18"/>
                  <w:lang w:val="en-US" w:eastAsia="zh-CN"/>
                </w:rPr>
                <w:t>公共响应BODY属性</w:t>
              </w:r>
            </w:hyperlink>
          </w:p>
        </w:tc>
      </w:tr>
      <w:tr w:rsidR="00457722" w:rsidTr="00CF2C61">
        <w:trPr>
          <w:trHeight w:val="292"/>
        </w:trPr>
        <w:tc>
          <w:tcPr>
            <w:tcW w:w="2129" w:type="dxa"/>
            <w:tcBorders>
              <w:top w:val="single" w:sz="6" w:space="0" w:color="4AACC5"/>
              <w:left w:val="single" w:sz="4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vAlign w:val="center"/>
            <w:hideMark/>
          </w:tcPr>
          <w:p w:rsidR="00457722" w:rsidRDefault="00457722">
            <w:pPr>
              <w:jc w:val="both"/>
              <w:rPr>
                <w:rFonts w:ascii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hint="eastAsia"/>
                <w:color w:val="000000"/>
                <w:sz w:val="18"/>
                <w:szCs w:val="18"/>
              </w:rPr>
              <w:t>out</w:t>
            </w:r>
            <w:r>
              <w:rPr>
                <w:rFonts w:ascii="微软雅黑" w:hAnsi="微软雅黑" w:hint="eastAsia"/>
                <w:color w:val="000000"/>
                <w:sz w:val="18"/>
                <w:szCs w:val="18"/>
                <w:lang w:eastAsia="zh-CN"/>
              </w:rPr>
              <w:t>Trade</w:t>
            </w:r>
            <w:r>
              <w:rPr>
                <w:rFonts w:ascii="微软雅黑" w:hAnsi="微软雅黑" w:hint="eastAsia"/>
                <w:color w:val="000000"/>
                <w:sz w:val="18"/>
                <w:szCs w:val="18"/>
              </w:rPr>
              <w:t>No</w:t>
            </w:r>
          </w:p>
        </w:tc>
        <w:tc>
          <w:tcPr>
            <w:tcW w:w="1281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vAlign w:val="center"/>
            <w:hideMark/>
          </w:tcPr>
          <w:p w:rsidR="00457722" w:rsidRDefault="00457722">
            <w:pPr>
              <w:jc w:val="both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  <w:lang w:eastAsia="zh-CN"/>
              </w:rPr>
              <w:t>商户订单号</w:t>
            </w:r>
          </w:p>
        </w:tc>
        <w:tc>
          <w:tcPr>
            <w:tcW w:w="861" w:type="dxa"/>
            <w:gridSpan w:val="2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vAlign w:val="center"/>
            <w:hideMark/>
          </w:tcPr>
          <w:p w:rsidR="00457722" w:rsidRDefault="00457722">
            <w:pPr>
              <w:jc w:val="both"/>
              <w:rPr>
                <w:rFonts w:ascii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AN</w:t>
            </w:r>
            <w:r>
              <w:rPr>
                <w:rFonts w:ascii="微软雅黑" w:hAnsi="微软雅黑" w:hint="eastAsia"/>
                <w:color w:val="000000"/>
                <w:sz w:val="18"/>
                <w:szCs w:val="18"/>
              </w:rPr>
              <w:t>32</w:t>
            </w:r>
          </w:p>
        </w:tc>
        <w:tc>
          <w:tcPr>
            <w:tcW w:w="690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hideMark/>
          </w:tcPr>
          <w:p w:rsidR="00457722" w:rsidRDefault="00457722">
            <w:r>
              <w:rPr>
                <w:rFonts w:ascii="微软雅黑" w:hAnsi="微软雅黑" w:cs="微软雅黑" w:hint="eastAsia"/>
                <w:sz w:val="18"/>
                <w:szCs w:val="18"/>
                <w:lang w:val="en-US" w:eastAsia="zh-CN"/>
              </w:rPr>
              <w:t>M</w:t>
            </w:r>
          </w:p>
        </w:tc>
        <w:tc>
          <w:tcPr>
            <w:tcW w:w="3970" w:type="dxa"/>
            <w:gridSpan w:val="2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4" w:space="0" w:color="4AACC5"/>
            </w:tcBorders>
            <w:shd w:val="clear" w:color="auto" w:fill="FFFFFF" w:themeFill="background1"/>
            <w:vAlign w:val="center"/>
            <w:hideMark/>
          </w:tcPr>
          <w:p w:rsidR="00457722" w:rsidRDefault="00457722">
            <w:pPr>
              <w:jc w:val="both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  <w:lang w:val="en-US"/>
              </w:rPr>
              <w:t xml:space="preserve">　</w:t>
            </w:r>
          </w:p>
        </w:tc>
      </w:tr>
      <w:tr w:rsidR="00457722" w:rsidTr="00CF2C61">
        <w:trPr>
          <w:trHeight w:val="263"/>
        </w:trPr>
        <w:tc>
          <w:tcPr>
            <w:tcW w:w="2129" w:type="dxa"/>
            <w:tcBorders>
              <w:top w:val="single" w:sz="6" w:space="0" w:color="4AACC5"/>
              <w:left w:val="single" w:sz="4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vAlign w:val="center"/>
            <w:hideMark/>
          </w:tcPr>
          <w:p w:rsidR="00457722" w:rsidRDefault="00457722">
            <w:pPr>
              <w:jc w:val="both"/>
              <w:rPr>
                <w:rFonts w:ascii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hint="eastAsia"/>
                <w:color w:val="000000"/>
                <w:sz w:val="18"/>
                <w:szCs w:val="18"/>
              </w:rPr>
              <w:t>billOrderNo</w:t>
            </w:r>
          </w:p>
        </w:tc>
        <w:tc>
          <w:tcPr>
            <w:tcW w:w="1281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vAlign w:val="center"/>
            <w:hideMark/>
          </w:tcPr>
          <w:p w:rsidR="00457722" w:rsidRDefault="00457722">
            <w:pPr>
              <w:jc w:val="both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宋体" w:hint="eastAsia"/>
                <w:sz w:val="18"/>
                <w:szCs w:val="18"/>
                <w:lang w:eastAsia="zh-CN"/>
              </w:rPr>
              <w:t>快钱内部订单号</w:t>
            </w:r>
          </w:p>
        </w:tc>
        <w:tc>
          <w:tcPr>
            <w:tcW w:w="861" w:type="dxa"/>
            <w:gridSpan w:val="2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vAlign w:val="center"/>
            <w:hideMark/>
          </w:tcPr>
          <w:p w:rsidR="00457722" w:rsidRDefault="00457722">
            <w:pPr>
              <w:jc w:val="both"/>
              <w:rPr>
                <w:rFonts w:ascii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AN</w:t>
            </w:r>
            <w:r>
              <w:rPr>
                <w:rFonts w:ascii="微软雅黑" w:hAnsi="微软雅黑" w:hint="eastAsia"/>
                <w:color w:val="000000"/>
                <w:sz w:val="18"/>
                <w:szCs w:val="18"/>
              </w:rPr>
              <w:t>32</w:t>
            </w:r>
          </w:p>
        </w:tc>
        <w:tc>
          <w:tcPr>
            <w:tcW w:w="690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vAlign w:val="center"/>
            <w:hideMark/>
          </w:tcPr>
          <w:p w:rsidR="00457722" w:rsidRDefault="00457722">
            <w:r>
              <w:rPr>
                <w:rFonts w:ascii="微软雅黑" w:hAnsi="微软雅黑" w:cs="微软雅黑" w:hint="eastAsia"/>
                <w:sz w:val="18"/>
                <w:szCs w:val="18"/>
                <w:lang w:val="en-US" w:eastAsia="zh-CN"/>
              </w:rPr>
              <w:t>O</w:t>
            </w:r>
          </w:p>
        </w:tc>
        <w:tc>
          <w:tcPr>
            <w:tcW w:w="3970" w:type="dxa"/>
            <w:gridSpan w:val="2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4" w:space="0" w:color="4AACC5"/>
            </w:tcBorders>
            <w:shd w:val="clear" w:color="auto" w:fill="FFFFFF" w:themeFill="background1"/>
            <w:vAlign w:val="center"/>
            <w:hideMark/>
          </w:tcPr>
          <w:p w:rsidR="00457722" w:rsidRDefault="00457722">
            <w:pPr>
              <w:jc w:val="both"/>
              <w:rPr>
                <w:rFonts w:ascii="微软雅黑" w:hAnsi="微软雅黑"/>
                <w:color w:val="000000"/>
                <w:sz w:val="18"/>
                <w:szCs w:val="18"/>
              </w:rPr>
            </w:pPr>
            <w:r w:rsidRPr="00E234CE">
              <w:rPr>
                <w:rFonts w:ascii="微软雅黑" w:hAnsi="微软雅黑" w:hint="eastAsia"/>
                <w:color w:val="000000"/>
                <w:sz w:val="18"/>
                <w:szCs w:val="18"/>
              </w:rPr>
              <w:t xml:space="preserve">　</w:t>
            </w:r>
          </w:p>
        </w:tc>
      </w:tr>
      <w:tr w:rsidR="00457722" w:rsidTr="00CF2C61">
        <w:trPr>
          <w:trHeight w:val="263"/>
        </w:trPr>
        <w:tc>
          <w:tcPr>
            <w:tcW w:w="2129" w:type="dxa"/>
            <w:tcBorders>
              <w:top w:val="single" w:sz="6" w:space="0" w:color="4AACC5"/>
              <w:left w:val="single" w:sz="4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vAlign w:val="center"/>
            <w:hideMark/>
          </w:tcPr>
          <w:p w:rsidR="00457722" w:rsidRDefault="00457722">
            <w:pPr>
              <w:jc w:val="both"/>
              <w:rPr>
                <w:rFonts w:ascii="微软雅黑" w:hAnsi="微软雅黑"/>
                <w:color w:val="000000"/>
                <w:sz w:val="18"/>
                <w:szCs w:val="18"/>
                <w:lang w:val="en-US"/>
              </w:rPr>
            </w:pPr>
            <w:r>
              <w:rPr>
                <w:rFonts w:ascii="微软雅黑" w:hAnsi="微软雅黑" w:hint="eastAsia"/>
                <w:color w:val="000000"/>
                <w:sz w:val="18"/>
                <w:szCs w:val="18"/>
              </w:rPr>
              <w:t>dataMap</w:t>
            </w:r>
          </w:p>
        </w:tc>
        <w:tc>
          <w:tcPr>
            <w:tcW w:w="1281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hideMark/>
          </w:tcPr>
          <w:p w:rsidR="00457722" w:rsidRDefault="00457722">
            <w:pPr>
              <w:jc w:val="both"/>
              <w:rPr>
                <w:rFonts w:ascii="微软雅黑" w:hAnsi="微软雅黑" w:cs="宋体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宋体" w:hint="eastAsia"/>
                <w:sz w:val="18"/>
                <w:szCs w:val="18"/>
                <w:lang w:eastAsia="zh-CN"/>
              </w:rPr>
              <w:t>扩展字段</w:t>
            </w:r>
          </w:p>
        </w:tc>
        <w:tc>
          <w:tcPr>
            <w:tcW w:w="861" w:type="dxa"/>
            <w:gridSpan w:val="2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hideMark/>
          </w:tcPr>
          <w:p w:rsidR="00457722" w:rsidRDefault="00457722">
            <w:pPr>
              <w:jc w:val="both"/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X2048</w:t>
            </w:r>
          </w:p>
        </w:tc>
        <w:tc>
          <w:tcPr>
            <w:tcW w:w="690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hideMark/>
          </w:tcPr>
          <w:p w:rsidR="00457722" w:rsidRDefault="00457722">
            <w:pPr>
              <w:rPr>
                <w:rFonts w:ascii="微软雅黑" w:hAnsi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val="en-US" w:eastAsia="zh-CN"/>
              </w:rPr>
              <w:t>O</w:t>
            </w:r>
          </w:p>
        </w:tc>
        <w:tc>
          <w:tcPr>
            <w:tcW w:w="3970" w:type="dxa"/>
            <w:gridSpan w:val="2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4" w:space="0" w:color="4AACC5"/>
            </w:tcBorders>
            <w:shd w:val="clear" w:color="auto" w:fill="FFFFFF" w:themeFill="background1"/>
            <w:vAlign w:val="center"/>
            <w:hideMark/>
          </w:tcPr>
          <w:p w:rsidR="00457722" w:rsidRDefault="00457722">
            <w:pPr>
              <w:jc w:val="both"/>
              <w:rPr>
                <w:rFonts w:ascii="微软雅黑" w:hAnsi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微软雅黑" w:hAnsi="微软雅黑" w:hint="eastAsia"/>
                <w:sz w:val="18"/>
                <w:szCs w:val="18"/>
                <w:lang w:eastAsia="zh-CN"/>
              </w:rPr>
              <w:t>与提交订单时的扩展字段保持一致</w:t>
            </w:r>
          </w:p>
        </w:tc>
      </w:tr>
      <w:tr w:rsidR="00CF2C61" w:rsidTr="00611AC8">
        <w:trPr>
          <w:trHeight w:val="263"/>
        </w:trPr>
        <w:tc>
          <w:tcPr>
            <w:tcW w:w="2129" w:type="dxa"/>
            <w:tcBorders>
              <w:top w:val="single" w:sz="6" w:space="0" w:color="4AACC5"/>
              <w:left w:val="single" w:sz="4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</w:tcPr>
          <w:p w:rsidR="00CF2C61" w:rsidRDefault="00CF2C61">
            <w:pPr>
              <w:jc w:val="both"/>
              <w:rPr>
                <w:rFonts w:ascii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宋体"/>
                <w:color w:val="000000"/>
                <w:sz w:val="18"/>
                <w:szCs w:val="18"/>
              </w:rPr>
              <w:t>status</w:t>
            </w:r>
            <w:r>
              <w:rPr>
                <w:rFonts w:ascii="微软雅黑" w:hAnsi="微软雅黑" w:cs="宋体"/>
                <w:color w:val="000000"/>
                <w:sz w:val="18"/>
                <w:szCs w:val="18"/>
              </w:rPr>
              <w:tab/>
            </w:r>
          </w:p>
        </w:tc>
        <w:tc>
          <w:tcPr>
            <w:tcW w:w="1281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</w:tcPr>
          <w:p w:rsidR="00CF2C61" w:rsidRDefault="00CF2C61">
            <w:pPr>
              <w:jc w:val="both"/>
              <w:rPr>
                <w:rFonts w:ascii="微软雅黑" w:hAnsi="微软雅黑" w:cs="宋体"/>
                <w:sz w:val="18"/>
                <w:szCs w:val="18"/>
                <w:lang w:eastAsia="zh-CN"/>
              </w:rPr>
            </w:pPr>
            <w:r w:rsidRPr="0027305D">
              <w:rPr>
                <w:rFonts w:ascii="微软雅黑" w:hAnsi="微软雅黑" w:cs="宋体" w:hint="eastAsia"/>
                <w:color w:val="000000"/>
                <w:sz w:val="18"/>
                <w:szCs w:val="18"/>
              </w:rPr>
              <w:t>交易</w:t>
            </w:r>
            <w:r w:rsidRPr="0027305D">
              <w:rPr>
                <w:rFonts w:ascii="微软雅黑" w:hAnsi="微软雅黑" w:cs="宋体"/>
                <w:color w:val="000000"/>
                <w:sz w:val="18"/>
                <w:szCs w:val="18"/>
              </w:rPr>
              <w:t>状态</w:t>
            </w:r>
          </w:p>
        </w:tc>
        <w:tc>
          <w:tcPr>
            <w:tcW w:w="861" w:type="dxa"/>
            <w:gridSpan w:val="2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</w:tcPr>
          <w:p w:rsidR="00CF2C61" w:rsidRDefault="00CF2C61">
            <w:pPr>
              <w:jc w:val="both"/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27305D">
              <w:rPr>
                <w:rFonts w:ascii="微软雅黑" w:hAnsi="微软雅黑" w:cs="宋体"/>
                <w:color w:val="000000"/>
                <w:sz w:val="18"/>
                <w:szCs w:val="18"/>
              </w:rPr>
              <w:t>AN2</w:t>
            </w:r>
          </w:p>
        </w:tc>
        <w:tc>
          <w:tcPr>
            <w:tcW w:w="690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</w:tcPr>
          <w:p w:rsidR="00CF2C61" w:rsidRDefault="00CF2C61">
            <w:pPr>
              <w:rPr>
                <w:rFonts w:ascii="微软雅黑" w:hAnsi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O</w:t>
            </w:r>
          </w:p>
        </w:tc>
        <w:tc>
          <w:tcPr>
            <w:tcW w:w="3970" w:type="dxa"/>
            <w:gridSpan w:val="2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4" w:space="0" w:color="4AACC5"/>
            </w:tcBorders>
            <w:shd w:val="clear" w:color="auto" w:fill="FFFFFF" w:themeFill="background1"/>
            <w:vAlign w:val="center"/>
          </w:tcPr>
          <w:p w:rsidR="00CF2C61" w:rsidRDefault="00CF2C61" w:rsidP="004E3A8B">
            <w:pPr>
              <w:jc w:val="both"/>
              <w:rPr>
                <w:rFonts w:ascii="微软雅黑" w:hAnsi="微软雅黑"/>
                <w:color w:val="000000"/>
                <w:sz w:val="18"/>
                <w:szCs w:val="18"/>
                <w:lang w:eastAsia="zh-CN"/>
              </w:rPr>
            </w:pPr>
            <w:bookmarkStart w:id="259" w:name="OLE_LINK97"/>
            <w:bookmarkStart w:id="260" w:name="OLE_LINK103"/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参见 交易状态</w:t>
            </w:r>
            <w:bookmarkEnd w:id="259"/>
            <w:bookmarkEnd w:id="260"/>
          </w:p>
        </w:tc>
      </w:tr>
      <w:tr w:rsidR="00CF2C61" w:rsidTr="00CF2C61">
        <w:trPr>
          <w:trHeight w:val="263"/>
        </w:trPr>
        <w:tc>
          <w:tcPr>
            <w:tcW w:w="2129" w:type="dxa"/>
            <w:tcBorders>
              <w:top w:val="single" w:sz="6" w:space="0" w:color="4AACC5"/>
              <w:left w:val="single" w:sz="4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vAlign w:val="center"/>
          </w:tcPr>
          <w:p w:rsidR="00CF2C61" w:rsidDel="00CF2C61" w:rsidRDefault="00CF2C61">
            <w:pPr>
              <w:jc w:val="both"/>
              <w:rPr>
                <w:rFonts w:ascii="微软雅黑" w:hAnsi="微软雅黑"/>
                <w:sz w:val="18"/>
                <w:szCs w:val="18"/>
                <w:lang w:eastAsia="zh-CN"/>
              </w:rPr>
            </w:pPr>
          </w:p>
        </w:tc>
        <w:tc>
          <w:tcPr>
            <w:tcW w:w="1281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vAlign w:val="center"/>
          </w:tcPr>
          <w:p w:rsidR="00CF2C61" w:rsidDel="00CF2C61" w:rsidRDefault="00CF2C61">
            <w:pPr>
              <w:jc w:val="both"/>
              <w:rPr>
                <w:rFonts w:ascii="微软雅黑" w:hAnsi="微软雅黑" w:cs="宋体"/>
                <w:sz w:val="18"/>
                <w:szCs w:val="18"/>
                <w:lang w:eastAsia="zh-CN"/>
              </w:rPr>
            </w:pPr>
          </w:p>
        </w:tc>
        <w:tc>
          <w:tcPr>
            <w:tcW w:w="861" w:type="dxa"/>
            <w:gridSpan w:val="2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vAlign w:val="center"/>
          </w:tcPr>
          <w:p w:rsidR="00CF2C61" w:rsidDel="00CF2C61" w:rsidRDefault="00CF2C61">
            <w:pPr>
              <w:jc w:val="both"/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</w:p>
        </w:tc>
        <w:tc>
          <w:tcPr>
            <w:tcW w:w="690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vAlign w:val="center"/>
          </w:tcPr>
          <w:p w:rsidR="00CF2C61" w:rsidDel="00CF2C61" w:rsidRDefault="00CF2C61">
            <w:pPr>
              <w:rPr>
                <w:rFonts w:ascii="微软雅黑" w:hAnsi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3970" w:type="dxa"/>
            <w:gridSpan w:val="2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4" w:space="0" w:color="4AACC5"/>
            </w:tcBorders>
            <w:shd w:val="clear" w:color="auto" w:fill="FFFFFF" w:themeFill="background1"/>
            <w:vAlign w:val="center"/>
          </w:tcPr>
          <w:p w:rsidR="00CF2C61" w:rsidDel="00CF2C61" w:rsidRDefault="00CF2C61" w:rsidP="004E3A8B">
            <w:pPr>
              <w:jc w:val="both"/>
              <w:rPr>
                <w:rFonts w:ascii="微软雅黑" w:hAnsi="微软雅黑" w:cs="宋体"/>
                <w:sz w:val="18"/>
                <w:szCs w:val="18"/>
                <w:lang w:eastAsia="zh-CN"/>
              </w:rPr>
            </w:pPr>
          </w:p>
        </w:tc>
      </w:tr>
    </w:tbl>
    <w:p w:rsidR="00457722" w:rsidRDefault="00457722" w:rsidP="00457722">
      <w:pPr>
        <w:rPr>
          <w:lang w:eastAsia="zh-CN"/>
        </w:rPr>
      </w:pPr>
    </w:p>
    <w:p w:rsidR="00692FF8" w:rsidRDefault="00692FF8" w:rsidP="000F585D">
      <w:pPr>
        <w:rPr>
          <w:lang w:eastAsia="zh-CN"/>
        </w:rPr>
      </w:pPr>
    </w:p>
    <w:p w:rsidR="00692FF8" w:rsidRPr="009677EC" w:rsidRDefault="00692FF8" w:rsidP="000F585D">
      <w:pPr>
        <w:rPr>
          <w:lang w:eastAsia="zh-CN"/>
        </w:rPr>
      </w:pPr>
    </w:p>
    <w:p w:rsidR="00417065" w:rsidRDefault="00417065" w:rsidP="003F1FB7">
      <w:pPr>
        <w:pStyle w:val="2"/>
        <w:rPr>
          <w:lang w:eastAsia="zh-CN"/>
        </w:rPr>
      </w:pPr>
      <w:bookmarkStart w:id="261" w:name="_Toc513053784"/>
      <w:bookmarkStart w:id="262" w:name="OLE_LINK81"/>
      <w:bookmarkStart w:id="263" w:name="OLE_LINK82"/>
      <w:r>
        <w:rPr>
          <w:rFonts w:hint="eastAsia"/>
          <w:lang w:eastAsia="zh-CN"/>
        </w:rPr>
        <w:lastRenderedPageBreak/>
        <w:t>通知</w:t>
      </w:r>
      <w:bookmarkEnd w:id="261"/>
    </w:p>
    <w:bookmarkEnd w:id="262"/>
    <w:bookmarkEnd w:id="263"/>
    <w:p w:rsidR="003F1FB7" w:rsidRPr="003F1FB7" w:rsidRDefault="00EA189F" w:rsidP="00692FF8">
      <w:pPr>
        <w:adjustRightInd w:val="0"/>
        <w:snapToGrid w:val="0"/>
        <w:rPr>
          <w:lang w:eastAsia="zh-CN"/>
        </w:rPr>
      </w:pPr>
      <w:r>
        <w:rPr>
          <w:rFonts w:hint="eastAsia"/>
          <w:lang w:eastAsia="zh-CN"/>
        </w:rPr>
        <w:t>本章节</w:t>
      </w:r>
      <w:r w:rsidR="00692FF8">
        <w:rPr>
          <w:rFonts w:hint="eastAsia"/>
          <w:lang w:eastAsia="zh-CN"/>
        </w:rPr>
        <w:t>定义的接口由</w:t>
      </w:r>
      <w:r w:rsidR="004A2E60">
        <w:rPr>
          <w:rFonts w:hint="eastAsia"/>
          <w:lang w:eastAsia="zh-CN"/>
        </w:rPr>
        <w:t>HAT</w:t>
      </w:r>
      <w:r w:rsidR="00692FF8">
        <w:rPr>
          <w:rFonts w:hint="eastAsia"/>
          <w:lang w:eastAsia="zh-CN"/>
        </w:rPr>
        <w:t>调用。如果平台需要相应的通知，平台需要按接口定义实现对应的通知处理服务。</w:t>
      </w:r>
    </w:p>
    <w:p w:rsidR="00417065" w:rsidRDefault="00417065" w:rsidP="00417065">
      <w:pPr>
        <w:pStyle w:val="30"/>
        <w:rPr>
          <w:lang w:eastAsia="zh-CN"/>
        </w:rPr>
      </w:pPr>
      <w:bookmarkStart w:id="264" w:name="_Toc513053785"/>
      <w:r>
        <w:rPr>
          <w:rFonts w:hint="eastAsia"/>
          <w:lang w:eastAsia="zh-CN"/>
        </w:rPr>
        <w:t>交易结果通知</w:t>
      </w:r>
      <w:bookmarkEnd w:id="264"/>
    </w:p>
    <w:p w:rsidR="00141D3B" w:rsidRPr="00141D3B" w:rsidRDefault="00141D3B" w:rsidP="00141D3B">
      <w:pPr>
        <w:adjustRightInd w:val="0"/>
        <w:snapToGrid w:val="0"/>
        <w:rPr>
          <w:lang w:eastAsia="zh-CN"/>
        </w:rPr>
      </w:pPr>
      <w:r>
        <w:rPr>
          <w:rFonts w:hint="eastAsia"/>
          <w:lang w:eastAsia="zh-CN"/>
        </w:rPr>
        <w:t>支付、充值、提现结果通知</w:t>
      </w:r>
    </w:p>
    <w:p w:rsidR="00417065" w:rsidRDefault="00417065" w:rsidP="00417065">
      <w:pPr>
        <w:pStyle w:val="4"/>
        <w:rPr>
          <w:lang w:eastAsia="zh-CN"/>
        </w:rPr>
      </w:pPr>
      <w:r>
        <w:rPr>
          <w:rFonts w:hint="eastAsia"/>
          <w:lang w:eastAsia="zh-CN"/>
        </w:rPr>
        <w:t>请求消息</w:t>
      </w:r>
    </w:p>
    <w:tbl>
      <w:tblPr>
        <w:tblW w:w="8897" w:type="dxa"/>
        <w:tblBorders>
          <w:top w:val="single" w:sz="4" w:space="0" w:color="4AACC5"/>
          <w:left w:val="single" w:sz="4" w:space="0" w:color="4AACC5"/>
          <w:bottom w:val="single" w:sz="4" w:space="0" w:color="4AACC5"/>
          <w:right w:val="single" w:sz="4" w:space="0" w:color="4AACC5"/>
          <w:insideH w:val="single" w:sz="6" w:space="0" w:color="4AACC5"/>
          <w:insideV w:val="single" w:sz="6" w:space="0" w:color="4AACC5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1559"/>
        <w:gridCol w:w="851"/>
        <w:gridCol w:w="709"/>
        <w:gridCol w:w="3827"/>
      </w:tblGrid>
      <w:tr w:rsidR="00417065" w:rsidTr="009A09A4">
        <w:tc>
          <w:tcPr>
            <w:tcW w:w="1951" w:type="dxa"/>
            <w:tcBorders>
              <w:top w:val="single" w:sz="4" w:space="0" w:color="4AACC5"/>
              <w:bottom w:val="single" w:sz="6" w:space="0" w:color="4AACC5"/>
            </w:tcBorders>
            <w:shd w:val="clear" w:color="auto" w:fill="30849B"/>
            <w:vAlign w:val="center"/>
          </w:tcPr>
          <w:p w:rsidR="00417065" w:rsidRDefault="00417065" w:rsidP="009A09A4">
            <w:pPr>
              <w:rPr>
                <w:rFonts w:ascii="微软雅黑" w:hAnsi="微软雅黑" w:cs="微软雅黑"/>
                <w:color w:val="C7EDCC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  <w:lang w:eastAsia="zh-CN"/>
              </w:rPr>
              <w:t>属性</w:t>
            </w:r>
          </w:p>
        </w:tc>
        <w:tc>
          <w:tcPr>
            <w:tcW w:w="1559" w:type="dxa"/>
            <w:tcBorders>
              <w:top w:val="single" w:sz="4" w:space="0" w:color="4AACC5"/>
              <w:bottom w:val="single" w:sz="6" w:space="0" w:color="4AACC5"/>
            </w:tcBorders>
            <w:shd w:val="clear" w:color="auto" w:fill="30849B"/>
            <w:vAlign w:val="center"/>
          </w:tcPr>
          <w:p w:rsidR="00417065" w:rsidRDefault="00417065" w:rsidP="009A09A4">
            <w:pPr>
              <w:jc w:val="center"/>
              <w:rPr>
                <w:rFonts w:ascii="微软雅黑" w:hAnsi="微软雅黑" w:cs="微软雅黑"/>
                <w:color w:val="C7EDCC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</w:rPr>
              <w:t>定义</w:t>
            </w:r>
          </w:p>
        </w:tc>
        <w:tc>
          <w:tcPr>
            <w:tcW w:w="851" w:type="dxa"/>
            <w:tcBorders>
              <w:top w:val="single" w:sz="4" w:space="0" w:color="4AACC5"/>
              <w:bottom w:val="single" w:sz="6" w:space="0" w:color="4AACC5"/>
            </w:tcBorders>
            <w:shd w:val="clear" w:color="auto" w:fill="30849B"/>
            <w:vAlign w:val="center"/>
          </w:tcPr>
          <w:p w:rsidR="00417065" w:rsidRDefault="00417065" w:rsidP="009A09A4">
            <w:pPr>
              <w:jc w:val="center"/>
              <w:rPr>
                <w:rFonts w:ascii="微软雅黑" w:hAnsi="微软雅黑" w:cs="微软雅黑"/>
                <w:b/>
                <w:color w:val="C7EDCC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</w:rPr>
              <w:t>类型</w:t>
            </w:r>
          </w:p>
          <w:p w:rsidR="00417065" w:rsidRDefault="00417065" w:rsidP="009A09A4">
            <w:pPr>
              <w:jc w:val="center"/>
              <w:rPr>
                <w:rFonts w:ascii="微软雅黑" w:hAnsi="微软雅黑" w:cs="微软雅黑"/>
                <w:color w:val="C7EDCC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</w:rPr>
              <w:t>长度</w:t>
            </w:r>
          </w:p>
        </w:tc>
        <w:tc>
          <w:tcPr>
            <w:tcW w:w="709" w:type="dxa"/>
            <w:tcBorders>
              <w:top w:val="single" w:sz="4" w:space="0" w:color="4AACC5"/>
              <w:bottom w:val="single" w:sz="6" w:space="0" w:color="4AACC5"/>
            </w:tcBorders>
            <w:shd w:val="clear" w:color="auto" w:fill="30849B"/>
            <w:vAlign w:val="center"/>
          </w:tcPr>
          <w:p w:rsidR="00417065" w:rsidRDefault="00417065" w:rsidP="009A09A4">
            <w:pPr>
              <w:jc w:val="center"/>
              <w:rPr>
                <w:rFonts w:ascii="微软雅黑" w:hAnsi="微软雅黑" w:cs="微软雅黑"/>
                <w:color w:val="C7EDCC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</w:rPr>
              <w:t>必填</w:t>
            </w:r>
          </w:p>
        </w:tc>
        <w:tc>
          <w:tcPr>
            <w:tcW w:w="3827" w:type="dxa"/>
            <w:tcBorders>
              <w:top w:val="single" w:sz="4" w:space="0" w:color="4AACC5"/>
              <w:bottom w:val="single" w:sz="6" w:space="0" w:color="4AACC5"/>
            </w:tcBorders>
            <w:shd w:val="clear" w:color="auto" w:fill="30849B"/>
            <w:vAlign w:val="center"/>
          </w:tcPr>
          <w:p w:rsidR="00417065" w:rsidRDefault="00417065" w:rsidP="009A09A4">
            <w:pPr>
              <w:jc w:val="center"/>
              <w:rPr>
                <w:rFonts w:ascii="微软雅黑" w:hAnsi="微软雅黑" w:cs="微软雅黑"/>
                <w:color w:val="C7EDCC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</w:rPr>
              <w:t>参数说明/示例</w:t>
            </w:r>
          </w:p>
        </w:tc>
      </w:tr>
      <w:tr w:rsidR="00FF2DB6" w:rsidTr="0084778E">
        <w:tc>
          <w:tcPr>
            <w:tcW w:w="1951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  <w:vAlign w:val="center"/>
          </w:tcPr>
          <w:p w:rsidR="00FF2DB6" w:rsidRDefault="006F2023" w:rsidP="00FF2DB6">
            <w:pPr>
              <w:rPr>
                <w:rFonts w:ascii="微软雅黑" w:hAnsi="微软雅黑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ascii="微软雅黑" w:hAnsi="微软雅黑" w:hint="eastAsia"/>
                <w:color w:val="000000"/>
                <w:sz w:val="18"/>
                <w:szCs w:val="18"/>
                <w:lang w:eastAsia="zh-CN"/>
              </w:rPr>
              <w:t>platformCode</w:t>
            </w:r>
          </w:p>
        </w:tc>
        <w:tc>
          <w:tcPr>
            <w:tcW w:w="1559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  <w:vAlign w:val="center"/>
          </w:tcPr>
          <w:p w:rsidR="00FF2DB6" w:rsidRDefault="006F2023" w:rsidP="00FF2DB6">
            <w:pPr>
              <w:rPr>
                <w:rFonts w:ascii="微软雅黑" w:hAnsi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微软雅黑" w:hAnsi="微软雅黑" w:hint="eastAsia"/>
                <w:color w:val="000000"/>
                <w:sz w:val="18"/>
                <w:szCs w:val="18"/>
              </w:rPr>
              <w:t>平台</w:t>
            </w:r>
            <w:r>
              <w:rPr>
                <w:rFonts w:ascii="微软雅黑" w:hAnsi="微软雅黑" w:hint="eastAsia"/>
                <w:color w:val="000000"/>
                <w:sz w:val="18"/>
                <w:szCs w:val="18"/>
                <w:lang w:eastAsia="zh-CN"/>
              </w:rPr>
              <w:t>在快钱的编号</w:t>
            </w:r>
          </w:p>
        </w:tc>
        <w:tc>
          <w:tcPr>
            <w:tcW w:w="851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  <w:vAlign w:val="center"/>
          </w:tcPr>
          <w:p w:rsidR="00FF2DB6" w:rsidRDefault="00FF2DB6" w:rsidP="006F2023">
            <w:pPr>
              <w:rPr>
                <w:rFonts w:ascii="微软雅黑" w:hAnsi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微软雅黑" w:hAnsi="微软雅黑" w:hint="eastAsia"/>
                <w:color w:val="000000"/>
                <w:sz w:val="18"/>
                <w:szCs w:val="18"/>
              </w:rPr>
              <w:t>N1</w:t>
            </w:r>
            <w:r w:rsidR="006F2023">
              <w:rPr>
                <w:rFonts w:ascii="微软雅黑" w:hAnsi="微软雅黑" w:hint="eastAsia"/>
                <w:color w:val="000000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709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  <w:vAlign w:val="center"/>
          </w:tcPr>
          <w:p w:rsidR="00FF2DB6" w:rsidRDefault="00FF2DB6" w:rsidP="00FF2DB6">
            <w:pPr>
              <w:rPr>
                <w:rFonts w:ascii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3827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FF2DB6" w:rsidRPr="008725BE" w:rsidRDefault="006F2023" w:rsidP="00FF2DB6">
            <w:pPr>
              <w:rPr>
                <w:rFonts w:ascii="微软雅黑" w:hAnsi="微软雅黑" w:cs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宋体" w:hint="eastAsia"/>
                <w:color w:val="000000"/>
                <w:sz w:val="18"/>
                <w:szCs w:val="18"/>
                <w:lang w:eastAsia="zh-CN"/>
              </w:rPr>
              <w:t>等同于请求头中的</w:t>
            </w: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X-99Bill-PlatformCode</w:t>
            </w:r>
          </w:p>
        </w:tc>
      </w:tr>
      <w:tr w:rsidR="00FF2DB6" w:rsidTr="0084778E">
        <w:tc>
          <w:tcPr>
            <w:tcW w:w="1951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  <w:vAlign w:val="center"/>
          </w:tcPr>
          <w:p w:rsidR="00FF2DB6" w:rsidRDefault="00FF2DB6" w:rsidP="00FF2DB6">
            <w:pPr>
              <w:rPr>
                <w:rFonts w:ascii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hint="eastAsia"/>
                <w:color w:val="000000"/>
                <w:sz w:val="18"/>
                <w:szCs w:val="18"/>
              </w:rPr>
              <w:t>outTradeNo</w:t>
            </w:r>
          </w:p>
        </w:tc>
        <w:tc>
          <w:tcPr>
            <w:tcW w:w="1559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  <w:vAlign w:val="center"/>
          </w:tcPr>
          <w:p w:rsidR="00FF2DB6" w:rsidRDefault="00FF2DB6" w:rsidP="00FF2DB6">
            <w:pPr>
              <w:rPr>
                <w:rFonts w:ascii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hint="eastAsia"/>
                <w:color w:val="000000"/>
                <w:sz w:val="18"/>
                <w:szCs w:val="18"/>
              </w:rPr>
              <w:t>外部订单号</w:t>
            </w:r>
          </w:p>
        </w:tc>
        <w:tc>
          <w:tcPr>
            <w:tcW w:w="851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  <w:vAlign w:val="center"/>
          </w:tcPr>
          <w:p w:rsidR="00FF2DB6" w:rsidRDefault="004B65CF" w:rsidP="00FF2DB6">
            <w:pPr>
              <w:rPr>
                <w:rFonts w:ascii="微软雅黑" w:hAnsi="微软雅黑"/>
                <w:color w:val="000000"/>
                <w:sz w:val="18"/>
                <w:szCs w:val="18"/>
              </w:rPr>
            </w:pPr>
            <w:r w:rsidRPr="00E62E97">
              <w:rPr>
                <w:rFonts w:ascii="微软雅黑" w:hAnsi="微软雅黑" w:cs="宋体" w:hint="eastAsia"/>
                <w:color w:val="000000"/>
                <w:sz w:val="18"/>
                <w:szCs w:val="18"/>
              </w:rPr>
              <w:t>AN</w:t>
            </w:r>
            <w:r w:rsidRPr="00E62E97">
              <w:rPr>
                <w:rFonts w:ascii="微软雅黑" w:hAnsi="微软雅黑" w:cs="宋体"/>
                <w:color w:val="000000"/>
                <w:sz w:val="18"/>
                <w:szCs w:val="18"/>
              </w:rPr>
              <w:t>32</w:t>
            </w:r>
          </w:p>
        </w:tc>
        <w:tc>
          <w:tcPr>
            <w:tcW w:w="709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  <w:vAlign w:val="center"/>
          </w:tcPr>
          <w:p w:rsidR="00FF2DB6" w:rsidRDefault="00FF2DB6" w:rsidP="00FF2DB6">
            <w:pPr>
              <w:rPr>
                <w:rFonts w:ascii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3827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FF2DB6" w:rsidRPr="008725BE" w:rsidRDefault="00FF2DB6" w:rsidP="00FF2DB6">
            <w:pPr>
              <w:rPr>
                <w:rFonts w:ascii="微软雅黑" w:hAnsi="微软雅黑" w:cs="宋体"/>
                <w:color w:val="000000"/>
                <w:sz w:val="18"/>
                <w:szCs w:val="18"/>
              </w:rPr>
            </w:pPr>
          </w:p>
        </w:tc>
      </w:tr>
      <w:tr w:rsidR="00FF2DB6" w:rsidTr="0084778E">
        <w:tc>
          <w:tcPr>
            <w:tcW w:w="1951" w:type="dxa"/>
            <w:tcBorders>
              <w:top w:val="single" w:sz="6" w:space="0" w:color="4AACC5"/>
              <w:bottom w:val="single" w:sz="4" w:space="0" w:color="4AACC5"/>
            </w:tcBorders>
            <w:shd w:val="clear" w:color="auto" w:fill="FFFFFF" w:themeFill="background1"/>
            <w:vAlign w:val="center"/>
          </w:tcPr>
          <w:p w:rsidR="00FF2DB6" w:rsidRDefault="00FF2DB6" w:rsidP="00FF2DB6">
            <w:pPr>
              <w:rPr>
                <w:rFonts w:ascii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hint="eastAsia"/>
                <w:color w:val="000000"/>
                <w:sz w:val="18"/>
                <w:szCs w:val="18"/>
              </w:rPr>
              <w:t>billOrderNo</w:t>
            </w:r>
          </w:p>
        </w:tc>
        <w:tc>
          <w:tcPr>
            <w:tcW w:w="1559" w:type="dxa"/>
            <w:tcBorders>
              <w:top w:val="single" w:sz="6" w:space="0" w:color="4AACC5"/>
              <w:bottom w:val="single" w:sz="4" w:space="0" w:color="4AACC5"/>
            </w:tcBorders>
            <w:shd w:val="clear" w:color="auto" w:fill="FFFFFF" w:themeFill="background1"/>
            <w:vAlign w:val="center"/>
          </w:tcPr>
          <w:p w:rsidR="00FF2DB6" w:rsidRDefault="00FF2DB6" w:rsidP="00FF2DB6">
            <w:pPr>
              <w:rPr>
                <w:rFonts w:ascii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hint="eastAsia"/>
                <w:color w:val="000000"/>
                <w:sz w:val="18"/>
                <w:szCs w:val="18"/>
              </w:rPr>
              <w:t>快钱交易订单号</w:t>
            </w:r>
          </w:p>
        </w:tc>
        <w:tc>
          <w:tcPr>
            <w:tcW w:w="851" w:type="dxa"/>
            <w:tcBorders>
              <w:top w:val="single" w:sz="6" w:space="0" w:color="4AACC5"/>
              <w:bottom w:val="single" w:sz="4" w:space="0" w:color="4AACC5"/>
            </w:tcBorders>
            <w:shd w:val="clear" w:color="auto" w:fill="FFFFFF" w:themeFill="background1"/>
            <w:vAlign w:val="center"/>
          </w:tcPr>
          <w:p w:rsidR="00FF2DB6" w:rsidRDefault="00FF2DB6" w:rsidP="00FF2DB6">
            <w:pPr>
              <w:rPr>
                <w:rFonts w:ascii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hint="eastAsia"/>
                <w:color w:val="000000"/>
                <w:sz w:val="18"/>
                <w:szCs w:val="18"/>
              </w:rPr>
              <w:t>AN32</w:t>
            </w:r>
          </w:p>
        </w:tc>
        <w:tc>
          <w:tcPr>
            <w:tcW w:w="709" w:type="dxa"/>
            <w:tcBorders>
              <w:top w:val="single" w:sz="6" w:space="0" w:color="4AACC5"/>
              <w:bottom w:val="single" w:sz="4" w:space="0" w:color="4AACC5"/>
            </w:tcBorders>
            <w:shd w:val="clear" w:color="auto" w:fill="FFFFFF" w:themeFill="background1"/>
            <w:vAlign w:val="center"/>
          </w:tcPr>
          <w:p w:rsidR="00FF2DB6" w:rsidRDefault="00FF2DB6" w:rsidP="00FF2DB6">
            <w:pPr>
              <w:rPr>
                <w:rFonts w:ascii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3827" w:type="dxa"/>
            <w:tcBorders>
              <w:top w:val="single" w:sz="6" w:space="0" w:color="4AACC5"/>
              <w:bottom w:val="single" w:sz="4" w:space="0" w:color="4AACC5"/>
            </w:tcBorders>
            <w:shd w:val="clear" w:color="auto" w:fill="FFFFFF" w:themeFill="background1"/>
          </w:tcPr>
          <w:p w:rsidR="00FF2DB6" w:rsidRPr="008725BE" w:rsidRDefault="00FF2DB6" w:rsidP="00FF2DB6">
            <w:pPr>
              <w:rPr>
                <w:rFonts w:ascii="微软雅黑" w:hAnsi="微软雅黑" w:cs="宋体"/>
                <w:color w:val="000000"/>
                <w:sz w:val="18"/>
                <w:szCs w:val="18"/>
              </w:rPr>
            </w:pPr>
          </w:p>
        </w:tc>
      </w:tr>
      <w:tr w:rsidR="00FF2DB6" w:rsidTr="0084778E">
        <w:tc>
          <w:tcPr>
            <w:tcW w:w="1951" w:type="dxa"/>
            <w:tcBorders>
              <w:top w:val="single" w:sz="6" w:space="0" w:color="4AACC5"/>
              <w:bottom w:val="single" w:sz="4" w:space="0" w:color="4AACC5"/>
            </w:tcBorders>
            <w:shd w:val="clear" w:color="auto" w:fill="FFFFFF" w:themeFill="background1"/>
            <w:vAlign w:val="center"/>
          </w:tcPr>
          <w:p w:rsidR="00FF2DB6" w:rsidRDefault="00FF2DB6" w:rsidP="00FF2DB6">
            <w:pPr>
              <w:rPr>
                <w:rFonts w:ascii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hint="eastAsia"/>
                <w:color w:val="000000"/>
                <w:sz w:val="18"/>
                <w:szCs w:val="18"/>
              </w:rPr>
              <w:t>tradeType</w:t>
            </w:r>
          </w:p>
        </w:tc>
        <w:tc>
          <w:tcPr>
            <w:tcW w:w="1559" w:type="dxa"/>
            <w:tcBorders>
              <w:top w:val="single" w:sz="6" w:space="0" w:color="4AACC5"/>
              <w:bottom w:val="single" w:sz="4" w:space="0" w:color="4AACC5"/>
            </w:tcBorders>
            <w:shd w:val="clear" w:color="auto" w:fill="FFFFFF" w:themeFill="background1"/>
            <w:vAlign w:val="center"/>
          </w:tcPr>
          <w:p w:rsidR="00FF2DB6" w:rsidRDefault="00FF2DB6" w:rsidP="00FF2DB6">
            <w:pPr>
              <w:rPr>
                <w:rFonts w:ascii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hint="eastAsia"/>
                <w:color w:val="000000"/>
                <w:sz w:val="18"/>
                <w:szCs w:val="18"/>
              </w:rPr>
              <w:t>交易类型</w:t>
            </w:r>
          </w:p>
        </w:tc>
        <w:tc>
          <w:tcPr>
            <w:tcW w:w="851" w:type="dxa"/>
            <w:tcBorders>
              <w:top w:val="single" w:sz="6" w:space="0" w:color="4AACC5"/>
              <w:bottom w:val="single" w:sz="4" w:space="0" w:color="4AACC5"/>
            </w:tcBorders>
            <w:shd w:val="clear" w:color="auto" w:fill="FFFFFF" w:themeFill="background1"/>
            <w:vAlign w:val="center"/>
          </w:tcPr>
          <w:p w:rsidR="00FF2DB6" w:rsidRDefault="00FF2DB6" w:rsidP="00FF2DB6">
            <w:pPr>
              <w:rPr>
                <w:rFonts w:ascii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hint="eastAsia"/>
                <w:color w:val="000000"/>
                <w:sz w:val="18"/>
                <w:szCs w:val="18"/>
              </w:rPr>
              <w:t>AN6</w:t>
            </w:r>
          </w:p>
        </w:tc>
        <w:tc>
          <w:tcPr>
            <w:tcW w:w="709" w:type="dxa"/>
            <w:tcBorders>
              <w:top w:val="single" w:sz="6" w:space="0" w:color="4AACC5"/>
              <w:bottom w:val="single" w:sz="4" w:space="0" w:color="4AACC5"/>
            </w:tcBorders>
            <w:shd w:val="clear" w:color="auto" w:fill="FFFFFF" w:themeFill="background1"/>
            <w:vAlign w:val="center"/>
          </w:tcPr>
          <w:p w:rsidR="00FF2DB6" w:rsidRDefault="00FF2DB6" w:rsidP="00FF2DB6">
            <w:pPr>
              <w:rPr>
                <w:rFonts w:ascii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3827" w:type="dxa"/>
            <w:tcBorders>
              <w:top w:val="single" w:sz="6" w:space="0" w:color="4AACC5"/>
              <w:bottom w:val="single" w:sz="4" w:space="0" w:color="4AACC5"/>
            </w:tcBorders>
            <w:shd w:val="clear" w:color="auto" w:fill="FFFFFF" w:themeFill="background1"/>
          </w:tcPr>
          <w:p w:rsidR="00FF2DB6" w:rsidRPr="008725BE" w:rsidRDefault="00E234CE" w:rsidP="00FF2DB6">
            <w:pPr>
              <w:rPr>
                <w:rFonts w:ascii="微软雅黑" w:hAnsi="微软雅黑" w:cs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宋体" w:hint="eastAsia"/>
                <w:color w:val="000000"/>
                <w:sz w:val="18"/>
                <w:szCs w:val="18"/>
                <w:lang w:eastAsia="zh-CN"/>
              </w:rPr>
              <w:t>参见 交易类型</w:t>
            </w:r>
          </w:p>
        </w:tc>
      </w:tr>
      <w:tr w:rsidR="00FF2DB6" w:rsidTr="0084778E">
        <w:tc>
          <w:tcPr>
            <w:tcW w:w="1951" w:type="dxa"/>
            <w:tcBorders>
              <w:top w:val="single" w:sz="6" w:space="0" w:color="4AACC5"/>
              <w:bottom w:val="single" w:sz="4" w:space="0" w:color="4AACC5"/>
            </w:tcBorders>
            <w:shd w:val="clear" w:color="auto" w:fill="FFFFFF" w:themeFill="background1"/>
            <w:vAlign w:val="center"/>
          </w:tcPr>
          <w:p w:rsidR="00FF2DB6" w:rsidRDefault="00FF2DB6" w:rsidP="00FF2DB6">
            <w:pPr>
              <w:rPr>
                <w:rFonts w:ascii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hint="eastAsia"/>
                <w:color w:val="000000"/>
                <w:sz w:val="18"/>
                <w:szCs w:val="18"/>
              </w:rPr>
              <w:t>orderAmount</w:t>
            </w:r>
          </w:p>
        </w:tc>
        <w:tc>
          <w:tcPr>
            <w:tcW w:w="1559" w:type="dxa"/>
            <w:tcBorders>
              <w:top w:val="single" w:sz="6" w:space="0" w:color="4AACC5"/>
              <w:bottom w:val="single" w:sz="4" w:space="0" w:color="4AACC5"/>
            </w:tcBorders>
            <w:shd w:val="clear" w:color="auto" w:fill="FFFFFF" w:themeFill="background1"/>
            <w:vAlign w:val="center"/>
          </w:tcPr>
          <w:p w:rsidR="00FF2DB6" w:rsidRDefault="00FF2DB6" w:rsidP="00FF2DB6">
            <w:pPr>
              <w:rPr>
                <w:rFonts w:ascii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hint="eastAsia"/>
                <w:color w:val="000000"/>
                <w:sz w:val="18"/>
                <w:szCs w:val="18"/>
              </w:rPr>
              <w:t>订单金额</w:t>
            </w:r>
          </w:p>
        </w:tc>
        <w:tc>
          <w:tcPr>
            <w:tcW w:w="851" w:type="dxa"/>
            <w:tcBorders>
              <w:top w:val="single" w:sz="6" w:space="0" w:color="4AACC5"/>
              <w:bottom w:val="single" w:sz="4" w:space="0" w:color="4AACC5"/>
            </w:tcBorders>
            <w:shd w:val="clear" w:color="auto" w:fill="FFFFFF" w:themeFill="background1"/>
            <w:vAlign w:val="center"/>
          </w:tcPr>
          <w:p w:rsidR="00FF2DB6" w:rsidRDefault="00FF2DB6" w:rsidP="00FF2DB6">
            <w:pPr>
              <w:rPr>
                <w:rFonts w:ascii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hint="eastAsia"/>
                <w:color w:val="000000"/>
                <w:sz w:val="18"/>
                <w:szCs w:val="18"/>
              </w:rPr>
              <w:t>AMT</w:t>
            </w:r>
          </w:p>
        </w:tc>
        <w:tc>
          <w:tcPr>
            <w:tcW w:w="709" w:type="dxa"/>
            <w:tcBorders>
              <w:top w:val="single" w:sz="6" w:space="0" w:color="4AACC5"/>
              <w:bottom w:val="single" w:sz="4" w:space="0" w:color="4AACC5"/>
            </w:tcBorders>
            <w:shd w:val="clear" w:color="auto" w:fill="FFFFFF" w:themeFill="background1"/>
            <w:vAlign w:val="center"/>
          </w:tcPr>
          <w:p w:rsidR="00FF2DB6" w:rsidRDefault="00204FD3" w:rsidP="00FF2DB6">
            <w:pPr>
              <w:rPr>
                <w:rFonts w:ascii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/>
                <w:color w:val="000000"/>
                <w:sz w:val="18"/>
                <w:szCs w:val="18"/>
              </w:rPr>
              <w:t>M</w:t>
            </w:r>
          </w:p>
        </w:tc>
        <w:tc>
          <w:tcPr>
            <w:tcW w:w="3827" w:type="dxa"/>
            <w:tcBorders>
              <w:top w:val="single" w:sz="6" w:space="0" w:color="4AACC5"/>
              <w:bottom w:val="single" w:sz="4" w:space="0" w:color="4AACC5"/>
            </w:tcBorders>
            <w:shd w:val="clear" w:color="auto" w:fill="FFFFFF" w:themeFill="background1"/>
          </w:tcPr>
          <w:p w:rsidR="00FF2DB6" w:rsidRPr="008725BE" w:rsidRDefault="00FF2DB6" w:rsidP="00FF2DB6">
            <w:pPr>
              <w:rPr>
                <w:rFonts w:ascii="微软雅黑" w:hAnsi="微软雅黑" w:cs="宋体"/>
                <w:color w:val="000000"/>
                <w:sz w:val="18"/>
                <w:szCs w:val="18"/>
              </w:rPr>
            </w:pPr>
            <w:r w:rsidRPr="008725BE">
              <w:rPr>
                <w:rFonts w:ascii="微软雅黑" w:hAnsi="微软雅黑" w:cs="宋体" w:hint="eastAsia"/>
                <w:color w:val="000000"/>
                <w:sz w:val="18"/>
                <w:szCs w:val="18"/>
              </w:rPr>
              <w:t xml:space="preserve">  </w:t>
            </w:r>
          </w:p>
        </w:tc>
      </w:tr>
      <w:tr w:rsidR="00FF2DB6" w:rsidTr="0084778E">
        <w:tc>
          <w:tcPr>
            <w:tcW w:w="1951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  <w:vAlign w:val="center"/>
          </w:tcPr>
          <w:p w:rsidR="00FF2DB6" w:rsidRDefault="00FF2DB6" w:rsidP="00FF2DB6">
            <w:pPr>
              <w:rPr>
                <w:rFonts w:ascii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hint="eastAsia"/>
                <w:color w:val="000000"/>
                <w:sz w:val="18"/>
                <w:szCs w:val="18"/>
              </w:rPr>
              <w:t>amount</w:t>
            </w:r>
          </w:p>
        </w:tc>
        <w:tc>
          <w:tcPr>
            <w:tcW w:w="1559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  <w:vAlign w:val="center"/>
          </w:tcPr>
          <w:p w:rsidR="00FF2DB6" w:rsidRDefault="00FF2DB6" w:rsidP="00FF2DB6">
            <w:pPr>
              <w:rPr>
                <w:rFonts w:ascii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hint="eastAsia"/>
                <w:color w:val="000000"/>
                <w:sz w:val="18"/>
                <w:szCs w:val="18"/>
              </w:rPr>
              <w:t>金额</w:t>
            </w:r>
          </w:p>
        </w:tc>
        <w:tc>
          <w:tcPr>
            <w:tcW w:w="851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  <w:vAlign w:val="center"/>
          </w:tcPr>
          <w:p w:rsidR="00FF2DB6" w:rsidRDefault="00FF2DB6" w:rsidP="00FF2DB6">
            <w:pPr>
              <w:rPr>
                <w:rFonts w:ascii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hint="eastAsia"/>
                <w:color w:val="000000"/>
                <w:sz w:val="18"/>
                <w:szCs w:val="18"/>
              </w:rPr>
              <w:t>AMT</w:t>
            </w:r>
          </w:p>
        </w:tc>
        <w:tc>
          <w:tcPr>
            <w:tcW w:w="709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  <w:vAlign w:val="center"/>
          </w:tcPr>
          <w:p w:rsidR="00FF2DB6" w:rsidRDefault="00FF2DB6" w:rsidP="00FF2DB6">
            <w:pPr>
              <w:rPr>
                <w:rFonts w:ascii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3827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FF2DB6" w:rsidRPr="008725BE" w:rsidRDefault="008E41AC" w:rsidP="00FF2DB6">
            <w:pPr>
              <w:rPr>
                <w:rFonts w:ascii="微软雅黑" w:hAnsi="微软雅黑" w:cs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宋体" w:hint="eastAsia"/>
                <w:color w:val="000000"/>
                <w:sz w:val="18"/>
                <w:szCs w:val="18"/>
                <w:lang w:eastAsia="zh-CN"/>
              </w:rPr>
              <w:t>单位 分</w:t>
            </w:r>
          </w:p>
        </w:tc>
      </w:tr>
      <w:tr w:rsidR="00FF2DB6" w:rsidTr="0084778E">
        <w:tc>
          <w:tcPr>
            <w:tcW w:w="1951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  <w:vAlign w:val="center"/>
          </w:tcPr>
          <w:p w:rsidR="00FF2DB6" w:rsidRDefault="00FF2DB6" w:rsidP="00FF2DB6">
            <w:pPr>
              <w:rPr>
                <w:rFonts w:ascii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hint="eastAsia"/>
                <w:color w:val="000000"/>
                <w:sz w:val="18"/>
                <w:szCs w:val="18"/>
              </w:rPr>
              <w:t>tradeNo</w:t>
            </w:r>
          </w:p>
        </w:tc>
        <w:tc>
          <w:tcPr>
            <w:tcW w:w="1559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  <w:vAlign w:val="center"/>
          </w:tcPr>
          <w:p w:rsidR="00FF2DB6" w:rsidRDefault="00FF2DB6" w:rsidP="00FF2DB6">
            <w:pPr>
              <w:rPr>
                <w:rFonts w:ascii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hint="eastAsia"/>
                <w:color w:val="000000"/>
                <w:sz w:val="18"/>
                <w:szCs w:val="18"/>
              </w:rPr>
              <w:t>快钱交易流水号</w:t>
            </w:r>
          </w:p>
        </w:tc>
        <w:tc>
          <w:tcPr>
            <w:tcW w:w="851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  <w:vAlign w:val="center"/>
          </w:tcPr>
          <w:p w:rsidR="00FF2DB6" w:rsidRDefault="00FF2DB6" w:rsidP="00FF2DB6">
            <w:pPr>
              <w:rPr>
                <w:rFonts w:ascii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hint="eastAsia"/>
                <w:color w:val="000000"/>
                <w:sz w:val="18"/>
                <w:szCs w:val="18"/>
              </w:rPr>
              <w:t>AN32</w:t>
            </w:r>
          </w:p>
        </w:tc>
        <w:tc>
          <w:tcPr>
            <w:tcW w:w="709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  <w:vAlign w:val="center"/>
          </w:tcPr>
          <w:p w:rsidR="00FF2DB6" w:rsidRDefault="00FF2DB6" w:rsidP="00FF2DB6">
            <w:pPr>
              <w:rPr>
                <w:rFonts w:ascii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hint="eastAsia"/>
                <w:color w:val="000000"/>
                <w:sz w:val="18"/>
                <w:szCs w:val="18"/>
              </w:rPr>
              <w:t>O</w:t>
            </w:r>
          </w:p>
        </w:tc>
        <w:tc>
          <w:tcPr>
            <w:tcW w:w="3827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FF2DB6" w:rsidRPr="008725BE" w:rsidRDefault="00FF2DB6" w:rsidP="00FF2DB6">
            <w:pPr>
              <w:rPr>
                <w:rFonts w:ascii="微软雅黑" w:hAnsi="微软雅黑" w:cs="宋体"/>
                <w:color w:val="000000"/>
                <w:sz w:val="18"/>
                <w:szCs w:val="18"/>
              </w:rPr>
            </w:pPr>
          </w:p>
        </w:tc>
      </w:tr>
      <w:tr w:rsidR="00FF2DB6" w:rsidTr="0084778E">
        <w:tc>
          <w:tcPr>
            <w:tcW w:w="1951" w:type="dxa"/>
            <w:tcBorders>
              <w:top w:val="single" w:sz="6" w:space="0" w:color="4AACC5"/>
              <w:bottom w:val="single" w:sz="4" w:space="0" w:color="4AACC5"/>
            </w:tcBorders>
            <w:shd w:val="clear" w:color="auto" w:fill="FFFFFF" w:themeFill="background1"/>
            <w:vAlign w:val="center"/>
          </w:tcPr>
          <w:p w:rsidR="00FF2DB6" w:rsidRDefault="00FF2DB6" w:rsidP="00FF2DB6">
            <w:pPr>
              <w:rPr>
                <w:rFonts w:ascii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hint="eastAsia"/>
                <w:color w:val="000000"/>
                <w:sz w:val="18"/>
                <w:szCs w:val="18"/>
              </w:rPr>
              <w:t>txnEndTime</w:t>
            </w:r>
          </w:p>
        </w:tc>
        <w:tc>
          <w:tcPr>
            <w:tcW w:w="1559" w:type="dxa"/>
            <w:tcBorders>
              <w:top w:val="single" w:sz="6" w:space="0" w:color="4AACC5"/>
              <w:bottom w:val="single" w:sz="4" w:space="0" w:color="4AACC5"/>
            </w:tcBorders>
            <w:shd w:val="clear" w:color="auto" w:fill="FFFFFF" w:themeFill="background1"/>
            <w:vAlign w:val="center"/>
          </w:tcPr>
          <w:p w:rsidR="00FF2DB6" w:rsidRDefault="00FF2DB6" w:rsidP="00FF2DB6">
            <w:pPr>
              <w:rPr>
                <w:rFonts w:ascii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hint="eastAsia"/>
                <w:color w:val="000000"/>
                <w:sz w:val="18"/>
                <w:szCs w:val="18"/>
              </w:rPr>
              <w:t>订单完成时间</w:t>
            </w:r>
          </w:p>
        </w:tc>
        <w:tc>
          <w:tcPr>
            <w:tcW w:w="851" w:type="dxa"/>
            <w:tcBorders>
              <w:top w:val="single" w:sz="6" w:space="0" w:color="4AACC5"/>
              <w:bottom w:val="single" w:sz="4" w:space="0" w:color="4AACC5"/>
            </w:tcBorders>
            <w:shd w:val="clear" w:color="auto" w:fill="FFFFFF" w:themeFill="background1"/>
            <w:vAlign w:val="center"/>
          </w:tcPr>
          <w:p w:rsidR="00FF2DB6" w:rsidRDefault="00FF2DB6" w:rsidP="00FF2DB6">
            <w:pPr>
              <w:rPr>
                <w:rFonts w:ascii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hint="eastAsia"/>
                <w:color w:val="000000"/>
                <w:sz w:val="18"/>
                <w:szCs w:val="18"/>
              </w:rPr>
              <w:t>DT</w:t>
            </w:r>
          </w:p>
        </w:tc>
        <w:tc>
          <w:tcPr>
            <w:tcW w:w="709" w:type="dxa"/>
            <w:tcBorders>
              <w:top w:val="single" w:sz="6" w:space="0" w:color="4AACC5"/>
              <w:bottom w:val="single" w:sz="4" w:space="0" w:color="4AACC5"/>
            </w:tcBorders>
            <w:shd w:val="clear" w:color="auto" w:fill="FFFFFF" w:themeFill="background1"/>
            <w:vAlign w:val="center"/>
          </w:tcPr>
          <w:p w:rsidR="00FF2DB6" w:rsidRDefault="00FF2DB6" w:rsidP="00FF2DB6">
            <w:pPr>
              <w:rPr>
                <w:rFonts w:ascii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3827" w:type="dxa"/>
            <w:tcBorders>
              <w:top w:val="single" w:sz="6" w:space="0" w:color="4AACC5"/>
              <w:bottom w:val="single" w:sz="4" w:space="0" w:color="4AACC5"/>
            </w:tcBorders>
            <w:shd w:val="clear" w:color="auto" w:fill="FFFFFF" w:themeFill="background1"/>
          </w:tcPr>
          <w:p w:rsidR="00FF2DB6" w:rsidRPr="008725BE" w:rsidRDefault="00FF2DB6" w:rsidP="00FF2DB6">
            <w:pPr>
              <w:rPr>
                <w:rFonts w:ascii="微软雅黑" w:hAnsi="微软雅黑" w:cs="宋体"/>
                <w:color w:val="000000"/>
                <w:sz w:val="18"/>
                <w:szCs w:val="18"/>
              </w:rPr>
            </w:pPr>
          </w:p>
        </w:tc>
      </w:tr>
      <w:tr w:rsidR="00FF2DB6" w:rsidTr="0084778E">
        <w:tc>
          <w:tcPr>
            <w:tcW w:w="1951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  <w:vAlign w:val="center"/>
          </w:tcPr>
          <w:p w:rsidR="00FF2DB6" w:rsidRDefault="00FF2DB6" w:rsidP="00FF2DB6">
            <w:pPr>
              <w:rPr>
                <w:rFonts w:ascii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hint="eastAsia"/>
                <w:color w:val="000000"/>
                <w:sz w:val="18"/>
                <w:szCs w:val="18"/>
              </w:rPr>
              <w:t>status</w:t>
            </w:r>
          </w:p>
        </w:tc>
        <w:tc>
          <w:tcPr>
            <w:tcW w:w="1559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  <w:vAlign w:val="center"/>
          </w:tcPr>
          <w:p w:rsidR="00FF2DB6" w:rsidRDefault="00FF2DB6" w:rsidP="00FF2DB6">
            <w:pPr>
              <w:rPr>
                <w:rFonts w:ascii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hint="eastAsia"/>
                <w:color w:val="000000"/>
                <w:sz w:val="18"/>
                <w:szCs w:val="18"/>
              </w:rPr>
              <w:t>状态</w:t>
            </w:r>
          </w:p>
        </w:tc>
        <w:tc>
          <w:tcPr>
            <w:tcW w:w="851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  <w:vAlign w:val="center"/>
          </w:tcPr>
          <w:p w:rsidR="00FF2DB6" w:rsidRDefault="00FF2DB6" w:rsidP="00FF2DB6">
            <w:pPr>
              <w:rPr>
                <w:rFonts w:ascii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hint="eastAsia"/>
                <w:color w:val="000000"/>
                <w:sz w:val="18"/>
                <w:szCs w:val="18"/>
              </w:rPr>
              <w:t>AN2</w:t>
            </w:r>
          </w:p>
        </w:tc>
        <w:tc>
          <w:tcPr>
            <w:tcW w:w="709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  <w:vAlign w:val="center"/>
          </w:tcPr>
          <w:p w:rsidR="00FF2DB6" w:rsidRDefault="00FF2DB6" w:rsidP="00FF2DB6">
            <w:pPr>
              <w:rPr>
                <w:rFonts w:ascii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hint="eastAsia"/>
                <w:color w:val="000000"/>
                <w:sz w:val="18"/>
                <w:szCs w:val="18"/>
              </w:rPr>
              <w:t>O</w:t>
            </w:r>
          </w:p>
        </w:tc>
        <w:tc>
          <w:tcPr>
            <w:tcW w:w="3827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FF2DB6" w:rsidRPr="008725BE" w:rsidRDefault="00E234CE" w:rsidP="00FF2DB6">
            <w:pPr>
              <w:rPr>
                <w:rFonts w:ascii="微软雅黑" w:hAnsi="微软雅黑" w:cs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宋体" w:hint="eastAsia"/>
                <w:color w:val="000000"/>
                <w:sz w:val="18"/>
                <w:szCs w:val="18"/>
                <w:lang w:eastAsia="zh-CN"/>
              </w:rPr>
              <w:t>参见 交易状态</w:t>
            </w:r>
          </w:p>
        </w:tc>
      </w:tr>
      <w:tr w:rsidR="00FF2DB6" w:rsidTr="0084778E">
        <w:tc>
          <w:tcPr>
            <w:tcW w:w="1951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  <w:vAlign w:val="center"/>
          </w:tcPr>
          <w:p w:rsidR="00FF2DB6" w:rsidRDefault="00FF2DB6" w:rsidP="00FF2DB6">
            <w:pPr>
              <w:rPr>
                <w:rFonts w:ascii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hint="eastAsia"/>
                <w:color w:val="000000"/>
                <w:sz w:val="18"/>
                <w:szCs w:val="18"/>
              </w:rPr>
              <w:t>rspCode</w:t>
            </w:r>
          </w:p>
        </w:tc>
        <w:tc>
          <w:tcPr>
            <w:tcW w:w="1559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  <w:vAlign w:val="center"/>
          </w:tcPr>
          <w:p w:rsidR="00FF2DB6" w:rsidRDefault="00FF2DB6" w:rsidP="00FF2DB6">
            <w:pPr>
              <w:rPr>
                <w:rFonts w:ascii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hint="eastAsia"/>
                <w:color w:val="000000"/>
                <w:sz w:val="18"/>
                <w:szCs w:val="18"/>
              </w:rPr>
              <w:t>结果码</w:t>
            </w:r>
          </w:p>
        </w:tc>
        <w:tc>
          <w:tcPr>
            <w:tcW w:w="851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  <w:vAlign w:val="center"/>
          </w:tcPr>
          <w:p w:rsidR="00FF2DB6" w:rsidRDefault="00FF2DB6" w:rsidP="00FF2DB6">
            <w:pPr>
              <w:rPr>
                <w:rFonts w:ascii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hint="eastAsia"/>
                <w:color w:val="000000"/>
                <w:sz w:val="18"/>
                <w:szCs w:val="18"/>
              </w:rPr>
              <w:t>AN32</w:t>
            </w:r>
          </w:p>
        </w:tc>
        <w:tc>
          <w:tcPr>
            <w:tcW w:w="709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  <w:vAlign w:val="center"/>
          </w:tcPr>
          <w:p w:rsidR="00FF2DB6" w:rsidRDefault="00FF2DB6" w:rsidP="00FF2DB6">
            <w:pPr>
              <w:rPr>
                <w:rFonts w:ascii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3827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FF2DB6" w:rsidRPr="008725BE" w:rsidRDefault="00FF2DB6" w:rsidP="00FF2DB6">
            <w:pPr>
              <w:rPr>
                <w:rFonts w:ascii="微软雅黑" w:hAnsi="微软雅黑" w:cs="宋体"/>
                <w:color w:val="000000"/>
                <w:sz w:val="18"/>
                <w:szCs w:val="18"/>
              </w:rPr>
            </w:pPr>
          </w:p>
        </w:tc>
      </w:tr>
      <w:tr w:rsidR="00FF2DB6" w:rsidTr="0084778E">
        <w:tc>
          <w:tcPr>
            <w:tcW w:w="1951" w:type="dxa"/>
            <w:tcBorders>
              <w:top w:val="single" w:sz="6" w:space="0" w:color="4AACC5"/>
              <w:bottom w:val="single" w:sz="4" w:space="0" w:color="4AACC5"/>
            </w:tcBorders>
            <w:shd w:val="clear" w:color="auto" w:fill="FFFFFF" w:themeFill="background1"/>
            <w:vAlign w:val="center"/>
          </w:tcPr>
          <w:p w:rsidR="00FF2DB6" w:rsidRDefault="00FF2DB6" w:rsidP="00FF2DB6">
            <w:pPr>
              <w:rPr>
                <w:rFonts w:ascii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hint="eastAsia"/>
                <w:color w:val="000000"/>
                <w:sz w:val="18"/>
                <w:szCs w:val="18"/>
              </w:rPr>
              <w:t>rspMsg</w:t>
            </w:r>
          </w:p>
        </w:tc>
        <w:tc>
          <w:tcPr>
            <w:tcW w:w="1559" w:type="dxa"/>
            <w:tcBorders>
              <w:top w:val="single" w:sz="6" w:space="0" w:color="4AACC5"/>
              <w:bottom w:val="single" w:sz="4" w:space="0" w:color="4AACC5"/>
            </w:tcBorders>
            <w:shd w:val="clear" w:color="auto" w:fill="FFFFFF" w:themeFill="background1"/>
            <w:vAlign w:val="center"/>
          </w:tcPr>
          <w:p w:rsidR="00FF2DB6" w:rsidRDefault="00FF2DB6" w:rsidP="00FF2DB6">
            <w:pPr>
              <w:rPr>
                <w:rFonts w:ascii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hint="eastAsia"/>
                <w:color w:val="000000"/>
                <w:sz w:val="18"/>
                <w:szCs w:val="18"/>
              </w:rPr>
              <w:t>结果码描述</w:t>
            </w:r>
          </w:p>
        </w:tc>
        <w:tc>
          <w:tcPr>
            <w:tcW w:w="851" w:type="dxa"/>
            <w:tcBorders>
              <w:top w:val="single" w:sz="6" w:space="0" w:color="4AACC5"/>
              <w:bottom w:val="single" w:sz="4" w:space="0" w:color="4AACC5"/>
            </w:tcBorders>
            <w:shd w:val="clear" w:color="auto" w:fill="FFFFFF" w:themeFill="background1"/>
            <w:vAlign w:val="center"/>
          </w:tcPr>
          <w:p w:rsidR="00FF2DB6" w:rsidRDefault="00FF2DB6" w:rsidP="00FF2DB6">
            <w:pPr>
              <w:rPr>
                <w:rFonts w:ascii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hint="eastAsia"/>
                <w:color w:val="000000"/>
                <w:sz w:val="18"/>
                <w:szCs w:val="18"/>
              </w:rPr>
              <w:t>AN1024</w:t>
            </w:r>
          </w:p>
        </w:tc>
        <w:tc>
          <w:tcPr>
            <w:tcW w:w="709" w:type="dxa"/>
            <w:tcBorders>
              <w:top w:val="single" w:sz="6" w:space="0" w:color="4AACC5"/>
              <w:bottom w:val="single" w:sz="4" w:space="0" w:color="4AACC5"/>
            </w:tcBorders>
            <w:shd w:val="clear" w:color="auto" w:fill="FFFFFF" w:themeFill="background1"/>
            <w:vAlign w:val="center"/>
          </w:tcPr>
          <w:p w:rsidR="00FF2DB6" w:rsidRDefault="00FF2DB6" w:rsidP="00FF2DB6">
            <w:pPr>
              <w:rPr>
                <w:rFonts w:ascii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3827" w:type="dxa"/>
            <w:tcBorders>
              <w:top w:val="single" w:sz="6" w:space="0" w:color="4AACC5"/>
              <w:bottom w:val="single" w:sz="4" w:space="0" w:color="4AACC5"/>
            </w:tcBorders>
            <w:shd w:val="clear" w:color="auto" w:fill="FFFFFF" w:themeFill="background1"/>
          </w:tcPr>
          <w:p w:rsidR="00FF2DB6" w:rsidRPr="008725BE" w:rsidRDefault="00FF2DB6" w:rsidP="00FF2DB6">
            <w:pPr>
              <w:rPr>
                <w:rFonts w:ascii="微软雅黑" w:hAnsi="微软雅黑" w:cs="宋体"/>
                <w:color w:val="000000"/>
                <w:sz w:val="18"/>
                <w:szCs w:val="18"/>
              </w:rPr>
            </w:pPr>
          </w:p>
        </w:tc>
      </w:tr>
    </w:tbl>
    <w:p w:rsidR="00417065" w:rsidRPr="009677EC" w:rsidRDefault="00417065" w:rsidP="00417065">
      <w:pPr>
        <w:rPr>
          <w:lang w:eastAsia="zh-CN"/>
        </w:rPr>
      </w:pPr>
    </w:p>
    <w:p w:rsidR="00417065" w:rsidRDefault="00417065" w:rsidP="00417065">
      <w:pPr>
        <w:pStyle w:val="4"/>
        <w:rPr>
          <w:lang w:eastAsia="zh-CN"/>
        </w:rPr>
      </w:pPr>
      <w:r>
        <w:rPr>
          <w:rFonts w:hint="eastAsia"/>
          <w:lang w:eastAsia="zh-CN"/>
        </w:rPr>
        <w:t>响应信息</w:t>
      </w:r>
    </w:p>
    <w:tbl>
      <w:tblPr>
        <w:tblW w:w="8897" w:type="dxa"/>
        <w:tblBorders>
          <w:top w:val="single" w:sz="4" w:space="0" w:color="4AACC5"/>
          <w:left w:val="single" w:sz="4" w:space="0" w:color="4AACC5"/>
          <w:bottom w:val="single" w:sz="4" w:space="0" w:color="4AACC5"/>
          <w:right w:val="single" w:sz="4" w:space="0" w:color="4AACC5"/>
          <w:insideH w:val="single" w:sz="6" w:space="0" w:color="4AACC5"/>
          <w:insideV w:val="single" w:sz="6" w:space="0" w:color="4AACC5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1842"/>
        <w:gridCol w:w="709"/>
        <w:gridCol w:w="701"/>
        <w:gridCol w:w="8"/>
        <w:gridCol w:w="3969"/>
      </w:tblGrid>
      <w:tr w:rsidR="00417065" w:rsidTr="009A09A4">
        <w:tc>
          <w:tcPr>
            <w:tcW w:w="1668" w:type="dxa"/>
            <w:tcBorders>
              <w:top w:val="single" w:sz="4" w:space="0" w:color="4AACC5"/>
              <w:bottom w:val="single" w:sz="6" w:space="0" w:color="4AACC5"/>
            </w:tcBorders>
            <w:shd w:val="clear" w:color="auto" w:fill="30849B"/>
            <w:vAlign w:val="center"/>
          </w:tcPr>
          <w:p w:rsidR="00417065" w:rsidRDefault="00417065" w:rsidP="009A09A4">
            <w:pPr>
              <w:rPr>
                <w:rFonts w:ascii="微软雅黑" w:hAnsi="微软雅黑" w:cs="微软雅黑"/>
                <w:color w:val="C7EDCC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  <w:lang w:eastAsia="zh-CN"/>
              </w:rPr>
              <w:t>属性</w:t>
            </w:r>
          </w:p>
        </w:tc>
        <w:tc>
          <w:tcPr>
            <w:tcW w:w="1842" w:type="dxa"/>
            <w:tcBorders>
              <w:top w:val="single" w:sz="4" w:space="0" w:color="4AACC5"/>
              <w:bottom w:val="single" w:sz="6" w:space="0" w:color="4AACC5"/>
            </w:tcBorders>
            <w:shd w:val="clear" w:color="auto" w:fill="30849B"/>
            <w:vAlign w:val="center"/>
          </w:tcPr>
          <w:p w:rsidR="00417065" w:rsidRDefault="00417065" w:rsidP="009A09A4">
            <w:pPr>
              <w:jc w:val="center"/>
              <w:rPr>
                <w:rFonts w:ascii="微软雅黑" w:hAnsi="微软雅黑" w:cs="微软雅黑"/>
                <w:color w:val="C7EDCC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</w:rPr>
              <w:t>定义</w:t>
            </w:r>
          </w:p>
        </w:tc>
        <w:tc>
          <w:tcPr>
            <w:tcW w:w="709" w:type="dxa"/>
            <w:tcBorders>
              <w:top w:val="single" w:sz="4" w:space="0" w:color="4AACC5"/>
              <w:bottom w:val="single" w:sz="6" w:space="0" w:color="4AACC5"/>
            </w:tcBorders>
            <w:shd w:val="clear" w:color="auto" w:fill="30849B"/>
            <w:vAlign w:val="center"/>
          </w:tcPr>
          <w:p w:rsidR="00417065" w:rsidRDefault="00417065" w:rsidP="009A09A4">
            <w:pPr>
              <w:jc w:val="center"/>
              <w:rPr>
                <w:rFonts w:ascii="微软雅黑" w:hAnsi="微软雅黑" w:cs="微软雅黑"/>
                <w:b/>
                <w:color w:val="C7EDCC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</w:rPr>
              <w:t>类型</w:t>
            </w:r>
          </w:p>
          <w:p w:rsidR="00417065" w:rsidRDefault="00417065" w:rsidP="009A09A4">
            <w:pPr>
              <w:jc w:val="center"/>
              <w:rPr>
                <w:rFonts w:ascii="微软雅黑" w:hAnsi="微软雅黑" w:cs="微软雅黑"/>
                <w:color w:val="C7EDCC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</w:rPr>
              <w:t>长度</w:t>
            </w:r>
          </w:p>
        </w:tc>
        <w:tc>
          <w:tcPr>
            <w:tcW w:w="709" w:type="dxa"/>
            <w:gridSpan w:val="2"/>
            <w:tcBorders>
              <w:top w:val="single" w:sz="4" w:space="0" w:color="4AACC5"/>
              <w:bottom w:val="single" w:sz="6" w:space="0" w:color="4AACC5"/>
            </w:tcBorders>
            <w:shd w:val="clear" w:color="auto" w:fill="30849B"/>
            <w:vAlign w:val="center"/>
          </w:tcPr>
          <w:p w:rsidR="00417065" w:rsidRDefault="00417065" w:rsidP="009A09A4">
            <w:pPr>
              <w:jc w:val="center"/>
              <w:rPr>
                <w:rFonts w:ascii="微软雅黑" w:hAnsi="微软雅黑" w:cs="微软雅黑"/>
                <w:color w:val="C7EDCC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</w:rPr>
              <w:t>必填</w:t>
            </w:r>
          </w:p>
        </w:tc>
        <w:tc>
          <w:tcPr>
            <w:tcW w:w="3969" w:type="dxa"/>
            <w:tcBorders>
              <w:top w:val="single" w:sz="4" w:space="0" w:color="4AACC5"/>
              <w:bottom w:val="single" w:sz="6" w:space="0" w:color="4AACC5"/>
            </w:tcBorders>
            <w:shd w:val="clear" w:color="auto" w:fill="30849B"/>
            <w:vAlign w:val="center"/>
          </w:tcPr>
          <w:p w:rsidR="00417065" w:rsidRDefault="00417065" w:rsidP="009A09A4">
            <w:pPr>
              <w:jc w:val="center"/>
              <w:rPr>
                <w:rFonts w:ascii="微软雅黑" w:hAnsi="微软雅黑" w:cs="微软雅黑"/>
                <w:color w:val="C7EDCC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</w:rPr>
              <w:t>参数说明/示例</w:t>
            </w:r>
          </w:p>
        </w:tc>
      </w:tr>
      <w:tr w:rsidR="00417065" w:rsidTr="009A09A4">
        <w:tc>
          <w:tcPr>
            <w:tcW w:w="1668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417065" w:rsidRPr="009E6C02" w:rsidRDefault="00417065" w:rsidP="009A09A4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rspCode</w:t>
            </w:r>
          </w:p>
        </w:tc>
        <w:tc>
          <w:tcPr>
            <w:tcW w:w="1842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417065" w:rsidRPr="009E6C02" w:rsidRDefault="00417065" w:rsidP="009A09A4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响应码</w:t>
            </w:r>
          </w:p>
        </w:tc>
        <w:tc>
          <w:tcPr>
            <w:tcW w:w="709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417065" w:rsidRPr="009E6C02" w:rsidRDefault="00417065" w:rsidP="009A09A4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AN</w:t>
            </w:r>
          </w:p>
        </w:tc>
        <w:tc>
          <w:tcPr>
            <w:tcW w:w="701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417065" w:rsidRPr="009E6C02" w:rsidRDefault="00417065" w:rsidP="009A09A4">
            <w:pPr>
              <w:rPr>
                <w:rFonts w:ascii="微软雅黑" w:hAnsi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val="en-US" w:eastAsia="zh-CN"/>
              </w:rPr>
              <w:t>M</w:t>
            </w:r>
          </w:p>
        </w:tc>
        <w:tc>
          <w:tcPr>
            <w:tcW w:w="3977" w:type="dxa"/>
            <w:gridSpan w:val="2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417065" w:rsidRPr="00A936DB" w:rsidRDefault="00417065" w:rsidP="009A09A4">
            <w:pPr>
              <w:rPr>
                <w:rFonts w:ascii="微软雅黑" w:hAnsi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val="en-US" w:eastAsia="zh-CN"/>
              </w:rPr>
              <w:t>00</w:t>
            </w:r>
            <w:r w:rsidR="00F01130">
              <w:rPr>
                <w:rFonts w:ascii="微软雅黑" w:hAnsi="微软雅黑" w:cs="微软雅黑" w:hint="eastAsia"/>
                <w:sz w:val="18"/>
                <w:szCs w:val="18"/>
                <w:lang w:val="en-US" w:eastAsia="zh-CN"/>
              </w:rPr>
              <w:t>00</w:t>
            </w:r>
            <w:r>
              <w:rPr>
                <w:rFonts w:ascii="微软雅黑" w:hAnsi="微软雅黑" w:cs="微软雅黑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ascii="微软雅黑" w:hAnsi="微软雅黑" w:cs="微软雅黑" w:hint="eastAsia"/>
                <w:sz w:val="18"/>
                <w:szCs w:val="18"/>
                <w:lang w:val="en-US" w:eastAsia="zh-CN"/>
              </w:rPr>
              <w:t>表示接受成功, 其他均失败</w:t>
            </w:r>
            <w:r w:rsidR="00716BC1">
              <w:rPr>
                <w:rFonts w:ascii="微软雅黑" w:hAnsi="微软雅黑" w:cs="微软雅黑" w:hint="eastAsia"/>
                <w:sz w:val="18"/>
                <w:szCs w:val="18"/>
                <w:lang w:val="en-US" w:eastAsia="zh-CN"/>
              </w:rPr>
              <w:t>。失败会重试</w:t>
            </w:r>
          </w:p>
        </w:tc>
      </w:tr>
      <w:tr w:rsidR="00417065" w:rsidTr="009A09A4">
        <w:tc>
          <w:tcPr>
            <w:tcW w:w="1668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417065" w:rsidRPr="000A20AA" w:rsidRDefault="00417065" w:rsidP="009A09A4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rspMsg</w:t>
            </w:r>
          </w:p>
        </w:tc>
        <w:tc>
          <w:tcPr>
            <w:tcW w:w="1842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417065" w:rsidRPr="000A20AA" w:rsidRDefault="00417065" w:rsidP="009A09A4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响应信息</w:t>
            </w:r>
          </w:p>
        </w:tc>
        <w:tc>
          <w:tcPr>
            <w:tcW w:w="709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417065" w:rsidRPr="009E6C02" w:rsidRDefault="00417065" w:rsidP="009A09A4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/>
                <w:sz w:val="18"/>
                <w:szCs w:val="18"/>
                <w:lang w:eastAsia="zh-CN"/>
              </w:rPr>
              <w:t>X</w:t>
            </w:r>
          </w:p>
        </w:tc>
        <w:tc>
          <w:tcPr>
            <w:tcW w:w="701" w:type="dxa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417065" w:rsidRDefault="00417065" w:rsidP="009A09A4">
            <w:pPr>
              <w:rPr>
                <w:rFonts w:ascii="微软雅黑" w:hAnsi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val="en-US" w:eastAsia="zh-CN"/>
              </w:rPr>
              <w:t>O</w:t>
            </w:r>
          </w:p>
        </w:tc>
        <w:tc>
          <w:tcPr>
            <w:tcW w:w="3977" w:type="dxa"/>
            <w:gridSpan w:val="2"/>
            <w:tcBorders>
              <w:top w:val="single" w:sz="6" w:space="0" w:color="4AACC5"/>
              <w:bottom w:val="single" w:sz="6" w:space="0" w:color="4AACC5"/>
            </w:tcBorders>
            <w:shd w:val="clear" w:color="auto" w:fill="FFFFFF" w:themeFill="background1"/>
          </w:tcPr>
          <w:p w:rsidR="00417065" w:rsidRPr="00A936DB" w:rsidRDefault="00417065" w:rsidP="009A09A4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</w:p>
        </w:tc>
      </w:tr>
    </w:tbl>
    <w:p w:rsidR="006D3F22" w:rsidRPr="006D3F22" w:rsidRDefault="006D3F22" w:rsidP="006D3F22">
      <w:pPr>
        <w:rPr>
          <w:lang w:eastAsia="zh-CN"/>
        </w:rPr>
      </w:pPr>
    </w:p>
    <w:p w:rsidR="00834444" w:rsidRDefault="00834444" w:rsidP="00834444">
      <w:pPr>
        <w:pStyle w:val="10"/>
        <w:rPr>
          <w:lang w:eastAsia="zh-CN"/>
        </w:rPr>
      </w:pPr>
      <w:bookmarkStart w:id="265" w:name="_Toc513053786"/>
      <w:bookmarkStart w:id="266" w:name="_Toc201"/>
      <w:bookmarkEnd w:id="143"/>
      <w:r>
        <w:rPr>
          <w:rFonts w:hint="eastAsia"/>
          <w:lang w:eastAsia="zh-CN"/>
        </w:rPr>
        <w:lastRenderedPageBreak/>
        <w:t>数据字典</w:t>
      </w:r>
      <w:bookmarkEnd w:id="265"/>
    </w:p>
    <w:p w:rsidR="00834444" w:rsidRPr="00D60316" w:rsidRDefault="00834444" w:rsidP="00834444">
      <w:pPr>
        <w:pStyle w:val="2"/>
        <w:rPr>
          <w:lang w:eastAsia="zh-CN"/>
        </w:rPr>
      </w:pPr>
      <w:bookmarkStart w:id="267" w:name="_证件类型"/>
      <w:bookmarkStart w:id="268" w:name="_证件类型(idCardType)"/>
      <w:bookmarkStart w:id="269" w:name="_Toc513053787"/>
      <w:bookmarkEnd w:id="267"/>
      <w:bookmarkEnd w:id="268"/>
      <w:r>
        <w:rPr>
          <w:rFonts w:ascii="微软雅黑" w:hAnsi="微软雅黑" w:cs="微软雅黑" w:hint="eastAsia"/>
          <w:lang w:eastAsia="zh-CN"/>
        </w:rPr>
        <w:t>证</w:t>
      </w:r>
      <w:r w:rsidRPr="00D60316">
        <w:rPr>
          <w:rFonts w:hint="eastAsia"/>
          <w:lang w:eastAsia="zh-CN"/>
        </w:rPr>
        <w:t>件类型</w:t>
      </w:r>
      <w:r w:rsidR="00E62E97" w:rsidRPr="00D60316">
        <w:rPr>
          <w:lang w:eastAsia="zh-CN"/>
        </w:rPr>
        <w:t>(idCardType)</w:t>
      </w:r>
      <w:bookmarkEnd w:id="269"/>
    </w:p>
    <w:tbl>
      <w:tblPr>
        <w:tblW w:w="7513" w:type="dxa"/>
        <w:tblInd w:w="817" w:type="dxa"/>
        <w:tblBorders>
          <w:top w:val="single" w:sz="4" w:space="0" w:color="4AACC5"/>
          <w:left w:val="single" w:sz="4" w:space="0" w:color="4AACC5"/>
          <w:bottom w:val="single" w:sz="4" w:space="0" w:color="4AACC5"/>
          <w:right w:val="single" w:sz="4" w:space="0" w:color="4AACC5"/>
          <w:insideH w:val="single" w:sz="6" w:space="0" w:color="4AACC5"/>
          <w:insideV w:val="single" w:sz="6" w:space="0" w:color="4AACC5"/>
        </w:tblBorders>
        <w:tblLayout w:type="fixed"/>
        <w:tblLook w:val="04A0" w:firstRow="1" w:lastRow="0" w:firstColumn="1" w:lastColumn="0" w:noHBand="0" w:noVBand="1"/>
      </w:tblPr>
      <w:tblGrid>
        <w:gridCol w:w="1559"/>
        <w:gridCol w:w="5954"/>
      </w:tblGrid>
      <w:tr w:rsidR="00834444" w:rsidTr="007172AA">
        <w:tc>
          <w:tcPr>
            <w:tcW w:w="1559" w:type="dxa"/>
            <w:tcBorders>
              <w:top w:val="single" w:sz="4" w:space="0" w:color="4AACC5"/>
              <w:bottom w:val="single" w:sz="6" w:space="0" w:color="4AACC5"/>
            </w:tcBorders>
            <w:shd w:val="clear" w:color="auto" w:fill="30849B"/>
            <w:vAlign w:val="center"/>
          </w:tcPr>
          <w:p w:rsidR="00834444" w:rsidRDefault="00834444" w:rsidP="007172AA">
            <w:pPr>
              <w:rPr>
                <w:rFonts w:ascii="微软雅黑" w:hAnsi="微软雅黑" w:cs="微软雅黑"/>
                <w:color w:val="C7EDCC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  <w:lang w:eastAsia="zh-CN"/>
              </w:rPr>
              <w:t>类型</w:t>
            </w:r>
          </w:p>
        </w:tc>
        <w:tc>
          <w:tcPr>
            <w:tcW w:w="5954" w:type="dxa"/>
            <w:tcBorders>
              <w:top w:val="single" w:sz="4" w:space="0" w:color="4AACC5"/>
              <w:bottom w:val="single" w:sz="6" w:space="0" w:color="4AACC5"/>
            </w:tcBorders>
            <w:shd w:val="clear" w:color="auto" w:fill="30849B"/>
            <w:vAlign w:val="center"/>
          </w:tcPr>
          <w:p w:rsidR="00834444" w:rsidRDefault="00834444" w:rsidP="007172AA">
            <w:pPr>
              <w:jc w:val="center"/>
              <w:rPr>
                <w:rFonts w:ascii="微软雅黑" w:hAnsi="微软雅黑" w:cs="微软雅黑"/>
                <w:color w:val="C7EDCC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</w:rPr>
              <w:t>定义</w:t>
            </w:r>
          </w:p>
        </w:tc>
      </w:tr>
      <w:tr w:rsidR="00834444" w:rsidTr="007172AA">
        <w:tc>
          <w:tcPr>
            <w:tcW w:w="1559" w:type="dxa"/>
            <w:tcBorders>
              <w:top w:val="single" w:sz="6" w:space="0" w:color="4AACC5"/>
              <w:left w:val="single" w:sz="4" w:space="0" w:color="4AACC5"/>
              <w:bottom w:val="single" w:sz="4" w:space="0" w:color="4AACC5"/>
              <w:right w:val="single" w:sz="6" w:space="0" w:color="4AACC5"/>
            </w:tcBorders>
            <w:shd w:val="clear" w:color="auto" w:fill="FFFFFF" w:themeFill="background1"/>
          </w:tcPr>
          <w:p w:rsidR="00834444" w:rsidRDefault="00834444" w:rsidP="007172AA">
            <w:pPr>
              <w:pStyle w:val="af6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101</w:t>
            </w:r>
          </w:p>
        </w:tc>
        <w:tc>
          <w:tcPr>
            <w:tcW w:w="5954" w:type="dxa"/>
            <w:tcBorders>
              <w:top w:val="single" w:sz="6" w:space="0" w:color="4AACC5"/>
              <w:left w:val="single" w:sz="6" w:space="0" w:color="4AACC5"/>
              <w:bottom w:val="single" w:sz="4" w:space="0" w:color="4AACC5"/>
              <w:right w:val="single" w:sz="4" w:space="0" w:color="4AACC5"/>
            </w:tcBorders>
            <w:shd w:val="clear" w:color="auto" w:fill="FFFFFF" w:themeFill="background1"/>
          </w:tcPr>
          <w:p w:rsidR="00834444" w:rsidRPr="008318B8" w:rsidRDefault="00834444" w:rsidP="007172AA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8318B8"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身份证</w:t>
            </w:r>
          </w:p>
        </w:tc>
      </w:tr>
      <w:tr w:rsidR="00834444" w:rsidTr="007172AA">
        <w:tc>
          <w:tcPr>
            <w:tcW w:w="1559" w:type="dxa"/>
            <w:tcBorders>
              <w:top w:val="single" w:sz="6" w:space="0" w:color="4AACC5"/>
              <w:left w:val="single" w:sz="4" w:space="0" w:color="4AACC5"/>
              <w:bottom w:val="single" w:sz="4" w:space="0" w:color="4AACC5"/>
              <w:right w:val="single" w:sz="6" w:space="0" w:color="4AACC5"/>
            </w:tcBorders>
            <w:shd w:val="clear" w:color="auto" w:fill="FFFFFF" w:themeFill="background1"/>
          </w:tcPr>
          <w:p w:rsidR="00834444" w:rsidRDefault="00834444" w:rsidP="007172AA">
            <w:pPr>
              <w:pStyle w:val="af6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102</w:t>
            </w:r>
          </w:p>
        </w:tc>
        <w:tc>
          <w:tcPr>
            <w:tcW w:w="5954" w:type="dxa"/>
            <w:tcBorders>
              <w:top w:val="single" w:sz="6" w:space="0" w:color="4AACC5"/>
              <w:left w:val="single" w:sz="6" w:space="0" w:color="4AACC5"/>
              <w:bottom w:val="single" w:sz="4" w:space="0" w:color="4AACC5"/>
              <w:right w:val="single" w:sz="4" w:space="0" w:color="4AACC5"/>
            </w:tcBorders>
            <w:shd w:val="clear" w:color="auto" w:fill="FFFFFF" w:themeFill="background1"/>
          </w:tcPr>
          <w:p w:rsidR="00834444" w:rsidRPr="008318B8" w:rsidRDefault="00834444" w:rsidP="007172AA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8318B8"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护照</w:t>
            </w:r>
          </w:p>
        </w:tc>
      </w:tr>
      <w:tr w:rsidR="00834444" w:rsidTr="007172AA">
        <w:tc>
          <w:tcPr>
            <w:tcW w:w="1559" w:type="dxa"/>
            <w:tcBorders>
              <w:top w:val="single" w:sz="6" w:space="0" w:color="4AACC5"/>
              <w:left w:val="single" w:sz="4" w:space="0" w:color="4AACC5"/>
              <w:bottom w:val="single" w:sz="4" w:space="0" w:color="4AACC5"/>
              <w:right w:val="single" w:sz="6" w:space="0" w:color="4AACC5"/>
            </w:tcBorders>
            <w:shd w:val="clear" w:color="auto" w:fill="FFFFFF" w:themeFill="background1"/>
          </w:tcPr>
          <w:p w:rsidR="00834444" w:rsidRDefault="00834444" w:rsidP="007172AA">
            <w:pPr>
              <w:pStyle w:val="af6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103</w:t>
            </w:r>
          </w:p>
        </w:tc>
        <w:tc>
          <w:tcPr>
            <w:tcW w:w="5954" w:type="dxa"/>
            <w:tcBorders>
              <w:top w:val="single" w:sz="6" w:space="0" w:color="4AACC5"/>
              <w:left w:val="single" w:sz="6" w:space="0" w:color="4AACC5"/>
              <w:bottom w:val="single" w:sz="4" w:space="0" w:color="4AACC5"/>
              <w:right w:val="single" w:sz="4" w:space="0" w:color="4AACC5"/>
            </w:tcBorders>
            <w:shd w:val="clear" w:color="auto" w:fill="FFFFFF" w:themeFill="background1"/>
          </w:tcPr>
          <w:p w:rsidR="00834444" w:rsidRPr="008318B8" w:rsidRDefault="00834444" w:rsidP="007172AA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8318B8"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军官证</w:t>
            </w:r>
          </w:p>
        </w:tc>
      </w:tr>
      <w:tr w:rsidR="00834444" w:rsidTr="007172AA">
        <w:tc>
          <w:tcPr>
            <w:tcW w:w="1559" w:type="dxa"/>
            <w:tcBorders>
              <w:top w:val="single" w:sz="6" w:space="0" w:color="4AACC5"/>
              <w:left w:val="single" w:sz="4" w:space="0" w:color="4AACC5"/>
              <w:bottom w:val="single" w:sz="4" w:space="0" w:color="4AACC5"/>
              <w:right w:val="single" w:sz="6" w:space="0" w:color="4AACC5"/>
            </w:tcBorders>
            <w:shd w:val="clear" w:color="auto" w:fill="FFFFFF" w:themeFill="background1"/>
          </w:tcPr>
          <w:p w:rsidR="00834444" w:rsidRDefault="00834444" w:rsidP="007172AA">
            <w:pPr>
              <w:pStyle w:val="af6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104</w:t>
            </w:r>
          </w:p>
        </w:tc>
        <w:tc>
          <w:tcPr>
            <w:tcW w:w="5954" w:type="dxa"/>
            <w:tcBorders>
              <w:top w:val="single" w:sz="6" w:space="0" w:color="4AACC5"/>
              <w:left w:val="single" w:sz="6" w:space="0" w:color="4AACC5"/>
              <w:bottom w:val="single" w:sz="4" w:space="0" w:color="4AACC5"/>
              <w:right w:val="single" w:sz="4" w:space="0" w:color="4AACC5"/>
            </w:tcBorders>
            <w:shd w:val="clear" w:color="auto" w:fill="FFFFFF" w:themeFill="background1"/>
          </w:tcPr>
          <w:p w:rsidR="00834444" w:rsidRPr="008318B8" w:rsidRDefault="00834444" w:rsidP="007172AA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8318B8"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士兵证</w:t>
            </w:r>
          </w:p>
        </w:tc>
      </w:tr>
      <w:tr w:rsidR="00834444" w:rsidTr="007172AA">
        <w:tc>
          <w:tcPr>
            <w:tcW w:w="1559" w:type="dxa"/>
            <w:tcBorders>
              <w:top w:val="single" w:sz="6" w:space="0" w:color="4AACC5"/>
              <w:left w:val="single" w:sz="4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</w:tcPr>
          <w:p w:rsidR="00834444" w:rsidRDefault="00834444" w:rsidP="007172AA">
            <w:pPr>
              <w:pStyle w:val="af6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105</w:t>
            </w:r>
          </w:p>
        </w:tc>
        <w:tc>
          <w:tcPr>
            <w:tcW w:w="5954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4" w:space="0" w:color="4AACC5"/>
            </w:tcBorders>
            <w:shd w:val="clear" w:color="auto" w:fill="FFFFFF" w:themeFill="background1"/>
          </w:tcPr>
          <w:p w:rsidR="00834444" w:rsidRPr="008318B8" w:rsidRDefault="00834444" w:rsidP="007172AA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8318B8"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港澳台通行证</w:t>
            </w:r>
          </w:p>
        </w:tc>
      </w:tr>
      <w:tr w:rsidR="00834444" w:rsidTr="007172AA">
        <w:tc>
          <w:tcPr>
            <w:tcW w:w="1559" w:type="dxa"/>
            <w:tcBorders>
              <w:top w:val="single" w:sz="6" w:space="0" w:color="4AACC5"/>
              <w:left w:val="single" w:sz="4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</w:tcPr>
          <w:p w:rsidR="00834444" w:rsidRDefault="00834444" w:rsidP="007172AA">
            <w:pPr>
              <w:pStyle w:val="af6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106</w:t>
            </w:r>
          </w:p>
        </w:tc>
        <w:tc>
          <w:tcPr>
            <w:tcW w:w="5954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4" w:space="0" w:color="4AACC5"/>
            </w:tcBorders>
            <w:shd w:val="clear" w:color="auto" w:fill="FFFFFF" w:themeFill="background1"/>
          </w:tcPr>
          <w:p w:rsidR="00834444" w:rsidRPr="00EB1106" w:rsidRDefault="00834444" w:rsidP="007172AA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EB1106"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临时身份证</w:t>
            </w:r>
          </w:p>
        </w:tc>
      </w:tr>
      <w:tr w:rsidR="00834444" w:rsidTr="007172AA">
        <w:tc>
          <w:tcPr>
            <w:tcW w:w="1559" w:type="dxa"/>
            <w:tcBorders>
              <w:top w:val="single" w:sz="6" w:space="0" w:color="4AACC5"/>
              <w:left w:val="single" w:sz="4" w:space="0" w:color="4AACC5"/>
              <w:bottom w:val="single" w:sz="4" w:space="0" w:color="4AACC5"/>
              <w:right w:val="single" w:sz="6" w:space="0" w:color="4AACC5"/>
            </w:tcBorders>
            <w:shd w:val="clear" w:color="auto" w:fill="FFFFFF" w:themeFill="background1"/>
          </w:tcPr>
          <w:p w:rsidR="00834444" w:rsidRDefault="00834444" w:rsidP="007172AA">
            <w:pPr>
              <w:pStyle w:val="af6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107</w:t>
            </w:r>
          </w:p>
        </w:tc>
        <w:tc>
          <w:tcPr>
            <w:tcW w:w="5954" w:type="dxa"/>
            <w:tcBorders>
              <w:top w:val="single" w:sz="6" w:space="0" w:color="4AACC5"/>
              <w:left w:val="single" w:sz="6" w:space="0" w:color="4AACC5"/>
              <w:bottom w:val="single" w:sz="4" w:space="0" w:color="4AACC5"/>
              <w:right w:val="single" w:sz="4" w:space="0" w:color="4AACC5"/>
            </w:tcBorders>
            <w:shd w:val="clear" w:color="auto" w:fill="FFFFFF" w:themeFill="background1"/>
          </w:tcPr>
          <w:p w:rsidR="00834444" w:rsidRPr="00EB1106" w:rsidRDefault="00834444" w:rsidP="007172AA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EB1106"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户口本</w:t>
            </w:r>
          </w:p>
        </w:tc>
      </w:tr>
      <w:tr w:rsidR="00834444" w:rsidTr="007172AA">
        <w:tc>
          <w:tcPr>
            <w:tcW w:w="1559" w:type="dxa"/>
            <w:tcBorders>
              <w:top w:val="single" w:sz="6" w:space="0" w:color="4AACC5"/>
              <w:left w:val="single" w:sz="4" w:space="0" w:color="4AACC5"/>
              <w:bottom w:val="single" w:sz="4" w:space="0" w:color="4AACC5"/>
              <w:right w:val="single" w:sz="6" w:space="0" w:color="4AACC5"/>
            </w:tcBorders>
            <w:shd w:val="clear" w:color="auto" w:fill="FFFFFF" w:themeFill="background1"/>
          </w:tcPr>
          <w:p w:rsidR="00834444" w:rsidRDefault="00834444" w:rsidP="007172AA">
            <w:pPr>
              <w:pStyle w:val="af6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108</w:t>
            </w:r>
          </w:p>
        </w:tc>
        <w:tc>
          <w:tcPr>
            <w:tcW w:w="5954" w:type="dxa"/>
            <w:tcBorders>
              <w:top w:val="single" w:sz="6" w:space="0" w:color="4AACC5"/>
              <w:left w:val="single" w:sz="6" w:space="0" w:color="4AACC5"/>
              <w:bottom w:val="single" w:sz="4" w:space="0" w:color="4AACC5"/>
              <w:right w:val="single" w:sz="4" w:space="0" w:color="4AACC5"/>
            </w:tcBorders>
            <w:shd w:val="clear" w:color="auto" w:fill="FFFFFF" w:themeFill="background1"/>
          </w:tcPr>
          <w:p w:rsidR="00834444" w:rsidRPr="00EB1106" w:rsidRDefault="00834444" w:rsidP="007172AA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EB1106"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警官证</w:t>
            </w:r>
          </w:p>
        </w:tc>
      </w:tr>
      <w:tr w:rsidR="00834444" w:rsidTr="007172AA">
        <w:tc>
          <w:tcPr>
            <w:tcW w:w="1559" w:type="dxa"/>
            <w:tcBorders>
              <w:top w:val="single" w:sz="6" w:space="0" w:color="4AACC5"/>
              <w:left w:val="single" w:sz="4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</w:tcPr>
          <w:p w:rsidR="00834444" w:rsidRDefault="00834444" w:rsidP="007172AA">
            <w:pPr>
              <w:pStyle w:val="af6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109</w:t>
            </w:r>
          </w:p>
        </w:tc>
        <w:tc>
          <w:tcPr>
            <w:tcW w:w="5954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4" w:space="0" w:color="4AACC5"/>
            </w:tcBorders>
            <w:shd w:val="clear" w:color="auto" w:fill="FFFFFF" w:themeFill="background1"/>
          </w:tcPr>
          <w:p w:rsidR="00834444" w:rsidRPr="00EB1106" w:rsidRDefault="00834444" w:rsidP="007172AA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EB1106"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外国人居留证</w:t>
            </w:r>
          </w:p>
        </w:tc>
      </w:tr>
      <w:tr w:rsidR="00834444" w:rsidTr="007172AA">
        <w:tc>
          <w:tcPr>
            <w:tcW w:w="1559" w:type="dxa"/>
            <w:tcBorders>
              <w:top w:val="single" w:sz="6" w:space="0" w:color="4AACC5"/>
              <w:left w:val="single" w:sz="4" w:space="0" w:color="4AACC5"/>
              <w:bottom w:val="single" w:sz="4" w:space="0" w:color="4AACC5"/>
              <w:right w:val="single" w:sz="6" w:space="0" w:color="4AACC5"/>
            </w:tcBorders>
            <w:shd w:val="clear" w:color="auto" w:fill="FFFFFF" w:themeFill="background1"/>
          </w:tcPr>
          <w:p w:rsidR="00834444" w:rsidRDefault="00834444" w:rsidP="007172AA">
            <w:pPr>
              <w:pStyle w:val="af6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110</w:t>
            </w:r>
          </w:p>
        </w:tc>
        <w:tc>
          <w:tcPr>
            <w:tcW w:w="5954" w:type="dxa"/>
            <w:tcBorders>
              <w:top w:val="single" w:sz="6" w:space="0" w:color="4AACC5"/>
              <w:left w:val="single" w:sz="6" w:space="0" w:color="4AACC5"/>
              <w:bottom w:val="single" w:sz="4" w:space="0" w:color="4AACC5"/>
              <w:right w:val="single" w:sz="4" w:space="0" w:color="4AACC5"/>
            </w:tcBorders>
            <w:shd w:val="clear" w:color="auto" w:fill="FFFFFF" w:themeFill="background1"/>
          </w:tcPr>
          <w:p w:rsidR="00834444" w:rsidRPr="00EB1106" w:rsidRDefault="00834444" w:rsidP="007172AA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EB1106"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回乡证</w:t>
            </w:r>
          </w:p>
        </w:tc>
      </w:tr>
      <w:tr w:rsidR="00834444" w:rsidTr="007172AA">
        <w:tc>
          <w:tcPr>
            <w:tcW w:w="1559" w:type="dxa"/>
            <w:tcBorders>
              <w:top w:val="single" w:sz="6" w:space="0" w:color="4AACC5"/>
              <w:left w:val="single" w:sz="4" w:space="0" w:color="4AACC5"/>
              <w:bottom w:val="single" w:sz="4" w:space="0" w:color="4AACC5"/>
              <w:right w:val="single" w:sz="6" w:space="0" w:color="4AACC5"/>
            </w:tcBorders>
            <w:shd w:val="clear" w:color="auto" w:fill="FFFFFF" w:themeFill="background1"/>
          </w:tcPr>
          <w:p w:rsidR="00834444" w:rsidRDefault="00834444" w:rsidP="007172AA">
            <w:pPr>
              <w:pStyle w:val="af6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111</w:t>
            </w:r>
          </w:p>
        </w:tc>
        <w:tc>
          <w:tcPr>
            <w:tcW w:w="5954" w:type="dxa"/>
            <w:tcBorders>
              <w:top w:val="single" w:sz="6" w:space="0" w:color="4AACC5"/>
              <w:left w:val="single" w:sz="6" w:space="0" w:color="4AACC5"/>
              <w:bottom w:val="single" w:sz="4" w:space="0" w:color="4AACC5"/>
              <w:right w:val="single" w:sz="4" w:space="0" w:color="4AACC5"/>
            </w:tcBorders>
            <w:shd w:val="clear" w:color="auto" w:fill="FFFFFF" w:themeFill="background1"/>
          </w:tcPr>
          <w:p w:rsidR="00834444" w:rsidRPr="00EB1106" w:rsidRDefault="00834444" w:rsidP="007172AA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EB1106"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台胞证</w:t>
            </w:r>
          </w:p>
        </w:tc>
      </w:tr>
      <w:tr w:rsidR="00834444" w:rsidTr="007172AA">
        <w:tc>
          <w:tcPr>
            <w:tcW w:w="1559" w:type="dxa"/>
            <w:tcBorders>
              <w:top w:val="single" w:sz="6" w:space="0" w:color="4AACC5"/>
              <w:left w:val="single" w:sz="4" w:space="0" w:color="4AACC5"/>
              <w:bottom w:val="single" w:sz="4" w:space="0" w:color="4AACC5"/>
              <w:right w:val="single" w:sz="6" w:space="0" w:color="4AACC5"/>
            </w:tcBorders>
            <w:shd w:val="clear" w:color="auto" w:fill="FFFFFF" w:themeFill="background1"/>
          </w:tcPr>
          <w:p w:rsidR="00834444" w:rsidRDefault="00834444" w:rsidP="007172AA">
            <w:pPr>
              <w:pStyle w:val="af6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112</w:t>
            </w:r>
          </w:p>
        </w:tc>
        <w:tc>
          <w:tcPr>
            <w:tcW w:w="5954" w:type="dxa"/>
            <w:tcBorders>
              <w:top w:val="single" w:sz="6" w:space="0" w:color="4AACC5"/>
              <w:left w:val="single" w:sz="6" w:space="0" w:color="4AACC5"/>
              <w:bottom w:val="single" w:sz="4" w:space="0" w:color="4AACC5"/>
              <w:right w:val="single" w:sz="4" w:space="0" w:color="4AACC5"/>
            </w:tcBorders>
            <w:shd w:val="clear" w:color="auto" w:fill="FFFFFF" w:themeFill="background1"/>
          </w:tcPr>
          <w:p w:rsidR="00834444" w:rsidRPr="00EB1106" w:rsidRDefault="00834444" w:rsidP="007172AA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EB1106"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 xml:space="preserve">其他类型证件 </w:t>
            </w:r>
          </w:p>
        </w:tc>
      </w:tr>
    </w:tbl>
    <w:p w:rsidR="00834444" w:rsidRDefault="00834444" w:rsidP="00834444">
      <w:pPr>
        <w:pStyle w:val="2"/>
        <w:rPr>
          <w:lang w:eastAsia="zh-CN"/>
        </w:rPr>
      </w:pPr>
      <w:bookmarkStart w:id="270" w:name="_卡类型"/>
      <w:bookmarkStart w:id="271" w:name="_卡类型(cardType)"/>
      <w:bookmarkStart w:id="272" w:name="_Toc513053788"/>
      <w:bookmarkEnd w:id="270"/>
      <w:bookmarkEnd w:id="271"/>
      <w:r>
        <w:rPr>
          <w:rFonts w:hint="eastAsia"/>
          <w:lang w:eastAsia="zh-CN"/>
        </w:rPr>
        <w:t>卡类型</w:t>
      </w:r>
      <w:r w:rsidR="00E62E97">
        <w:rPr>
          <w:lang w:eastAsia="zh-CN"/>
        </w:rPr>
        <w:t>(</w:t>
      </w:r>
      <w:r w:rsidR="00E62E97" w:rsidRPr="00D60316">
        <w:rPr>
          <w:lang w:eastAsia="zh-CN"/>
        </w:rPr>
        <w:t>cardType)</w:t>
      </w:r>
      <w:bookmarkEnd w:id="272"/>
    </w:p>
    <w:tbl>
      <w:tblPr>
        <w:tblW w:w="7513" w:type="dxa"/>
        <w:tblInd w:w="817" w:type="dxa"/>
        <w:tblBorders>
          <w:top w:val="single" w:sz="4" w:space="0" w:color="4AACC5"/>
          <w:left w:val="single" w:sz="4" w:space="0" w:color="4AACC5"/>
          <w:bottom w:val="single" w:sz="4" w:space="0" w:color="4AACC5"/>
          <w:right w:val="single" w:sz="4" w:space="0" w:color="4AACC5"/>
          <w:insideH w:val="single" w:sz="6" w:space="0" w:color="4AACC5"/>
          <w:insideV w:val="single" w:sz="6" w:space="0" w:color="4AACC5"/>
        </w:tblBorders>
        <w:tblLayout w:type="fixed"/>
        <w:tblLook w:val="04A0" w:firstRow="1" w:lastRow="0" w:firstColumn="1" w:lastColumn="0" w:noHBand="0" w:noVBand="1"/>
      </w:tblPr>
      <w:tblGrid>
        <w:gridCol w:w="1559"/>
        <w:gridCol w:w="5954"/>
      </w:tblGrid>
      <w:tr w:rsidR="00834444" w:rsidTr="007172AA">
        <w:tc>
          <w:tcPr>
            <w:tcW w:w="1559" w:type="dxa"/>
            <w:tcBorders>
              <w:top w:val="single" w:sz="4" w:space="0" w:color="4AACC5"/>
              <w:bottom w:val="single" w:sz="6" w:space="0" w:color="4AACC5"/>
            </w:tcBorders>
            <w:shd w:val="clear" w:color="auto" w:fill="30849B"/>
            <w:vAlign w:val="center"/>
          </w:tcPr>
          <w:p w:rsidR="00834444" w:rsidRDefault="00834444" w:rsidP="007172AA">
            <w:pPr>
              <w:rPr>
                <w:rFonts w:ascii="微软雅黑" w:hAnsi="微软雅黑" w:cs="微软雅黑"/>
                <w:color w:val="C7EDCC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  <w:lang w:eastAsia="zh-CN"/>
              </w:rPr>
              <w:t>类型</w:t>
            </w:r>
          </w:p>
        </w:tc>
        <w:tc>
          <w:tcPr>
            <w:tcW w:w="5954" w:type="dxa"/>
            <w:tcBorders>
              <w:top w:val="single" w:sz="4" w:space="0" w:color="4AACC5"/>
              <w:bottom w:val="single" w:sz="6" w:space="0" w:color="4AACC5"/>
            </w:tcBorders>
            <w:shd w:val="clear" w:color="auto" w:fill="30849B"/>
            <w:vAlign w:val="center"/>
          </w:tcPr>
          <w:p w:rsidR="00834444" w:rsidRDefault="00834444" w:rsidP="007172AA">
            <w:pPr>
              <w:jc w:val="center"/>
              <w:rPr>
                <w:rFonts w:ascii="微软雅黑" w:hAnsi="微软雅黑" w:cs="微软雅黑"/>
                <w:color w:val="C7EDCC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</w:rPr>
              <w:t>定义</w:t>
            </w:r>
          </w:p>
        </w:tc>
      </w:tr>
      <w:tr w:rsidR="00834444" w:rsidRPr="008318B8" w:rsidTr="007172AA">
        <w:tc>
          <w:tcPr>
            <w:tcW w:w="1559" w:type="dxa"/>
            <w:tcBorders>
              <w:top w:val="single" w:sz="6" w:space="0" w:color="4AACC5"/>
              <w:left w:val="single" w:sz="4" w:space="0" w:color="4AACC5"/>
              <w:bottom w:val="single" w:sz="4" w:space="0" w:color="4AACC5"/>
              <w:right w:val="single" w:sz="6" w:space="0" w:color="4AACC5"/>
            </w:tcBorders>
            <w:shd w:val="clear" w:color="auto" w:fill="FFFFFF" w:themeFill="background1"/>
          </w:tcPr>
          <w:p w:rsidR="00834444" w:rsidRDefault="00834444" w:rsidP="007172AA">
            <w:pPr>
              <w:pStyle w:val="af6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 w:rsidRPr="009E4121">
              <w:rPr>
                <w:rFonts w:ascii="微软雅黑" w:eastAsia="微软雅黑" w:hAnsi="微软雅黑"/>
                <w:sz w:val="18"/>
                <w:szCs w:val="18"/>
              </w:rPr>
              <w:t>0001</w:t>
            </w:r>
          </w:p>
        </w:tc>
        <w:tc>
          <w:tcPr>
            <w:tcW w:w="5954" w:type="dxa"/>
            <w:tcBorders>
              <w:top w:val="single" w:sz="6" w:space="0" w:color="4AACC5"/>
              <w:left w:val="single" w:sz="6" w:space="0" w:color="4AACC5"/>
              <w:bottom w:val="single" w:sz="4" w:space="0" w:color="4AACC5"/>
              <w:right w:val="single" w:sz="4" w:space="0" w:color="4AACC5"/>
            </w:tcBorders>
            <w:shd w:val="clear" w:color="auto" w:fill="FFFFFF" w:themeFill="background1"/>
          </w:tcPr>
          <w:p w:rsidR="00834444" w:rsidRPr="008318B8" w:rsidRDefault="00834444" w:rsidP="007172AA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9E4121"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贷记卡</w:t>
            </w:r>
          </w:p>
        </w:tc>
      </w:tr>
      <w:tr w:rsidR="00834444" w:rsidRPr="008318B8" w:rsidTr="007172AA">
        <w:tc>
          <w:tcPr>
            <w:tcW w:w="1559" w:type="dxa"/>
            <w:tcBorders>
              <w:top w:val="single" w:sz="6" w:space="0" w:color="4AACC5"/>
              <w:left w:val="single" w:sz="4" w:space="0" w:color="4AACC5"/>
              <w:bottom w:val="single" w:sz="4" w:space="0" w:color="4AACC5"/>
              <w:right w:val="single" w:sz="6" w:space="0" w:color="4AACC5"/>
            </w:tcBorders>
            <w:shd w:val="clear" w:color="auto" w:fill="FFFFFF" w:themeFill="background1"/>
          </w:tcPr>
          <w:p w:rsidR="00834444" w:rsidRDefault="00834444" w:rsidP="007172AA">
            <w:pPr>
              <w:pStyle w:val="af6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 w:rsidRPr="009E4121">
              <w:rPr>
                <w:rFonts w:ascii="微软雅黑" w:eastAsia="微软雅黑" w:hAnsi="微软雅黑"/>
                <w:sz w:val="18"/>
                <w:szCs w:val="18"/>
              </w:rPr>
              <w:t>0002</w:t>
            </w:r>
          </w:p>
        </w:tc>
        <w:tc>
          <w:tcPr>
            <w:tcW w:w="5954" w:type="dxa"/>
            <w:tcBorders>
              <w:top w:val="single" w:sz="6" w:space="0" w:color="4AACC5"/>
              <w:left w:val="single" w:sz="6" w:space="0" w:color="4AACC5"/>
              <w:bottom w:val="single" w:sz="4" w:space="0" w:color="4AACC5"/>
              <w:right w:val="single" w:sz="4" w:space="0" w:color="4AACC5"/>
            </w:tcBorders>
            <w:shd w:val="clear" w:color="auto" w:fill="FFFFFF" w:themeFill="background1"/>
          </w:tcPr>
          <w:p w:rsidR="00834444" w:rsidRPr="008318B8" w:rsidRDefault="00834444" w:rsidP="007172AA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9E4121"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借记卡</w:t>
            </w:r>
          </w:p>
        </w:tc>
      </w:tr>
    </w:tbl>
    <w:p w:rsidR="00D118E6" w:rsidRDefault="003B4F3C" w:rsidP="00D118E6">
      <w:pPr>
        <w:pStyle w:val="2"/>
        <w:numPr>
          <w:ilvl w:val="1"/>
          <w:numId w:val="21"/>
        </w:numPr>
        <w:rPr>
          <w:lang w:eastAsia="zh-CN"/>
        </w:rPr>
      </w:pPr>
      <w:bookmarkStart w:id="273" w:name="_银行编号（待补充）"/>
      <w:bookmarkStart w:id="274" w:name="_个人会员银行编号"/>
      <w:bookmarkStart w:id="275" w:name="_个人会员银行编号(bankId)"/>
      <w:bookmarkStart w:id="276" w:name="_Toc513053789"/>
      <w:bookmarkStart w:id="277" w:name="OLE_LINK125"/>
      <w:bookmarkStart w:id="278" w:name="OLE_LINK126"/>
      <w:bookmarkEnd w:id="273"/>
      <w:bookmarkEnd w:id="274"/>
      <w:bookmarkEnd w:id="275"/>
      <w:r>
        <w:rPr>
          <w:rFonts w:hint="eastAsia"/>
          <w:lang w:eastAsia="zh-CN"/>
        </w:rPr>
        <w:t>个人</w:t>
      </w:r>
      <w:r w:rsidR="00D37554">
        <w:rPr>
          <w:rFonts w:hint="eastAsia"/>
          <w:lang w:eastAsia="zh-CN"/>
        </w:rPr>
        <w:t>会员</w:t>
      </w:r>
      <w:r w:rsidR="00D118E6">
        <w:rPr>
          <w:rFonts w:hint="eastAsia"/>
          <w:lang w:eastAsia="zh-CN"/>
        </w:rPr>
        <w:t>银行编号</w:t>
      </w:r>
      <w:r w:rsidR="00E62E97">
        <w:rPr>
          <w:lang w:eastAsia="zh-CN"/>
        </w:rPr>
        <w:t>(</w:t>
      </w:r>
      <w:r w:rsidR="00E62E97" w:rsidRPr="00D60316">
        <w:rPr>
          <w:lang w:eastAsia="zh-CN"/>
        </w:rPr>
        <w:t>bankId)</w:t>
      </w:r>
      <w:bookmarkEnd w:id="276"/>
    </w:p>
    <w:tbl>
      <w:tblPr>
        <w:tblW w:w="7515" w:type="dxa"/>
        <w:tblInd w:w="817" w:type="dxa"/>
        <w:tblBorders>
          <w:top w:val="single" w:sz="4" w:space="0" w:color="4AACC5"/>
          <w:left w:val="single" w:sz="4" w:space="0" w:color="4AACC5"/>
          <w:bottom w:val="single" w:sz="4" w:space="0" w:color="4AACC5"/>
          <w:right w:val="single" w:sz="4" w:space="0" w:color="4AACC5"/>
          <w:insideH w:val="single" w:sz="6" w:space="0" w:color="4AACC5"/>
          <w:insideV w:val="single" w:sz="6" w:space="0" w:color="4AACC5"/>
        </w:tblBorders>
        <w:tblLayout w:type="fixed"/>
        <w:tblLook w:val="04A0" w:firstRow="1" w:lastRow="0" w:firstColumn="1" w:lastColumn="0" w:noHBand="0" w:noVBand="1"/>
      </w:tblPr>
      <w:tblGrid>
        <w:gridCol w:w="1559"/>
        <w:gridCol w:w="5956"/>
      </w:tblGrid>
      <w:tr w:rsidR="00D118E6" w:rsidTr="00EC03DF">
        <w:tc>
          <w:tcPr>
            <w:tcW w:w="1559" w:type="dxa"/>
            <w:tcBorders>
              <w:top w:val="single" w:sz="4" w:space="0" w:color="4AACC5"/>
              <w:left w:val="single" w:sz="4" w:space="0" w:color="4AACC5"/>
              <w:bottom w:val="single" w:sz="6" w:space="0" w:color="4AACC5"/>
              <w:right w:val="single" w:sz="6" w:space="0" w:color="4AACC5"/>
            </w:tcBorders>
            <w:shd w:val="clear" w:color="auto" w:fill="30849B"/>
            <w:vAlign w:val="center"/>
            <w:hideMark/>
          </w:tcPr>
          <w:p w:rsidR="00D118E6" w:rsidRDefault="00D118E6">
            <w:pPr>
              <w:rPr>
                <w:rFonts w:ascii="微软雅黑" w:hAnsi="微软雅黑" w:cs="微软雅黑"/>
                <w:color w:val="C7EDCC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  <w:lang w:eastAsia="zh-CN"/>
              </w:rPr>
              <w:t>类型</w:t>
            </w:r>
          </w:p>
        </w:tc>
        <w:tc>
          <w:tcPr>
            <w:tcW w:w="5956" w:type="dxa"/>
            <w:tcBorders>
              <w:top w:val="single" w:sz="4" w:space="0" w:color="4AACC5"/>
              <w:left w:val="single" w:sz="6" w:space="0" w:color="4AACC5"/>
              <w:bottom w:val="single" w:sz="6" w:space="0" w:color="4AACC5"/>
              <w:right w:val="single" w:sz="4" w:space="0" w:color="4AACC5"/>
            </w:tcBorders>
            <w:shd w:val="clear" w:color="auto" w:fill="30849B"/>
            <w:vAlign w:val="center"/>
            <w:hideMark/>
          </w:tcPr>
          <w:p w:rsidR="00D118E6" w:rsidRDefault="00D118E6">
            <w:pPr>
              <w:jc w:val="center"/>
              <w:rPr>
                <w:rFonts w:ascii="微软雅黑" w:hAnsi="微软雅黑" w:cs="微软雅黑"/>
                <w:color w:val="C7EDCC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  <w:lang w:val="en-US"/>
              </w:rPr>
              <w:t>定义</w:t>
            </w:r>
          </w:p>
        </w:tc>
      </w:tr>
      <w:tr w:rsidR="00EC03DF" w:rsidRPr="00EC03DF" w:rsidTr="00EC03DF">
        <w:tc>
          <w:tcPr>
            <w:tcW w:w="1559" w:type="dxa"/>
            <w:tcBorders>
              <w:top w:val="single" w:sz="6" w:space="0" w:color="4AACC5"/>
              <w:left w:val="single" w:sz="4" w:space="0" w:color="4AACC5"/>
              <w:bottom w:val="single" w:sz="4" w:space="0" w:color="4AACC5"/>
              <w:right w:val="single" w:sz="6" w:space="0" w:color="4AACC5"/>
            </w:tcBorders>
            <w:shd w:val="clear" w:color="auto" w:fill="FFFFFF" w:themeFill="background1"/>
          </w:tcPr>
          <w:p w:rsidR="00EC03DF" w:rsidRPr="00EC03DF" w:rsidRDefault="00EC03DF" w:rsidP="00EC03DF">
            <w:pPr>
              <w:pStyle w:val="af6"/>
              <w:rPr>
                <w:rFonts w:ascii="微软雅黑" w:eastAsia="微软雅黑" w:hAnsi="微软雅黑"/>
                <w:sz w:val="18"/>
                <w:szCs w:val="18"/>
              </w:rPr>
            </w:pPr>
            <w:r w:rsidRPr="00EC03DF">
              <w:rPr>
                <w:rFonts w:ascii="微软雅黑" w:eastAsia="微软雅黑" w:hAnsi="微软雅黑" w:hint="eastAsia"/>
                <w:sz w:val="18"/>
                <w:szCs w:val="18"/>
              </w:rPr>
              <w:t>ABC</w:t>
            </w:r>
          </w:p>
        </w:tc>
        <w:tc>
          <w:tcPr>
            <w:tcW w:w="5956" w:type="dxa"/>
            <w:tcBorders>
              <w:top w:val="single" w:sz="6" w:space="0" w:color="4AACC5"/>
              <w:left w:val="single" w:sz="6" w:space="0" w:color="4AACC5"/>
              <w:bottom w:val="single" w:sz="4" w:space="0" w:color="4AACC5"/>
              <w:right w:val="single" w:sz="4" w:space="0" w:color="4AACC5"/>
            </w:tcBorders>
            <w:shd w:val="clear" w:color="auto" w:fill="FFFFFF" w:themeFill="background1"/>
          </w:tcPr>
          <w:p w:rsidR="00EC03DF" w:rsidRPr="00EC03DF" w:rsidRDefault="00EC03DF" w:rsidP="00EC03DF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EC03DF"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中国农业银行</w:t>
            </w:r>
          </w:p>
        </w:tc>
      </w:tr>
      <w:tr w:rsidR="00EC03DF" w:rsidRPr="00EC03DF" w:rsidTr="00EC03DF">
        <w:tc>
          <w:tcPr>
            <w:tcW w:w="1559" w:type="dxa"/>
            <w:tcBorders>
              <w:top w:val="single" w:sz="6" w:space="0" w:color="4AACC5"/>
              <w:left w:val="single" w:sz="4" w:space="0" w:color="4AACC5"/>
              <w:bottom w:val="single" w:sz="4" w:space="0" w:color="4AACC5"/>
              <w:right w:val="single" w:sz="6" w:space="0" w:color="4AACC5"/>
            </w:tcBorders>
            <w:shd w:val="clear" w:color="auto" w:fill="FFFFFF" w:themeFill="background1"/>
          </w:tcPr>
          <w:p w:rsidR="00EC03DF" w:rsidRPr="00EC03DF" w:rsidRDefault="00EC03DF" w:rsidP="00EC03DF">
            <w:pPr>
              <w:pStyle w:val="af6"/>
              <w:rPr>
                <w:rFonts w:ascii="微软雅黑" w:eastAsia="微软雅黑" w:hAnsi="微软雅黑"/>
                <w:sz w:val="18"/>
                <w:szCs w:val="18"/>
              </w:rPr>
            </w:pPr>
            <w:r w:rsidRPr="00EC03DF">
              <w:rPr>
                <w:rFonts w:ascii="微软雅黑" w:eastAsia="微软雅黑" w:hAnsi="微软雅黑" w:hint="eastAsia"/>
                <w:sz w:val="18"/>
                <w:szCs w:val="18"/>
              </w:rPr>
              <w:t>ACHMCB</w:t>
            </w:r>
          </w:p>
        </w:tc>
        <w:tc>
          <w:tcPr>
            <w:tcW w:w="5956" w:type="dxa"/>
            <w:tcBorders>
              <w:top w:val="single" w:sz="6" w:space="0" w:color="4AACC5"/>
              <w:left w:val="single" w:sz="6" w:space="0" w:color="4AACC5"/>
              <w:bottom w:val="single" w:sz="4" w:space="0" w:color="4AACC5"/>
              <w:right w:val="single" w:sz="4" w:space="0" w:color="4AACC5"/>
            </w:tcBorders>
            <w:shd w:val="clear" w:color="auto" w:fill="FFFFFF" w:themeFill="background1"/>
          </w:tcPr>
          <w:p w:rsidR="00EC03DF" w:rsidRPr="00EC03DF" w:rsidRDefault="00EC03DF" w:rsidP="00EC03DF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EC03DF"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廊坊市安次区惠民村镇银行</w:t>
            </w:r>
          </w:p>
        </w:tc>
      </w:tr>
      <w:tr w:rsidR="00EC03DF" w:rsidRPr="00EC03DF" w:rsidTr="00EC03DF">
        <w:tc>
          <w:tcPr>
            <w:tcW w:w="1559" w:type="dxa"/>
            <w:tcBorders>
              <w:top w:val="single" w:sz="6" w:space="0" w:color="4AACC5"/>
              <w:left w:val="single" w:sz="4" w:space="0" w:color="4AACC5"/>
              <w:bottom w:val="single" w:sz="4" w:space="0" w:color="4AACC5"/>
              <w:right w:val="single" w:sz="6" w:space="0" w:color="4AACC5"/>
            </w:tcBorders>
            <w:shd w:val="clear" w:color="auto" w:fill="FFFFFF" w:themeFill="background1"/>
          </w:tcPr>
          <w:p w:rsidR="00EC03DF" w:rsidRPr="00EC03DF" w:rsidRDefault="00EC03DF" w:rsidP="00EC03DF">
            <w:pPr>
              <w:pStyle w:val="af6"/>
              <w:rPr>
                <w:rFonts w:ascii="微软雅黑" w:eastAsia="微软雅黑" w:hAnsi="微软雅黑"/>
                <w:sz w:val="18"/>
                <w:szCs w:val="18"/>
              </w:rPr>
            </w:pPr>
            <w:r w:rsidRPr="00EC03DF">
              <w:rPr>
                <w:rFonts w:ascii="微软雅黑" w:eastAsia="微软雅黑" w:hAnsi="微软雅黑" w:hint="eastAsia"/>
                <w:sz w:val="18"/>
                <w:szCs w:val="18"/>
              </w:rPr>
              <w:t>AHRCU</w:t>
            </w:r>
          </w:p>
        </w:tc>
        <w:tc>
          <w:tcPr>
            <w:tcW w:w="5956" w:type="dxa"/>
            <w:tcBorders>
              <w:top w:val="single" w:sz="6" w:space="0" w:color="4AACC5"/>
              <w:left w:val="single" w:sz="6" w:space="0" w:color="4AACC5"/>
              <w:bottom w:val="single" w:sz="4" w:space="0" w:color="4AACC5"/>
              <w:right w:val="single" w:sz="4" w:space="0" w:color="4AACC5"/>
            </w:tcBorders>
            <w:shd w:val="clear" w:color="auto" w:fill="FFFFFF" w:themeFill="background1"/>
          </w:tcPr>
          <w:p w:rsidR="00EC03DF" w:rsidRPr="00EC03DF" w:rsidRDefault="00EC03DF" w:rsidP="00EC03DF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EC03DF"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安徽省农村信用社联合社</w:t>
            </w:r>
          </w:p>
        </w:tc>
      </w:tr>
      <w:tr w:rsidR="00EC03DF" w:rsidRPr="00EC03DF" w:rsidTr="00EC03DF">
        <w:tc>
          <w:tcPr>
            <w:tcW w:w="1559" w:type="dxa"/>
            <w:tcBorders>
              <w:top w:val="single" w:sz="6" w:space="0" w:color="4AACC5"/>
              <w:left w:val="single" w:sz="4" w:space="0" w:color="4AACC5"/>
              <w:bottom w:val="single" w:sz="4" w:space="0" w:color="4AACC5"/>
              <w:right w:val="single" w:sz="6" w:space="0" w:color="4AACC5"/>
            </w:tcBorders>
            <w:shd w:val="clear" w:color="auto" w:fill="FFFFFF" w:themeFill="background1"/>
          </w:tcPr>
          <w:p w:rsidR="00EC03DF" w:rsidRPr="00EC03DF" w:rsidRDefault="00EC03DF" w:rsidP="00EC03DF">
            <w:pPr>
              <w:pStyle w:val="af6"/>
              <w:rPr>
                <w:rFonts w:ascii="微软雅黑" w:eastAsia="微软雅黑" w:hAnsi="微软雅黑"/>
                <w:sz w:val="18"/>
                <w:szCs w:val="18"/>
              </w:rPr>
            </w:pPr>
            <w:r w:rsidRPr="00EC03DF">
              <w:rPr>
                <w:rFonts w:ascii="微软雅黑" w:eastAsia="微软雅黑" w:hAnsi="微软雅黑" w:hint="eastAsia"/>
                <w:sz w:val="18"/>
                <w:szCs w:val="18"/>
              </w:rPr>
              <w:t>AYB</w:t>
            </w:r>
          </w:p>
        </w:tc>
        <w:tc>
          <w:tcPr>
            <w:tcW w:w="5956" w:type="dxa"/>
            <w:tcBorders>
              <w:top w:val="single" w:sz="6" w:space="0" w:color="4AACC5"/>
              <w:left w:val="single" w:sz="6" w:space="0" w:color="4AACC5"/>
              <w:bottom w:val="single" w:sz="4" w:space="0" w:color="4AACC5"/>
              <w:right w:val="single" w:sz="4" w:space="0" w:color="4AACC5"/>
            </w:tcBorders>
            <w:shd w:val="clear" w:color="auto" w:fill="FFFFFF" w:themeFill="background1"/>
          </w:tcPr>
          <w:p w:rsidR="00EC03DF" w:rsidRPr="00EC03DF" w:rsidRDefault="00EC03DF" w:rsidP="00EC03DF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EC03DF"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安阳市商业银行</w:t>
            </w:r>
          </w:p>
        </w:tc>
      </w:tr>
      <w:tr w:rsidR="00EC03DF" w:rsidRPr="00EC03DF" w:rsidTr="00EC03DF">
        <w:tc>
          <w:tcPr>
            <w:tcW w:w="1559" w:type="dxa"/>
            <w:tcBorders>
              <w:top w:val="single" w:sz="6" w:space="0" w:color="4AACC5"/>
              <w:left w:val="single" w:sz="4" w:space="0" w:color="4AACC5"/>
              <w:bottom w:val="single" w:sz="4" w:space="0" w:color="4AACC5"/>
              <w:right w:val="single" w:sz="6" w:space="0" w:color="4AACC5"/>
            </w:tcBorders>
            <w:shd w:val="clear" w:color="auto" w:fill="FFFFFF" w:themeFill="background1"/>
          </w:tcPr>
          <w:p w:rsidR="00EC03DF" w:rsidRPr="00EC03DF" w:rsidRDefault="00EC03DF" w:rsidP="00EC03DF">
            <w:pPr>
              <w:pStyle w:val="af6"/>
              <w:rPr>
                <w:rFonts w:ascii="微软雅黑" w:eastAsia="微软雅黑" w:hAnsi="微软雅黑"/>
                <w:sz w:val="18"/>
                <w:szCs w:val="18"/>
              </w:rPr>
            </w:pPr>
            <w:r w:rsidRPr="00EC03DF">
              <w:rPr>
                <w:rFonts w:ascii="微软雅黑" w:eastAsia="微软雅黑" w:hAnsi="微软雅黑" w:hint="eastAsia"/>
                <w:sz w:val="18"/>
                <w:szCs w:val="18"/>
              </w:rPr>
              <w:t>BCOM</w:t>
            </w:r>
          </w:p>
        </w:tc>
        <w:tc>
          <w:tcPr>
            <w:tcW w:w="5956" w:type="dxa"/>
            <w:tcBorders>
              <w:top w:val="single" w:sz="6" w:space="0" w:color="4AACC5"/>
              <w:left w:val="single" w:sz="6" w:space="0" w:color="4AACC5"/>
              <w:bottom w:val="single" w:sz="4" w:space="0" w:color="4AACC5"/>
              <w:right w:val="single" w:sz="4" w:space="0" w:color="4AACC5"/>
            </w:tcBorders>
            <w:shd w:val="clear" w:color="auto" w:fill="FFFFFF" w:themeFill="background1"/>
          </w:tcPr>
          <w:p w:rsidR="00EC03DF" w:rsidRPr="00EC03DF" w:rsidRDefault="00EC03DF" w:rsidP="00EC03DF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EC03DF"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交通银行</w:t>
            </w:r>
          </w:p>
        </w:tc>
      </w:tr>
      <w:tr w:rsidR="00EC03DF" w:rsidRPr="00EC03DF" w:rsidTr="00EC03DF">
        <w:tc>
          <w:tcPr>
            <w:tcW w:w="1559" w:type="dxa"/>
            <w:tcBorders>
              <w:top w:val="single" w:sz="6" w:space="0" w:color="4AACC5"/>
              <w:left w:val="single" w:sz="4" w:space="0" w:color="4AACC5"/>
              <w:bottom w:val="single" w:sz="4" w:space="0" w:color="4AACC5"/>
              <w:right w:val="single" w:sz="6" w:space="0" w:color="4AACC5"/>
            </w:tcBorders>
            <w:shd w:val="clear" w:color="auto" w:fill="FFFFFF" w:themeFill="background1"/>
          </w:tcPr>
          <w:p w:rsidR="00EC03DF" w:rsidRPr="00EC03DF" w:rsidRDefault="00EC03DF" w:rsidP="00EC03DF">
            <w:pPr>
              <w:pStyle w:val="af6"/>
              <w:rPr>
                <w:rFonts w:ascii="微软雅黑" w:eastAsia="微软雅黑" w:hAnsi="微软雅黑"/>
                <w:sz w:val="18"/>
                <w:szCs w:val="18"/>
              </w:rPr>
            </w:pPr>
            <w:r w:rsidRPr="00EC03DF">
              <w:rPr>
                <w:rFonts w:ascii="微软雅黑" w:eastAsia="微软雅黑" w:hAnsi="微软雅黑" w:hint="eastAsia"/>
                <w:sz w:val="18"/>
                <w:szCs w:val="18"/>
              </w:rPr>
              <w:t>BDB</w:t>
            </w:r>
          </w:p>
        </w:tc>
        <w:tc>
          <w:tcPr>
            <w:tcW w:w="5956" w:type="dxa"/>
            <w:tcBorders>
              <w:top w:val="single" w:sz="6" w:space="0" w:color="4AACC5"/>
              <w:left w:val="single" w:sz="6" w:space="0" w:color="4AACC5"/>
              <w:bottom w:val="single" w:sz="4" w:space="0" w:color="4AACC5"/>
              <w:right w:val="single" w:sz="4" w:space="0" w:color="4AACC5"/>
            </w:tcBorders>
            <w:shd w:val="clear" w:color="auto" w:fill="FFFFFF" w:themeFill="background1"/>
          </w:tcPr>
          <w:p w:rsidR="00EC03DF" w:rsidRPr="00EC03DF" w:rsidRDefault="00EC03DF" w:rsidP="00EC03DF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EC03DF"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保定银行</w:t>
            </w:r>
          </w:p>
        </w:tc>
      </w:tr>
      <w:tr w:rsidR="00EC03DF" w:rsidRPr="00EC03DF" w:rsidTr="00EC03DF">
        <w:tc>
          <w:tcPr>
            <w:tcW w:w="1559" w:type="dxa"/>
            <w:tcBorders>
              <w:top w:val="single" w:sz="6" w:space="0" w:color="4AACC5"/>
              <w:left w:val="single" w:sz="4" w:space="0" w:color="4AACC5"/>
              <w:bottom w:val="single" w:sz="4" w:space="0" w:color="4AACC5"/>
              <w:right w:val="single" w:sz="6" w:space="0" w:color="4AACC5"/>
            </w:tcBorders>
            <w:shd w:val="clear" w:color="auto" w:fill="FFFFFF" w:themeFill="background1"/>
          </w:tcPr>
          <w:p w:rsidR="00EC03DF" w:rsidRPr="00EC03DF" w:rsidRDefault="00EC03DF" w:rsidP="00EC03DF">
            <w:pPr>
              <w:pStyle w:val="af6"/>
              <w:rPr>
                <w:rFonts w:ascii="微软雅黑" w:eastAsia="微软雅黑" w:hAnsi="微软雅黑"/>
                <w:sz w:val="18"/>
                <w:szCs w:val="18"/>
              </w:rPr>
            </w:pPr>
            <w:r w:rsidRPr="00EC03DF">
              <w:rPr>
                <w:rFonts w:ascii="微软雅黑" w:eastAsia="微软雅黑" w:hAnsi="微软雅黑" w:hint="eastAsia"/>
                <w:sz w:val="18"/>
                <w:szCs w:val="18"/>
              </w:rPr>
              <w:t>BDHRCB</w:t>
            </w:r>
          </w:p>
        </w:tc>
        <w:tc>
          <w:tcPr>
            <w:tcW w:w="5956" w:type="dxa"/>
            <w:tcBorders>
              <w:top w:val="single" w:sz="6" w:space="0" w:color="4AACC5"/>
              <w:left w:val="single" w:sz="6" w:space="0" w:color="4AACC5"/>
              <w:bottom w:val="single" w:sz="4" w:space="0" w:color="4AACC5"/>
              <w:right w:val="single" w:sz="4" w:space="0" w:color="4AACC5"/>
            </w:tcBorders>
            <w:shd w:val="clear" w:color="auto" w:fill="FFFFFF" w:themeFill="background1"/>
          </w:tcPr>
          <w:p w:rsidR="00EC03DF" w:rsidRPr="00EC03DF" w:rsidRDefault="00EC03DF" w:rsidP="00EC03DF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EC03DF"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保德县慧融村镇银行</w:t>
            </w:r>
          </w:p>
        </w:tc>
      </w:tr>
      <w:tr w:rsidR="00EC03DF" w:rsidRPr="00EC03DF" w:rsidTr="00EC03DF">
        <w:tc>
          <w:tcPr>
            <w:tcW w:w="1559" w:type="dxa"/>
            <w:tcBorders>
              <w:top w:val="single" w:sz="6" w:space="0" w:color="4AACC5"/>
              <w:left w:val="single" w:sz="4" w:space="0" w:color="4AACC5"/>
              <w:bottom w:val="single" w:sz="4" w:space="0" w:color="4AACC5"/>
              <w:right w:val="single" w:sz="6" w:space="0" w:color="4AACC5"/>
            </w:tcBorders>
            <w:shd w:val="clear" w:color="auto" w:fill="FFFFFF" w:themeFill="background1"/>
          </w:tcPr>
          <w:p w:rsidR="00EC03DF" w:rsidRPr="00EC03DF" w:rsidRDefault="00EC03DF" w:rsidP="00EC03DF">
            <w:pPr>
              <w:pStyle w:val="af6"/>
              <w:rPr>
                <w:rFonts w:ascii="微软雅黑" w:eastAsia="微软雅黑" w:hAnsi="微软雅黑"/>
                <w:sz w:val="18"/>
                <w:szCs w:val="18"/>
              </w:rPr>
            </w:pPr>
            <w:r w:rsidRPr="00EC03DF">
              <w:rPr>
                <w:rFonts w:ascii="微软雅黑" w:eastAsia="微软雅黑" w:hAnsi="微软雅黑" w:hint="eastAsia"/>
                <w:sz w:val="18"/>
                <w:szCs w:val="18"/>
              </w:rPr>
              <w:t>BEA</w:t>
            </w:r>
          </w:p>
        </w:tc>
        <w:tc>
          <w:tcPr>
            <w:tcW w:w="5956" w:type="dxa"/>
            <w:tcBorders>
              <w:top w:val="single" w:sz="6" w:space="0" w:color="4AACC5"/>
              <w:left w:val="single" w:sz="6" w:space="0" w:color="4AACC5"/>
              <w:bottom w:val="single" w:sz="4" w:space="0" w:color="4AACC5"/>
              <w:right w:val="single" w:sz="4" w:space="0" w:color="4AACC5"/>
            </w:tcBorders>
            <w:shd w:val="clear" w:color="auto" w:fill="FFFFFF" w:themeFill="background1"/>
          </w:tcPr>
          <w:p w:rsidR="00EC03DF" w:rsidRPr="00EC03DF" w:rsidRDefault="00EC03DF" w:rsidP="00EC03DF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EC03DF"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东亚银行</w:t>
            </w:r>
          </w:p>
        </w:tc>
      </w:tr>
      <w:tr w:rsidR="00EC03DF" w:rsidRPr="00EC03DF" w:rsidTr="00EC03DF">
        <w:tc>
          <w:tcPr>
            <w:tcW w:w="1559" w:type="dxa"/>
            <w:tcBorders>
              <w:top w:val="single" w:sz="6" w:space="0" w:color="4AACC5"/>
              <w:left w:val="single" w:sz="4" w:space="0" w:color="4AACC5"/>
              <w:bottom w:val="single" w:sz="4" w:space="0" w:color="4AACC5"/>
              <w:right w:val="single" w:sz="6" w:space="0" w:color="4AACC5"/>
            </w:tcBorders>
            <w:shd w:val="clear" w:color="auto" w:fill="FFFFFF" w:themeFill="background1"/>
          </w:tcPr>
          <w:p w:rsidR="00EC03DF" w:rsidRPr="00EC03DF" w:rsidRDefault="00EC03DF" w:rsidP="00EC03DF">
            <w:pPr>
              <w:pStyle w:val="af6"/>
              <w:rPr>
                <w:rFonts w:ascii="微软雅黑" w:eastAsia="微软雅黑" w:hAnsi="微软雅黑"/>
                <w:sz w:val="18"/>
                <w:szCs w:val="18"/>
              </w:rPr>
            </w:pPr>
            <w:r w:rsidRPr="00EC03DF">
              <w:rPr>
                <w:rFonts w:ascii="微软雅黑" w:eastAsia="微软雅黑" w:hAnsi="微软雅黑" w:hint="eastAsia"/>
                <w:sz w:val="18"/>
                <w:szCs w:val="18"/>
              </w:rPr>
              <w:t>BHDSCB</w:t>
            </w:r>
          </w:p>
        </w:tc>
        <w:tc>
          <w:tcPr>
            <w:tcW w:w="5956" w:type="dxa"/>
            <w:tcBorders>
              <w:top w:val="single" w:sz="6" w:space="0" w:color="4AACC5"/>
              <w:left w:val="single" w:sz="6" w:space="0" w:color="4AACC5"/>
              <w:bottom w:val="single" w:sz="4" w:space="0" w:color="4AACC5"/>
              <w:right w:val="single" w:sz="4" w:space="0" w:color="4AACC5"/>
            </w:tcBorders>
            <w:shd w:val="clear" w:color="auto" w:fill="FFFFFF" w:themeFill="background1"/>
          </w:tcPr>
          <w:p w:rsidR="00EC03DF" w:rsidRPr="00EC03DF" w:rsidRDefault="00EC03DF" w:rsidP="00EC03DF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EC03DF"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天津滨海德商村镇银行</w:t>
            </w:r>
          </w:p>
        </w:tc>
      </w:tr>
      <w:tr w:rsidR="00EC03DF" w:rsidRPr="00EC03DF" w:rsidTr="00EC03DF">
        <w:tc>
          <w:tcPr>
            <w:tcW w:w="1559" w:type="dxa"/>
            <w:tcBorders>
              <w:top w:val="single" w:sz="6" w:space="0" w:color="4AACC5"/>
              <w:left w:val="single" w:sz="4" w:space="0" w:color="4AACC5"/>
              <w:bottom w:val="single" w:sz="4" w:space="0" w:color="4AACC5"/>
              <w:right w:val="single" w:sz="6" w:space="0" w:color="4AACC5"/>
            </w:tcBorders>
            <w:shd w:val="clear" w:color="auto" w:fill="FFFFFF" w:themeFill="background1"/>
          </w:tcPr>
          <w:p w:rsidR="00EC03DF" w:rsidRPr="00EC03DF" w:rsidRDefault="00EC03DF" w:rsidP="00EC03DF">
            <w:pPr>
              <w:pStyle w:val="af6"/>
              <w:rPr>
                <w:rFonts w:ascii="微软雅黑" w:eastAsia="微软雅黑" w:hAnsi="微软雅黑"/>
                <w:sz w:val="18"/>
                <w:szCs w:val="18"/>
              </w:rPr>
            </w:pPr>
            <w:r w:rsidRPr="00EC03DF">
              <w:rPr>
                <w:rFonts w:ascii="微软雅黑" w:eastAsia="微软雅黑" w:hAnsi="微软雅黑" w:hint="eastAsia"/>
                <w:sz w:val="18"/>
                <w:szCs w:val="18"/>
              </w:rPr>
              <w:t>BHRCB</w:t>
            </w:r>
          </w:p>
        </w:tc>
        <w:tc>
          <w:tcPr>
            <w:tcW w:w="5956" w:type="dxa"/>
            <w:tcBorders>
              <w:top w:val="single" w:sz="6" w:space="0" w:color="4AACC5"/>
              <w:left w:val="single" w:sz="6" w:space="0" w:color="4AACC5"/>
              <w:bottom w:val="single" w:sz="4" w:space="0" w:color="4AACC5"/>
              <w:right w:val="single" w:sz="4" w:space="0" w:color="4AACC5"/>
            </w:tcBorders>
            <w:shd w:val="clear" w:color="auto" w:fill="FFFFFF" w:themeFill="background1"/>
          </w:tcPr>
          <w:p w:rsidR="00EC03DF" w:rsidRPr="00EC03DF" w:rsidRDefault="00EC03DF" w:rsidP="00EC03DF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EC03DF"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天津滨海农村商业银行</w:t>
            </w:r>
          </w:p>
        </w:tc>
      </w:tr>
      <w:tr w:rsidR="00EC03DF" w:rsidRPr="00EC03DF" w:rsidTr="00EC03DF">
        <w:tc>
          <w:tcPr>
            <w:tcW w:w="1559" w:type="dxa"/>
            <w:tcBorders>
              <w:top w:val="single" w:sz="6" w:space="0" w:color="4AACC5"/>
              <w:left w:val="single" w:sz="4" w:space="0" w:color="4AACC5"/>
              <w:bottom w:val="single" w:sz="4" w:space="0" w:color="4AACC5"/>
              <w:right w:val="single" w:sz="6" w:space="0" w:color="4AACC5"/>
            </w:tcBorders>
            <w:shd w:val="clear" w:color="auto" w:fill="FFFFFF" w:themeFill="background1"/>
          </w:tcPr>
          <w:p w:rsidR="00EC03DF" w:rsidRPr="00EC03DF" w:rsidRDefault="00EC03DF" w:rsidP="00EC03DF">
            <w:pPr>
              <w:pStyle w:val="af6"/>
              <w:rPr>
                <w:rFonts w:ascii="微软雅黑" w:eastAsia="微软雅黑" w:hAnsi="微软雅黑"/>
                <w:sz w:val="18"/>
                <w:szCs w:val="18"/>
              </w:rPr>
            </w:pPr>
            <w:r w:rsidRPr="00EC03DF">
              <w:rPr>
                <w:rFonts w:ascii="微软雅黑" w:eastAsia="微软雅黑" w:hAnsi="微软雅黑" w:hint="eastAsia"/>
                <w:sz w:val="18"/>
                <w:szCs w:val="18"/>
              </w:rPr>
              <w:t>BHXFCB</w:t>
            </w:r>
          </w:p>
        </w:tc>
        <w:tc>
          <w:tcPr>
            <w:tcW w:w="5956" w:type="dxa"/>
            <w:tcBorders>
              <w:top w:val="single" w:sz="6" w:space="0" w:color="4AACC5"/>
              <w:left w:val="single" w:sz="6" w:space="0" w:color="4AACC5"/>
              <w:bottom w:val="single" w:sz="4" w:space="0" w:color="4AACC5"/>
              <w:right w:val="single" w:sz="4" w:space="0" w:color="4AACC5"/>
            </w:tcBorders>
            <w:shd w:val="clear" w:color="auto" w:fill="FFFFFF" w:themeFill="background1"/>
          </w:tcPr>
          <w:p w:rsidR="00EC03DF" w:rsidRPr="00EC03DF" w:rsidRDefault="00EC03DF" w:rsidP="00EC03DF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EC03DF"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盐城滨海兴福村镇银行</w:t>
            </w:r>
          </w:p>
        </w:tc>
      </w:tr>
      <w:tr w:rsidR="00EC03DF" w:rsidRPr="00EC03DF" w:rsidTr="00EC03DF">
        <w:tc>
          <w:tcPr>
            <w:tcW w:w="1559" w:type="dxa"/>
            <w:tcBorders>
              <w:top w:val="single" w:sz="6" w:space="0" w:color="4AACC5"/>
              <w:left w:val="single" w:sz="4" w:space="0" w:color="4AACC5"/>
              <w:bottom w:val="single" w:sz="4" w:space="0" w:color="4AACC5"/>
              <w:right w:val="single" w:sz="6" w:space="0" w:color="4AACC5"/>
            </w:tcBorders>
            <w:shd w:val="clear" w:color="auto" w:fill="FFFFFF" w:themeFill="background1"/>
          </w:tcPr>
          <w:p w:rsidR="00EC03DF" w:rsidRPr="00EC03DF" w:rsidRDefault="00EC03DF" w:rsidP="00EC03DF">
            <w:pPr>
              <w:pStyle w:val="af6"/>
              <w:rPr>
                <w:rFonts w:ascii="微软雅黑" w:eastAsia="微软雅黑" w:hAnsi="微软雅黑"/>
                <w:sz w:val="18"/>
                <w:szCs w:val="18"/>
              </w:rPr>
            </w:pPr>
            <w:r w:rsidRPr="00EC03DF">
              <w:rPr>
                <w:rFonts w:ascii="微软雅黑" w:eastAsia="微软雅黑" w:hAnsi="微软雅黑" w:hint="eastAsia"/>
                <w:sz w:val="18"/>
                <w:szCs w:val="18"/>
              </w:rPr>
              <w:t>BJRCB</w:t>
            </w:r>
          </w:p>
        </w:tc>
        <w:tc>
          <w:tcPr>
            <w:tcW w:w="5956" w:type="dxa"/>
            <w:tcBorders>
              <w:top w:val="single" w:sz="6" w:space="0" w:color="4AACC5"/>
              <w:left w:val="single" w:sz="6" w:space="0" w:color="4AACC5"/>
              <w:bottom w:val="single" w:sz="4" w:space="0" w:color="4AACC5"/>
              <w:right w:val="single" w:sz="4" w:space="0" w:color="4AACC5"/>
            </w:tcBorders>
            <w:shd w:val="clear" w:color="auto" w:fill="FFFFFF" w:themeFill="background1"/>
          </w:tcPr>
          <w:p w:rsidR="00EC03DF" w:rsidRPr="00EC03DF" w:rsidRDefault="00EC03DF" w:rsidP="00EC03DF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EC03DF"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北京农商银行</w:t>
            </w:r>
          </w:p>
        </w:tc>
      </w:tr>
      <w:tr w:rsidR="00EC03DF" w:rsidRPr="00EC03DF" w:rsidTr="00EC03DF">
        <w:tc>
          <w:tcPr>
            <w:tcW w:w="1559" w:type="dxa"/>
            <w:tcBorders>
              <w:top w:val="single" w:sz="6" w:space="0" w:color="4AACC5"/>
              <w:left w:val="single" w:sz="4" w:space="0" w:color="4AACC5"/>
              <w:bottom w:val="single" w:sz="4" w:space="0" w:color="4AACC5"/>
              <w:right w:val="single" w:sz="6" w:space="0" w:color="4AACC5"/>
            </w:tcBorders>
            <w:shd w:val="clear" w:color="auto" w:fill="FFFFFF" w:themeFill="background1"/>
          </w:tcPr>
          <w:p w:rsidR="00EC03DF" w:rsidRPr="00EC03DF" w:rsidRDefault="00EC03DF" w:rsidP="00EC03DF">
            <w:pPr>
              <w:pStyle w:val="af6"/>
              <w:rPr>
                <w:rFonts w:ascii="微软雅黑" w:eastAsia="微软雅黑" w:hAnsi="微软雅黑"/>
                <w:sz w:val="18"/>
                <w:szCs w:val="18"/>
              </w:rPr>
            </w:pPr>
            <w:r w:rsidRPr="00EC03DF">
              <w:rPr>
                <w:rFonts w:ascii="微软雅黑" w:eastAsia="微软雅黑" w:hAnsi="微软雅黑" w:hint="eastAsia"/>
                <w:sz w:val="18"/>
                <w:szCs w:val="18"/>
              </w:rPr>
              <w:t>BOB</w:t>
            </w:r>
          </w:p>
        </w:tc>
        <w:tc>
          <w:tcPr>
            <w:tcW w:w="5956" w:type="dxa"/>
            <w:tcBorders>
              <w:top w:val="single" w:sz="6" w:space="0" w:color="4AACC5"/>
              <w:left w:val="single" w:sz="6" w:space="0" w:color="4AACC5"/>
              <w:bottom w:val="single" w:sz="4" w:space="0" w:color="4AACC5"/>
              <w:right w:val="single" w:sz="4" w:space="0" w:color="4AACC5"/>
            </w:tcBorders>
            <w:shd w:val="clear" w:color="auto" w:fill="FFFFFF" w:themeFill="background1"/>
          </w:tcPr>
          <w:p w:rsidR="00EC03DF" w:rsidRPr="00EC03DF" w:rsidRDefault="00EC03DF" w:rsidP="00EC03DF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EC03DF"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北京银行</w:t>
            </w:r>
          </w:p>
        </w:tc>
      </w:tr>
      <w:tr w:rsidR="00EC03DF" w:rsidRPr="00EC03DF" w:rsidTr="00EC03DF">
        <w:tc>
          <w:tcPr>
            <w:tcW w:w="1559" w:type="dxa"/>
            <w:tcBorders>
              <w:top w:val="single" w:sz="6" w:space="0" w:color="4AACC5"/>
              <w:left w:val="single" w:sz="4" w:space="0" w:color="4AACC5"/>
              <w:bottom w:val="single" w:sz="4" w:space="0" w:color="4AACC5"/>
              <w:right w:val="single" w:sz="6" w:space="0" w:color="4AACC5"/>
            </w:tcBorders>
            <w:shd w:val="clear" w:color="auto" w:fill="FFFFFF" w:themeFill="background1"/>
          </w:tcPr>
          <w:p w:rsidR="00EC03DF" w:rsidRPr="00EC03DF" w:rsidRDefault="00EC03DF" w:rsidP="00EC03DF">
            <w:pPr>
              <w:pStyle w:val="af6"/>
              <w:rPr>
                <w:rFonts w:ascii="微软雅黑" w:eastAsia="微软雅黑" w:hAnsi="微软雅黑"/>
                <w:sz w:val="18"/>
                <w:szCs w:val="18"/>
              </w:rPr>
            </w:pPr>
            <w:r w:rsidRPr="00EC03DF">
              <w:rPr>
                <w:rFonts w:ascii="微软雅黑" w:eastAsia="微软雅黑" w:hAnsi="微软雅黑" w:hint="eastAsia"/>
                <w:sz w:val="18"/>
                <w:szCs w:val="18"/>
              </w:rPr>
              <w:t>BOC</w:t>
            </w:r>
          </w:p>
        </w:tc>
        <w:tc>
          <w:tcPr>
            <w:tcW w:w="5956" w:type="dxa"/>
            <w:tcBorders>
              <w:top w:val="single" w:sz="6" w:space="0" w:color="4AACC5"/>
              <w:left w:val="single" w:sz="6" w:space="0" w:color="4AACC5"/>
              <w:bottom w:val="single" w:sz="4" w:space="0" w:color="4AACC5"/>
              <w:right w:val="single" w:sz="4" w:space="0" w:color="4AACC5"/>
            </w:tcBorders>
            <w:shd w:val="clear" w:color="auto" w:fill="FFFFFF" w:themeFill="background1"/>
          </w:tcPr>
          <w:p w:rsidR="00EC03DF" w:rsidRPr="00EC03DF" w:rsidRDefault="00EC03DF" w:rsidP="00EC03DF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EC03DF"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中国银行</w:t>
            </w:r>
          </w:p>
        </w:tc>
      </w:tr>
      <w:tr w:rsidR="00EC03DF" w:rsidRPr="00EC03DF" w:rsidTr="00EC03DF">
        <w:tc>
          <w:tcPr>
            <w:tcW w:w="1559" w:type="dxa"/>
            <w:tcBorders>
              <w:top w:val="single" w:sz="6" w:space="0" w:color="4AACC5"/>
              <w:left w:val="single" w:sz="4" w:space="0" w:color="4AACC5"/>
              <w:bottom w:val="single" w:sz="4" w:space="0" w:color="4AACC5"/>
              <w:right w:val="single" w:sz="6" w:space="0" w:color="4AACC5"/>
            </w:tcBorders>
            <w:shd w:val="clear" w:color="auto" w:fill="FFFFFF" w:themeFill="background1"/>
          </w:tcPr>
          <w:p w:rsidR="00EC03DF" w:rsidRPr="00EC03DF" w:rsidRDefault="00EC03DF" w:rsidP="00EC03DF">
            <w:pPr>
              <w:pStyle w:val="af6"/>
              <w:rPr>
                <w:rFonts w:ascii="微软雅黑" w:eastAsia="微软雅黑" w:hAnsi="微软雅黑"/>
                <w:sz w:val="18"/>
                <w:szCs w:val="18"/>
              </w:rPr>
            </w:pPr>
            <w:r w:rsidRPr="00EC03DF"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BQD</w:t>
            </w:r>
          </w:p>
        </w:tc>
        <w:tc>
          <w:tcPr>
            <w:tcW w:w="5956" w:type="dxa"/>
            <w:tcBorders>
              <w:top w:val="single" w:sz="6" w:space="0" w:color="4AACC5"/>
              <w:left w:val="single" w:sz="6" w:space="0" w:color="4AACC5"/>
              <w:bottom w:val="single" w:sz="4" w:space="0" w:color="4AACC5"/>
              <w:right w:val="single" w:sz="4" w:space="0" w:color="4AACC5"/>
            </w:tcBorders>
            <w:shd w:val="clear" w:color="auto" w:fill="FFFFFF" w:themeFill="background1"/>
          </w:tcPr>
          <w:p w:rsidR="00EC03DF" w:rsidRPr="00EC03DF" w:rsidRDefault="00EC03DF" w:rsidP="00EC03DF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EC03DF"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青岛银行</w:t>
            </w:r>
          </w:p>
        </w:tc>
      </w:tr>
      <w:tr w:rsidR="00EC03DF" w:rsidRPr="00EC03DF" w:rsidTr="00EC03DF">
        <w:tc>
          <w:tcPr>
            <w:tcW w:w="1559" w:type="dxa"/>
            <w:tcBorders>
              <w:top w:val="single" w:sz="6" w:space="0" w:color="4AACC5"/>
              <w:left w:val="single" w:sz="4" w:space="0" w:color="4AACC5"/>
              <w:bottom w:val="single" w:sz="4" w:space="0" w:color="4AACC5"/>
              <w:right w:val="single" w:sz="6" w:space="0" w:color="4AACC5"/>
            </w:tcBorders>
            <w:shd w:val="clear" w:color="auto" w:fill="FFFFFF" w:themeFill="background1"/>
          </w:tcPr>
          <w:p w:rsidR="00EC03DF" w:rsidRPr="00EC03DF" w:rsidRDefault="00EC03DF" w:rsidP="00EC03DF">
            <w:pPr>
              <w:pStyle w:val="af6"/>
              <w:rPr>
                <w:rFonts w:ascii="微软雅黑" w:eastAsia="微软雅黑" w:hAnsi="微软雅黑"/>
                <w:sz w:val="18"/>
                <w:szCs w:val="18"/>
              </w:rPr>
            </w:pPr>
            <w:r w:rsidRPr="00EC03DF">
              <w:rPr>
                <w:rFonts w:ascii="微软雅黑" w:eastAsia="微软雅黑" w:hAnsi="微软雅黑" w:hint="eastAsia"/>
                <w:sz w:val="18"/>
                <w:szCs w:val="18"/>
              </w:rPr>
              <w:t>BSB</w:t>
            </w:r>
          </w:p>
        </w:tc>
        <w:tc>
          <w:tcPr>
            <w:tcW w:w="5956" w:type="dxa"/>
            <w:tcBorders>
              <w:top w:val="single" w:sz="6" w:space="0" w:color="4AACC5"/>
              <w:left w:val="single" w:sz="6" w:space="0" w:color="4AACC5"/>
              <w:bottom w:val="single" w:sz="4" w:space="0" w:color="4AACC5"/>
              <w:right w:val="single" w:sz="4" w:space="0" w:color="4AACC5"/>
            </w:tcBorders>
            <w:shd w:val="clear" w:color="auto" w:fill="FFFFFF" w:themeFill="background1"/>
          </w:tcPr>
          <w:p w:rsidR="00EC03DF" w:rsidRPr="00EC03DF" w:rsidRDefault="00EC03DF" w:rsidP="00EC03DF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EC03DF"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包商银行</w:t>
            </w:r>
          </w:p>
        </w:tc>
      </w:tr>
      <w:tr w:rsidR="00EC03DF" w:rsidRPr="00EC03DF" w:rsidTr="00EC03DF">
        <w:tc>
          <w:tcPr>
            <w:tcW w:w="1559" w:type="dxa"/>
            <w:tcBorders>
              <w:top w:val="single" w:sz="6" w:space="0" w:color="4AACC5"/>
              <w:left w:val="single" w:sz="4" w:space="0" w:color="4AACC5"/>
              <w:bottom w:val="single" w:sz="4" w:space="0" w:color="4AACC5"/>
              <w:right w:val="single" w:sz="6" w:space="0" w:color="4AACC5"/>
            </w:tcBorders>
            <w:shd w:val="clear" w:color="auto" w:fill="FFFFFF" w:themeFill="background1"/>
          </w:tcPr>
          <w:p w:rsidR="00EC03DF" w:rsidRPr="00EC03DF" w:rsidRDefault="00EC03DF" w:rsidP="00EC03DF">
            <w:pPr>
              <w:pStyle w:val="af6"/>
              <w:rPr>
                <w:rFonts w:ascii="微软雅黑" w:eastAsia="微软雅黑" w:hAnsi="微软雅黑"/>
                <w:sz w:val="18"/>
                <w:szCs w:val="18"/>
              </w:rPr>
            </w:pPr>
            <w:r w:rsidRPr="00EC03DF">
              <w:rPr>
                <w:rFonts w:ascii="微软雅黑" w:eastAsia="微软雅黑" w:hAnsi="微软雅黑" w:hint="eastAsia"/>
                <w:sz w:val="18"/>
                <w:szCs w:val="18"/>
              </w:rPr>
              <w:t>CAB</w:t>
            </w:r>
          </w:p>
        </w:tc>
        <w:tc>
          <w:tcPr>
            <w:tcW w:w="5956" w:type="dxa"/>
            <w:tcBorders>
              <w:top w:val="single" w:sz="6" w:space="0" w:color="4AACC5"/>
              <w:left w:val="single" w:sz="6" w:space="0" w:color="4AACC5"/>
              <w:bottom w:val="single" w:sz="4" w:space="0" w:color="4AACC5"/>
              <w:right w:val="single" w:sz="4" w:space="0" w:color="4AACC5"/>
            </w:tcBorders>
            <w:shd w:val="clear" w:color="auto" w:fill="FFFFFF" w:themeFill="background1"/>
          </w:tcPr>
          <w:p w:rsidR="00EC03DF" w:rsidRPr="00EC03DF" w:rsidRDefault="00EC03DF" w:rsidP="00EC03DF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EC03DF"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长安银行</w:t>
            </w:r>
          </w:p>
        </w:tc>
      </w:tr>
      <w:tr w:rsidR="00EC03DF" w:rsidRPr="00EC03DF" w:rsidTr="00EC03DF">
        <w:tc>
          <w:tcPr>
            <w:tcW w:w="1559" w:type="dxa"/>
            <w:tcBorders>
              <w:top w:val="single" w:sz="6" w:space="0" w:color="4AACC5"/>
              <w:left w:val="single" w:sz="4" w:space="0" w:color="4AACC5"/>
              <w:bottom w:val="single" w:sz="4" w:space="0" w:color="4AACC5"/>
              <w:right w:val="single" w:sz="6" w:space="0" w:color="4AACC5"/>
            </w:tcBorders>
            <w:shd w:val="clear" w:color="auto" w:fill="FFFFFF" w:themeFill="background1"/>
          </w:tcPr>
          <w:p w:rsidR="00EC03DF" w:rsidRPr="00EC03DF" w:rsidRDefault="00EC03DF" w:rsidP="00EC03DF">
            <w:pPr>
              <w:pStyle w:val="af6"/>
              <w:rPr>
                <w:rFonts w:ascii="微软雅黑" w:eastAsia="微软雅黑" w:hAnsi="微软雅黑"/>
                <w:sz w:val="18"/>
                <w:szCs w:val="18"/>
              </w:rPr>
            </w:pPr>
            <w:r w:rsidRPr="00EC03DF">
              <w:rPr>
                <w:rFonts w:ascii="微软雅黑" w:eastAsia="微软雅黑" w:hAnsi="微软雅黑" w:hint="eastAsia"/>
                <w:sz w:val="18"/>
                <w:szCs w:val="18"/>
              </w:rPr>
              <w:t>CBHB</w:t>
            </w:r>
          </w:p>
        </w:tc>
        <w:tc>
          <w:tcPr>
            <w:tcW w:w="5956" w:type="dxa"/>
            <w:tcBorders>
              <w:top w:val="single" w:sz="6" w:space="0" w:color="4AACC5"/>
              <w:left w:val="single" w:sz="6" w:space="0" w:color="4AACC5"/>
              <w:bottom w:val="single" w:sz="4" w:space="0" w:color="4AACC5"/>
              <w:right w:val="single" w:sz="4" w:space="0" w:color="4AACC5"/>
            </w:tcBorders>
            <w:shd w:val="clear" w:color="auto" w:fill="FFFFFF" w:themeFill="background1"/>
          </w:tcPr>
          <w:p w:rsidR="00EC03DF" w:rsidRPr="00EC03DF" w:rsidRDefault="00EC03DF" w:rsidP="00EC03DF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EC03DF"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渤海银行</w:t>
            </w:r>
          </w:p>
        </w:tc>
      </w:tr>
      <w:tr w:rsidR="00EC03DF" w:rsidRPr="00EC03DF" w:rsidTr="00EC03DF">
        <w:tc>
          <w:tcPr>
            <w:tcW w:w="1559" w:type="dxa"/>
            <w:tcBorders>
              <w:top w:val="single" w:sz="6" w:space="0" w:color="4AACC5"/>
              <w:left w:val="single" w:sz="4" w:space="0" w:color="4AACC5"/>
              <w:bottom w:val="single" w:sz="4" w:space="0" w:color="4AACC5"/>
              <w:right w:val="single" w:sz="6" w:space="0" w:color="4AACC5"/>
            </w:tcBorders>
            <w:shd w:val="clear" w:color="auto" w:fill="FFFFFF" w:themeFill="background1"/>
          </w:tcPr>
          <w:p w:rsidR="00EC03DF" w:rsidRPr="00EC03DF" w:rsidRDefault="00EC03DF" w:rsidP="00EC03DF">
            <w:pPr>
              <w:pStyle w:val="af6"/>
              <w:rPr>
                <w:rFonts w:ascii="微软雅黑" w:eastAsia="微软雅黑" w:hAnsi="微软雅黑"/>
                <w:sz w:val="18"/>
                <w:szCs w:val="18"/>
              </w:rPr>
            </w:pPr>
            <w:r w:rsidRPr="00EC03DF">
              <w:rPr>
                <w:rFonts w:ascii="微软雅黑" w:eastAsia="微软雅黑" w:hAnsi="微软雅黑" w:hint="eastAsia"/>
                <w:sz w:val="18"/>
                <w:szCs w:val="18"/>
              </w:rPr>
              <w:t>CCB</w:t>
            </w:r>
          </w:p>
        </w:tc>
        <w:tc>
          <w:tcPr>
            <w:tcW w:w="5956" w:type="dxa"/>
            <w:tcBorders>
              <w:top w:val="single" w:sz="6" w:space="0" w:color="4AACC5"/>
              <w:left w:val="single" w:sz="6" w:space="0" w:color="4AACC5"/>
              <w:bottom w:val="single" w:sz="4" w:space="0" w:color="4AACC5"/>
              <w:right w:val="single" w:sz="4" w:space="0" w:color="4AACC5"/>
            </w:tcBorders>
            <w:shd w:val="clear" w:color="auto" w:fill="FFFFFF" w:themeFill="background1"/>
          </w:tcPr>
          <w:p w:rsidR="00EC03DF" w:rsidRPr="00EC03DF" w:rsidRDefault="00EC03DF" w:rsidP="00EC03DF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EC03DF"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中国建设银行</w:t>
            </w:r>
          </w:p>
        </w:tc>
      </w:tr>
      <w:tr w:rsidR="00EC03DF" w:rsidRPr="00EC03DF" w:rsidTr="00EC03DF">
        <w:tc>
          <w:tcPr>
            <w:tcW w:w="1559" w:type="dxa"/>
            <w:tcBorders>
              <w:top w:val="single" w:sz="6" w:space="0" w:color="4AACC5"/>
              <w:left w:val="single" w:sz="4" w:space="0" w:color="4AACC5"/>
              <w:bottom w:val="single" w:sz="4" w:space="0" w:color="4AACC5"/>
              <w:right w:val="single" w:sz="6" w:space="0" w:color="4AACC5"/>
            </w:tcBorders>
            <w:shd w:val="clear" w:color="auto" w:fill="FFFFFF" w:themeFill="background1"/>
          </w:tcPr>
          <w:p w:rsidR="00EC03DF" w:rsidRPr="00EC03DF" w:rsidRDefault="00EC03DF" w:rsidP="00EC03DF">
            <w:pPr>
              <w:pStyle w:val="af6"/>
              <w:rPr>
                <w:rFonts w:ascii="微软雅黑" w:eastAsia="微软雅黑" w:hAnsi="微软雅黑"/>
                <w:sz w:val="18"/>
                <w:szCs w:val="18"/>
              </w:rPr>
            </w:pPr>
            <w:r w:rsidRPr="00EC03DF">
              <w:rPr>
                <w:rFonts w:ascii="微软雅黑" w:eastAsia="微软雅黑" w:hAnsi="微软雅黑" w:hint="eastAsia"/>
                <w:sz w:val="18"/>
                <w:szCs w:val="18"/>
              </w:rPr>
              <w:t>CDRCB</w:t>
            </w:r>
          </w:p>
        </w:tc>
        <w:tc>
          <w:tcPr>
            <w:tcW w:w="5956" w:type="dxa"/>
            <w:tcBorders>
              <w:top w:val="single" w:sz="6" w:space="0" w:color="4AACC5"/>
              <w:left w:val="single" w:sz="6" w:space="0" w:color="4AACC5"/>
              <w:bottom w:val="single" w:sz="4" w:space="0" w:color="4AACC5"/>
              <w:right w:val="single" w:sz="4" w:space="0" w:color="4AACC5"/>
            </w:tcBorders>
            <w:shd w:val="clear" w:color="auto" w:fill="FFFFFF" w:themeFill="background1"/>
          </w:tcPr>
          <w:p w:rsidR="00EC03DF" w:rsidRPr="00EC03DF" w:rsidRDefault="00EC03DF" w:rsidP="00EC03DF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EC03DF"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成都农村商业银行</w:t>
            </w:r>
          </w:p>
        </w:tc>
      </w:tr>
      <w:tr w:rsidR="00EC03DF" w:rsidRPr="00EC03DF" w:rsidTr="00EC03DF">
        <w:tc>
          <w:tcPr>
            <w:tcW w:w="1559" w:type="dxa"/>
            <w:tcBorders>
              <w:top w:val="single" w:sz="6" w:space="0" w:color="4AACC5"/>
              <w:left w:val="single" w:sz="4" w:space="0" w:color="4AACC5"/>
              <w:bottom w:val="single" w:sz="4" w:space="0" w:color="4AACC5"/>
              <w:right w:val="single" w:sz="6" w:space="0" w:color="4AACC5"/>
            </w:tcBorders>
            <w:shd w:val="clear" w:color="auto" w:fill="FFFFFF" w:themeFill="background1"/>
          </w:tcPr>
          <w:p w:rsidR="00EC03DF" w:rsidRPr="00EC03DF" w:rsidRDefault="00EC03DF" w:rsidP="00EC03DF">
            <w:pPr>
              <w:pStyle w:val="af6"/>
              <w:rPr>
                <w:rFonts w:ascii="微软雅黑" w:eastAsia="微软雅黑" w:hAnsi="微软雅黑"/>
                <w:sz w:val="18"/>
                <w:szCs w:val="18"/>
              </w:rPr>
            </w:pPr>
            <w:r w:rsidRPr="00EC03DF">
              <w:rPr>
                <w:rFonts w:ascii="微软雅黑" w:eastAsia="微软雅黑" w:hAnsi="微软雅黑" w:hint="eastAsia"/>
                <w:sz w:val="18"/>
                <w:szCs w:val="18"/>
              </w:rPr>
              <w:t>CEB</w:t>
            </w:r>
          </w:p>
        </w:tc>
        <w:tc>
          <w:tcPr>
            <w:tcW w:w="5956" w:type="dxa"/>
            <w:tcBorders>
              <w:top w:val="single" w:sz="6" w:space="0" w:color="4AACC5"/>
              <w:left w:val="single" w:sz="6" w:space="0" w:color="4AACC5"/>
              <w:bottom w:val="single" w:sz="4" w:space="0" w:color="4AACC5"/>
              <w:right w:val="single" w:sz="4" w:space="0" w:color="4AACC5"/>
            </w:tcBorders>
            <w:shd w:val="clear" w:color="auto" w:fill="FFFFFF" w:themeFill="background1"/>
          </w:tcPr>
          <w:p w:rsidR="00EC03DF" w:rsidRPr="00EC03DF" w:rsidRDefault="00EC03DF" w:rsidP="00EC03DF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EC03DF"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中国光大银行</w:t>
            </w:r>
          </w:p>
        </w:tc>
      </w:tr>
      <w:tr w:rsidR="00EC03DF" w:rsidRPr="00EC03DF" w:rsidTr="00EC03DF">
        <w:tc>
          <w:tcPr>
            <w:tcW w:w="1559" w:type="dxa"/>
            <w:tcBorders>
              <w:top w:val="single" w:sz="6" w:space="0" w:color="4AACC5"/>
              <w:left w:val="single" w:sz="4" w:space="0" w:color="4AACC5"/>
              <w:bottom w:val="single" w:sz="4" w:space="0" w:color="4AACC5"/>
              <w:right w:val="single" w:sz="6" w:space="0" w:color="4AACC5"/>
            </w:tcBorders>
            <w:shd w:val="clear" w:color="auto" w:fill="FFFFFF" w:themeFill="background1"/>
          </w:tcPr>
          <w:p w:rsidR="00EC03DF" w:rsidRPr="00EC03DF" w:rsidRDefault="00EC03DF" w:rsidP="00EC03DF">
            <w:pPr>
              <w:pStyle w:val="af6"/>
              <w:rPr>
                <w:rFonts w:ascii="微软雅黑" w:eastAsia="微软雅黑" w:hAnsi="微软雅黑"/>
                <w:sz w:val="18"/>
                <w:szCs w:val="18"/>
              </w:rPr>
            </w:pPr>
            <w:r w:rsidRPr="00EC03DF">
              <w:rPr>
                <w:rFonts w:ascii="微软雅黑" w:eastAsia="微软雅黑" w:hAnsi="微软雅黑" w:hint="eastAsia"/>
                <w:sz w:val="18"/>
                <w:szCs w:val="18"/>
              </w:rPr>
              <w:t>CIB</w:t>
            </w:r>
          </w:p>
        </w:tc>
        <w:tc>
          <w:tcPr>
            <w:tcW w:w="5956" w:type="dxa"/>
            <w:tcBorders>
              <w:top w:val="single" w:sz="6" w:space="0" w:color="4AACC5"/>
              <w:left w:val="single" w:sz="6" w:space="0" w:color="4AACC5"/>
              <w:bottom w:val="single" w:sz="4" w:space="0" w:color="4AACC5"/>
              <w:right w:val="single" w:sz="4" w:space="0" w:color="4AACC5"/>
            </w:tcBorders>
            <w:shd w:val="clear" w:color="auto" w:fill="FFFFFF" w:themeFill="background1"/>
          </w:tcPr>
          <w:p w:rsidR="00EC03DF" w:rsidRPr="00EC03DF" w:rsidRDefault="00EC03DF" w:rsidP="00EC03DF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EC03DF"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兴业银行</w:t>
            </w:r>
          </w:p>
        </w:tc>
      </w:tr>
      <w:tr w:rsidR="00EC03DF" w:rsidRPr="00EC03DF" w:rsidTr="00EC03DF">
        <w:tc>
          <w:tcPr>
            <w:tcW w:w="1559" w:type="dxa"/>
            <w:tcBorders>
              <w:top w:val="single" w:sz="6" w:space="0" w:color="4AACC5"/>
              <w:left w:val="single" w:sz="4" w:space="0" w:color="4AACC5"/>
              <w:bottom w:val="single" w:sz="4" w:space="0" w:color="4AACC5"/>
              <w:right w:val="single" w:sz="6" w:space="0" w:color="4AACC5"/>
            </w:tcBorders>
            <w:shd w:val="clear" w:color="auto" w:fill="FFFFFF" w:themeFill="background1"/>
          </w:tcPr>
          <w:p w:rsidR="00EC03DF" w:rsidRPr="00EC03DF" w:rsidRDefault="00EC03DF" w:rsidP="00EC03DF">
            <w:pPr>
              <w:pStyle w:val="af6"/>
              <w:rPr>
                <w:rFonts w:ascii="微软雅黑" w:eastAsia="微软雅黑" w:hAnsi="微软雅黑"/>
                <w:sz w:val="18"/>
                <w:szCs w:val="18"/>
              </w:rPr>
            </w:pPr>
            <w:r w:rsidRPr="00EC03DF">
              <w:rPr>
                <w:rFonts w:ascii="微软雅黑" w:eastAsia="微软雅黑" w:hAnsi="微软雅黑" w:hint="eastAsia"/>
                <w:sz w:val="18"/>
                <w:szCs w:val="18"/>
              </w:rPr>
              <w:t>CITI</w:t>
            </w:r>
          </w:p>
        </w:tc>
        <w:tc>
          <w:tcPr>
            <w:tcW w:w="5956" w:type="dxa"/>
            <w:tcBorders>
              <w:top w:val="single" w:sz="6" w:space="0" w:color="4AACC5"/>
              <w:left w:val="single" w:sz="6" w:space="0" w:color="4AACC5"/>
              <w:bottom w:val="single" w:sz="4" w:space="0" w:color="4AACC5"/>
              <w:right w:val="single" w:sz="4" w:space="0" w:color="4AACC5"/>
            </w:tcBorders>
            <w:shd w:val="clear" w:color="auto" w:fill="FFFFFF" w:themeFill="background1"/>
          </w:tcPr>
          <w:p w:rsidR="00EC03DF" w:rsidRPr="00EC03DF" w:rsidRDefault="00EC03DF" w:rsidP="00EC03DF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EC03DF"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花旗银行</w:t>
            </w:r>
          </w:p>
        </w:tc>
      </w:tr>
      <w:tr w:rsidR="00EC03DF" w:rsidRPr="00EC03DF" w:rsidTr="00EC03DF">
        <w:tc>
          <w:tcPr>
            <w:tcW w:w="1559" w:type="dxa"/>
            <w:tcBorders>
              <w:top w:val="single" w:sz="6" w:space="0" w:color="4AACC5"/>
              <w:left w:val="single" w:sz="4" w:space="0" w:color="4AACC5"/>
              <w:bottom w:val="single" w:sz="4" w:space="0" w:color="4AACC5"/>
              <w:right w:val="single" w:sz="6" w:space="0" w:color="4AACC5"/>
            </w:tcBorders>
            <w:shd w:val="clear" w:color="auto" w:fill="FFFFFF" w:themeFill="background1"/>
          </w:tcPr>
          <w:p w:rsidR="00EC03DF" w:rsidRPr="00EC03DF" w:rsidRDefault="00EC03DF" w:rsidP="00EC03DF">
            <w:pPr>
              <w:pStyle w:val="af6"/>
              <w:rPr>
                <w:rFonts w:ascii="微软雅黑" w:eastAsia="微软雅黑" w:hAnsi="微软雅黑"/>
                <w:sz w:val="18"/>
                <w:szCs w:val="18"/>
              </w:rPr>
            </w:pPr>
            <w:r w:rsidRPr="00EC03DF">
              <w:rPr>
                <w:rFonts w:ascii="微软雅黑" w:eastAsia="微软雅黑" w:hAnsi="微软雅黑" w:hint="eastAsia"/>
                <w:sz w:val="18"/>
                <w:szCs w:val="18"/>
              </w:rPr>
              <w:t>CITIC</w:t>
            </w:r>
          </w:p>
        </w:tc>
        <w:tc>
          <w:tcPr>
            <w:tcW w:w="5956" w:type="dxa"/>
            <w:tcBorders>
              <w:top w:val="single" w:sz="6" w:space="0" w:color="4AACC5"/>
              <w:left w:val="single" w:sz="6" w:space="0" w:color="4AACC5"/>
              <w:bottom w:val="single" w:sz="4" w:space="0" w:color="4AACC5"/>
              <w:right w:val="single" w:sz="4" w:space="0" w:color="4AACC5"/>
            </w:tcBorders>
            <w:shd w:val="clear" w:color="auto" w:fill="FFFFFF" w:themeFill="background1"/>
          </w:tcPr>
          <w:p w:rsidR="00EC03DF" w:rsidRPr="00EC03DF" w:rsidRDefault="00EC03DF" w:rsidP="00EC03DF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EC03DF"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中信银行</w:t>
            </w:r>
          </w:p>
        </w:tc>
      </w:tr>
      <w:tr w:rsidR="00EC03DF" w:rsidRPr="00EC03DF" w:rsidTr="00EC03DF">
        <w:tc>
          <w:tcPr>
            <w:tcW w:w="1559" w:type="dxa"/>
            <w:tcBorders>
              <w:top w:val="single" w:sz="6" w:space="0" w:color="4AACC5"/>
              <w:left w:val="single" w:sz="4" w:space="0" w:color="4AACC5"/>
              <w:bottom w:val="single" w:sz="4" w:space="0" w:color="4AACC5"/>
              <w:right w:val="single" w:sz="6" w:space="0" w:color="4AACC5"/>
            </w:tcBorders>
            <w:shd w:val="clear" w:color="auto" w:fill="FFFFFF" w:themeFill="background1"/>
          </w:tcPr>
          <w:p w:rsidR="00EC03DF" w:rsidRPr="00EC03DF" w:rsidRDefault="00EC03DF" w:rsidP="00EC03DF">
            <w:pPr>
              <w:pStyle w:val="af6"/>
              <w:rPr>
                <w:rFonts w:ascii="微软雅黑" w:eastAsia="微软雅黑" w:hAnsi="微软雅黑"/>
                <w:sz w:val="18"/>
                <w:szCs w:val="18"/>
              </w:rPr>
            </w:pPr>
            <w:r w:rsidRPr="00EC03DF">
              <w:rPr>
                <w:rFonts w:ascii="微软雅黑" w:eastAsia="微软雅黑" w:hAnsi="微软雅黑" w:hint="eastAsia"/>
                <w:sz w:val="18"/>
                <w:szCs w:val="18"/>
              </w:rPr>
              <w:t>CMB</w:t>
            </w:r>
          </w:p>
        </w:tc>
        <w:tc>
          <w:tcPr>
            <w:tcW w:w="5956" w:type="dxa"/>
            <w:tcBorders>
              <w:top w:val="single" w:sz="6" w:space="0" w:color="4AACC5"/>
              <w:left w:val="single" w:sz="6" w:space="0" w:color="4AACC5"/>
              <w:bottom w:val="single" w:sz="4" w:space="0" w:color="4AACC5"/>
              <w:right w:val="single" w:sz="4" w:space="0" w:color="4AACC5"/>
            </w:tcBorders>
            <w:shd w:val="clear" w:color="auto" w:fill="FFFFFF" w:themeFill="background1"/>
          </w:tcPr>
          <w:p w:rsidR="00EC03DF" w:rsidRPr="00EC03DF" w:rsidRDefault="00EC03DF" w:rsidP="00EC03DF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EC03DF"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招商银行</w:t>
            </w:r>
          </w:p>
        </w:tc>
      </w:tr>
      <w:tr w:rsidR="00EC03DF" w:rsidRPr="00EC03DF" w:rsidTr="00EC03DF">
        <w:tc>
          <w:tcPr>
            <w:tcW w:w="1559" w:type="dxa"/>
            <w:tcBorders>
              <w:top w:val="single" w:sz="6" w:space="0" w:color="4AACC5"/>
              <w:left w:val="single" w:sz="4" w:space="0" w:color="4AACC5"/>
              <w:bottom w:val="single" w:sz="4" w:space="0" w:color="4AACC5"/>
              <w:right w:val="single" w:sz="6" w:space="0" w:color="4AACC5"/>
            </w:tcBorders>
            <w:shd w:val="clear" w:color="auto" w:fill="FFFFFF" w:themeFill="background1"/>
          </w:tcPr>
          <w:p w:rsidR="00EC03DF" w:rsidRPr="00EC03DF" w:rsidRDefault="00EC03DF" w:rsidP="00EC03DF">
            <w:pPr>
              <w:pStyle w:val="af6"/>
              <w:rPr>
                <w:rFonts w:ascii="微软雅黑" w:eastAsia="微软雅黑" w:hAnsi="微软雅黑"/>
                <w:sz w:val="18"/>
                <w:szCs w:val="18"/>
              </w:rPr>
            </w:pPr>
            <w:r w:rsidRPr="00EC03DF">
              <w:rPr>
                <w:rFonts w:ascii="微软雅黑" w:eastAsia="微软雅黑" w:hAnsi="微软雅黑" w:hint="eastAsia"/>
                <w:sz w:val="18"/>
                <w:szCs w:val="18"/>
              </w:rPr>
              <w:t>CMBC</w:t>
            </w:r>
          </w:p>
        </w:tc>
        <w:tc>
          <w:tcPr>
            <w:tcW w:w="5956" w:type="dxa"/>
            <w:tcBorders>
              <w:top w:val="single" w:sz="6" w:space="0" w:color="4AACC5"/>
              <w:left w:val="single" w:sz="6" w:space="0" w:color="4AACC5"/>
              <w:bottom w:val="single" w:sz="4" w:space="0" w:color="4AACC5"/>
              <w:right w:val="single" w:sz="4" w:space="0" w:color="4AACC5"/>
            </w:tcBorders>
            <w:shd w:val="clear" w:color="auto" w:fill="FFFFFF" w:themeFill="background1"/>
          </w:tcPr>
          <w:p w:rsidR="00EC03DF" w:rsidRPr="00EC03DF" w:rsidRDefault="00EC03DF" w:rsidP="00EC03DF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EC03DF"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中国民生银行</w:t>
            </w:r>
          </w:p>
        </w:tc>
      </w:tr>
      <w:tr w:rsidR="00EC03DF" w:rsidRPr="00EC03DF" w:rsidTr="00EC03DF">
        <w:tc>
          <w:tcPr>
            <w:tcW w:w="1559" w:type="dxa"/>
            <w:tcBorders>
              <w:top w:val="single" w:sz="6" w:space="0" w:color="4AACC5"/>
              <w:left w:val="single" w:sz="4" w:space="0" w:color="4AACC5"/>
              <w:bottom w:val="single" w:sz="4" w:space="0" w:color="4AACC5"/>
              <w:right w:val="single" w:sz="6" w:space="0" w:color="4AACC5"/>
            </w:tcBorders>
            <w:shd w:val="clear" w:color="auto" w:fill="FFFFFF" w:themeFill="background1"/>
          </w:tcPr>
          <w:p w:rsidR="00EC03DF" w:rsidRPr="00EC03DF" w:rsidRDefault="00EC03DF" w:rsidP="00EC03DF">
            <w:pPr>
              <w:pStyle w:val="af6"/>
              <w:rPr>
                <w:rFonts w:ascii="微软雅黑" w:eastAsia="微软雅黑" w:hAnsi="微软雅黑"/>
                <w:sz w:val="18"/>
                <w:szCs w:val="18"/>
              </w:rPr>
            </w:pPr>
            <w:r w:rsidRPr="00EC03DF">
              <w:rPr>
                <w:rFonts w:ascii="微软雅黑" w:eastAsia="微软雅黑" w:hAnsi="微软雅黑" w:hint="eastAsia"/>
                <w:sz w:val="18"/>
                <w:szCs w:val="18"/>
              </w:rPr>
              <w:t>CMRCB</w:t>
            </w:r>
          </w:p>
        </w:tc>
        <w:tc>
          <w:tcPr>
            <w:tcW w:w="5956" w:type="dxa"/>
            <w:tcBorders>
              <w:top w:val="single" w:sz="6" w:space="0" w:color="4AACC5"/>
              <w:left w:val="single" w:sz="6" w:space="0" w:color="4AACC5"/>
              <w:bottom w:val="single" w:sz="4" w:space="0" w:color="4AACC5"/>
              <w:right w:val="single" w:sz="4" w:space="0" w:color="4AACC5"/>
            </w:tcBorders>
            <w:shd w:val="clear" w:color="auto" w:fill="FFFFFF" w:themeFill="background1"/>
          </w:tcPr>
          <w:p w:rsidR="00EC03DF" w:rsidRPr="00EC03DF" w:rsidRDefault="00EC03DF" w:rsidP="00EC03DF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EC03DF"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上海崇明沪农商村镇银行</w:t>
            </w:r>
          </w:p>
        </w:tc>
      </w:tr>
      <w:tr w:rsidR="00EC03DF" w:rsidRPr="00EC03DF" w:rsidTr="00EC03DF">
        <w:tc>
          <w:tcPr>
            <w:tcW w:w="1559" w:type="dxa"/>
            <w:tcBorders>
              <w:top w:val="single" w:sz="6" w:space="0" w:color="4AACC5"/>
              <w:left w:val="single" w:sz="4" w:space="0" w:color="4AACC5"/>
              <w:bottom w:val="single" w:sz="4" w:space="0" w:color="4AACC5"/>
              <w:right w:val="single" w:sz="6" w:space="0" w:color="4AACC5"/>
            </w:tcBorders>
            <w:shd w:val="clear" w:color="auto" w:fill="FFFFFF" w:themeFill="background1"/>
          </w:tcPr>
          <w:p w:rsidR="00EC03DF" w:rsidRPr="00EC03DF" w:rsidRDefault="00EC03DF" w:rsidP="00EC03DF">
            <w:pPr>
              <w:pStyle w:val="af6"/>
              <w:rPr>
                <w:rFonts w:ascii="微软雅黑" w:eastAsia="微软雅黑" w:hAnsi="微软雅黑"/>
                <w:sz w:val="18"/>
                <w:szCs w:val="18"/>
              </w:rPr>
            </w:pPr>
            <w:r w:rsidRPr="00EC03DF">
              <w:rPr>
                <w:rFonts w:ascii="微软雅黑" w:eastAsia="微软雅黑" w:hAnsi="微软雅黑" w:hint="eastAsia"/>
                <w:sz w:val="18"/>
                <w:szCs w:val="18"/>
              </w:rPr>
              <w:t>CQB</w:t>
            </w:r>
          </w:p>
        </w:tc>
        <w:tc>
          <w:tcPr>
            <w:tcW w:w="5956" w:type="dxa"/>
            <w:tcBorders>
              <w:top w:val="single" w:sz="6" w:space="0" w:color="4AACC5"/>
              <w:left w:val="single" w:sz="6" w:space="0" w:color="4AACC5"/>
              <w:bottom w:val="single" w:sz="4" w:space="0" w:color="4AACC5"/>
              <w:right w:val="single" w:sz="4" w:space="0" w:color="4AACC5"/>
            </w:tcBorders>
            <w:shd w:val="clear" w:color="auto" w:fill="FFFFFF" w:themeFill="background1"/>
          </w:tcPr>
          <w:p w:rsidR="00EC03DF" w:rsidRPr="00EC03DF" w:rsidRDefault="00EC03DF" w:rsidP="00EC03DF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EC03DF"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重庆银行</w:t>
            </w:r>
          </w:p>
        </w:tc>
      </w:tr>
      <w:tr w:rsidR="00EC03DF" w:rsidRPr="00EC03DF" w:rsidTr="00EC03DF">
        <w:tc>
          <w:tcPr>
            <w:tcW w:w="1559" w:type="dxa"/>
            <w:tcBorders>
              <w:top w:val="single" w:sz="6" w:space="0" w:color="4AACC5"/>
              <w:left w:val="single" w:sz="4" w:space="0" w:color="4AACC5"/>
              <w:bottom w:val="single" w:sz="4" w:space="0" w:color="4AACC5"/>
              <w:right w:val="single" w:sz="6" w:space="0" w:color="4AACC5"/>
            </w:tcBorders>
            <w:shd w:val="clear" w:color="auto" w:fill="FFFFFF" w:themeFill="background1"/>
          </w:tcPr>
          <w:p w:rsidR="00EC03DF" w:rsidRPr="00EC03DF" w:rsidRDefault="00EC03DF" w:rsidP="00EC03DF">
            <w:pPr>
              <w:pStyle w:val="af6"/>
              <w:rPr>
                <w:rFonts w:ascii="微软雅黑" w:eastAsia="微软雅黑" w:hAnsi="微软雅黑"/>
                <w:sz w:val="18"/>
                <w:szCs w:val="18"/>
              </w:rPr>
            </w:pPr>
            <w:r w:rsidRPr="00EC03DF">
              <w:rPr>
                <w:rFonts w:ascii="微软雅黑" w:eastAsia="微软雅黑" w:hAnsi="微软雅黑" w:hint="eastAsia"/>
                <w:sz w:val="18"/>
                <w:szCs w:val="18"/>
              </w:rPr>
              <w:t>CQRCB</w:t>
            </w:r>
          </w:p>
        </w:tc>
        <w:tc>
          <w:tcPr>
            <w:tcW w:w="5956" w:type="dxa"/>
            <w:tcBorders>
              <w:top w:val="single" w:sz="6" w:space="0" w:color="4AACC5"/>
              <w:left w:val="single" w:sz="6" w:space="0" w:color="4AACC5"/>
              <w:bottom w:val="single" w:sz="4" w:space="0" w:color="4AACC5"/>
              <w:right w:val="single" w:sz="4" w:space="0" w:color="4AACC5"/>
            </w:tcBorders>
            <w:shd w:val="clear" w:color="auto" w:fill="FFFFFF" w:themeFill="background1"/>
          </w:tcPr>
          <w:p w:rsidR="00EC03DF" w:rsidRPr="00EC03DF" w:rsidRDefault="00EC03DF" w:rsidP="00EC03DF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EC03DF"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重庆农村商业银行</w:t>
            </w:r>
          </w:p>
        </w:tc>
      </w:tr>
      <w:tr w:rsidR="00EC03DF" w:rsidRPr="00EC03DF" w:rsidTr="00EC03DF">
        <w:tc>
          <w:tcPr>
            <w:tcW w:w="1559" w:type="dxa"/>
            <w:tcBorders>
              <w:top w:val="single" w:sz="6" w:space="0" w:color="4AACC5"/>
              <w:left w:val="single" w:sz="4" w:space="0" w:color="4AACC5"/>
              <w:bottom w:val="single" w:sz="4" w:space="0" w:color="4AACC5"/>
              <w:right w:val="single" w:sz="6" w:space="0" w:color="4AACC5"/>
            </w:tcBorders>
            <w:shd w:val="clear" w:color="auto" w:fill="FFFFFF" w:themeFill="background1"/>
          </w:tcPr>
          <w:p w:rsidR="00EC03DF" w:rsidRPr="00EC03DF" w:rsidRDefault="00EC03DF" w:rsidP="00EC03DF">
            <w:pPr>
              <w:pStyle w:val="af6"/>
              <w:rPr>
                <w:rFonts w:ascii="微软雅黑" w:eastAsia="微软雅黑" w:hAnsi="微软雅黑"/>
                <w:sz w:val="18"/>
                <w:szCs w:val="18"/>
              </w:rPr>
            </w:pPr>
            <w:r w:rsidRPr="00EC03DF">
              <w:rPr>
                <w:rFonts w:ascii="微软雅黑" w:eastAsia="微软雅黑" w:hAnsi="微软雅黑" w:hint="eastAsia"/>
                <w:sz w:val="18"/>
                <w:szCs w:val="18"/>
              </w:rPr>
              <w:t>CQTGB</w:t>
            </w:r>
          </w:p>
        </w:tc>
        <w:tc>
          <w:tcPr>
            <w:tcW w:w="5956" w:type="dxa"/>
            <w:tcBorders>
              <w:top w:val="single" w:sz="6" w:space="0" w:color="4AACC5"/>
              <w:left w:val="single" w:sz="6" w:space="0" w:color="4AACC5"/>
              <w:bottom w:val="single" w:sz="4" w:space="0" w:color="4AACC5"/>
              <w:right w:val="single" w:sz="4" w:space="0" w:color="4AACC5"/>
            </w:tcBorders>
            <w:shd w:val="clear" w:color="auto" w:fill="FFFFFF" w:themeFill="background1"/>
          </w:tcPr>
          <w:p w:rsidR="00EC03DF" w:rsidRPr="00EC03DF" w:rsidRDefault="00EC03DF" w:rsidP="00EC03DF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EC03DF"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重庆三峡银行</w:t>
            </w:r>
          </w:p>
        </w:tc>
      </w:tr>
      <w:tr w:rsidR="00EC03DF" w:rsidRPr="00EC03DF" w:rsidTr="00EC03DF">
        <w:tc>
          <w:tcPr>
            <w:tcW w:w="1559" w:type="dxa"/>
            <w:tcBorders>
              <w:top w:val="single" w:sz="6" w:space="0" w:color="4AACC5"/>
              <w:left w:val="single" w:sz="4" w:space="0" w:color="4AACC5"/>
              <w:bottom w:val="single" w:sz="4" w:space="0" w:color="4AACC5"/>
              <w:right w:val="single" w:sz="6" w:space="0" w:color="4AACC5"/>
            </w:tcBorders>
            <w:shd w:val="clear" w:color="auto" w:fill="FFFFFF" w:themeFill="background1"/>
          </w:tcPr>
          <w:p w:rsidR="00EC03DF" w:rsidRPr="00EC03DF" w:rsidRDefault="00EC03DF" w:rsidP="00EC03DF">
            <w:pPr>
              <w:pStyle w:val="af6"/>
              <w:rPr>
                <w:rFonts w:ascii="微软雅黑" w:eastAsia="微软雅黑" w:hAnsi="微软雅黑"/>
                <w:sz w:val="18"/>
                <w:szCs w:val="18"/>
              </w:rPr>
            </w:pPr>
            <w:r w:rsidRPr="00EC03DF">
              <w:rPr>
                <w:rFonts w:ascii="微软雅黑" w:eastAsia="微软雅黑" w:hAnsi="微软雅黑" w:hint="eastAsia"/>
                <w:sz w:val="18"/>
                <w:szCs w:val="18"/>
              </w:rPr>
              <w:t>CSB</w:t>
            </w:r>
          </w:p>
        </w:tc>
        <w:tc>
          <w:tcPr>
            <w:tcW w:w="5956" w:type="dxa"/>
            <w:tcBorders>
              <w:top w:val="single" w:sz="6" w:space="0" w:color="4AACC5"/>
              <w:left w:val="single" w:sz="6" w:space="0" w:color="4AACC5"/>
              <w:bottom w:val="single" w:sz="4" w:space="0" w:color="4AACC5"/>
              <w:right w:val="single" w:sz="4" w:space="0" w:color="4AACC5"/>
            </w:tcBorders>
            <w:shd w:val="clear" w:color="auto" w:fill="FFFFFF" w:themeFill="background1"/>
          </w:tcPr>
          <w:p w:rsidR="00EC03DF" w:rsidRPr="00EC03DF" w:rsidRDefault="00EC03DF" w:rsidP="00EC03DF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EC03DF"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长沙银行</w:t>
            </w:r>
          </w:p>
        </w:tc>
      </w:tr>
      <w:tr w:rsidR="00EC03DF" w:rsidRPr="00EC03DF" w:rsidTr="00EC03DF">
        <w:tc>
          <w:tcPr>
            <w:tcW w:w="1559" w:type="dxa"/>
            <w:tcBorders>
              <w:top w:val="single" w:sz="6" w:space="0" w:color="4AACC5"/>
              <w:left w:val="single" w:sz="4" w:space="0" w:color="4AACC5"/>
              <w:bottom w:val="single" w:sz="4" w:space="0" w:color="4AACC5"/>
              <w:right w:val="single" w:sz="6" w:space="0" w:color="4AACC5"/>
            </w:tcBorders>
            <w:shd w:val="clear" w:color="auto" w:fill="FFFFFF" w:themeFill="background1"/>
          </w:tcPr>
          <w:p w:rsidR="00EC03DF" w:rsidRPr="00EC03DF" w:rsidRDefault="00EC03DF" w:rsidP="00EC03DF">
            <w:pPr>
              <w:pStyle w:val="af6"/>
              <w:rPr>
                <w:rFonts w:ascii="微软雅黑" w:eastAsia="微软雅黑" w:hAnsi="微软雅黑"/>
                <w:sz w:val="18"/>
                <w:szCs w:val="18"/>
              </w:rPr>
            </w:pPr>
            <w:r w:rsidRPr="00EC03DF">
              <w:rPr>
                <w:rFonts w:ascii="微软雅黑" w:eastAsia="微软雅黑" w:hAnsi="微软雅黑" w:hint="eastAsia"/>
                <w:sz w:val="18"/>
                <w:szCs w:val="18"/>
              </w:rPr>
              <w:t>CSRCB</w:t>
            </w:r>
          </w:p>
        </w:tc>
        <w:tc>
          <w:tcPr>
            <w:tcW w:w="5956" w:type="dxa"/>
            <w:tcBorders>
              <w:top w:val="single" w:sz="6" w:space="0" w:color="4AACC5"/>
              <w:left w:val="single" w:sz="6" w:space="0" w:color="4AACC5"/>
              <w:bottom w:val="single" w:sz="4" w:space="0" w:color="4AACC5"/>
              <w:right w:val="single" w:sz="4" w:space="0" w:color="4AACC5"/>
            </w:tcBorders>
            <w:shd w:val="clear" w:color="auto" w:fill="FFFFFF" w:themeFill="background1"/>
          </w:tcPr>
          <w:p w:rsidR="00EC03DF" w:rsidRPr="00EC03DF" w:rsidRDefault="00EC03DF" w:rsidP="00EC03DF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EC03DF"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常熟农村商业银行</w:t>
            </w:r>
          </w:p>
        </w:tc>
      </w:tr>
      <w:tr w:rsidR="00EC03DF" w:rsidRPr="00EC03DF" w:rsidTr="00EC03DF">
        <w:tc>
          <w:tcPr>
            <w:tcW w:w="1559" w:type="dxa"/>
            <w:tcBorders>
              <w:top w:val="single" w:sz="6" w:space="0" w:color="4AACC5"/>
              <w:left w:val="single" w:sz="4" w:space="0" w:color="4AACC5"/>
              <w:bottom w:val="single" w:sz="4" w:space="0" w:color="4AACC5"/>
              <w:right w:val="single" w:sz="6" w:space="0" w:color="4AACC5"/>
            </w:tcBorders>
            <w:shd w:val="clear" w:color="auto" w:fill="FFFFFF" w:themeFill="background1"/>
          </w:tcPr>
          <w:p w:rsidR="00EC03DF" w:rsidRPr="00EC03DF" w:rsidRDefault="00EC03DF" w:rsidP="00EC03DF">
            <w:pPr>
              <w:pStyle w:val="af6"/>
              <w:rPr>
                <w:rFonts w:ascii="微软雅黑" w:eastAsia="微软雅黑" w:hAnsi="微软雅黑"/>
                <w:sz w:val="18"/>
                <w:szCs w:val="18"/>
              </w:rPr>
            </w:pPr>
            <w:r w:rsidRPr="00EC03DF">
              <w:rPr>
                <w:rFonts w:ascii="微软雅黑" w:eastAsia="微软雅黑" w:hAnsi="微软雅黑" w:hint="eastAsia"/>
                <w:sz w:val="18"/>
                <w:szCs w:val="18"/>
              </w:rPr>
              <w:t>CYB</w:t>
            </w:r>
          </w:p>
        </w:tc>
        <w:tc>
          <w:tcPr>
            <w:tcW w:w="5956" w:type="dxa"/>
            <w:tcBorders>
              <w:top w:val="single" w:sz="6" w:space="0" w:color="4AACC5"/>
              <w:left w:val="single" w:sz="6" w:space="0" w:color="4AACC5"/>
              <w:bottom w:val="single" w:sz="4" w:space="0" w:color="4AACC5"/>
              <w:right w:val="single" w:sz="4" w:space="0" w:color="4AACC5"/>
            </w:tcBorders>
            <w:shd w:val="clear" w:color="auto" w:fill="FFFFFF" w:themeFill="background1"/>
          </w:tcPr>
          <w:p w:rsidR="00EC03DF" w:rsidRPr="00EC03DF" w:rsidRDefault="00EC03DF" w:rsidP="00EC03DF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EC03DF"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朝阳银行</w:t>
            </w:r>
          </w:p>
        </w:tc>
      </w:tr>
      <w:tr w:rsidR="00EC03DF" w:rsidRPr="00EC03DF" w:rsidTr="00EC03DF">
        <w:tc>
          <w:tcPr>
            <w:tcW w:w="1559" w:type="dxa"/>
            <w:tcBorders>
              <w:top w:val="single" w:sz="6" w:space="0" w:color="4AACC5"/>
              <w:left w:val="single" w:sz="4" w:space="0" w:color="4AACC5"/>
              <w:bottom w:val="single" w:sz="4" w:space="0" w:color="4AACC5"/>
              <w:right w:val="single" w:sz="6" w:space="0" w:color="4AACC5"/>
            </w:tcBorders>
            <w:shd w:val="clear" w:color="auto" w:fill="FFFFFF" w:themeFill="background1"/>
          </w:tcPr>
          <w:p w:rsidR="00EC03DF" w:rsidRPr="00EC03DF" w:rsidRDefault="00EC03DF" w:rsidP="00EC03DF">
            <w:pPr>
              <w:pStyle w:val="af6"/>
              <w:rPr>
                <w:rFonts w:ascii="微软雅黑" w:eastAsia="微软雅黑" w:hAnsi="微软雅黑"/>
                <w:sz w:val="18"/>
                <w:szCs w:val="18"/>
              </w:rPr>
            </w:pPr>
            <w:r w:rsidRPr="00EC03DF">
              <w:rPr>
                <w:rFonts w:ascii="微软雅黑" w:eastAsia="微软雅黑" w:hAnsi="微软雅黑" w:hint="eastAsia"/>
                <w:sz w:val="18"/>
                <w:szCs w:val="18"/>
              </w:rPr>
              <w:t>CZB</w:t>
            </w:r>
          </w:p>
        </w:tc>
        <w:tc>
          <w:tcPr>
            <w:tcW w:w="5956" w:type="dxa"/>
            <w:tcBorders>
              <w:top w:val="single" w:sz="6" w:space="0" w:color="4AACC5"/>
              <w:left w:val="single" w:sz="6" w:space="0" w:color="4AACC5"/>
              <w:bottom w:val="single" w:sz="4" w:space="0" w:color="4AACC5"/>
              <w:right w:val="single" w:sz="4" w:space="0" w:color="4AACC5"/>
            </w:tcBorders>
            <w:shd w:val="clear" w:color="auto" w:fill="FFFFFF" w:themeFill="background1"/>
          </w:tcPr>
          <w:p w:rsidR="00EC03DF" w:rsidRPr="00EC03DF" w:rsidRDefault="00EC03DF" w:rsidP="00EC03DF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EC03DF"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浙商银行</w:t>
            </w:r>
          </w:p>
        </w:tc>
      </w:tr>
      <w:tr w:rsidR="00EC03DF" w:rsidRPr="00EC03DF" w:rsidTr="00EC03DF">
        <w:tc>
          <w:tcPr>
            <w:tcW w:w="1559" w:type="dxa"/>
            <w:tcBorders>
              <w:top w:val="single" w:sz="6" w:space="0" w:color="4AACC5"/>
              <w:left w:val="single" w:sz="4" w:space="0" w:color="4AACC5"/>
              <w:bottom w:val="single" w:sz="4" w:space="0" w:color="4AACC5"/>
              <w:right w:val="single" w:sz="6" w:space="0" w:color="4AACC5"/>
            </w:tcBorders>
            <w:shd w:val="clear" w:color="auto" w:fill="FFFFFF" w:themeFill="background1"/>
          </w:tcPr>
          <w:p w:rsidR="00EC03DF" w:rsidRPr="00EC03DF" w:rsidRDefault="00EC03DF" w:rsidP="00EC03DF">
            <w:pPr>
              <w:pStyle w:val="af6"/>
              <w:rPr>
                <w:rFonts w:ascii="微软雅黑" w:eastAsia="微软雅黑" w:hAnsi="微软雅黑"/>
                <w:sz w:val="18"/>
                <w:szCs w:val="18"/>
              </w:rPr>
            </w:pPr>
            <w:r w:rsidRPr="00EC03DF">
              <w:rPr>
                <w:rFonts w:ascii="微软雅黑" w:eastAsia="微软雅黑" w:hAnsi="微软雅黑" w:hint="eastAsia"/>
                <w:sz w:val="18"/>
                <w:szCs w:val="18"/>
              </w:rPr>
              <w:t>CZCCB</w:t>
            </w:r>
          </w:p>
        </w:tc>
        <w:tc>
          <w:tcPr>
            <w:tcW w:w="5956" w:type="dxa"/>
            <w:tcBorders>
              <w:top w:val="single" w:sz="6" w:space="0" w:color="4AACC5"/>
              <w:left w:val="single" w:sz="6" w:space="0" w:color="4AACC5"/>
              <w:bottom w:val="single" w:sz="4" w:space="0" w:color="4AACC5"/>
              <w:right w:val="single" w:sz="4" w:space="0" w:color="4AACC5"/>
            </w:tcBorders>
            <w:shd w:val="clear" w:color="auto" w:fill="FFFFFF" w:themeFill="background1"/>
          </w:tcPr>
          <w:p w:rsidR="00EC03DF" w:rsidRPr="00EC03DF" w:rsidRDefault="00EC03DF" w:rsidP="00EC03DF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EC03DF"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沧州银行</w:t>
            </w:r>
          </w:p>
        </w:tc>
      </w:tr>
      <w:tr w:rsidR="00EC03DF" w:rsidRPr="00EC03DF" w:rsidTr="00EC03DF">
        <w:tc>
          <w:tcPr>
            <w:tcW w:w="1559" w:type="dxa"/>
            <w:tcBorders>
              <w:top w:val="single" w:sz="6" w:space="0" w:color="4AACC5"/>
              <w:left w:val="single" w:sz="4" w:space="0" w:color="4AACC5"/>
              <w:bottom w:val="single" w:sz="4" w:space="0" w:color="4AACC5"/>
              <w:right w:val="single" w:sz="6" w:space="0" w:color="4AACC5"/>
            </w:tcBorders>
            <w:shd w:val="clear" w:color="auto" w:fill="FFFFFF" w:themeFill="background1"/>
          </w:tcPr>
          <w:p w:rsidR="00EC03DF" w:rsidRPr="00EC03DF" w:rsidRDefault="00EC03DF" w:rsidP="00EC03DF">
            <w:pPr>
              <w:pStyle w:val="af6"/>
              <w:rPr>
                <w:rFonts w:ascii="微软雅黑" w:eastAsia="微软雅黑" w:hAnsi="微软雅黑"/>
                <w:sz w:val="18"/>
                <w:szCs w:val="18"/>
              </w:rPr>
            </w:pPr>
            <w:r w:rsidRPr="00EC03DF">
              <w:rPr>
                <w:rFonts w:ascii="微软雅黑" w:eastAsia="微软雅黑" w:hAnsi="微软雅黑" w:hint="eastAsia"/>
                <w:sz w:val="18"/>
                <w:szCs w:val="18"/>
              </w:rPr>
              <w:t>DAHMCB</w:t>
            </w:r>
          </w:p>
        </w:tc>
        <w:tc>
          <w:tcPr>
            <w:tcW w:w="5956" w:type="dxa"/>
            <w:tcBorders>
              <w:top w:val="single" w:sz="6" w:space="0" w:color="4AACC5"/>
              <w:left w:val="single" w:sz="6" w:space="0" w:color="4AACC5"/>
              <w:bottom w:val="single" w:sz="4" w:space="0" w:color="4AACC5"/>
              <w:right w:val="single" w:sz="4" w:space="0" w:color="4AACC5"/>
            </w:tcBorders>
            <w:shd w:val="clear" w:color="auto" w:fill="FFFFFF" w:themeFill="background1"/>
          </w:tcPr>
          <w:p w:rsidR="00EC03DF" w:rsidRPr="00EC03DF" w:rsidRDefault="00EC03DF" w:rsidP="00EC03DF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EC03DF"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大安惠民村镇银行</w:t>
            </w:r>
          </w:p>
        </w:tc>
      </w:tr>
      <w:tr w:rsidR="00EC03DF" w:rsidRPr="00EC03DF" w:rsidTr="00EC03DF">
        <w:tc>
          <w:tcPr>
            <w:tcW w:w="1559" w:type="dxa"/>
            <w:tcBorders>
              <w:top w:val="single" w:sz="6" w:space="0" w:color="4AACC5"/>
              <w:left w:val="single" w:sz="4" w:space="0" w:color="4AACC5"/>
              <w:bottom w:val="single" w:sz="4" w:space="0" w:color="4AACC5"/>
              <w:right w:val="single" w:sz="6" w:space="0" w:color="4AACC5"/>
            </w:tcBorders>
            <w:shd w:val="clear" w:color="auto" w:fill="FFFFFF" w:themeFill="background1"/>
          </w:tcPr>
          <w:p w:rsidR="00EC03DF" w:rsidRPr="00EC03DF" w:rsidRDefault="00EC03DF" w:rsidP="00EC03DF">
            <w:pPr>
              <w:pStyle w:val="af6"/>
              <w:rPr>
                <w:rFonts w:ascii="微软雅黑" w:eastAsia="微软雅黑" w:hAnsi="微软雅黑"/>
                <w:sz w:val="18"/>
                <w:szCs w:val="18"/>
              </w:rPr>
            </w:pPr>
            <w:r w:rsidRPr="00EC03DF">
              <w:rPr>
                <w:rFonts w:ascii="微软雅黑" w:eastAsia="微软雅黑" w:hAnsi="微软雅黑" w:hint="eastAsia"/>
                <w:sz w:val="18"/>
                <w:szCs w:val="18"/>
              </w:rPr>
              <w:t>DBHMCB</w:t>
            </w:r>
          </w:p>
        </w:tc>
        <w:tc>
          <w:tcPr>
            <w:tcW w:w="5956" w:type="dxa"/>
            <w:tcBorders>
              <w:top w:val="single" w:sz="6" w:space="0" w:color="4AACC5"/>
              <w:left w:val="single" w:sz="6" w:space="0" w:color="4AACC5"/>
              <w:bottom w:val="single" w:sz="4" w:space="0" w:color="4AACC5"/>
              <w:right w:val="single" w:sz="4" w:space="0" w:color="4AACC5"/>
            </w:tcBorders>
            <w:shd w:val="clear" w:color="auto" w:fill="FFFFFF" w:themeFill="background1"/>
          </w:tcPr>
          <w:p w:rsidR="00EC03DF" w:rsidRPr="00EC03DF" w:rsidRDefault="00EC03DF" w:rsidP="00EC03DF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EC03DF"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荆门东宝惠民村镇银行</w:t>
            </w:r>
          </w:p>
        </w:tc>
      </w:tr>
      <w:tr w:rsidR="00EC03DF" w:rsidRPr="00EC03DF" w:rsidTr="00EC03DF">
        <w:tc>
          <w:tcPr>
            <w:tcW w:w="1559" w:type="dxa"/>
            <w:tcBorders>
              <w:top w:val="single" w:sz="6" w:space="0" w:color="4AACC5"/>
              <w:left w:val="single" w:sz="4" w:space="0" w:color="4AACC5"/>
              <w:bottom w:val="single" w:sz="4" w:space="0" w:color="4AACC5"/>
              <w:right w:val="single" w:sz="6" w:space="0" w:color="4AACC5"/>
            </w:tcBorders>
            <w:shd w:val="clear" w:color="auto" w:fill="FFFFFF" w:themeFill="background1"/>
          </w:tcPr>
          <w:p w:rsidR="00EC03DF" w:rsidRPr="00EC03DF" w:rsidRDefault="00EC03DF" w:rsidP="00EC03DF">
            <w:pPr>
              <w:pStyle w:val="af6"/>
              <w:rPr>
                <w:rFonts w:ascii="微软雅黑" w:eastAsia="微软雅黑" w:hAnsi="微软雅黑"/>
                <w:sz w:val="18"/>
                <w:szCs w:val="18"/>
              </w:rPr>
            </w:pPr>
            <w:r w:rsidRPr="00EC03DF">
              <w:rPr>
                <w:rFonts w:ascii="微软雅黑" w:eastAsia="微软雅黑" w:hAnsi="微软雅黑" w:hint="eastAsia"/>
                <w:sz w:val="18"/>
                <w:szCs w:val="18"/>
              </w:rPr>
              <w:t>DBS</w:t>
            </w:r>
          </w:p>
        </w:tc>
        <w:tc>
          <w:tcPr>
            <w:tcW w:w="5956" w:type="dxa"/>
            <w:tcBorders>
              <w:top w:val="single" w:sz="6" w:space="0" w:color="4AACC5"/>
              <w:left w:val="single" w:sz="6" w:space="0" w:color="4AACC5"/>
              <w:bottom w:val="single" w:sz="4" w:space="0" w:color="4AACC5"/>
              <w:right w:val="single" w:sz="4" w:space="0" w:color="4AACC5"/>
            </w:tcBorders>
            <w:shd w:val="clear" w:color="auto" w:fill="FFFFFF" w:themeFill="background1"/>
          </w:tcPr>
          <w:p w:rsidR="00EC03DF" w:rsidRPr="00EC03DF" w:rsidRDefault="00EC03DF" w:rsidP="00EC03DF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EC03DF"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星展银行</w:t>
            </w:r>
          </w:p>
        </w:tc>
      </w:tr>
      <w:tr w:rsidR="00EC03DF" w:rsidRPr="00EC03DF" w:rsidTr="00EC03DF">
        <w:tc>
          <w:tcPr>
            <w:tcW w:w="1559" w:type="dxa"/>
            <w:tcBorders>
              <w:top w:val="single" w:sz="6" w:space="0" w:color="4AACC5"/>
              <w:left w:val="single" w:sz="4" w:space="0" w:color="4AACC5"/>
              <w:bottom w:val="single" w:sz="4" w:space="0" w:color="4AACC5"/>
              <w:right w:val="single" w:sz="6" w:space="0" w:color="4AACC5"/>
            </w:tcBorders>
            <w:shd w:val="clear" w:color="auto" w:fill="FFFFFF" w:themeFill="background1"/>
          </w:tcPr>
          <w:p w:rsidR="00EC03DF" w:rsidRPr="00EC03DF" w:rsidRDefault="00EC03DF" w:rsidP="00EC03DF">
            <w:pPr>
              <w:pStyle w:val="af6"/>
              <w:rPr>
                <w:rFonts w:ascii="微软雅黑" w:eastAsia="微软雅黑" w:hAnsi="微软雅黑"/>
                <w:sz w:val="18"/>
                <w:szCs w:val="18"/>
              </w:rPr>
            </w:pPr>
            <w:r w:rsidRPr="00EC03DF">
              <w:rPr>
                <w:rFonts w:ascii="微软雅黑" w:eastAsia="微软雅黑" w:hAnsi="微软雅黑" w:hint="eastAsia"/>
                <w:sz w:val="18"/>
                <w:szCs w:val="18"/>
              </w:rPr>
              <w:t>DHDSCB</w:t>
            </w:r>
          </w:p>
        </w:tc>
        <w:tc>
          <w:tcPr>
            <w:tcW w:w="5956" w:type="dxa"/>
            <w:tcBorders>
              <w:top w:val="single" w:sz="6" w:space="0" w:color="4AACC5"/>
              <w:left w:val="single" w:sz="6" w:space="0" w:color="4AACC5"/>
              <w:bottom w:val="single" w:sz="4" w:space="0" w:color="4AACC5"/>
              <w:right w:val="single" w:sz="4" w:space="0" w:color="4AACC5"/>
            </w:tcBorders>
            <w:shd w:val="clear" w:color="auto" w:fill="FFFFFF" w:themeFill="background1"/>
          </w:tcPr>
          <w:p w:rsidR="00EC03DF" w:rsidRPr="00EC03DF" w:rsidRDefault="00EC03DF" w:rsidP="00EC03DF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EC03DF"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浙江定海德商村镇银行</w:t>
            </w:r>
          </w:p>
        </w:tc>
      </w:tr>
      <w:tr w:rsidR="00EC03DF" w:rsidRPr="00EC03DF" w:rsidTr="00EC03DF">
        <w:tc>
          <w:tcPr>
            <w:tcW w:w="1559" w:type="dxa"/>
            <w:tcBorders>
              <w:top w:val="single" w:sz="6" w:space="0" w:color="4AACC5"/>
              <w:left w:val="single" w:sz="4" w:space="0" w:color="4AACC5"/>
              <w:bottom w:val="single" w:sz="4" w:space="0" w:color="4AACC5"/>
              <w:right w:val="single" w:sz="6" w:space="0" w:color="4AACC5"/>
            </w:tcBorders>
            <w:shd w:val="clear" w:color="auto" w:fill="FFFFFF" w:themeFill="background1"/>
          </w:tcPr>
          <w:p w:rsidR="00EC03DF" w:rsidRPr="00EC03DF" w:rsidRDefault="00EC03DF" w:rsidP="00EC03DF">
            <w:pPr>
              <w:pStyle w:val="af6"/>
              <w:rPr>
                <w:rFonts w:ascii="微软雅黑" w:eastAsia="微软雅黑" w:hAnsi="微软雅黑"/>
                <w:sz w:val="18"/>
                <w:szCs w:val="18"/>
              </w:rPr>
            </w:pPr>
            <w:r w:rsidRPr="00EC03DF">
              <w:rPr>
                <w:rFonts w:ascii="微软雅黑" w:eastAsia="微软雅黑" w:hAnsi="微软雅黑" w:hint="eastAsia"/>
                <w:sz w:val="18"/>
                <w:szCs w:val="18"/>
              </w:rPr>
              <w:t>DLB</w:t>
            </w:r>
          </w:p>
        </w:tc>
        <w:tc>
          <w:tcPr>
            <w:tcW w:w="5956" w:type="dxa"/>
            <w:tcBorders>
              <w:top w:val="single" w:sz="6" w:space="0" w:color="4AACC5"/>
              <w:left w:val="single" w:sz="6" w:space="0" w:color="4AACC5"/>
              <w:bottom w:val="single" w:sz="4" w:space="0" w:color="4AACC5"/>
              <w:right w:val="single" w:sz="4" w:space="0" w:color="4AACC5"/>
            </w:tcBorders>
            <w:shd w:val="clear" w:color="auto" w:fill="FFFFFF" w:themeFill="background1"/>
          </w:tcPr>
          <w:p w:rsidR="00EC03DF" w:rsidRPr="00EC03DF" w:rsidRDefault="00EC03DF" w:rsidP="00EC03DF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EC03DF"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大连银行</w:t>
            </w:r>
          </w:p>
        </w:tc>
      </w:tr>
      <w:tr w:rsidR="00EC03DF" w:rsidRPr="00EC03DF" w:rsidTr="00EC03DF">
        <w:tc>
          <w:tcPr>
            <w:tcW w:w="1559" w:type="dxa"/>
            <w:tcBorders>
              <w:top w:val="single" w:sz="6" w:space="0" w:color="4AACC5"/>
              <w:left w:val="single" w:sz="4" w:space="0" w:color="4AACC5"/>
              <w:bottom w:val="single" w:sz="4" w:space="0" w:color="4AACC5"/>
              <w:right w:val="single" w:sz="6" w:space="0" w:color="4AACC5"/>
            </w:tcBorders>
            <w:shd w:val="clear" w:color="auto" w:fill="FFFFFF" w:themeFill="background1"/>
          </w:tcPr>
          <w:p w:rsidR="00EC03DF" w:rsidRPr="00EC03DF" w:rsidRDefault="00EC03DF" w:rsidP="00EC03DF">
            <w:pPr>
              <w:pStyle w:val="af6"/>
              <w:rPr>
                <w:rFonts w:ascii="微软雅黑" w:eastAsia="微软雅黑" w:hAnsi="微软雅黑"/>
                <w:sz w:val="18"/>
                <w:szCs w:val="18"/>
              </w:rPr>
            </w:pPr>
            <w:r w:rsidRPr="00EC03DF">
              <w:rPr>
                <w:rFonts w:ascii="微软雅黑" w:eastAsia="微软雅黑" w:hAnsi="微软雅黑" w:hint="eastAsia"/>
                <w:sz w:val="18"/>
                <w:szCs w:val="18"/>
              </w:rPr>
              <w:t>DYB</w:t>
            </w:r>
          </w:p>
        </w:tc>
        <w:tc>
          <w:tcPr>
            <w:tcW w:w="5956" w:type="dxa"/>
            <w:tcBorders>
              <w:top w:val="single" w:sz="6" w:space="0" w:color="4AACC5"/>
              <w:left w:val="single" w:sz="6" w:space="0" w:color="4AACC5"/>
              <w:bottom w:val="single" w:sz="4" w:space="0" w:color="4AACC5"/>
              <w:right w:val="single" w:sz="4" w:space="0" w:color="4AACC5"/>
            </w:tcBorders>
            <w:shd w:val="clear" w:color="auto" w:fill="FFFFFF" w:themeFill="background1"/>
          </w:tcPr>
          <w:p w:rsidR="00EC03DF" w:rsidRPr="00EC03DF" w:rsidRDefault="00EC03DF" w:rsidP="00EC03DF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EC03DF"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东营银行</w:t>
            </w:r>
          </w:p>
        </w:tc>
      </w:tr>
      <w:tr w:rsidR="00EC03DF" w:rsidRPr="00EC03DF" w:rsidTr="00EC03DF">
        <w:tc>
          <w:tcPr>
            <w:tcW w:w="1559" w:type="dxa"/>
            <w:tcBorders>
              <w:top w:val="single" w:sz="6" w:space="0" w:color="4AACC5"/>
              <w:left w:val="single" w:sz="4" w:space="0" w:color="4AACC5"/>
              <w:bottom w:val="single" w:sz="4" w:space="0" w:color="4AACC5"/>
              <w:right w:val="single" w:sz="6" w:space="0" w:color="4AACC5"/>
            </w:tcBorders>
            <w:shd w:val="clear" w:color="auto" w:fill="FFFFFF" w:themeFill="background1"/>
          </w:tcPr>
          <w:p w:rsidR="00EC03DF" w:rsidRPr="00EC03DF" w:rsidRDefault="00EC03DF" w:rsidP="00EC03DF">
            <w:pPr>
              <w:pStyle w:val="af6"/>
              <w:rPr>
                <w:rFonts w:ascii="微软雅黑" w:eastAsia="微软雅黑" w:hAnsi="微软雅黑"/>
                <w:sz w:val="18"/>
                <w:szCs w:val="18"/>
              </w:rPr>
            </w:pPr>
            <w:r w:rsidRPr="00EC03DF">
              <w:rPr>
                <w:rFonts w:ascii="微软雅黑" w:eastAsia="微软雅黑" w:hAnsi="微软雅黑" w:hint="eastAsia"/>
                <w:sz w:val="18"/>
                <w:szCs w:val="18"/>
              </w:rPr>
              <w:t>DYRHCB</w:t>
            </w:r>
          </w:p>
        </w:tc>
        <w:tc>
          <w:tcPr>
            <w:tcW w:w="5956" w:type="dxa"/>
            <w:tcBorders>
              <w:top w:val="single" w:sz="6" w:space="0" w:color="4AACC5"/>
              <w:left w:val="single" w:sz="6" w:space="0" w:color="4AACC5"/>
              <w:bottom w:val="single" w:sz="4" w:space="0" w:color="4AACC5"/>
              <w:right w:val="single" w:sz="4" w:space="0" w:color="4AACC5"/>
            </w:tcBorders>
            <w:shd w:val="clear" w:color="auto" w:fill="FFFFFF" w:themeFill="background1"/>
          </w:tcPr>
          <w:p w:rsidR="00EC03DF" w:rsidRPr="00EC03DF" w:rsidRDefault="00EC03DF" w:rsidP="00EC03DF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EC03DF"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东营融和村镇银行</w:t>
            </w:r>
          </w:p>
        </w:tc>
      </w:tr>
      <w:tr w:rsidR="00EC03DF" w:rsidRPr="00EC03DF" w:rsidTr="00EC03DF">
        <w:tc>
          <w:tcPr>
            <w:tcW w:w="1559" w:type="dxa"/>
            <w:tcBorders>
              <w:top w:val="single" w:sz="6" w:space="0" w:color="4AACC5"/>
              <w:left w:val="single" w:sz="4" w:space="0" w:color="4AACC5"/>
              <w:bottom w:val="single" w:sz="4" w:space="0" w:color="4AACC5"/>
              <w:right w:val="single" w:sz="6" w:space="0" w:color="4AACC5"/>
            </w:tcBorders>
            <w:shd w:val="clear" w:color="auto" w:fill="FFFFFF" w:themeFill="background1"/>
          </w:tcPr>
          <w:p w:rsidR="00EC03DF" w:rsidRPr="00EC03DF" w:rsidRDefault="00EC03DF" w:rsidP="00EC03DF">
            <w:pPr>
              <w:pStyle w:val="af6"/>
              <w:rPr>
                <w:rFonts w:ascii="微软雅黑" w:eastAsia="微软雅黑" w:hAnsi="微软雅黑"/>
                <w:sz w:val="18"/>
                <w:szCs w:val="18"/>
              </w:rPr>
            </w:pPr>
            <w:r w:rsidRPr="00EC03DF">
              <w:rPr>
                <w:rFonts w:ascii="微软雅黑" w:eastAsia="微软雅黑" w:hAnsi="微软雅黑" w:hint="eastAsia"/>
                <w:sz w:val="18"/>
                <w:szCs w:val="18"/>
              </w:rPr>
              <w:t>DZB</w:t>
            </w:r>
          </w:p>
        </w:tc>
        <w:tc>
          <w:tcPr>
            <w:tcW w:w="5956" w:type="dxa"/>
            <w:tcBorders>
              <w:top w:val="single" w:sz="6" w:space="0" w:color="4AACC5"/>
              <w:left w:val="single" w:sz="6" w:space="0" w:color="4AACC5"/>
              <w:bottom w:val="single" w:sz="4" w:space="0" w:color="4AACC5"/>
              <w:right w:val="single" w:sz="4" w:space="0" w:color="4AACC5"/>
            </w:tcBorders>
            <w:shd w:val="clear" w:color="auto" w:fill="FFFFFF" w:themeFill="background1"/>
          </w:tcPr>
          <w:p w:rsidR="00EC03DF" w:rsidRPr="00EC03DF" w:rsidRDefault="00EC03DF" w:rsidP="00EC03DF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EC03DF"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德州银行</w:t>
            </w:r>
          </w:p>
        </w:tc>
      </w:tr>
      <w:tr w:rsidR="00EC03DF" w:rsidRPr="00EC03DF" w:rsidTr="00EC03DF">
        <w:tc>
          <w:tcPr>
            <w:tcW w:w="1559" w:type="dxa"/>
            <w:tcBorders>
              <w:top w:val="single" w:sz="6" w:space="0" w:color="4AACC5"/>
              <w:left w:val="single" w:sz="4" w:space="0" w:color="4AACC5"/>
              <w:bottom w:val="single" w:sz="4" w:space="0" w:color="4AACC5"/>
              <w:right w:val="single" w:sz="6" w:space="0" w:color="4AACC5"/>
            </w:tcBorders>
            <w:shd w:val="clear" w:color="auto" w:fill="FFFFFF" w:themeFill="background1"/>
          </w:tcPr>
          <w:p w:rsidR="00EC03DF" w:rsidRPr="00EC03DF" w:rsidRDefault="00EC03DF" w:rsidP="00EC03DF">
            <w:pPr>
              <w:pStyle w:val="af6"/>
              <w:rPr>
                <w:rFonts w:ascii="微软雅黑" w:eastAsia="微软雅黑" w:hAnsi="微软雅黑"/>
                <w:sz w:val="18"/>
                <w:szCs w:val="18"/>
              </w:rPr>
            </w:pPr>
            <w:r w:rsidRPr="00EC03DF">
              <w:rPr>
                <w:rFonts w:ascii="微软雅黑" w:eastAsia="微软雅黑" w:hAnsi="微软雅黑" w:hint="eastAsia"/>
                <w:sz w:val="18"/>
                <w:szCs w:val="18"/>
              </w:rPr>
              <w:t>FDB</w:t>
            </w:r>
          </w:p>
        </w:tc>
        <w:tc>
          <w:tcPr>
            <w:tcW w:w="5956" w:type="dxa"/>
            <w:tcBorders>
              <w:top w:val="single" w:sz="6" w:space="0" w:color="4AACC5"/>
              <w:left w:val="single" w:sz="6" w:space="0" w:color="4AACC5"/>
              <w:bottom w:val="single" w:sz="4" w:space="0" w:color="4AACC5"/>
              <w:right w:val="single" w:sz="4" w:space="0" w:color="4AACC5"/>
            </w:tcBorders>
            <w:shd w:val="clear" w:color="auto" w:fill="FFFFFF" w:themeFill="background1"/>
          </w:tcPr>
          <w:p w:rsidR="00EC03DF" w:rsidRPr="00EC03DF" w:rsidRDefault="00EC03DF" w:rsidP="00EC03DF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EC03DF"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富滇银行</w:t>
            </w:r>
          </w:p>
        </w:tc>
      </w:tr>
      <w:tr w:rsidR="00EC03DF" w:rsidRPr="00EC03DF" w:rsidTr="00EC03DF">
        <w:tc>
          <w:tcPr>
            <w:tcW w:w="1559" w:type="dxa"/>
            <w:tcBorders>
              <w:top w:val="single" w:sz="6" w:space="0" w:color="4AACC5"/>
              <w:left w:val="single" w:sz="4" w:space="0" w:color="4AACC5"/>
              <w:bottom w:val="single" w:sz="4" w:space="0" w:color="4AACC5"/>
              <w:right w:val="single" w:sz="6" w:space="0" w:color="4AACC5"/>
            </w:tcBorders>
            <w:shd w:val="clear" w:color="auto" w:fill="FFFFFF" w:themeFill="background1"/>
          </w:tcPr>
          <w:p w:rsidR="00EC03DF" w:rsidRPr="00EC03DF" w:rsidRDefault="00EC03DF" w:rsidP="00EC03DF">
            <w:pPr>
              <w:pStyle w:val="af6"/>
              <w:rPr>
                <w:rFonts w:ascii="微软雅黑" w:eastAsia="微软雅黑" w:hAnsi="微软雅黑"/>
                <w:sz w:val="18"/>
                <w:szCs w:val="18"/>
              </w:rPr>
            </w:pPr>
            <w:r w:rsidRPr="00EC03DF">
              <w:rPr>
                <w:rFonts w:ascii="微软雅黑" w:eastAsia="微软雅黑" w:hAnsi="微软雅黑" w:hint="eastAsia"/>
                <w:sz w:val="18"/>
                <w:szCs w:val="18"/>
              </w:rPr>
              <w:t>FGZYCB</w:t>
            </w:r>
          </w:p>
        </w:tc>
        <w:tc>
          <w:tcPr>
            <w:tcW w:w="5956" w:type="dxa"/>
            <w:tcBorders>
              <w:top w:val="single" w:sz="6" w:space="0" w:color="4AACC5"/>
              <w:left w:val="single" w:sz="6" w:space="0" w:color="4AACC5"/>
              <w:bottom w:val="single" w:sz="4" w:space="0" w:color="4AACC5"/>
              <w:right w:val="single" w:sz="4" w:space="0" w:color="4AACC5"/>
            </w:tcBorders>
            <w:shd w:val="clear" w:color="auto" w:fill="FFFFFF" w:themeFill="background1"/>
          </w:tcPr>
          <w:p w:rsidR="00EC03DF" w:rsidRPr="00EC03DF" w:rsidRDefault="00EC03DF" w:rsidP="00EC03DF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EC03DF"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扶沟郑银村镇银行</w:t>
            </w:r>
          </w:p>
        </w:tc>
      </w:tr>
      <w:tr w:rsidR="00EC03DF" w:rsidRPr="00EC03DF" w:rsidTr="00EC03DF">
        <w:tc>
          <w:tcPr>
            <w:tcW w:w="1559" w:type="dxa"/>
            <w:tcBorders>
              <w:top w:val="single" w:sz="6" w:space="0" w:color="4AACC5"/>
              <w:left w:val="single" w:sz="4" w:space="0" w:color="4AACC5"/>
              <w:bottom w:val="single" w:sz="4" w:space="0" w:color="4AACC5"/>
              <w:right w:val="single" w:sz="6" w:space="0" w:color="4AACC5"/>
            </w:tcBorders>
            <w:shd w:val="clear" w:color="auto" w:fill="FFFFFF" w:themeFill="background1"/>
          </w:tcPr>
          <w:p w:rsidR="00EC03DF" w:rsidRPr="00EC03DF" w:rsidRDefault="00EC03DF" w:rsidP="00EC03DF">
            <w:pPr>
              <w:pStyle w:val="af6"/>
              <w:rPr>
                <w:rFonts w:ascii="微软雅黑" w:eastAsia="微软雅黑" w:hAnsi="微软雅黑"/>
                <w:sz w:val="18"/>
                <w:szCs w:val="18"/>
              </w:rPr>
            </w:pPr>
            <w:r w:rsidRPr="00EC03DF">
              <w:rPr>
                <w:rFonts w:ascii="微软雅黑" w:eastAsia="微软雅黑" w:hAnsi="微软雅黑" w:hint="eastAsia"/>
                <w:sz w:val="18"/>
                <w:szCs w:val="18"/>
              </w:rPr>
              <w:t>FJRCC</w:t>
            </w:r>
          </w:p>
        </w:tc>
        <w:tc>
          <w:tcPr>
            <w:tcW w:w="5956" w:type="dxa"/>
            <w:tcBorders>
              <w:top w:val="single" w:sz="6" w:space="0" w:color="4AACC5"/>
              <w:left w:val="single" w:sz="6" w:space="0" w:color="4AACC5"/>
              <w:bottom w:val="single" w:sz="4" w:space="0" w:color="4AACC5"/>
              <w:right w:val="single" w:sz="4" w:space="0" w:color="4AACC5"/>
            </w:tcBorders>
            <w:shd w:val="clear" w:color="auto" w:fill="FFFFFF" w:themeFill="background1"/>
          </w:tcPr>
          <w:p w:rsidR="00EC03DF" w:rsidRPr="00EC03DF" w:rsidRDefault="00EC03DF" w:rsidP="00EC03DF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EC03DF"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福建省农村信用社联合社</w:t>
            </w:r>
          </w:p>
        </w:tc>
      </w:tr>
      <w:tr w:rsidR="00EC03DF" w:rsidRPr="00EC03DF" w:rsidTr="00EC03DF">
        <w:tc>
          <w:tcPr>
            <w:tcW w:w="1559" w:type="dxa"/>
            <w:tcBorders>
              <w:top w:val="single" w:sz="6" w:space="0" w:color="4AACC5"/>
              <w:left w:val="single" w:sz="4" w:space="0" w:color="4AACC5"/>
              <w:bottom w:val="single" w:sz="4" w:space="0" w:color="4AACC5"/>
              <w:right w:val="single" w:sz="6" w:space="0" w:color="4AACC5"/>
            </w:tcBorders>
            <w:shd w:val="clear" w:color="auto" w:fill="FFFFFF" w:themeFill="background1"/>
          </w:tcPr>
          <w:p w:rsidR="00EC03DF" w:rsidRPr="00EC03DF" w:rsidRDefault="00EC03DF" w:rsidP="00EC03DF">
            <w:pPr>
              <w:pStyle w:val="af6"/>
              <w:rPr>
                <w:rFonts w:ascii="微软雅黑" w:eastAsia="微软雅黑" w:hAnsi="微软雅黑"/>
                <w:sz w:val="18"/>
                <w:szCs w:val="18"/>
              </w:rPr>
            </w:pPr>
            <w:r w:rsidRPr="00EC03DF">
              <w:rPr>
                <w:rFonts w:ascii="微软雅黑" w:eastAsia="微软雅黑" w:hAnsi="微软雅黑" w:hint="eastAsia"/>
                <w:sz w:val="18"/>
                <w:szCs w:val="18"/>
              </w:rPr>
              <w:t>GDB</w:t>
            </w:r>
          </w:p>
        </w:tc>
        <w:tc>
          <w:tcPr>
            <w:tcW w:w="5956" w:type="dxa"/>
            <w:tcBorders>
              <w:top w:val="single" w:sz="6" w:space="0" w:color="4AACC5"/>
              <w:left w:val="single" w:sz="6" w:space="0" w:color="4AACC5"/>
              <w:bottom w:val="single" w:sz="4" w:space="0" w:color="4AACC5"/>
              <w:right w:val="single" w:sz="4" w:space="0" w:color="4AACC5"/>
            </w:tcBorders>
            <w:shd w:val="clear" w:color="auto" w:fill="FFFFFF" w:themeFill="background1"/>
          </w:tcPr>
          <w:p w:rsidR="00EC03DF" w:rsidRPr="00EC03DF" w:rsidRDefault="00EC03DF" w:rsidP="00EC03DF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EC03DF"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广发银行</w:t>
            </w:r>
          </w:p>
        </w:tc>
      </w:tr>
      <w:tr w:rsidR="00EC03DF" w:rsidRPr="00EC03DF" w:rsidTr="00EC03DF">
        <w:tc>
          <w:tcPr>
            <w:tcW w:w="1559" w:type="dxa"/>
            <w:tcBorders>
              <w:top w:val="single" w:sz="6" w:space="0" w:color="4AACC5"/>
              <w:left w:val="single" w:sz="4" w:space="0" w:color="4AACC5"/>
              <w:bottom w:val="single" w:sz="4" w:space="0" w:color="4AACC5"/>
              <w:right w:val="single" w:sz="6" w:space="0" w:color="4AACC5"/>
            </w:tcBorders>
            <w:shd w:val="clear" w:color="auto" w:fill="FFFFFF" w:themeFill="background1"/>
          </w:tcPr>
          <w:p w:rsidR="00EC03DF" w:rsidRPr="00EC03DF" w:rsidRDefault="00EC03DF" w:rsidP="00EC03DF">
            <w:pPr>
              <w:pStyle w:val="af6"/>
              <w:rPr>
                <w:rFonts w:ascii="微软雅黑" w:eastAsia="微软雅黑" w:hAnsi="微软雅黑"/>
                <w:sz w:val="18"/>
                <w:szCs w:val="18"/>
              </w:rPr>
            </w:pPr>
            <w:r w:rsidRPr="00EC03DF">
              <w:rPr>
                <w:rFonts w:ascii="微软雅黑" w:eastAsia="微软雅黑" w:hAnsi="微软雅黑" w:hint="eastAsia"/>
                <w:sz w:val="18"/>
                <w:szCs w:val="18"/>
              </w:rPr>
              <w:t>GDRCC</w:t>
            </w:r>
          </w:p>
        </w:tc>
        <w:tc>
          <w:tcPr>
            <w:tcW w:w="5956" w:type="dxa"/>
            <w:tcBorders>
              <w:top w:val="single" w:sz="6" w:space="0" w:color="4AACC5"/>
              <w:left w:val="single" w:sz="6" w:space="0" w:color="4AACC5"/>
              <w:bottom w:val="single" w:sz="4" w:space="0" w:color="4AACC5"/>
              <w:right w:val="single" w:sz="4" w:space="0" w:color="4AACC5"/>
            </w:tcBorders>
            <w:shd w:val="clear" w:color="auto" w:fill="FFFFFF" w:themeFill="background1"/>
          </w:tcPr>
          <w:p w:rsidR="00EC03DF" w:rsidRPr="00EC03DF" w:rsidRDefault="00EC03DF" w:rsidP="00EC03DF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EC03DF"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广东省农村信用合作社</w:t>
            </w:r>
          </w:p>
        </w:tc>
      </w:tr>
      <w:tr w:rsidR="00EC03DF" w:rsidRPr="00EC03DF" w:rsidTr="00EC03DF">
        <w:tc>
          <w:tcPr>
            <w:tcW w:w="1559" w:type="dxa"/>
            <w:tcBorders>
              <w:top w:val="single" w:sz="6" w:space="0" w:color="4AACC5"/>
              <w:left w:val="single" w:sz="4" w:space="0" w:color="4AACC5"/>
              <w:bottom w:val="single" w:sz="4" w:space="0" w:color="4AACC5"/>
              <w:right w:val="single" w:sz="6" w:space="0" w:color="4AACC5"/>
            </w:tcBorders>
            <w:shd w:val="clear" w:color="auto" w:fill="FFFFFF" w:themeFill="background1"/>
          </w:tcPr>
          <w:p w:rsidR="00EC03DF" w:rsidRPr="00EC03DF" w:rsidRDefault="00EC03DF" w:rsidP="00EC03DF">
            <w:pPr>
              <w:pStyle w:val="af6"/>
              <w:rPr>
                <w:rFonts w:ascii="微软雅黑" w:eastAsia="微软雅黑" w:hAnsi="微软雅黑"/>
                <w:sz w:val="18"/>
                <w:szCs w:val="18"/>
              </w:rPr>
            </w:pPr>
            <w:r w:rsidRPr="00EC03DF">
              <w:rPr>
                <w:rFonts w:ascii="微软雅黑" w:eastAsia="微软雅黑" w:hAnsi="微软雅黑" w:hint="eastAsia"/>
                <w:sz w:val="18"/>
                <w:szCs w:val="18"/>
              </w:rPr>
              <w:t>GGXFCB</w:t>
            </w:r>
          </w:p>
        </w:tc>
        <w:tc>
          <w:tcPr>
            <w:tcW w:w="5956" w:type="dxa"/>
            <w:tcBorders>
              <w:top w:val="single" w:sz="6" w:space="0" w:color="4AACC5"/>
              <w:left w:val="single" w:sz="6" w:space="0" w:color="4AACC5"/>
              <w:bottom w:val="single" w:sz="4" w:space="0" w:color="4AACC5"/>
              <w:right w:val="single" w:sz="4" w:space="0" w:color="4AACC5"/>
            </w:tcBorders>
            <w:shd w:val="clear" w:color="auto" w:fill="FFFFFF" w:themeFill="background1"/>
          </w:tcPr>
          <w:p w:rsidR="00EC03DF" w:rsidRPr="00EC03DF" w:rsidRDefault="00EC03DF" w:rsidP="00EC03DF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EC03DF"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泰州高港兴福村镇银行</w:t>
            </w:r>
          </w:p>
        </w:tc>
      </w:tr>
      <w:tr w:rsidR="00EC03DF" w:rsidRPr="00EC03DF" w:rsidTr="00EC03DF">
        <w:tc>
          <w:tcPr>
            <w:tcW w:w="1559" w:type="dxa"/>
            <w:tcBorders>
              <w:top w:val="single" w:sz="6" w:space="0" w:color="4AACC5"/>
              <w:left w:val="single" w:sz="4" w:space="0" w:color="4AACC5"/>
              <w:bottom w:val="single" w:sz="4" w:space="0" w:color="4AACC5"/>
              <w:right w:val="single" w:sz="6" w:space="0" w:color="4AACC5"/>
            </w:tcBorders>
            <w:shd w:val="clear" w:color="auto" w:fill="FFFFFF" w:themeFill="background1"/>
          </w:tcPr>
          <w:p w:rsidR="00EC03DF" w:rsidRPr="00EC03DF" w:rsidRDefault="00EC03DF" w:rsidP="00EC03DF">
            <w:pPr>
              <w:pStyle w:val="af6"/>
              <w:rPr>
                <w:rFonts w:ascii="微软雅黑" w:eastAsia="微软雅黑" w:hAnsi="微软雅黑"/>
                <w:sz w:val="18"/>
                <w:szCs w:val="18"/>
              </w:rPr>
            </w:pPr>
            <w:r w:rsidRPr="00EC03DF">
              <w:rPr>
                <w:rFonts w:ascii="微软雅黑" w:eastAsia="微软雅黑" w:hAnsi="微软雅黑" w:hint="eastAsia"/>
                <w:sz w:val="18"/>
                <w:szCs w:val="18"/>
              </w:rPr>
              <w:t>GLB</w:t>
            </w:r>
          </w:p>
        </w:tc>
        <w:tc>
          <w:tcPr>
            <w:tcW w:w="5956" w:type="dxa"/>
            <w:tcBorders>
              <w:top w:val="single" w:sz="6" w:space="0" w:color="4AACC5"/>
              <w:left w:val="single" w:sz="6" w:space="0" w:color="4AACC5"/>
              <w:bottom w:val="single" w:sz="4" w:space="0" w:color="4AACC5"/>
              <w:right w:val="single" w:sz="4" w:space="0" w:color="4AACC5"/>
            </w:tcBorders>
            <w:shd w:val="clear" w:color="auto" w:fill="FFFFFF" w:themeFill="background1"/>
          </w:tcPr>
          <w:p w:rsidR="00EC03DF" w:rsidRPr="00EC03DF" w:rsidRDefault="00EC03DF" w:rsidP="00EC03DF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EC03DF"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桂林银行</w:t>
            </w:r>
          </w:p>
        </w:tc>
      </w:tr>
      <w:tr w:rsidR="00EC03DF" w:rsidRPr="00EC03DF" w:rsidTr="00EC03DF">
        <w:tc>
          <w:tcPr>
            <w:tcW w:w="1559" w:type="dxa"/>
            <w:tcBorders>
              <w:top w:val="single" w:sz="6" w:space="0" w:color="4AACC5"/>
              <w:left w:val="single" w:sz="4" w:space="0" w:color="4AACC5"/>
              <w:bottom w:val="single" w:sz="4" w:space="0" w:color="4AACC5"/>
              <w:right w:val="single" w:sz="6" w:space="0" w:color="4AACC5"/>
            </w:tcBorders>
            <w:shd w:val="clear" w:color="auto" w:fill="FFFFFF" w:themeFill="background1"/>
          </w:tcPr>
          <w:p w:rsidR="00EC03DF" w:rsidRPr="00EC03DF" w:rsidRDefault="00EC03DF" w:rsidP="00EC03DF">
            <w:pPr>
              <w:pStyle w:val="af6"/>
              <w:rPr>
                <w:rFonts w:ascii="微软雅黑" w:eastAsia="微软雅黑" w:hAnsi="微软雅黑"/>
                <w:sz w:val="18"/>
                <w:szCs w:val="18"/>
              </w:rPr>
            </w:pPr>
            <w:r w:rsidRPr="00EC03DF">
              <w:rPr>
                <w:rFonts w:ascii="微软雅黑" w:eastAsia="微软雅黑" w:hAnsi="微软雅黑" w:hint="eastAsia"/>
                <w:sz w:val="18"/>
                <w:szCs w:val="18"/>
              </w:rPr>
              <w:t>GTQRCB</w:t>
            </w:r>
          </w:p>
        </w:tc>
        <w:tc>
          <w:tcPr>
            <w:tcW w:w="5956" w:type="dxa"/>
            <w:tcBorders>
              <w:top w:val="single" w:sz="6" w:space="0" w:color="4AACC5"/>
              <w:left w:val="single" w:sz="6" w:space="0" w:color="4AACC5"/>
              <w:bottom w:val="single" w:sz="4" w:space="0" w:color="4AACC5"/>
              <w:right w:val="single" w:sz="4" w:space="0" w:color="4AACC5"/>
            </w:tcBorders>
            <w:shd w:val="clear" w:color="auto" w:fill="FFFFFF" w:themeFill="background1"/>
          </w:tcPr>
          <w:p w:rsidR="00EC03DF" w:rsidRPr="00EC03DF" w:rsidRDefault="00EC03DF" w:rsidP="00EC03DF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EC03DF"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高唐青隆村镇银行</w:t>
            </w:r>
          </w:p>
        </w:tc>
      </w:tr>
      <w:tr w:rsidR="00EC03DF" w:rsidRPr="00EC03DF" w:rsidTr="00EC03DF">
        <w:tc>
          <w:tcPr>
            <w:tcW w:w="1559" w:type="dxa"/>
            <w:tcBorders>
              <w:top w:val="single" w:sz="6" w:space="0" w:color="4AACC5"/>
              <w:left w:val="single" w:sz="4" w:space="0" w:color="4AACC5"/>
              <w:bottom w:val="single" w:sz="4" w:space="0" w:color="4AACC5"/>
              <w:right w:val="single" w:sz="6" w:space="0" w:color="4AACC5"/>
            </w:tcBorders>
            <w:shd w:val="clear" w:color="auto" w:fill="FFFFFF" w:themeFill="background1"/>
          </w:tcPr>
          <w:p w:rsidR="00EC03DF" w:rsidRPr="00EC03DF" w:rsidRDefault="00EC03DF" w:rsidP="00EC03DF">
            <w:pPr>
              <w:pStyle w:val="af6"/>
              <w:rPr>
                <w:rFonts w:ascii="微软雅黑" w:eastAsia="微软雅黑" w:hAnsi="微软雅黑"/>
                <w:sz w:val="18"/>
                <w:szCs w:val="18"/>
              </w:rPr>
            </w:pPr>
            <w:r w:rsidRPr="00EC03DF">
              <w:rPr>
                <w:rFonts w:ascii="微软雅黑" w:eastAsia="微软雅黑" w:hAnsi="微软雅黑" w:hint="eastAsia"/>
                <w:sz w:val="18"/>
                <w:szCs w:val="18"/>
              </w:rPr>
              <w:t>GYB</w:t>
            </w:r>
          </w:p>
        </w:tc>
        <w:tc>
          <w:tcPr>
            <w:tcW w:w="5956" w:type="dxa"/>
            <w:tcBorders>
              <w:top w:val="single" w:sz="6" w:space="0" w:color="4AACC5"/>
              <w:left w:val="single" w:sz="6" w:space="0" w:color="4AACC5"/>
              <w:bottom w:val="single" w:sz="4" w:space="0" w:color="4AACC5"/>
              <w:right w:val="single" w:sz="4" w:space="0" w:color="4AACC5"/>
            </w:tcBorders>
            <w:shd w:val="clear" w:color="auto" w:fill="FFFFFF" w:themeFill="background1"/>
          </w:tcPr>
          <w:p w:rsidR="00EC03DF" w:rsidRPr="00EC03DF" w:rsidRDefault="00EC03DF" w:rsidP="00EC03DF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EC03DF"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贵阳银行</w:t>
            </w:r>
          </w:p>
        </w:tc>
      </w:tr>
      <w:tr w:rsidR="00EC03DF" w:rsidRPr="00EC03DF" w:rsidTr="00EC03DF">
        <w:tc>
          <w:tcPr>
            <w:tcW w:w="1559" w:type="dxa"/>
            <w:tcBorders>
              <w:top w:val="single" w:sz="6" w:space="0" w:color="4AACC5"/>
              <w:left w:val="single" w:sz="4" w:space="0" w:color="4AACC5"/>
              <w:bottom w:val="single" w:sz="4" w:space="0" w:color="4AACC5"/>
              <w:right w:val="single" w:sz="6" w:space="0" w:color="4AACC5"/>
            </w:tcBorders>
            <w:shd w:val="clear" w:color="auto" w:fill="FFFFFF" w:themeFill="background1"/>
          </w:tcPr>
          <w:p w:rsidR="00EC03DF" w:rsidRPr="00EC03DF" w:rsidRDefault="00EC03DF" w:rsidP="00EC03DF">
            <w:pPr>
              <w:pStyle w:val="af6"/>
              <w:rPr>
                <w:rFonts w:ascii="微软雅黑" w:eastAsia="微软雅黑" w:hAnsi="微软雅黑"/>
                <w:sz w:val="18"/>
                <w:szCs w:val="18"/>
              </w:rPr>
            </w:pPr>
            <w:r w:rsidRPr="00EC03DF">
              <w:rPr>
                <w:rFonts w:ascii="微软雅黑" w:eastAsia="微软雅黑" w:hAnsi="微软雅黑" w:hint="eastAsia"/>
                <w:sz w:val="18"/>
                <w:szCs w:val="18"/>
              </w:rPr>
              <w:t>GYCB</w:t>
            </w:r>
          </w:p>
        </w:tc>
        <w:tc>
          <w:tcPr>
            <w:tcW w:w="5956" w:type="dxa"/>
            <w:tcBorders>
              <w:top w:val="single" w:sz="6" w:space="0" w:color="4AACC5"/>
              <w:left w:val="single" w:sz="6" w:space="0" w:color="4AACC5"/>
              <w:bottom w:val="single" w:sz="4" w:space="0" w:color="4AACC5"/>
              <w:right w:val="single" w:sz="4" w:space="0" w:color="4AACC5"/>
            </w:tcBorders>
            <w:shd w:val="clear" w:color="auto" w:fill="FFFFFF" w:themeFill="background1"/>
          </w:tcPr>
          <w:p w:rsidR="00EC03DF" w:rsidRPr="00EC03DF" w:rsidRDefault="00EC03DF" w:rsidP="00EC03DF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EC03DF"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固阳包商惠农村镇银行</w:t>
            </w:r>
          </w:p>
        </w:tc>
      </w:tr>
      <w:tr w:rsidR="00EC03DF" w:rsidRPr="00EC03DF" w:rsidTr="00EC03DF">
        <w:tc>
          <w:tcPr>
            <w:tcW w:w="1559" w:type="dxa"/>
            <w:tcBorders>
              <w:top w:val="single" w:sz="6" w:space="0" w:color="4AACC5"/>
              <w:left w:val="single" w:sz="4" w:space="0" w:color="4AACC5"/>
              <w:bottom w:val="single" w:sz="4" w:space="0" w:color="4AACC5"/>
              <w:right w:val="single" w:sz="6" w:space="0" w:color="4AACC5"/>
            </w:tcBorders>
            <w:shd w:val="clear" w:color="auto" w:fill="FFFFFF" w:themeFill="background1"/>
          </w:tcPr>
          <w:p w:rsidR="00EC03DF" w:rsidRPr="00EC03DF" w:rsidRDefault="00EC03DF" w:rsidP="00EC03DF">
            <w:pPr>
              <w:pStyle w:val="af6"/>
              <w:rPr>
                <w:rFonts w:ascii="微软雅黑" w:eastAsia="微软雅黑" w:hAnsi="微软雅黑"/>
                <w:sz w:val="18"/>
                <w:szCs w:val="18"/>
              </w:rPr>
            </w:pPr>
            <w:r w:rsidRPr="00EC03DF">
              <w:rPr>
                <w:rFonts w:ascii="微软雅黑" w:eastAsia="微软雅黑" w:hAnsi="微软雅黑" w:hint="eastAsia"/>
                <w:sz w:val="18"/>
                <w:szCs w:val="18"/>
              </w:rPr>
              <w:t>GZCB</w:t>
            </w:r>
          </w:p>
        </w:tc>
        <w:tc>
          <w:tcPr>
            <w:tcW w:w="5956" w:type="dxa"/>
            <w:tcBorders>
              <w:top w:val="single" w:sz="6" w:space="0" w:color="4AACC5"/>
              <w:left w:val="single" w:sz="6" w:space="0" w:color="4AACC5"/>
              <w:bottom w:val="single" w:sz="4" w:space="0" w:color="4AACC5"/>
              <w:right w:val="single" w:sz="4" w:space="0" w:color="4AACC5"/>
            </w:tcBorders>
            <w:shd w:val="clear" w:color="auto" w:fill="FFFFFF" w:themeFill="background1"/>
          </w:tcPr>
          <w:p w:rsidR="00EC03DF" w:rsidRPr="00EC03DF" w:rsidRDefault="00EC03DF" w:rsidP="00EC03DF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EC03DF"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广州银行</w:t>
            </w:r>
          </w:p>
        </w:tc>
      </w:tr>
      <w:tr w:rsidR="00EC03DF" w:rsidRPr="00EC03DF" w:rsidTr="00EC03DF">
        <w:tc>
          <w:tcPr>
            <w:tcW w:w="1559" w:type="dxa"/>
            <w:tcBorders>
              <w:top w:val="single" w:sz="6" w:space="0" w:color="4AACC5"/>
              <w:left w:val="single" w:sz="4" w:space="0" w:color="4AACC5"/>
              <w:bottom w:val="single" w:sz="4" w:space="0" w:color="4AACC5"/>
              <w:right w:val="single" w:sz="6" w:space="0" w:color="4AACC5"/>
            </w:tcBorders>
            <w:shd w:val="clear" w:color="auto" w:fill="FFFFFF" w:themeFill="background1"/>
          </w:tcPr>
          <w:p w:rsidR="00EC03DF" w:rsidRPr="00EC03DF" w:rsidRDefault="00EC03DF" w:rsidP="00EC03DF">
            <w:pPr>
              <w:pStyle w:val="af6"/>
              <w:rPr>
                <w:rFonts w:ascii="微软雅黑" w:eastAsia="微软雅黑" w:hAnsi="微软雅黑"/>
                <w:sz w:val="18"/>
                <w:szCs w:val="18"/>
              </w:rPr>
            </w:pPr>
            <w:r w:rsidRPr="00EC03DF">
              <w:rPr>
                <w:rFonts w:ascii="微软雅黑" w:eastAsia="微软雅黑" w:hAnsi="微软雅黑" w:hint="eastAsia"/>
                <w:sz w:val="18"/>
                <w:szCs w:val="18"/>
              </w:rPr>
              <w:t>GZRCC</w:t>
            </w:r>
          </w:p>
        </w:tc>
        <w:tc>
          <w:tcPr>
            <w:tcW w:w="5956" w:type="dxa"/>
            <w:tcBorders>
              <w:top w:val="single" w:sz="6" w:space="0" w:color="4AACC5"/>
              <w:left w:val="single" w:sz="6" w:space="0" w:color="4AACC5"/>
              <w:bottom w:val="single" w:sz="4" w:space="0" w:color="4AACC5"/>
              <w:right w:val="single" w:sz="4" w:space="0" w:color="4AACC5"/>
            </w:tcBorders>
            <w:shd w:val="clear" w:color="auto" w:fill="FFFFFF" w:themeFill="background1"/>
          </w:tcPr>
          <w:p w:rsidR="00EC03DF" w:rsidRPr="00EC03DF" w:rsidRDefault="00EC03DF" w:rsidP="00EC03DF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EC03DF"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广州农村信用合作社联合社</w:t>
            </w:r>
          </w:p>
        </w:tc>
      </w:tr>
      <w:tr w:rsidR="00EC03DF" w:rsidRPr="00EC03DF" w:rsidTr="00EC03DF">
        <w:tc>
          <w:tcPr>
            <w:tcW w:w="1559" w:type="dxa"/>
            <w:tcBorders>
              <w:top w:val="single" w:sz="6" w:space="0" w:color="4AACC5"/>
              <w:left w:val="single" w:sz="4" w:space="0" w:color="4AACC5"/>
              <w:bottom w:val="single" w:sz="4" w:space="0" w:color="4AACC5"/>
              <w:right w:val="single" w:sz="6" w:space="0" w:color="4AACC5"/>
            </w:tcBorders>
            <w:shd w:val="clear" w:color="auto" w:fill="FFFFFF" w:themeFill="background1"/>
          </w:tcPr>
          <w:p w:rsidR="00EC03DF" w:rsidRPr="00EC03DF" w:rsidRDefault="00EC03DF" w:rsidP="00EC03DF">
            <w:pPr>
              <w:pStyle w:val="af6"/>
              <w:rPr>
                <w:rFonts w:ascii="微软雅黑" w:eastAsia="微软雅黑" w:hAnsi="微软雅黑"/>
                <w:sz w:val="18"/>
                <w:szCs w:val="18"/>
              </w:rPr>
            </w:pPr>
            <w:r w:rsidRPr="00EC03DF">
              <w:rPr>
                <w:rFonts w:ascii="微软雅黑" w:eastAsia="微软雅黑" w:hAnsi="微软雅黑" w:hint="eastAsia"/>
                <w:sz w:val="18"/>
                <w:szCs w:val="18"/>
              </w:rPr>
              <w:t>HBB</w:t>
            </w:r>
          </w:p>
        </w:tc>
        <w:tc>
          <w:tcPr>
            <w:tcW w:w="5956" w:type="dxa"/>
            <w:tcBorders>
              <w:top w:val="single" w:sz="6" w:space="0" w:color="4AACC5"/>
              <w:left w:val="single" w:sz="6" w:space="0" w:color="4AACC5"/>
              <w:bottom w:val="single" w:sz="4" w:space="0" w:color="4AACC5"/>
              <w:right w:val="single" w:sz="4" w:space="0" w:color="4AACC5"/>
            </w:tcBorders>
            <w:shd w:val="clear" w:color="auto" w:fill="FFFFFF" w:themeFill="background1"/>
          </w:tcPr>
          <w:p w:rsidR="00EC03DF" w:rsidRPr="00EC03DF" w:rsidRDefault="00EC03DF" w:rsidP="00EC03DF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EC03DF"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河北银行</w:t>
            </w:r>
          </w:p>
        </w:tc>
      </w:tr>
      <w:tr w:rsidR="00EC03DF" w:rsidRPr="00EC03DF" w:rsidTr="00EC03DF">
        <w:tc>
          <w:tcPr>
            <w:tcW w:w="1559" w:type="dxa"/>
            <w:tcBorders>
              <w:top w:val="single" w:sz="6" w:space="0" w:color="4AACC5"/>
              <w:left w:val="single" w:sz="4" w:space="0" w:color="4AACC5"/>
              <w:bottom w:val="single" w:sz="4" w:space="0" w:color="4AACC5"/>
              <w:right w:val="single" w:sz="6" w:space="0" w:color="4AACC5"/>
            </w:tcBorders>
            <w:shd w:val="clear" w:color="auto" w:fill="FFFFFF" w:themeFill="background1"/>
          </w:tcPr>
          <w:p w:rsidR="00EC03DF" w:rsidRPr="00EC03DF" w:rsidRDefault="00EC03DF" w:rsidP="00EC03DF">
            <w:pPr>
              <w:pStyle w:val="af6"/>
              <w:rPr>
                <w:rFonts w:ascii="微软雅黑" w:eastAsia="微软雅黑" w:hAnsi="微软雅黑"/>
                <w:sz w:val="18"/>
                <w:szCs w:val="18"/>
              </w:rPr>
            </w:pPr>
            <w:r w:rsidRPr="00EC03DF"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HBCB</w:t>
            </w:r>
          </w:p>
        </w:tc>
        <w:tc>
          <w:tcPr>
            <w:tcW w:w="5956" w:type="dxa"/>
            <w:tcBorders>
              <w:top w:val="single" w:sz="6" w:space="0" w:color="4AACC5"/>
              <w:left w:val="single" w:sz="6" w:space="0" w:color="4AACC5"/>
              <w:bottom w:val="single" w:sz="4" w:space="0" w:color="4AACC5"/>
              <w:right w:val="single" w:sz="4" w:space="0" w:color="4AACC5"/>
            </w:tcBorders>
            <w:shd w:val="clear" w:color="auto" w:fill="FFFFFF" w:themeFill="background1"/>
          </w:tcPr>
          <w:p w:rsidR="00EC03DF" w:rsidRPr="00EC03DF" w:rsidRDefault="00EC03DF" w:rsidP="00EC03DF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EC03DF"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湖北银行</w:t>
            </w:r>
          </w:p>
        </w:tc>
      </w:tr>
      <w:tr w:rsidR="00EC03DF" w:rsidRPr="00EC03DF" w:rsidTr="00EC03DF">
        <w:tc>
          <w:tcPr>
            <w:tcW w:w="1559" w:type="dxa"/>
            <w:tcBorders>
              <w:top w:val="single" w:sz="6" w:space="0" w:color="4AACC5"/>
              <w:left w:val="single" w:sz="4" w:space="0" w:color="4AACC5"/>
              <w:bottom w:val="single" w:sz="4" w:space="0" w:color="4AACC5"/>
              <w:right w:val="single" w:sz="6" w:space="0" w:color="4AACC5"/>
            </w:tcBorders>
            <w:shd w:val="clear" w:color="auto" w:fill="FFFFFF" w:themeFill="background1"/>
          </w:tcPr>
          <w:p w:rsidR="00EC03DF" w:rsidRPr="00EC03DF" w:rsidRDefault="00EC03DF" w:rsidP="00EC03DF">
            <w:pPr>
              <w:pStyle w:val="af6"/>
              <w:rPr>
                <w:rFonts w:ascii="微软雅黑" w:eastAsia="微软雅黑" w:hAnsi="微软雅黑"/>
                <w:sz w:val="18"/>
                <w:szCs w:val="18"/>
              </w:rPr>
            </w:pPr>
            <w:r w:rsidRPr="00EC03DF">
              <w:rPr>
                <w:rFonts w:ascii="微软雅黑" w:eastAsia="微软雅黑" w:hAnsi="微软雅黑" w:hint="eastAsia"/>
                <w:sz w:val="18"/>
                <w:szCs w:val="18"/>
              </w:rPr>
              <w:t>HBRCC</w:t>
            </w:r>
          </w:p>
        </w:tc>
        <w:tc>
          <w:tcPr>
            <w:tcW w:w="5956" w:type="dxa"/>
            <w:tcBorders>
              <w:top w:val="single" w:sz="6" w:space="0" w:color="4AACC5"/>
              <w:left w:val="single" w:sz="6" w:space="0" w:color="4AACC5"/>
              <w:bottom w:val="single" w:sz="4" w:space="0" w:color="4AACC5"/>
              <w:right w:val="single" w:sz="4" w:space="0" w:color="4AACC5"/>
            </w:tcBorders>
            <w:shd w:val="clear" w:color="auto" w:fill="FFFFFF" w:themeFill="background1"/>
          </w:tcPr>
          <w:p w:rsidR="00EC03DF" w:rsidRPr="00EC03DF" w:rsidRDefault="00EC03DF" w:rsidP="00EC03DF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EC03DF"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湖北农信社</w:t>
            </w:r>
          </w:p>
        </w:tc>
      </w:tr>
      <w:tr w:rsidR="00EC03DF" w:rsidRPr="00EC03DF" w:rsidTr="00EC03DF">
        <w:tc>
          <w:tcPr>
            <w:tcW w:w="1559" w:type="dxa"/>
            <w:tcBorders>
              <w:top w:val="single" w:sz="6" w:space="0" w:color="4AACC5"/>
              <w:left w:val="single" w:sz="4" w:space="0" w:color="4AACC5"/>
              <w:bottom w:val="single" w:sz="4" w:space="0" w:color="4AACC5"/>
              <w:right w:val="single" w:sz="6" w:space="0" w:color="4AACC5"/>
            </w:tcBorders>
            <w:shd w:val="clear" w:color="auto" w:fill="FFFFFF" w:themeFill="background1"/>
          </w:tcPr>
          <w:p w:rsidR="00EC03DF" w:rsidRPr="00EC03DF" w:rsidRDefault="00EC03DF" w:rsidP="00EC03DF">
            <w:pPr>
              <w:pStyle w:val="af6"/>
              <w:rPr>
                <w:rFonts w:ascii="微软雅黑" w:eastAsia="微软雅黑" w:hAnsi="微软雅黑"/>
                <w:sz w:val="18"/>
                <w:szCs w:val="18"/>
              </w:rPr>
            </w:pPr>
            <w:r w:rsidRPr="00EC03DF">
              <w:rPr>
                <w:rFonts w:ascii="微软雅黑" w:eastAsia="微软雅黑" w:hAnsi="微软雅黑" w:hint="eastAsia"/>
                <w:sz w:val="18"/>
                <w:szCs w:val="18"/>
              </w:rPr>
              <w:t>HDB</w:t>
            </w:r>
          </w:p>
        </w:tc>
        <w:tc>
          <w:tcPr>
            <w:tcW w:w="5956" w:type="dxa"/>
            <w:tcBorders>
              <w:top w:val="single" w:sz="6" w:space="0" w:color="4AACC5"/>
              <w:left w:val="single" w:sz="6" w:space="0" w:color="4AACC5"/>
              <w:bottom w:val="single" w:sz="4" w:space="0" w:color="4AACC5"/>
              <w:right w:val="single" w:sz="4" w:space="0" w:color="4AACC5"/>
            </w:tcBorders>
            <w:shd w:val="clear" w:color="auto" w:fill="FFFFFF" w:themeFill="background1"/>
          </w:tcPr>
          <w:p w:rsidR="00EC03DF" w:rsidRPr="00EC03DF" w:rsidRDefault="00EC03DF" w:rsidP="00EC03DF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EC03DF"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邯郸市商业银行</w:t>
            </w:r>
          </w:p>
        </w:tc>
      </w:tr>
      <w:tr w:rsidR="00EC03DF" w:rsidRPr="00EC03DF" w:rsidTr="00EC03DF">
        <w:tc>
          <w:tcPr>
            <w:tcW w:w="1559" w:type="dxa"/>
            <w:tcBorders>
              <w:top w:val="single" w:sz="6" w:space="0" w:color="4AACC5"/>
              <w:left w:val="single" w:sz="4" w:space="0" w:color="4AACC5"/>
              <w:bottom w:val="single" w:sz="4" w:space="0" w:color="4AACC5"/>
              <w:right w:val="single" w:sz="6" w:space="0" w:color="4AACC5"/>
            </w:tcBorders>
            <w:shd w:val="clear" w:color="auto" w:fill="FFFFFF" w:themeFill="background1"/>
          </w:tcPr>
          <w:p w:rsidR="00EC03DF" w:rsidRPr="00EC03DF" w:rsidRDefault="00EC03DF" w:rsidP="00EC03DF">
            <w:pPr>
              <w:pStyle w:val="af6"/>
              <w:rPr>
                <w:rFonts w:ascii="微软雅黑" w:eastAsia="微软雅黑" w:hAnsi="微软雅黑"/>
                <w:sz w:val="18"/>
                <w:szCs w:val="18"/>
              </w:rPr>
            </w:pPr>
            <w:r w:rsidRPr="00EC03DF">
              <w:rPr>
                <w:rFonts w:ascii="微软雅黑" w:eastAsia="微软雅黑" w:hAnsi="微软雅黑" w:hint="eastAsia"/>
                <w:sz w:val="18"/>
                <w:szCs w:val="18"/>
              </w:rPr>
              <w:t>HEUCC</w:t>
            </w:r>
          </w:p>
        </w:tc>
        <w:tc>
          <w:tcPr>
            <w:tcW w:w="5956" w:type="dxa"/>
            <w:tcBorders>
              <w:top w:val="single" w:sz="6" w:space="0" w:color="4AACC5"/>
              <w:left w:val="single" w:sz="6" w:space="0" w:color="4AACC5"/>
              <w:bottom w:val="single" w:sz="4" w:space="0" w:color="4AACC5"/>
              <w:right w:val="single" w:sz="4" w:space="0" w:color="4AACC5"/>
            </w:tcBorders>
            <w:shd w:val="clear" w:color="auto" w:fill="FFFFFF" w:themeFill="background1"/>
          </w:tcPr>
          <w:p w:rsidR="00EC03DF" w:rsidRPr="00EC03DF" w:rsidRDefault="00EC03DF" w:rsidP="00EC03DF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EC03DF"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鹤壁市城市信用社</w:t>
            </w:r>
          </w:p>
        </w:tc>
      </w:tr>
      <w:tr w:rsidR="00EC03DF" w:rsidRPr="00EC03DF" w:rsidTr="00EC03DF">
        <w:tc>
          <w:tcPr>
            <w:tcW w:w="1559" w:type="dxa"/>
            <w:tcBorders>
              <w:top w:val="single" w:sz="6" w:space="0" w:color="4AACC5"/>
              <w:left w:val="single" w:sz="4" w:space="0" w:color="4AACC5"/>
              <w:bottom w:val="single" w:sz="4" w:space="0" w:color="4AACC5"/>
              <w:right w:val="single" w:sz="6" w:space="0" w:color="4AACC5"/>
            </w:tcBorders>
            <w:shd w:val="clear" w:color="auto" w:fill="FFFFFF" w:themeFill="background1"/>
          </w:tcPr>
          <w:p w:rsidR="00EC03DF" w:rsidRPr="00EC03DF" w:rsidRDefault="00EC03DF" w:rsidP="00EC03DF">
            <w:pPr>
              <w:pStyle w:val="af6"/>
              <w:rPr>
                <w:rFonts w:ascii="微软雅黑" w:eastAsia="微软雅黑" w:hAnsi="微软雅黑"/>
                <w:sz w:val="18"/>
                <w:szCs w:val="18"/>
              </w:rPr>
            </w:pPr>
            <w:r w:rsidRPr="00EC03DF">
              <w:rPr>
                <w:rFonts w:ascii="微软雅黑" w:eastAsia="微软雅黑" w:hAnsi="微软雅黑" w:hint="eastAsia"/>
                <w:sz w:val="18"/>
                <w:szCs w:val="18"/>
              </w:rPr>
              <w:t>HFB</w:t>
            </w:r>
          </w:p>
        </w:tc>
        <w:tc>
          <w:tcPr>
            <w:tcW w:w="5956" w:type="dxa"/>
            <w:tcBorders>
              <w:top w:val="single" w:sz="6" w:space="0" w:color="4AACC5"/>
              <w:left w:val="single" w:sz="6" w:space="0" w:color="4AACC5"/>
              <w:bottom w:val="single" w:sz="4" w:space="0" w:color="4AACC5"/>
              <w:right w:val="single" w:sz="4" w:space="0" w:color="4AACC5"/>
            </w:tcBorders>
            <w:shd w:val="clear" w:color="auto" w:fill="FFFFFF" w:themeFill="background1"/>
          </w:tcPr>
          <w:p w:rsidR="00EC03DF" w:rsidRPr="00EC03DF" w:rsidRDefault="00EC03DF" w:rsidP="00EC03DF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EC03DF"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恒丰银行</w:t>
            </w:r>
          </w:p>
        </w:tc>
      </w:tr>
      <w:tr w:rsidR="00EC03DF" w:rsidRPr="00EC03DF" w:rsidTr="00EC03DF">
        <w:tc>
          <w:tcPr>
            <w:tcW w:w="1559" w:type="dxa"/>
            <w:tcBorders>
              <w:top w:val="single" w:sz="6" w:space="0" w:color="4AACC5"/>
              <w:left w:val="single" w:sz="4" w:space="0" w:color="4AACC5"/>
              <w:bottom w:val="single" w:sz="4" w:space="0" w:color="4AACC5"/>
              <w:right w:val="single" w:sz="6" w:space="0" w:color="4AACC5"/>
            </w:tcBorders>
            <w:shd w:val="clear" w:color="auto" w:fill="FFFFFF" w:themeFill="background1"/>
          </w:tcPr>
          <w:p w:rsidR="00EC03DF" w:rsidRPr="00EC03DF" w:rsidRDefault="00EC03DF" w:rsidP="00EC03DF">
            <w:pPr>
              <w:pStyle w:val="af6"/>
              <w:rPr>
                <w:rFonts w:ascii="微软雅黑" w:eastAsia="微软雅黑" w:hAnsi="微软雅黑"/>
                <w:sz w:val="18"/>
                <w:szCs w:val="18"/>
              </w:rPr>
            </w:pPr>
            <w:r w:rsidRPr="00EC03DF">
              <w:rPr>
                <w:rFonts w:ascii="微软雅黑" w:eastAsia="微软雅黑" w:hAnsi="微软雅黑" w:hint="eastAsia"/>
                <w:sz w:val="18"/>
                <w:szCs w:val="18"/>
              </w:rPr>
              <w:t>HJDSCB</w:t>
            </w:r>
          </w:p>
        </w:tc>
        <w:tc>
          <w:tcPr>
            <w:tcW w:w="5956" w:type="dxa"/>
            <w:tcBorders>
              <w:top w:val="single" w:sz="6" w:space="0" w:color="4AACC5"/>
              <w:left w:val="single" w:sz="6" w:space="0" w:color="4AACC5"/>
              <w:bottom w:val="single" w:sz="4" w:space="0" w:color="4AACC5"/>
              <w:right w:val="single" w:sz="4" w:space="0" w:color="4AACC5"/>
            </w:tcBorders>
            <w:shd w:val="clear" w:color="auto" w:fill="FFFFFF" w:themeFill="background1"/>
          </w:tcPr>
          <w:p w:rsidR="00EC03DF" w:rsidRPr="00EC03DF" w:rsidRDefault="00EC03DF" w:rsidP="00EC03DF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EC03DF"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海宁德商村镇银行</w:t>
            </w:r>
          </w:p>
        </w:tc>
      </w:tr>
      <w:tr w:rsidR="00EC03DF" w:rsidRPr="00EC03DF" w:rsidTr="00EC03DF">
        <w:tc>
          <w:tcPr>
            <w:tcW w:w="1559" w:type="dxa"/>
            <w:tcBorders>
              <w:top w:val="single" w:sz="6" w:space="0" w:color="4AACC5"/>
              <w:left w:val="single" w:sz="4" w:space="0" w:color="4AACC5"/>
              <w:bottom w:val="single" w:sz="4" w:space="0" w:color="4AACC5"/>
              <w:right w:val="single" w:sz="6" w:space="0" w:color="4AACC5"/>
            </w:tcBorders>
            <w:shd w:val="clear" w:color="auto" w:fill="FFFFFF" w:themeFill="background1"/>
          </w:tcPr>
          <w:p w:rsidR="00EC03DF" w:rsidRPr="00EC03DF" w:rsidRDefault="00EC03DF" w:rsidP="00EC03DF">
            <w:pPr>
              <w:pStyle w:val="af6"/>
              <w:rPr>
                <w:rFonts w:ascii="微软雅黑" w:eastAsia="微软雅黑" w:hAnsi="微软雅黑"/>
                <w:sz w:val="18"/>
                <w:szCs w:val="18"/>
              </w:rPr>
            </w:pPr>
            <w:r w:rsidRPr="00EC03DF">
              <w:rPr>
                <w:rFonts w:ascii="微软雅黑" w:eastAsia="微软雅黑" w:hAnsi="微软雅黑" w:hint="eastAsia"/>
                <w:sz w:val="18"/>
                <w:szCs w:val="18"/>
              </w:rPr>
              <w:t>HNRCC</w:t>
            </w:r>
          </w:p>
        </w:tc>
        <w:tc>
          <w:tcPr>
            <w:tcW w:w="5956" w:type="dxa"/>
            <w:tcBorders>
              <w:top w:val="single" w:sz="6" w:space="0" w:color="4AACC5"/>
              <w:left w:val="single" w:sz="6" w:space="0" w:color="4AACC5"/>
              <w:bottom w:val="single" w:sz="4" w:space="0" w:color="4AACC5"/>
              <w:right w:val="single" w:sz="4" w:space="0" w:color="4AACC5"/>
            </w:tcBorders>
            <w:shd w:val="clear" w:color="auto" w:fill="FFFFFF" w:themeFill="background1"/>
          </w:tcPr>
          <w:p w:rsidR="00EC03DF" w:rsidRPr="00EC03DF" w:rsidRDefault="00EC03DF" w:rsidP="00EC03DF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EC03DF"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湖南农村信用社联合社</w:t>
            </w:r>
          </w:p>
        </w:tc>
      </w:tr>
      <w:tr w:rsidR="00EC03DF" w:rsidRPr="00EC03DF" w:rsidTr="00EC03DF">
        <w:tc>
          <w:tcPr>
            <w:tcW w:w="1559" w:type="dxa"/>
            <w:tcBorders>
              <w:top w:val="single" w:sz="6" w:space="0" w:color="4AACC5"/>
              <w:left w:val="single" w:sz="4" w:space="0" w:color="4AACC5"/>
              <w:bottom w:val="single" w:sz="4" w:space="0" w:color="4AACC5"/>
              <w:right w:val="single" w:sz="6" w:space="0" w:color="4AACC5"/>
            </w:tcBorders>
            <w:shd w:val="clear" w:color="auto" w:fill="FFFFFF" w:themeFill="background1"/>
          </w:tcPr>
          <w:p w:rsidR="00EC03DF" w:rsidRPr="00EC03DF" w:rsidRDefault="00EC03DF" w:rsidP="00EC03DF">
            <w:pPr>
              <w:pStyle w:val="af6"/>
              <w:rPr>
                <w:rFonts w:ascii="微软雅黑" w:eastAsia="微软雅黑" w:hAnsi="微软雅黑"/>
                <w:sz w:val="18"/>
                <w:szCs w:val="18"/>
              </w:rPr>
            </w:pPr>
            <w:r w:rsidRPr="00EC03DF">
              <w:rPr>
                <w:rFonts w:ascii="微软雅黑" w:eastAsia="微软雅黑" w:hAnsi="微软雅黑" w:hint="eastAsia"/>
                <w:sz w:val="18"/>
                <w:szCs w:val="18"/>
              </w:rPr>
              <w:t>HNRCU</w:t>
            </w:r>
          </w:p>
        </w:tc>
        <w:tc>
          <w:tcPr>
            <w:tcW w:w="5956" w:type="dxa"/>
            <w:tcBorders>
              <w:top w:val="single" w:sz="6" w:space="0" w:color="4AACC5"/>
              <w:left w:val="single" w:sz="6" w:space="0" w:color="4AACC5"/>
              <w:bottom w:val="single" w:sz="4" w:space="0" w:color="4AACC5"/>
              <w:right w:val="single" w:sz="4" w:space="0" w:color="4AACC5"/>
            </w:tcBorders>
            <w:shd w:val="clear" w:color="auto" w:fill="FFFFFF" w:themeFill="background1"/>
          </w:tcPr>
          <w:p w:rsidR="00EC03DF" w:rsidRPr="00EC03DF" w:rsidRDefault="00EC03DF" w:rsidP="00EC03DF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EC03DF"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海南省农村信用社联合社</w:t>
            </w:r>
          </w:p>
        </w:tc>
      </w:tr>
      <w:tr w:rsidR="00EC03DF" w:rsidRPr="00EC03DF" w:rsidTr="00EC03DF">
        <w:tc>
          <w:tcPr>
            <w:tcW w:w="1559" w:type="dxa"/>
            <w:tcBorders>
              <w:top w:val="single" w:sz="6" w:space="0" w:color="4AACC5"/>
              <w:left w:val="single" w:sz="4" w:space="0" w:color="4AACC5"/>
              <w:bottom w:val="single" w:sz="4" w:space="0" w:color="4AACC5"/>
              <w:right w:val="single" w:sz="6" w:space="0" w:color="4AACC5"/>
            </w:tcBorders>
            <w:shd w:val="clear" w:color="auto" w:fill="FFFFFF" w:themeFill="background1"/>
          </w:tcPr>
          <w:p w:rsidR="00EC03DF" w:rsidRPr="00EC03DF" w:rsidRDefault="00EC03DF" w:rsidP="00EC03DF">
            <w:pPr>
              <w:pStyle w:val="af6"/>
              <w:rPr>
                <w:rFonts w:ascii="微软雅黑" w:eastAsia="微软雅黑" w:hAnsi="微软雅黑"/>
                <w:sz w:val="18"/>
                <w:szCs w:val="18"/>
              </w:rPr>
            </w:pPr>
            <w:r w:rsidRPr="00EC03DF">
              <w:rPr>
                <w:rFonts w:ascii="微软雅黑" w:eastAsia="微软雅黑" w:hAnsi="微软雅黑" w:hint="eastAsia"/>
                <w:sz w:val="18"/>
                <w:szCs w:val="18"/>
              </w:rPr>
              <w:t>HRBB</w:t>
            </w:r>
          </w:p>
        </w:tc>
        <w:tc>
          <w:tcPr>
            <w:tcW w:w="5956" w:type="dxa"/>
            <w:tcBorders>
              <w:top w:val="single" w:sz="6" w:space="0" w:color="4AACC5"/>
              <w:left w:val="single" w:sz="6" w:space="0" w:color="4AACC5"/>
              <w:bottom w:val="single" w:sz="4" w:space="0" w:color="4AACC5"/>
              <w:right w:val="single" w:sz="4" w:space="0" w:color="4AACC5"/>
            </w:tcBorders>
            <w:shd w:val="clear" w:color="auto" w:fill="FFFFFF" w:themeFill="background1"/>
          </w:tcPr>
          <w:p w:rsidR="00EC03DF" w:rsidRPr="00EC03DF" w:rsidRDefault="00EC03DF" w:rsidP="00EC03DF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EC03DF"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哈尔滨银行</w:t>
            </w:r>
          </w:p>
        </w:tc>
      </w:tr>
      <w:tr w:rsidR="00EC03DF" w:rsidRPr="00EC03DF" w:rsidTr="00EC03DF">
        <w:tc>
          <w:tcPr>
            <w:tcW w:w="1559" w:type="dxa"/>
            <w:tcBorders>
              <w:top w:val="single" w:sz="6" w:space="0" w:color="4AACC5"/>
              <w:left w:val="single" w:sz="4" w:space="0" w:color="4AACC5"/>
              <w:bottom w:val="single" w:sz="4" w:space="0" w:color="4AACC5"/>
              <w:right w:val="single" w:sz="6" w:space="0" w:color="4AACC5"/>
            </w:tcBorders>
            <w:shd w:val="clear" w:color="auto" w:fill="FFFFFF" w:themeFill="background1"/>
          </w:tcPr>
          <w:p w:rsidR="00EC03DF" w:rsidRPr="00EC03DF" w:rsidRDefault="00EC03DF" w:rsidP="00EC03DF">
            <w:pPr>
              <w:pStyle w:val="af6"/>
              <w:rPr>
                <w:rFonts w:ascii="微软雅黑" w:eastAsia="微软雅黑" w:hAnsi="微软雅黑"/>
                <w:sz w:val="18"/>
                <w:szCs w:val="18"/>
              </w:rPr>
            </w:pPr>
            <w:r w:rsidRPr="00EC03DF">
              <w:rPr>
                <w:rFonts w:ascii="微软雅黑" w:eastAsia="微软雅黑" w:hAnsi="微软雅黑" w:hint="eastAsia"/>
                <w:sz w:val="18"/>
                <w:szCs w:val="18"/>
              </w:rPr>
              <w:t>HRBBZCB</w:t>
            </w:r>
          </w:p>
        </w:tc>
        <w:tc>
          <w:tcPr>
            <w:tcW w:w="5956" w:type="dxa"/>
            <w:tcBorders>
              <w:top w:val="single" w:sz="6" w:space="0" w:color="4AACC5"/>
              <w:left w:val="single" w:sz="6" w:space="0" w:color="4AACC5"/>
              <w:bottom w:val="single" w:sz="4" w:space="0" w:color="4AACC5"/>
              <w:right w:val="single" w:sz="4" w:space="0" w:color="4AACC5"/>
            </w:tcBorders>
            <w:shd w:val="clear" w:color="auto" w:fill="FFFFFF" w:themeFill="background1"/>
          </w:tcPr>
          <w:p w:rsidR="00EC03DF" w:rsidRPr="00EC03DF" w:rsidRDefault="00EC03DF" w:rsidP="00EC03DF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EC03DF"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哈尔滨宾洲村镇银行</w:t>
            </w:r>
          </w:p>
        </w:tc>
      </w:tr>
      <w:tr w:rsidR="00EC03DF" w:rsidRPr="00EC03DF" w:rsidTr="00EC03DF">
        <w:tc>
          <w:tcPr>
            <w:tcW w:w="1559" w:type="dxa"/>
            <w:tcBorders>
              <w:top w:val="single" w:sz="6" w:space="0" w:color="4AACC5"/>
              <w:left w:val="single" w:sz="4" w:space="0" w:color="4AACC5"/>
              <w:bottom w:val="single" w:sz="4" w:space="0" w:color="4AACC5"/>
              <w:right w:val="single" w:sz="6" w:space="0" w:color="4AACC5"/>
            </w:tcBorders>
            <w:shd w:val="clear" w:color="auto" w:fill="FFFFFF" w:themeFill="background1"/>
          </w:tcPr>
          <w:p w:rsidR="00EC03DF" w:rsidRPr="00EC03DF" w:rsidRDefault="00EC03DF" w:rsidP="00EC03DF">
            <w:pPr>
              <w:pStyle w:val="af6"/>
              <w:rPr>
                <w:rFonts w:ascii="微软雅黑" w:eastAsia="微软雅黑" w:hAnsi="微软雅黑"/>
                <w:sz w:val="18"/>
                <w:szCs w:val="18"/>
              </w:rPr>
            </w:pPr>
            <w:r w:rsidRPr="00EC03DF">
              <w:rPr>
                <w:rFonts w:ascii="微软雅黑" w:eastAsia="微软雅黑" w:hAnsi="微软雅黑" w:hint="eastAsia"/>
                <w:sz w:val="18"/>
                <w:szCs w:val="18"/>
              </w:rPr>
              <w:t>HRJRCC</w:t>
            </w:r>
          </w:p>
        </w:tc>
        <w:tc>
          <w:tcPr>
            <w:tcW w:w="5956" w:type="dxa"/>
            <w:tcBorders>
              <w:top w:val="single" w:sz="6" w:space="0" w:color="4AACC5"/>
              <w:left w:val="single" w:sz="6" w:space="0" w:color="4AACC5"/>
              <w:bottom w:val="single" w:sz="4" w:space="0" w:color="4AACC5"/>
              <w:right w:val="single" w:sz="4" w:space="0" w:color="4AACC5"/>
            </w:tcBorders>
            <w:shd w:val="clear" w:color="auto" w:fill="FFFFFF" w:themeFill="background1"/>
          </w:tcPr>
          <w:p w:rsidR="00EC03DF" w:rsidRPr="00EC03DF" w:rsidRDefault="00EC03DF" w:rsidP="00EC03DF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EC03DF"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黑龙江省农村信用社联合社</w:t>
            </w:r>
          </w:p>
        </w:tc>
      </w:tr>
      <w:tr w:rsidR="00EC03DF" w:rsidRPr="00EC03DF" w:rsidTr="00EC03DF">
        <w:tc>
          <w:tcPr>
            <w:tcW w:w="1559" w:type="dxa"/>
            <w:tcBorders>
              <w:top w:val="single" w:sz="6" w:space="0" w:color="4AACC5"/>
              <w:left w:val="single" w:sz="4" w:space="0" w:color="4AACC5"/>
              <w:bottom w:val="single" w:sz="4" w:space="0" w:color="4AACC5"/>
              <w:right w:val="single" w:sz="6" w:space="0" w:color="4AACC5"/>
            </w:tcBorders>
            <w:shd w:val="clear" w:color="auto" w:fill="FFFFFF" w:themeFill="background1"/>
          </w:tcPr>
          <w:p w:rsidR="00EC03DF" w:rsidRPr="00EC03DF" w:rsidRDefault="00EC03DF" w:rsidP="00EC03DF">
            <w:pPr>
              <w:pStyle w:val="af6"/>
              <w:rPr>
                <w:rFonts w:ascii="微软雅黑" w:eastAsia="微软雅黑" w:hAnsi="微软雅黑"/>
                <w:sz w:val="18"/>
                <w:szCs w:val="18"/>
              </w:rPr>
            </w:pPr>
            <w:r w:rsidRPr="00EC03DF">
              <w:rPr>
                <w:rFonts w:ascii="微软雅黑" w:eastAsia="微软雅黑" w:hAnsi="微软雅黑" w:hint="eastAsia"/>
                <w:sz w:val="18"/>
                <w:szCs w:val="18"/>
              </w:rPr>
              <w:t>HSB</w:t>
            </w:r>
          </w:p>
        </w:tc>
        <w:tc>
          <w:tcPr>
            <w:tcW w:w="5956" w:type="dxa"/>
            <w:tcBorders>
              <w:top w:val="single" w:sz="6" w:space="0" w:color="4AACC5"/>
              <w:left w:val="single" w:sz="6" w:space="0" w:color="4AACC5"/>
              <w:bottom w:val="single" w:sz="4" w:space="0" w:color="4AACC5"/>
              <w:right w:val="single" w:sz="4" w:space="0" w:color="4AACC5"/>
            </w:tcBorders>
            <w:shd w:val="clear" w:color="auto" w:fill="FFFFFF" w:themeFill="background1"/>
          </w:tcPr>
          <w:p w:rsidR="00EC03DF" w:rsidRPr="00EC03DF" w:rsidRDefault="00EC03DF" w:rsidP="00EC03DF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EC03DF"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徽商银行</w:t>
            </w:r>
          </w:p>
        </w:tc>
      </w:tr>
      <w:tr w:rsidR="00EC03DF" w:rsidRPr="00EC03DF" w:rsidTr="00EC03DF">
        <w:tc>
          <w:tcPr>
            <w:tcW w:w="1559" w:type="dxa"/>
            <w:tcBorders>
              <w:top w:val="single" w:sz="6" w:space="0" w:color="4AACC5"/>
              <w:left w:val="single" w:sz="4" w:space="0" w:color="4AACC5"/>
              <w:bottom w:val="single" w:sz="4" w:space="0" w:color="4AACC5"/>
              <w:right w:val="single" w:sz="6" w:space="0" w:color="4AACC5"/>
            </w:tcBorders>
            <w:shd w:val="clear" w:color="auto" w:fill="FFFFFF" w:themeFill="background1"/>
          </w:tcPr>
          <w:p w:rsidR="00EC03DF" w:rsidRPr="00EC03DF" w:rsidRDefault="00EC03DF" w:rsidP="00EC03DF">
            <w:pPr>
              <w:pStyle w:val="af6"/>
              <w:rPr>
                <w:rFonts w:ascii="微软雅黑" w:eastAsia="微软雅黑" w:hAnsi="微软雅黑"/>
                <w:sz w:val="18"/>
                <w:szCs w:val="18"/>
              </w:rPr>
            </w:pPr>
            <w:r w:rsidRPr="00EC03DF">
              <w:rPr>
                <w:rFonts w:ascii="微软雅黑" w:eastAsia="微软雅黑" w:hAnsi="微软雅黑" w:hint="eastAsia"/>
                <w:sz w:val="18"/>
                <w:szCs w:val="18"/>
              </w:rPr>
              <w:t>HSBC</w:t>
            </w:r>
          </w:p>
        </w:tc>
        <w:tc>
          <w:tcPr>
            <w:tcW w:w="5956" w:type="dxa"/>
            <w:tcBorders>
              <w:top w:val="single" w:sz="6" w:space="0" w:color="4AACC5"/>
              <w:left w:val="single" w:sz="6" w:space="0" w:color="4AACC5"/>
              <w:bottom w:val="single" w:sz="4" w:space="0" w:color="4AACC5"/>
              <w:right w:val="single" w:sz="4" w:space="0" w:color="4AACC5"/>
            </w:tcBorders>
            <w:shd w:val="clear" w:color="auto" w:fill="FFFFFF" w:themeFill="background1"/>
          </w:tcPr>
          <w:p w:rsidR="00EC03DF" w:rsidRPr="00EC03DF" w:rsidRDefault="00EC03DF" w:rsidP="00EC03DF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EC03DF"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汇丰银行</w:t>
            </w:r>
          </w:p>
        </w:tc>
      </w:tr>
      <w:tr w:rsidR="00EC03DF" w:rsidRPr="00EC03DF" w:rsidTr="00EC03DF">
        <w:tc>
          <w:tcPr>
            <w:tcW w:w="1559" w:type="dxa"/>
            <w:tcBorders>
              <w:top w:val="single" w:sz="6" w:space="0" w:color="4AACC5"/>
              <w:left w:val="single" w:sz="4" w:space="0" w:color="4AACC5"/>
              <w:bottom w:val="single" w:sz="4" w:space="0" w:color="4AACC5"/>
              <w:right w:val="single" w:sz="6" w:space="0" w:color="4AACC5"/>
            </w:tcBorders>
            <w:shd w:val="clear" w:color="auto" w:fill="FFFFFF" w:themeFill="background1"/>
          </w:tcPr>
          <w:p w:rsidR="00EC03DF" w:rsidRPr="00EC03DF" w:rsidRDefault="00EC03DF" w:rsidP="00EC03DF">
            <w:pPr>
              <w:pStyle w:val="af6"/>
              <w:rPr>
                <w:rFonts w:ascii="微软雅黑" w:eastAsia="微软雅黑" w:hAnsi="微软雅黑"/>
                <w:sz w:val="18"/>
                <w:szCs w:val="18"/>
              </w:rPr>
            </w:pPr>
            <w:r w:rsidRPr="00EC03DF">
              <w:rPr>
                <w:rFonts w:ascii="微软雅黑" w:eastAsia="微软雅黑" w:hAnsi="微软雅黑" w:hint="eastAsia"/>
                <w:sz w:val="18"/>
                <w:szCs w:val="18"/>
              </w:rPr>
              <w:t>HSCB</w:t>
            </w:r>
          </w:p>
        </w:tc>
        <w:tc>
          <w:tcPr>
            <w:tcW w:w="5956" w:type="dxa"/>
            <w:tcBorders>
              <w:top w:val="single" w:sz="6" w:space="0" w:color="4AACC5"/>
              <w:left w:val="single" w:sz="6" w:space="0" w:color="4AACC5"/>
              <w:bottom w:val="single" w:sz="4" w:space="0" w:color="4AACC5"/>
              <w:right w:val="single" w:sz="4" w:space="0" w:color="4AACC5"/>
            </w:tcBorders>
            <w:shd w:val="clear" w:color="auto" w:fill="FFFFFF" w:themeFill="background1"/>
          </w:tcPr>
          <w:p w:rsidR="00EC03DF" w:rsidRPr="00EC03DF" w:rsidRDefault="00EC03DF" w:rsidP="00EC03DF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EC03DF"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衡水市商业银行</w:t>
            </w:r>
          </w:p>
        </w:tc>
      </w:tr>
      <w:tr w:rsidR="00EC03DF" w:rsidRPr="00EC03DF" w:rsidTr="00EC03DF">
        <w:tc>
          <w:tcPr>
            <w:tcW w:w="1559" w:type="dxa"/>
            <w:tcBorders>
              <w:top w:val="single" w:sz="6" w:space="0" w:color="4AACC5"/>
              <w:left w:val="single" w:sz="4" w:space="0" w:color="4AACC5"/>
              <w:bottom w:val="single" w:sz="4" w:space="0" w:color="4AACC5"/>
              <w:right w:val="single" w:sz="6" w:space="0" w:color="4AACC5"/>
            </w:tcBorders>
            <w:shd w:val="clear" w:color="auto" w:fill="FFFFFF" w:themeFill="background1"/>
          </w:tcPr>
          <w:p w:rsidR="00EC03DF" w:rsidRPr="00EC03DF" w:rsidRDefault="00EC03DF" w:rsidP="00EC03DF">
            <w:pPr>
              <w:pStyle w:val="af6"/>
              <w:rPr>
                <w:rFonts w:ascii="微软雅黑" w:eastAsia="微软雅黑" w:hAnsi="微软雅黑"/>
                <w:sz w:val="18"/>
                <w:szCs w:val="18"/>
              </w:rPr>
            </w:pPr>
            <w:r w:rsidRPr="00EC03DF">
              <w:rPr>
                <w:rFonts w:ascii="微软雅黑" w:eastAsia="微软雅黑" w:hAnsi="微软雅黑" w:hint="eastAsia"/>
                <w:sz w:val="18"/>
                <w:szCs w:val="18"/>
              </w:rPr>
              <w:t>HSHMCB</w:t>
            </w:r>
          </w:p>
        </w:tc>
        <w:tc>
          <w:tcPr>
            <w:tcW w:w="5956" w:type="dxa"/>
            <w:tcBorders>
              <w:top w:val="single" w:sz="6" w:space="0" w:color="4AACC5"/>
              <w:left w:val="single" w:sz="6" w:space="0" w:color="4AACC5"/>
              <w:bottom w:val="single" w:sz="4" w:space="0" w:color="4AACC5"/>
              <w:right w:val="single" w:sz="4" w:space="0" w:color="4AACC5"/>
            </w:tcBorders>
            <w:shd w:val="clear" w:color="auto" w:fill="FFFFFF" w:themeFill="background1"/>
          </w:tcPr>
          <w:p w:rsidR="00EC03DF" w:rsidRPr="00EC03DF" w:rsidRDefault="00EC03DF" w:rsidP="00EC03DF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EC03DF"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含山惠民村镇银行</w:t>
            </w:r>
          </w:p>
        </w:tc>
      </w:tr>
      <w:tr w:rsidR="00EC03DF" w:rsidRPr="00EC03DF" w:rsidTr="00EC03DF">
        <w:tc>
          <w:tcPr>
            <w:tcW w:w="1559" w:type="dxa"/>
            <w:tcBorders>
              <w:top w:val="single" w:sz="6" w:space="0" w:color="4AACC5"/>
              <w:left w:val="single" w:sz="4" w:space="0" w:color="4AACC5"/>
              <w:bottom w:val="single" w:sz="4" w:space="0" w:color="4AACC5"/>
              <w:right w:val="single" w:sz="6" w:space="0" w:color="4AACC5"/>
            </w:tcBorders>
            <w:shd w:val="clear" w:color="auto" w:fill="FFFFFF" w:themeFill="background1"/>
          </w:tcPr>
          <w:p w:rsidR="00EC03DF" w:rsidRPr="00EC03DF" w:rsidRDefault="00EC03DF" w:rsidP="00EC03DF">
            <w:pPr>
              <w:pStyle w:val="af6"/>
              <w:rPr>
                <w:rFonts w:ascii="微软雅黑" w:eastAsia="微软雅黑" w:hAnsi="微软雅黑"/>
                <w:sz w:val="18"/>
                <w:szCs w:val="18"/>
              </w:rPr>
            </w:pPr>
            <w:r w:rsidRPr="00EC03DF">
              <w:rPr>
                <w:rFonts w:ascii="微软雅黑" w:eastAsia="微软雅黑" w:hAnsi="微软雅黑" w:hint="eastAsia"/>
                <w:sz w:val="18"/>
                <w:szCs w:val="18"/>
              </w:rPr>
              <w:t>HXB</w:t>
            </w:r>
          </w:p>
        </w:tc>
        <w:tc>
          <w:tcPr>
            <w:tcW w:w="5956" w:type="dxa"/>
            <w:tcBorders>
              <w:top w:val="single" w:sz="6" w:space="0" w:color="4AACC5"/>
              <w:left w:val="single" w:sz="6" w:space="0" w:color="4AACC5"/>
              <w:bottom w:val="single" w:sz="4" w:space="0" w:color="4AACC5"/>
              <w:right w:val="single" w:sz="4" w:space="0" w:color="4AACC5"/>
            </w:tcBorders>
            <w:shd w:val="clear" w:color="auto" w:fill="FFFFFF" w:themeFill="background1"/>
          </w:tcPr>
          <w:p w:rsidR="00EC03DF" w:rsidRPr="00EC03DF" w:rsidRDefault="00EC03DF" w:rsidP="00EC03DF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EC03DF"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华夏银行</w:t>
            </w:r>
          </w:p>
        </w:tc>
      </w:tr>
      <w:tr w:rsidR="00EC03DF" w:rsidRPr="00EC03DF" w:rsidTr="00EC03DF">
        <w:tc>
          <w:tcPr>
            <w:tcW w:w="1559" w:type="dxa"/>
            <w:tcBorders>
              <w:top w:val="single" w:sz="6" w:space="0" w:color="4AACC5"/>
              <w:left w:val="single" w:sz="4" w:space="0" w:color="4AACC5"/>
              <w:bottom w:val="single" w:sz="4" w:space="0" w:color="4AACC5"/>
              <w:right w:val="single" w:sz="6" w:space="0" w:color="4AACC5"/>
            </w:tcBorders>
            <w:shd w:val="clear" w:color="auto" w:fill="FFFFFF" w:themeFill="background1"/>
          </w:tcPr>
          <w:p w:rsidR="00EC03DF" w:rsidRPr="00EC03DF" w:rsidRDefault="00EC03DF" w:rsidP="00EC03DF">
            <w:pPr>
              <w:pStyle w:val="af6"/>
              <w:rPr>
                <w:rFonts w:ascii="微软雅黑" w:eastAsia="微软雅黑" w:hAnsi="微软雅黑"/>
                <w:sz w:val="18"/>
                <w:szCs w:val="18"/>
              </w:rPr>
            </w:pPr>
            <w:r w:rsidRPr="00EC03DF">
              <w:rPr>
                <w:rFonts w:ascii="微软雅黑" w:eastAsia="微软雅黑" w:hAnsi="微软雅黑" w:hint="eastAsia"/>
                <w:sz w:val="18"/>
                <w:szCs w:val="18"/>
              </w:rPr>
              <w:t>HYXFCB</w:t>
            </w:r>
          </w:p>
        </w:tc>
        <w:tc>
          <w:tcPr>
            <w:tcW w:w="5956" w:type="dxa"/>
            <w:tcBorders>
              <w:top w:val="single" w:sz="6" w:space="0" w:color="4AACC5"/>
              <w:left w:val="single" w:sz="6" w:space="0" w:color="4AACC5"/>
              <w:bottom w:val="single" w:sz="4" w:space="0" w:color="4AACC5"/>
              <w:right w:val="single" w:sz="4" w:space="0" w:color="4AACC5"/>
            </w:tcBorders>
            <w:shd w:val="clear" w:color="auto" w:fill="FFFFFF" w:themeFill="background1"/>
          </w:tcPr>
          <w:p w:rsidR="00EC03DF" w:rsidRPr="00EC03DF" w:rsidRDefault="00EC03DF" w:rsidP="00EC03DF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EC03DF"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淮安淮阴兴福村镇银行</w:t>
            </w:r>
          </w:p>
        </w:tc>
      </w:tr>
      <w:tr w:rsidR="00EC03DF" w:rsidRPr="00EC03DF" w:rsidTr="00EC03DF">
        <w:tc>
          <w:tcPr>
            <w:tcW w:w="1559" w:type="dxa"/>
            <w:tcBorders>
              <w:top w:val="single" w:sz="6" w:space="0" w:color="4AACC5"/>
              <w:left w:val="single" w:sz="4" w:space="0" w:color="4AACC5"/>
              <w:bottom w:val="single" w:sz="4" w:space="0" w:color="4AACC5"/>
              <w:right w:val="single" w:sz="6" w:space="0" w:color="4AACC5"/>
            </w:tcBorders>
            <w:shd w:val="clear" w:color="auto" w:fill="FFFFFF" w:themeFill="background1"/>
          </w:tcPr>
          <w:p w:rsidR="00EC03DF" w:rsidRPr="00EC03DF" w:rsidRDefault="00EC03DF" w:rsidP="00EC03DF">
            <w:pPr>
              <w:pStyle w:val="af6"/>
              <w:rPr>
                <w:rFonts w:ascii="微软雅黑" w:eastAsia="微软雅黑" w:hAnsi="微软雅黑"/>
                <w:sz w:val="18"/>
                <w:szCs w:val="18"/>
              </w:rPr>
            </w:pPr>
            <w:r w:rsidRPr="00EC03DF">
              <w:rPr>
                <w:rFonts w:ascii="微软雅黑" w:eastAsia="微软雅黑" w:hAnsi="微软雅黑" w:hint="eastAsia"/>
                <w:sz w:val="18"/>
                <w:szCs w:val="18"/>
              </w:rPr>
              <w:t>HZB</w:t>
            </w:r>
          </w:p>
        </w:tc>
        <w:tc>
          <w:tcPr>
            <w:tcW w:w="5956" w:type="dxa"/>
            <w:tcBorders>
              <w:top w:val="single" w:sz="6" w:space="0" w:color="4AACC5"/>
              <w:left w:val="single" w:sz="6" w:space="0" w:color="4AACC5"/>
              <w:bottom w:val="single" w:sz="4" w:space="0" w:color="4AACC5"/>
              <w:right w:val="single" w:sz="4" w:space="0" w:color="4AACC5"/>
            </w:tcBorders>
            <w:shd w:val="clear" w:color="auto" w:fill="FFFFFF" w:themeFill="background1"/>
          </w:tcPr>
          <w:p w:rsidR="00EC03DF" w:rsidRPr="00EC03DF" w:rsidRDefault="00EC03DF" w:rsidP="00EC03DF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EC03DF"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杭州银行</w:t>
            </w:r>
          </w:p>
        </w:tc>
      </w:tr>
      <w:tr w:rsidR="00EC03DF" w:rsidRPr="00EC03DF" w:rsidTr="00EC03DF">
        <w:tc>
          <w:tcPr>
            <w:tcW w:w="1559" w:type="dxa"/>
            <w:tcBorders>
              <w:top w:val="single" w:sz="6" w:space="0" w:color="4AACC5"/>
              <w:left w:val="single" w:sz="4" w:space="0" w:color="4AACC5"/>
              <w:bottom w:val="single" w:sz="4" w:space="0" w:color="4AACC5"/>
              <w:right w:val="single" w:sz="6" w:space="0" w:color="4AACC5"/>
            </w:tcBorders>
            <w:shd w:val="clear" w:color="auto" w:fill="FFFFFF" w:themeFill="background1"/>
          </w:tcPr>
          <w:p w:rsidR="00EC03DF" w:rsidRPr="00EC03DF" w:rsidRDefault="00EC03DF" w:rsidP="00EC03DF">
            <w:pPr>
              <w:pStyle w:val="af6"/>
              <w:rPr>
                <w:rFonts w:ascii="微软雅黑" w:eastAsia="微软雅黑" w:hAnsi="微软雅黑"/>
                <w:sz w:val="18"/>
                <w:szCs w:val="18"/>
              </w:rPr>
            </w:pPr>
            <w:r w:rsidRPr="00EC03DF">
              <w:rPr>
                <w:rFonts w:ascii="微软雅黑" w:eastAsia="微软雅黑" w:hAnsi="微软雅黑" w:hint="eastAsia"/>
                <w:sz w:val="18"/>
                <w:szCs w:val="18"/>
              </w:rPr>
              <w:t>ICBC</w:t>
            </w:r>
          </w:p>
        </w:tc>
        <w:tc>
          <w:tcPr>
            <w:tcW w:w="5956" w:type="dxa"/>
            <w:tcBorders>
              <w:top w:val="single" w:sz="6" w:space="0" w:color="4AACC5"/>
              <w:left w:val="single" w:sz="6" w:space="0" w:color="4AACC5"/>
              <w:bottom w:val="single" w:sz="4" w:space="0" w:color="4AACC5"/>
              <w:right w:val="single" w:sz="4" w:space="0" w:color="4AACC5"/>
            </w:tcBorders>
            <w:shd w:val="clear" w:color="auto" w:fill="FFFFFF" w:themeFill="background1"/>
          </w:tcPr>
          <w:p w:rsidR="00EC03DF" w:rsidRPr="00EC03DF" w:rsidRDefault="00EC03DF" w:rsidP="00EC03DF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EC03DF"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中国工商银行</w:t>
            </w:r>
          </w:p>
        </w:tc>
      </w:tr>
      <w:tr w:rsidR="00EC03DF" w:rsidRPr="00EC03DF" w:rsidTr="00EC03DF">
        <w:tc>
          <w:tcPr>
            <w:tcW w:w="1559" w:type="dxa"/>
            <w:tcBorders>
              <w:top w:val="single" w:sz="6" w:space="0" w:color="4AACC5"/>
              <w:left w:val="single" w:sz="4" w:space="0" w:color="4AACC5"/>
              <w:bottom w:val="single" w:sz="4" w:space="0" w:color="4AACC5"/>
              <w:right w:val="single" w:sz="6" w:space="0" w:color="4AACC5"/>
            </w:tcBorders>
            <w:shd w:val="clear" w:color="auto" w:fill="FFFFFF" w:themeFill="background1"/>
          </w:tcPr>
          <w:p w:rsidR="00EC03DF" w:rsidRPr="00EC03DF" w:rsidRDefault="00EC03DF" w:rsidP="00EC03DF">
            <w:pPr>
              <w:pStyle w:val="af6"/>
              <w:rPr>
                <w:rFonts w:ascii="微软雅黑" w:eastAsia="微软雅黑" w:hAnsi="微软雅黑"/>
                <w:sz w:val="18"/>
                <w:szCs w:val="18"/>
              </w:rPr>
            </w:pPr>
            <w:r w:rsidRPr="00EC03DF">
              <w:rPr>
                <w:rFonts w:ascii="微软雅黑" w:eastAsia="微软雅黑" w:hAnsi="微软雅黑" w:hint="eastAsia"/>
                <w:sz w:val="18"/>
                <w:szCs w:val="18"/>
              </w:rPr>
              <w:t>IMB</w:t>
            </w:r>
          </w:p>
        </w:tc>
        <w:tc>
          <w:tcPr>
            <w:tcW w:w="5956" w:type="dxa"/>
            <w:tcBorders>
              <w:top w:val="single" w:sz="6" w:space="0" w:color="4AACC5"/>
              <w:left w:val="single" w:sz="6" w:space="0" w:color="4AACC5"/>
              <w:bottom w:val="single" w:sz="4" w:space="0" w:color="4AACC5"/>
              <w:right w:val="single" w:sz="4" w:space="0" w:color="4AACC5"/>
            </w:tcBorders>
            <w:shd w:val="clear" w:color="auto" w:fill="FFFFFF" w:themeFill="background1"/>
          </w:tcPr>
          <w:p w:rsidR="00EC03DF" w:rsidRPr="00EC03DF" w:rsidRDefault="00EC03DF" w:rsidP="00EC03DF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EC03DF"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内蒙古银行</w:t>
            </w:r>
          </w:p>
        </w:tc>
      </w:tr>
      <w:tr w:rsidR="00EC03DF" w:rsidRPr="00EC03DF" w:rsidTr="00EC03DF">
        <w:tc>
          <w:tcPr>
            <w:tcW w:w="1559" w:type="dxa"/>
            <w:tcBorders>
              <w:top w:val="single" w:sz="6" w:space="0" w:color="4AACC5"/>
              <w:left w:val="single" w:sz="4" w:space="0" w:color="4AACC5"/>
              <w:bottom w:val="single" w:sz="4" w:space="0" w:color="4AACC5"/>
              <w:right w:val="single" w:sz="6" w:space="0" w:color="4AACC5"/>
            </w:tcBorders>
            <w:shd w:val="clear" w:color="auto" w:fill="FFFFFF" w:themeFill="background1"/>
          </w:tcPr>
          <w:p w:rsidR="00EC03DF" w:rsidRPr="00EC03DF" w:rsidRDefault="00EC03DF" w:rsidP="00EC03DF">
            <w:pPr>
              <w:pStyle w:val="af6"/>
              <w:rPr>
                <w:rFonts w:ascii="微软雅黑" w:eastAsia="微软雅黑" w:hAnsi="微软雅黑"/>
                <w:sz w:val="18"/>
                <w:szCs w:val="18"/>
              </w:rPr>
            </w:pPr>
            <w:r w:rsidRPr="00EC03DF">
              <w:rPr>
                <w:rFonts w:ascii="微软雅黑" w:eastAsia="微软雅黑" w:hAnsi="微软雅黑" w:hint="eastAsia"/>
                <w:sz w:val="18"/>
                <w:szCs w:val="18"/>
              </w:rPr>
              <w:t>IMRCC</w:t>
            </w:r>
          </w:p>
        </w:tc>
        <w:tc>
          <w:tcPr>
            <w:tcW w:w="5956" w:type="dxa"/>
            <w:tcBorders>
              <w:top w:val="single" w:sz="6" w:space="0" w:color="4AACC5"/>
              <w:left w:val="single" w:sz="6" w:space="0" w:color="4AACC5"/>
              <w:bottom w:val="single" w:sz="4" w:space="0" w:color="4AACC5"/>
              <w:right w:val="single" w:sz="4" w:space="0" w:color="4AACC5"/>
            </w:tcBorders>
            <w:shd w:val="clear" w:color="auto" w:fill="FFFFFF" w:themeFill="background1"/>
          </w:tcPr>
          <w:p w:rsidR="00EC03DF" w:rsidRPr="00EC03DF" w:rsidRDefault="00EC03DF" w:rsidP="00EC03DF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EC03DF"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内蒙古自治区农村信用社联合社</w:t>
            </w:r>
          </w:p>
        </w:tc>
      </w:tr>
      <w:tr w:rsidR="00EC03DF" w:rsidRPr="00EC03DF" w:rsidTr="00EC03DF">
        <w:tc>
          <w:tcPr>
            <w:tcW w:w="1559" w:type="dxa"/>
            <w:tcBorders>
              <w:top w:val="single" w:sz="6" w:space="0" w:color="4AACC5"/>
              <w:left w:val="single" w:sz="4" w:space="0" w:color="4AACC5"/>
              <w:bottom w:val="single" w:sz="4" w:space="0" w:color="4AACC5"/>
              <w:right w:val="single" w:sz="6" w:space="0" w:color="4AACC5"/>
            </w:tcBorders>
            <w:shd w:val="clear" w:color="auto" w:fill="FFFFFF" w:themeFill="background1"/>
          </w:tcPr>
          <w:p w:rsidR="00EC03DF" w:rsidRPr="00EC03DF" w:rsidRDefault="00EC03DF" w:rsidP="00EC03DF">
            <w:pPr>
              <w:pStyle w:val="af6"/>
              <w:rPr>
                <w:rFonts w:ascii="微软雅黑" w:eastAsia="微软雅黑" w:hAnsi="微软雅黑"/>
                <w:sz w:val="18"/>
                <w:szCs w:val="18"/>
              </w:rPr>
            </w:pPr>
            <w:r w:rsidRPr="00EC03DF">
              <w:rPr>
                <w:rFonts w:ascii="微软雅黑" w:eastAsia="微软雅黑" w:hAnsi="微软雅黑" w:hint="eastAsia"/>
                <w:sz w:val="18"/>
                <w:szCs w:val="18"/>
              </w:rPr>
              <w:t>JCB</w:t>
            </w:r>
          </w:p>
        </w:tc>
        <w:tc>
          <w:tcPr>
            <w:tcW w:w="5956" w:type="dxa"/>
            <w:tcBorders>
              <w:top w:val="single" w:sz="6" w:space="0" w:color="4AACC5"/>
              <w:left w:val="single" w:sz="6" w:space="0" w:color="4AACC5"/>
              <w:bottom w:val="single" w:sz="4" w:space="0" w:color="4AACC5"/>
              <w:right w:val="single" w:sz="4" w:space="0" w:color="4AACC5"/>
            </w:tcBorders>
            <w:shd w:val="clear" w:color="auto" w:fill="FFFFFF" w:themeFill="background1"/>
          </w:tcPr>
          <w:p w:rsidR="00EC03DF" w:rsidRPr="00EC03DF" w:rsidRDefault="00EC03DF" w:rsidP="00EC03DF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EC03DF"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晋城商业银行</w:t>
            </w:r>
          </w:p>
        </w:tc>
      </w:tr>
      <w:tr w:rsidR="00EC03DF" w:rsidRPr="00EC03DF" w:rsidTr="00EC03DF">
        <w:tc>
          <w:tcPr>
            <w:tcW w:w="1559" w:type="dxa"/>
            <w:tcBorders>
              <w:top w:val="single" w:sz="6" w:space="0" w:color="4AACC5"/>
              <w:left w:val="single" w:sz="4" w:space="0" w:color="4AACC5"/>
              <w:bottom w:val="single" w:sz="4" w:space="0" w:color="4AACC5"/>
              <w:right w:val="single" w:sz="6" w:space="0" w:color="4AACC5"/>
            </w:tcBorders>
            <w:shd w:val="clear" w:color="auto" w:fill="FFFFFF" w:themeFill="background1"/>
          </w:tcPr>
          <w:p w:rsidR="00EC03DF" w:rsidRPr="00EC03DF" w:rsidRDefault="00EC03DF" w:rsidP="00EC03DF">
            <w:pPr>
              <w:pStyle w:val="af6"/>
              <w:rPr>
                <w:rFonts w:ascii="微软雅黑" w:eastAsia="微软雅黑" w:hAnsi="微软雅黑"/>
                <w:sz w:val="18"/>
                <w:szCs w:val="18"/>
              </w:rPr>
            </w:pPr>
            <w:r w:rsidRPr="00EC03DF">
              <w:rPr>
                <w:rFonts w:ascii="微软雅黑" w:eastAsia="微软雅黑" w:hAnsi="微软雅黑" w:hint="eastAsia"/>
                <w:sz w:val="18"/>
                <w:szCs w:val="18"/>
              </w:rPr>
              <w:t>JJB</w:t>
            </w:r>
          </w:p>
        </w:tc>
        <w:tc>
          <w:tcPr>
            <w:tcW w:w="5956" w:type="dxa"/>
            <w:tcBorders>
              <w:top w:val="single" w:sz="6" w:space="0" w:color="4AACC5"/>
              <w:left w:val="single" w:sz="6" w:space="0" w:color="4AACC5"/>
              <w:bottom w:val="single" w:sz="4" w:space="0" w:color="4AACC5"/>
              <w:right w:val="single" w:sz="4" w:space="0" w:color="4AACC5"/>
            </w:tcBorders>
            <w:shd w:val="clear" w:color="auto" w:fill="FFFFFF" w:themeFill="background1"/>
          </w:tcPr>
          <w:p w:rsidR="00EC03DF" w:rsidRPr="00EC03DF" w:rsidRDefault="00EC03DF" w:rsidP="00EC03DF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EC03DF"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九江银行</w:t>
            </w:r>
          </w:p>
        </w:tc>
      </w:tr>
      <w:tr w:rsidR="00EC03DF" w:rsidRPr="00EC03DF" w:rsidTr="00EC03DF">
        <w:tc>
          <w:tcPr>
            <w:tcW w:w="1559" w:type="dxa"/>
            <w:tcBorders>
              <w:top w:val="single" w:sz="6" w:space="0" w:color="4AACC5"/>
              <w:left w:val="single" w:sz="4" w:space="0" w:color="4AACC5"/>
              <w:bottom w:val="single" w:sz="4" w:space="0" w:color="4AACC5"/>
              <w:right w:val="single" w:sz="6" w:space="0" w:color="4AACC5"/>
            </w:tcBorders>
            <w:shd w:val="clear" w:color="auto" w:fill="FFFFFF" w:themeFill="background1"/>
          </w:tcPr>
          <w:p w:rsidR="00EC03DF" w:rsidRPr="00EC03DF" w:rsidRDefault="00EC03DF" w:rsidP="00EC03DF">
            <w:pPr>
              <w:pStyle w:val="af6"/>
              <w:rPr>
                <w:rFonts w:ascii="微软雅黑" w:eastAsia="微软雅黑" w:hAnsi="微软雅黑"/>
                <w:sz w:val="18"/>
                <w:szCs w:val="18"/>
              </w:rPr>
            </w:pPr>
            <w:r w:rsidRPr="00EC03DF">
              <w:rPr>
                <w:rFonts w:ascii="微软雅黑" w:eastAsia="微软雅黑" w:hAnsi="微软雅黑" w:hint="eastAsia"/>
                <w:sz w:val="18"/>
                <w:szCs w:val="18"/>
              </w:rPr>
              <w:t>JLRCB</w:t>
            </w:r>
          </w:p>
        </w:tc>
        <w:tc>
          <w:tcPr>
            <w:tcW w:w="5956" w:type="dxa"/>
            <w:tcBorders>
              <w:top w:val="single" w:sz="6" w:space="0" w:color="4AACC5"/>
              <w:left w:val="single" w:sz="6" w:space="0" w:color="4AACC5"/>
              <w:bottom w:val="single" w:sz="4" w:space="0" w:color="4AACC5"/>
              <w:right w:val="single" w:sz="4" w:space="0" w:color="4AACC5"/>
            </w:tcBorders>
            <w:shd w:val="clear" w:color="auto" w:fill="FFFFFF" w:themeFill="background1"/>
          </w:tcPr>
          <w:p w:rsidR="00EC03DF" w:rsidRPr="00EC03DF" w:rsidRDefault="00EC03DF" w:rsidP="00EC03DF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EC03DF"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吉林农信联合社</w:t>
            </w:r>
          </w:p>
        </w:tc>
      </w:tr>
      <w:tr w:rsidR="00EC03DF" w:rsidRPr="00EC03DF" w:rsidTr="00EC03DF">
        <w:tc>
          <w:tcPr>
            <w:tcW w:w="1559" w:type="dxa"/>
            <w:tcBorders>
              <w:top w:val="single" w:sz="6" w:space="0" w:color="4AACC5"/>
              <w:left w:val="single" w:sz="4" w:space="0" w:color="4AACC5"/>
              <w:bottom w:val="single" w:sz="4" w:space="0" w:color="4AACC5"/>
              <w:right w:val="single" w:sz="6" w:space="0" w:color="4AACC5"/>
            </w:tcBorders>
            <w:shd w:val="clear" w:color="auto" w:fill="FFFFFF" w:themeFill="background1"/>
          </w:tcPr>
          <w:p w:rsidR="00EC03DF" w:rsidRPr="00EC03DF" w:rsidRDefault="00EC03DF" w:rsidP="00EC03DF">
            <w:pPr>
              <w:pStyle w:val="af6"/>
              <w:rPr>
                <w:rFonts w:ascii="微软雅黑" w:eastAsia="微软雅黑" w:hAnsi="微软雅黑"/>
                <w:sz w:val="18"/>
                <w:szCs w:val="18"/>
              </w:rPr>
            </w:pPr>
            <w:r w:rsidRPr="00EC03DF">
              <w:rPr>
                <w:rFonts w:ascii="微软雅黑" w:eastAsia="微软雅黑" w:hAnsi="微软雅黑" w:hint="eastAsia"/>
                <w:sz w:val="18"/>
                <w:szCs w:val="18"/>
              </w:rPr>
              <w:t>JNRCB</w:t>
            </w:r>
          </w:p>
        </w:tc>
        <w:tc>
          <w:tcPr>
            <w:tcW w:w="5956" w:type="dxa"/>
            <w:tcBorders>
              <w:top w:val="single" w:sz="6" w:space="0" w:color="4AACC5"/>
              <w:left w:val="single" w:sz="6" w:space="0" w:color="4AACC5"/>
              <w:bottom w:val="single" w:sz="4" w:space="0" w:color="4AACC5"/>
              <w:right w:val="single" w:sz="4" w:space="0" w:color="4AACC5"/>
            </w:tcBorders>
            <w:shd w:val="clear" w:color="auto" w:fill="FFFFFF" w:themeFill="background1"/>
          </w:tcPr>
          <w:p w:rsidR="00EC03DF" w:rsidRPr="00EC03DF" w:rsidRDefault="00EC03DF" w:rsidP="00EC03DF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EC03DF"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江南农村商业银行</w:t>
            </w:r>
          </w:p>
        </w:tc>
      </w:tr>
      <w:tr w:rsidR="00EC03DF" w:rsidRPr="00EC03DF" w:rsidTr="00EC03DF">
        <w:tc>
          <w:tcPr>
            <w:tcW w:w="1559" w:type="dxa"/>
            <w:tcBorders>
              <w:top w:val="single" w:sz="6" w:space="0" w:color="4AACC5"/>
              <w:left w:val="single" w:sz="4" w:space="0" w:color="4AACC5"/>
              <w:bottom w:val="single" w:sz="4" w:space="0" w:color="4AACC5"/>
              <w:right w:val="single" w:sz="6" w:space="0" w:color="4AACC5"/>
            </w:tcBorders>
            <w:shd w:val="clear" w:color="auto" w:fill="FFFFFF" w:themeFill="background1"/>
          </w:tcPr>
          <w:p w:rsidR="00EC03DF" w:rsidRPr="00EC03DF" w:rsidRDefault="00EC03DF" w:rsidP="00EC03DF">
            <w:pPr>
              <w:pStyle w:val="af6"/>
              <w:rPr>
                <w:rFonts w:ascii="微软雅黑" w:eastAsia="微软雅黑" w:hAnsi="微软雅黑"/>
                <w:sz w:val="18"/>
                <w:szCs w:val="18"/>
              </w:rPr>
            </w:pPr>
            <w:r w:rsidRPr="00EC03DF">
              <w:rPr>
                <w:rFonts w:ascii="微软雅黑" w:eastAsia="微软雅黑" w:hAnsi="微软雅黑" w:hint="eastAsia"/>
                <w:sz w:val="18"/>
                <w:szCs w:val="18"/>
              </w:rPr>
              <w:t>JSB</w:t>
            </w:r>
          </w:p>
        </w:tc>
        <w:tc>
          <w:tcPr>
            <w:tcW w:w="5956" w:type="dxa"/>
            <w:tcBorders>
              <w:top w:val="single" w:sz="6" w:space="0" w:color="4AACC5"/>
              <w:left w:val="single" w:sz="6" w:space="0" w:color="4AACC5"/>
              <w:bottom w:val="single" w:sz="4" w:space="0" w:color="4AACC5"/>
              <w:right w:val="single" w:sz="4" w:space="0" w:color="4AACC5"/>
            </w:tcBorders>
            <w:shd w:val="clear" w:color="auto" w:fill="FFFFFF" w:themeFill="background1"/>
          </w:tcPr>
          <w:p w:rsidR="00EC03DF" w:rsidRPr="00EC03DF" w:rsidRDefault="00EC03DF" w:rsidP="00EC03DF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EC03DF"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江苏银行</w:t>
            </w:r>
          </w:p>
        </w:tc>
      </w:tr>
      <w:tr w:rsidR="00EC03DF" w:rsidRPr="00EC03DF" w:rsidTr="00EC03DF">
        <w:tc>
          <w:tcPr>
            <w:tcW w:w="1559" w:type="dxa"/>
            <w:tcBorders>
              <w:top w:val="single" w:sz="6" w:space="0" w:color="4AACC5"/>
              <w:left w:val="single" w:sz="4" w:space="0" w:color="4AACC5"/>
              <w:bottom w:val="single" w:sz="4" w:space="0" w:color="4AACC5"/>
              <w:right w:val="single" w:sz="6" w:space="0" w:color="4AACC5"/>
            </w:tcBorders>
            <w:shd w:val="clear" w:color="auto" w:fill="FFFFFF" w:themeFill="background1"/>
          </w:tcPr>
          <w:p w:rsidR="00EC03DF" w:rsidRPr="00EC03DF" w:rsidRDefault="00EC03DF" w:rsidP="00EC03DF">
            <w:pPr>
              <w:pStyle w:val="af6"/>
              <w:rPr>
                <w:rFonts w:ascii="微软雅黑" w:eastAsia="微软雅黑" w:hAnsi="微软雅黑"/>
                <w:sz w:val="18"/>
                <w:szCs w:val="18"/>
              </w:rPr>
            </w:pPr>
            <w:r w:rsidRPr="00EC03DF">
              <w:rPr>
                <w:rFonts w:ascii="微软雅黑" w:eastAsia="微软雅黑" w:hAnsi="微软雅黑" w:hint="eastAsia"/>
                <w:sz w:val="18"/>
                <w:szCs w:val="18"/>
              </w:rPr>
              <w:t>JSRCU</w:t>
            </w:r>
          </w:p>
        </w:tc>
        <w:tc>
          <w:tcPr>
            <w:tcW w:w="5956" w:type="dxa"/>
            <w:tcBorders>
              <w:top w:val="single" w:sz="6" w:space="0" w:color="4AACC5"/>
              <w:left w:val="single" w:sz="6" w:space="0" w:color="4AACC5"/>
              <w:bottom w:val="single" w:sz="4" w:space="0" w:color="4AACC5"/>
              <w:right w:val="single" w:sz="4" w:space="0" w:color="4AACC5"/>
            </w:tcBorders>
            <w:shd w:val="clear" w:color="auto" w:fill="FFFFFF" w:themeFill="background1"/>
          </w:tcPr>
          <w:p w:rsidR="00EC03DF" w:rsidRPr="00EC03DF" w:rsidRDefault="00EC03DF" w:rsidP="00EC03DF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EC03DF"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江苏省农村信用社联合社</w:t>
            </w:r>
          </w:p>
        </w:tc>
      </w:tr>
      <w:tr w:rsidR="00EC03DF" w:rsidRPr="00EC03DF" w:rsidTr="00EC03DF">
        <w:tc>
          <w:tcPr>
            <w:tcW w:w="1559" w:type="dxa"/>
            <w:tcBorders>
              <w:top w:val="single" w:sz="6" w:space="0" w:color="4AACC5"/>
              <w:left w:val="single" w:sz="4" w:space="0" w:color="4AACC5"/>
              <w:bottom w:val="single" w:sz="4" w:space="0" w:color="4AACC5"/>
              <w:right w:val="single" w:sz="6" w:space="0" w:color="4AACC5"/>
            </w:tcBorders>
            <w:shd w:val="clear" w:color="auto" w:fill="FFFFFF" w:themeFill="background1"/>
          </w:tcPr>
          <w:p w:rsidR="00EC03DF" w:rsidRPr="00EC03DF" w:rsidRDefault="00EC03DF" w:rsidP="00EC03DF">
            <w:pPr>
              <w:pStyle w:val="af6"/>
              <w:rPr>
                <w:rFonts w:ascii="微软雅黑" w:eastAsia="微软雅黑" w:hAnsi="微软雅黑"/>
                <w:sz w:val="18"/>
                <w:szCs w:val="18"/>
              </w:rPr>
            </w:pPr>
            <w:r w:rsidRPr="00EC03DF">
              <w:rPr>
                <w:rFonts w:ascii="微软雅黑" w:eastAsia="微软雅黑" w:hAnsi="微软雅黑" w:hint="eastAsia"/>
                <w:sz w:val="18"/>
                <w:szCs w:val="18"/>
              </w:rPr>
              <w:t>JTLJCB</w:t>
            </w:r>
          </w:p>
        </w:tc>
        <w:tc>
          <w:tcPr>
            <w:tcW w:w="5956" w:type="dxa"/>
            <w:tcBorders>
              <w:top w:val="single" w:sz="6" w:space="0" w:color="4AACC5"/>
              <w:left w:val="single" w:sz="6" w:space="0" w:color="4AACC5"/>
              <w:bottom w:val="single" w:sz="4" w:space="0" w:color="4AACC5"/>
              <w:right w:val="single" w:sz="4" w:space="0" w:color="4AACC5"/>
            </w:tcBorders>
            <w:shd w:val="clear" w:color="auto" w:fill="FFFFFF" w:themeFill="background1"/>
          </w:tcPr>
          <w:p w:rsidR="00EC03DF" w:rsidRPr="00EC03DF" w:rsidRDefault="00EC03DF" w:rsidP="00EC03DF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EC03DF"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九台龙嘉村镇银行</w:t>
            </w:r>
          </w:p>
        </w:tc>
      </w:tr>
      <w:tr w:rsidR="00EC03DF" w:rsidRPr="00EC03DF" w:rsidTr="00EC03DF">
        <w:tc>
          <w:tcPr>
            <w:tcW w:w="1559" w:type="dxa"/>
            <w:tcBorders>
              <w:top w:val="single" w:sz="6" w:space="0" w:color="4AACC5"/>
              <w:left w:val="single" w:sz="4" w:space="0" w:color="4AACC5"/>
              <w:bottom w:val="single" w:sz="4" w:space="0" w:color="4AACC5"/>
              <w:right w:val="single" w:sz="6" w:space="0" w:color="4AACC5"/>
            </w:tcBorders>
            <w:shd w:val="clear" w:color="auto" w:fill="FFFFFF" w:themeFill="background1"/>
          </w:tcPr>
          <w:p w:rsidR="00EC03DF" w:rsidRPr="00EC03DF" w:rsidRDefault="00EC03DF" w:rsidP="00EC03DF">
            <w:pPr>
              <w:pStyle w:val="af6"/>
              <w:rPr>
                <w:rFonts w:ascii="微软雅黑" w:eastAsia="微软雅黑" w:hAnsi="微软雅黑"/>
                <w:sz w:val="18"/>
                <w:szCs w:val="18"/>
              </w:rPr>
            </w:pPr>
            <w:r w:rsidRPr="00EC03DF">
              <w:rPr>
                <w:rFonts w:ascii="微软雅黑" w:eastAsia="微软雅黑" w:hAnsi="微软雅黑" w:hint="eastAsia"/>
                <w:sz w:val="18"/>
                <w:szCs w:val="18"/>
              </w:rPr>
              <w:t>JXB</w:t>
            </w:r>
          </w:p>
        </w:tc>
        <w:tc>
          <w:tcPr>
            <w:tcW w:w="5956" w:type="dxa"/>
            <w:tcBorders>
              <w:top w:val="single" w:sz="6" w:space="0" w:color="4AACC5"/>
              <w:left w:val="single" w:sz="6" w:space="0" w:color="4AACC5"/>
              <w:bottom w:val="single" w:sz="4" w:space="0" w:color="4AACC5"/>
              <w:right w:val="single" w:sz="4" w:space="0" w:color="4AACC5"/>
            </w:tcBorders>
            <w:shd w:val="clear" w:color="auto" w:fill="FFFFFF" w:themeFill="background1"/>
          </w:tcPr>
          <w:p w:rsidR="00EC03DF" w:rsidRPr="00EC03DF" w:rsidRDefault="00EC03DF" w:rsidP="00EC03DF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EC03DF"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嘉兴银行</w:t>
            </w:r>
          </w:p>
        </w:tc>
      </w:tr>
      <w:tr w:rsidR="00EC03DF" w:rsidRPr="00EC03DF" w:rsidTr="00EC03DF">
        <w:tc>
          <w:tcPr>
            <w:tcW w:w="1559" w:type="dxa"/>
            <w:tcBorders>
              <w:top w:val="single" w:sz="6" w:space="0" w:color="4AACC5"/>
              <w:left w:val="single" w:sz="4" w:space="0" w:color="4AACC5"/>
              <w:bottom w:val="single" w:sz="4" w:space="0" w:color="4AACC5"/>
              <w:right w:val="single" w:sz="6" w:space="0" w:color="4AACC5"/>
            </w:tcBorders>
            <w:shd w:val="clear" w:color="auto" w:fill="FFFFFF" w:themeFill="background1"/>
          </w:tcPr>
          <w:p w:rsidR="00EC03DF" w:rsidRPr="00EC03DF" w:rsidRDefault="00EC03DF" w:rsidP="00EC03DF">
            <w:pPr>
              <w:pStyle w:val="af6"/>
              <w:rPr>
                <w:rFonts w:ascii="微软雅黑" w:eastAsia="微软雅黑" w:hAnsi="微软雅黑"/>
                <w:sz w:val="18"/>
                <w:szCs w:val="18"/>
              </w:rPr>
            </w:pPr>
            <w:r w:rsidRPr="00EC03DF">
              <w:rPr>
                <w:rFonts w:ascii="微软雅黑" w:eastAsia="微软雅黑" w:hAnsi="微软雅黑" w:hint="eastAsia"/>
                <w:sz w:val="18"/>
                <w:szCs w:val="18"/>
              </w:rPr>
              <w:t>JXRCC</w:t>
            </w:r>
          </w:p>
        </w:tc>
        <w:tc>
          <w:tcPr>
            <w:tcW w:w="5956" w:type="dxa"/>
            <w:tcBorders>
              <w:top w:val="single" w:sz="6" w:space="0" w:color="4AACC5"/>
              <w:left w:val="single" w:sz="6" w:space="0" w:color="4AACC5"/>
              <w:bottom w:val="single" w:sz="4" w:space="0" w:color="4AACC5"/>
              <w:right w:val="single" w:sz="4" w:space="0" w:color="4AACC5"/>
            </w:tcBorders>
            <w:shd w:val="clear" w:color="auto" w:fill="FFFFFF" w:themeFill="background1"/>
          </w:tcPr>
          <w:p w:rsidR="00EC03DF" w:rsidRPr="00EC03DF" w:rsidRDefault="00EC03DF" w:rsidP="00EC03DF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EC03DF"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江西农信联合社</w:t>
            </w:r>
          </w:p>
        </w:tc>
      </w:tr>
      <w:tr w:rsidR="00EC03DF" w:rsidRPr="00EC03DF" w:rsidTr="00EC03DF">
        <w:tc>
          <w:tcPr>
            <w:tcW w:w="1559" w:type="dxa"/>
            <w:tcBorders>
              <w:top w:val="single" w:sz="6" w:space="0" w:color="4AACC5"/>
              <w:left w:val="single" w:sz="4" w:space="0" w:color="4AACC5"/>
              <w:bottom w:val="single" w:sz="4" w:space="0" w:color="4AACC5"/>
              <w:right w:val="single" w:sz="6" w:space="0" w:color="4AACC5"/>
            </w:tcBorders>
            <w:shd w:val="clear" w:color="auto" w:fill="FFFFFF" w:themeFill="background1"/>
          </w:tcPr>
          <w:p w:rsidR="00EC03DF" w:rsidRPr="00EC03DF" w:rsidRDefault="00EC03DF" w:rsidP="00EC03DF">
            <w:pPr>
              <w:pStyle w:val="af6"/>
              <w:rPr>
                <w:rFonts w:ascii="微软雅黑" w:eastAsia="微软雅黑" w:hAnsi="微软雅黑"/>
                <w:sz w:val="18"/>
                <w:szCs w:val="18"/>
              </w:rPr>
            </w:pPr>
            <w:r w:rsidRPr="00EC03DF">
              <w:rPr>
                <w:rFonts w:ascii="微软雅黑" w:eastAsia="微软雅黑" w:hAnsi="微软雅黑" w:hint="eastAsia"/>
                <w:sz w:val="18"/>
                <w:szCs w:val="18"/>
              </w:rPr>
              <w:t>JYRCB</w:t>
            </w:r>
          </w:p>
        </w:tc>
        <w:tc>
          <w:tcPr>
            <w:tcW w:w="5956" w:type="dxa"/>
            <w:tcBorders>
              <w:top w:val="single" w:sz="6" w:space="0" w:color="4AACC5"/>
              <w:left w:val="single" w:sz="6" w:space="0" w:color="4AACC5"/>
              <w:bottom w:val="single" w:sz="4" w:space="0" w:color="4AACC5"/>
              <w:right w:val="single" w:sz="4" w:space="0" w:color="4AACC5"/>
            </w:tcBorders>
            <w:shd w:val="clear" w:color="auto" w:fill="FFFFFF" w:themeFill="background1"/>
          </w:tcPr>
          <w:p w:rsidR="00EC03DF" w:rsidRPr="00EC03DF" w:rsidRDefault="00EC03DF" w:rsidP="00EC03DF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EC03DF"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江苏江阴农村商业银行</w:t>
            </w:r>
          </w:p>
        </w:tc>
      </w:tr>
      <w:tr w:rsidR="00EC03DF" w:rsidRPr="00EC03DF" w:rsidTr="00EC03DF">
        <w:tc>
          <w:tcPr>
            <w:tcW w:w="1559" w:type="dxa"/>
            <w:tcBorders>
              <w:top w:val="single" w:sz="6" w:space="0" w:color="4AACC5"/>
              <w:left w:val="single" w:sz="4" w:space="0" w:color="4AACC5"/>
              <w:bottom w:val="single" w:sz="4" w:space="0" w:color="4AACC5"/>
              <w:right w:val="single" w:sz="6" w:space="0" w:color="4AACC5"/>
            </w:tcBorders>
            <w:shd w:val="clear" w:color="auto" w:fill="FFFFFF" w:themeFill="background1"/>
          </w:tcPr>
          <w:p w:rsidR="00EC03DF" w:rsidRPr="00EC03DF" w:rsidRDefault="00EC03DF" w:rsidP="00EC03DF">
            <w:pPr>
              <w:pStyle w:val="af6"/>
              <w:rPr>
                <w:rFonts w:ascii="微软雅黑" w:eastAsia="微软雅黑" w:hAnsi="微软雅黑"/>
                <w:sz w:val="18"/>
                <w:szCs w:val="18"/>
              </w:rPr>
            </w:pPr>
            <w:r w:rsidRPr="00EC03DF">
              <w:rPr>
                <w:rFonts w:ascii="微软雅黑" w:eastAsia="微软雅黑" w:hAnsi="微软雅黑" w:hint="eastAsia"/>
                <w:sz w:val="18"/>
                <w:szCs w:val="18"/>
              </w:rPr>
              <w:t>JZB</w:t>
            </w:r>
          </w:p>
        </w:tc>
        <w:tc>
          <w:tcPr>
            <w:tcW w:w="5956" w:type="dxa"/>
            <w:tcBorders>
              <w:top w:val="single" w:sz="6" w:space="0" w:color="4AACC5"/>
              <w:left w:val="single" w:sz="6" w:space="0" w:color="4AACC5"/>
              <w:bottom w:val="single" w:sz="4" w:space="0" w:color="4AACC5"/>
              <w:right w:val="single" w:sz="4" w:space="0" w:color="4AACC5"/>
            </w:tcBorders>
            <w:shd w:val="clear" w:color="auto" w:fill="FFFFFF" w:themeFill="background1"/>
          </w:tcPr>
          <w:p w:rsidR="00EC03DF" w:rsidRPr="00EC03DF" w:rsidRDefault="00EC03DF" w:rsidP="00EC03DF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EC03DF"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锦州银行</w:t>
            </w:r>
          </w:p>
        </w:tc>
      </w:tr>
      <w:tr w:rsidR="00EC03DF" w:rsidRPr="00EC03DF" w:rsidTr="00EC03DF">
        <w:tc>
          <w:tcPr>
            <w:tcW w:w="1559" w:type="dxa"/>
            <w:tcBorders>
              <w:top w:val="single" w:sz="6" w:space="0" w:color="4AACC5"/>
              <w:left w:val="single" w:sz="4" w:space="0" w:color="4AACC5"/>
              <w:bottom w:val="single" w:sz="4" w:space="0" w:color="4AACC5"/>
              <w:right w:val="single" w:sz="6" w:space="0" w:color="4AACC5"/>
            </w:tcBorders>
            <w:shd w:val="clear" w:color="auto" w:fill="FFFFFF" w:themeFill="background1"/>
          </w:tcPr>
          <w:p w:rsidR="00EC03DF" w:rsidRPr="00EC03DF" w:rsidRDefault="00EC03DF" w:rsidP="00EC03DF">
            <w:pPr>
              <w:pStyle w:val="af6"/>
              <w:rPr>
                <w:rFonts w:ascii="微软雅黑" w:eastAsia="微软雅黑" w:hAnsi="微软雅黑"/>
                <w:sz w:val="18"/>
                <w:szCs w:val="18"/>
              </w:rPr>
            </w:pPr>
            <w:r w:rsidRPr="00EC03DF">
              <w:rPr>
                <w:rFonts w:ascii="微软雅黑" w:eastAsia="微软雅黑" w:hAnsi="微软雅黑" w:hint="eastAsia"/>
                <w:sz w:val="18"/>
                <w:szCs w:val="18"/>
              </w:rPr>
              <w:t>JZCCB</w:t>
            </w:r>
          </w:p>
        </w:tc>
        <w:tc>
          <w:tcPr>
            <w:tcW w:w="5956" w:type="dxa"/>
            <w:tcBorders>
              <w:top w:val="single" w:sz="6" w:space="0" w:color="4AACC5"/>
              <w:left w:val="single" w:sz="6" w:space="0" w:color="4AACC5"/>
              <w:bottom w:val="single" w:sz="4" w:space="0" w:color="4AACC5"/>
              <w:right w:val="single" w:sz="4" w:space="0" w:color="4AACC5"/>
            </w:tcBorders>
            <w:shd w:val="clear" w:color="auto" w:fill="FFFFFF" w:themeFill="background1"/>
          </w:tcPr>
          <w:p w:rsidR="00EC03DF" w:rsidRPr="00EC03DF" w:rsidRDefault="00EC03DF" w:rsidP="00EC03DF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EC03DF"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晋中市商业银行</w:t>
            </w:r>
          </w:p>
        </w:tc>
      </w:tr>
      <w:tr w:rsidR="00EC03DF" w:rsidRPr="00EC03DF" w:rsidTr="00EC03DF">
        <w:tc>
          <w:tcPr>
            <w:tcW w:w="1559" w:type="dxa"/>
            <w:tcBorders>
              <w:top w:val="single" w:sz="6" w:space="0" w:color="4AACC5"/>
              <w:left w:val="single" w:sz="4" w:space="0" w:color="4AACC5"/>
              <w:bottom w:val="single" w:sz="4" w:space="0" w:color="4AACC5"/>
              <w:right w:val="single" w:sz="6" w:space="0" w:color="4AACC5"/>
            </w:tcBorders>
            <w:shd w:val="clear" w:color="auto" w:fill="FFFFFF" w:themeFill="background1"/>
          </w:tcPr>
          <w:p w:rsidR="00EC03DF" w:rsidRPr="00EC03DF" w:rsidRDefault="00EC03DF" w:rsidP="00EC03DF">
            <w:pPr>
              <w:pStyle w:val="af6"/>
              <w:rPr>
                <w:rFonts w:ascii="微软雅黑" w:eastAsia="微软雅黑" w:hAnsi="微软雅黑"/>
                <w:sz w:val="18"/>
                <w:szCs w:val="18"/>
              </w:rPr>
            </w:pPr>
            <w:r w:rsidRPr="00EC03DF">
              <w:rPr>
                <w:rFonts w:ascii="微软雅黑" w:eastAsia="微软雅黑" w:hAnsi="微软雅黑" w:hint="eastAsia"/>
                <w:sz w:val="18"/>
                <w:szCs w:val="18"/>
              </w:rPr>
              <w:t>KEQCB</w:t>
            </w:r>
          </w:p>
        </w:tc>
        <w:tc>
          <w:tcPr>
            <w:tcW w:w="5956" w:type="dxa"/>
            <w:tcBorders>
              <w:top w:val="single" w:sz="6" w:space="0" w:color="4AACC5"/>
              <w:left w:val="single" w:sz="6" w:space="0" w:color="4AACC5"/>
              <w:bottom w:val="single" w:sz="4" w:space="0" w:color="4AACC5"/>
              <w:right w:val="single" w:sz="4" w:space="0" w:color="4AACC5"/>
            </w:tcBorders>
            <w:shd w:val="clear" w:color="auto" w:fill="FFFFFF" w:themeFill="background1"/>
          </w:tcPr>
          <w:p w:rsidR="00EC03DF" w:rsidRPr="00EC03DF" w:rsidRDefault="00EC03DF" w:rsidP="00EC03DF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EC03DF"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科尔沁包商村镇银行</w:t>
            </w:r>
          </w:p>
        </w:tc>
      </w:tr>
      <w:tr w:rsidR="00EC03DF" w:rsidRPr="00EC03DF" w:rsidTr="00EC03DF">
        <w:tc>
          <w:tcPr>
            <w:tcW w:w="1559" w:type="dxa"/>
            <w:tcBorders>
              <w:top w:val="single" w:sz="6" w:space="0" w:color="4AACC5"/>
              <w:left w:val="single" w:sz="4" w:space="0" w:color="4AACC5"/>
              <w:bottom w:val="single" w:sz="4" w:space="0" w:color="4AACC5"/>
              <w:right w:val="single" w:sz="6" w:space="0" w:color="4AACC5"/>
            </w:tcBorders>
            <w:shd w:val="clear" w:color="auto" w:fill="FFFFFF" w:themeFill="background1"/>
          </w:tcPr>
          <w:p w:rsidR="00EC03DF" w:rsidRPr="00EC03DF" w:rsidRDefault="00EC03DF" w:rsidP="00EC03DF">
            <w:pPr>
              <w:pStyle w:val="af6"/>
              <w:rPr>
                <w:rFonts w:ascii="微软雅黑" w:eastAsia="微软雅黑" w:hAnsi="微软雅黑"/>
                <w:sz w:val="18"/>
                <w:szCs w:val="18"/>
              </w:rPr>
            </w:pPr>
            <w:r w:rsidRPr="00EC03DF">
              <w:rPr>
                <w:rFonts w:ascii="微软雅黑" w:eastAsia="微软雅黑" w:hAnsi="微软雅黑" w:hint="eastAsia"/>
                <w:sz w:val="18"/>
                <w:szCs w:val="18"/>
              </w:rPr>
              <w:t>KLB</w:t>
            </w:r>
          </w:p>
        </w:tc>
        <w:tc>
          <w:tcPr>
            <w:tcW w:w="5956" w:type="dxa"/>
            <w:tcBorders>
              <w:top w:val="single" w:sz="6" w:space="0" w:color="4AACC5"/>
              <w:left w:val="single" w:sz="6" w:space="0" w:color="4AACC5"/>
              <w:bottom w:val="single" w:sz="4" w:space="0" w:color="4AACC5"/>
              <w:right w:val="single" w:sz="4" w:space="0" w:color="4AACC5"/>
            </w:tcBorders>
            <w:shd w:val="clear" w:color="auto" w:fill="FFFFFF" w:themeFill="background1"/>
          </w:tcPr>
          <w:p w:rsidR="00EC03DF" w:rsidRPr="00EC03DF" w:rsidRDefault="00EC03DF" w:rsidP="00EC03DF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EC03DF"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昆仑银行</w:t>
            </w:r>
          </w:p>
        </w:tc>
      </w:tr>
      <w:tr w:rsidR="00EC03DF" w:rsidRPr="00EC03DF" w:rsidTr="00EC03DF">
        <w:tc>
          <w:tcPr>
            <w:tcW w:w="1559" w:type="dxa"/>
            <w:tcBorders>
              <w:top w:val="single" w:sz="6" w:space="0" w:color="4AACC5"/>
              <w:left w:val="single" w:sz="4" w:space="0" w:color="4AACC5"/>
              <w:bottom w:val="single" w:sz="4" w:space="0" w:color="4AACC5"/>
              <w:right w:val="single" w:sz="6" w:space="0" w:color="4AACC5"/>
            </w:tcBorders>
            <w:shd w:val="clear" w:color="auto" w:fill="FFFFFF" w:themeFill="background1"/>
          </w:tcPr>
          <w:p w:rsidR="00EC03DF" w:rsidRPr="00EC03DF" w:rsidRDefault="00EC03DF" w:rsidP="00EC03DF">
            <w:pPr>
              <w:pStyle w:val="af6"/>
              <w:rPr>
                <w:rFonts w:ascii="微软雅黑" w:eastAsia="微软雅黑" w:hAnsi="微软雅黑"/>
                <w:sz w:val="18"/>
                <w:szCs w:val="18"/>
              </w:rPr>
            </w:pPr>
            <w:r w:rsidRPr="00EC03DF">
              <w:rPr>
                <w:rFonts w:ascii="微软雅黑" w:eastAsia="微软雅黑" w:hAnsi="微软雅黑" w:hint="eastAsia"/>
                <w:sz w:val="18"/>
                <w:szCs w:val="18"/>
              </w:rPr>
              <w:t>KSLCCB</w:t>
            </w:r>
          </w:p>
        </w:tc>
        <w:tc>
          <w:tcPr>
            <w:tcW w:w="5956" w:type="dxa"/>
            <w:tcBorders>
              <w:top w:val="single" w:sz="6" w:space="0" w:color="4AACC5"/>
              <w:left w:val="single" w:sz="6" w:space="0" w:color="4AACC5"/>
              <w:bottom w:val="single" w:sz="4" w:space="0" w:color="4AACC5"/>
              <w:right w:val="single" w:sz="4" w:space="0" w:color="4AACC5"/>
            </w:tcBorders>
            <w:shd w:val="clear" w:color="auto" w:fill="FFFFFF" w:themeFill="background1"/>
          </w:tcPr>
          <w:p w:rsidR="00EC03DF" w:rsidRPr="00EC03DF" w:rsidRDefault="00EC03DF" w:rsidP="00EC03DF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EC03DF"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昆山鹿城村镇银行</w:t>
            </w:r>
          </w:p>
        </w:tc>
      </w:tr>
      <w:tr w:rsidR="00EC03DF" w:rsidRPr="00EC03DF" w:rsidTr="00EC03DF">
        <w:tc>
          <w:tcPr>
            <w:tcW w:w="1559" w:type="dxa"/>
            <w:tcBorders>
              <w:top w:val="single" w:sz="6" w:space="0" w:color="4AACC5"/>
              <w:left w:val="single" w:sz="4" w:space="0" w:color="4AACC5"/>
              <w:bottom w:val="single" w:sz="4" w:space="0" w:color="4AACC5"/>
              <w:right w:val="single" w:sz="6" w:space="0" w:color="4AACC5"/>
            </w:tcBorders>
            <w:shd w:val="clear" w:color="auto" w:fill="FFFFFF" w:themeFill="background1"/>
          </w:tcPr>
          <w:p w:rsidR="00EC03DF" w:rsidRPr="00EC03DF" w:rsidRDefault="00EC03DF" w:rsidP="00EC03DF">
            <w:pPr>
              <w:pStyle w:val="af6"/>
              <w:rPr>
                <w:rFonts w:ascii="微软雅黑" w:eastAsia="微软雅黑" w:hAnsi="微软雅黑"/>
                <w:sz w:val="18"/>
                <w:szCs w:val="18"/>
              </w:rPr>
            </w:pPr>
            <w:r w:rsidRPr="00EC03DF">
              <w:rPr>
                <w:rFonts w:ascii="微软雅黑" w:eastAsia="微软雅黑" w:hAnsi="微软雅黑" w:hint="eastAsia"/>
                <w:sz w:val="18"/>
                <w:szCs w:val="18"/>
              </w:rPr>
              <w:t>KSRCB</w:t>
            </w:r>
          </w:p>
        </w:tc>
        <w:tc>
          <w:tcPr>
            <w:tcW w:w="5956" w:type="dxa"/>
            <w:tcBorders>
              <w:top w:val="single" w:sz="6" w:space="0" w:color="4AACC5"/>
              <w:left w:val="single" w:sz="6" w:space="0" w:color="4AACC5"/>
              <w:bottom w:val="single" w:sz="4" w:space="0" w:color="4AACC5"/>
              <w:right w:val="single" w:sz="4" w:space="0" w:color="4AACC5"/>
            </w:tcBorders>
            <w:shd w:val="clear" w:color="auto" w:fill="FFFFFF" w:themeFill="background1"/>
          </w:tcPr>
          <w:p w:rsidR="00EC03DF" w:rsidRPr="00EC03DF" w:rsidRDefault="00EC03DF" w:rsidP="00EC03DF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EC03DF"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昆山农信社</w:t>
            </w:r>
          </w:p>
        </w:tc>
      </w:tr>
      <w:tr w:rsidR="00EC03DF" w:rsidRPr="00EC03DF" w:rsidTr="00EC03DF">
        <w:tc>
          <w:tcPr>
            <w:tcW w:w="1559" w:type="dxa"/>
            <w:tcBorders>
              <w:top w:val="single" w:sz="6" w:space="0" w:color="4AACC5"/>
              <w:left w:val="single" w:sz="4" w:space="0" w:color="4AACC5"/>
              <w:bottom w:val="single" w:sz="4" w:space="0" w:color="4AACC5"/>
              <w:right w:val="single" w:sz="6" w:space="0" w:color="4AACC5"/>
            </w:tcBorders>
            <w:shd w:val="clear" w:color="auto" w:fill="FFFFFF" w:themeFill="background1"/>
          </w:tcPr>
          <w:p w:rsidR="00EC03DF" w:rsidRPr="00EC03DF" w:rsidRDefault="00EC03DF" w:rsidP="00EC03DF">
            <w:pPr>
              <w:pStyle w:val="af6"/>
              <w:rPr>
                <w:rFonts w:ascii="微软雅黑" w:eastAsia="微软雅黑" w:hAnsi="微软雅黑"/>
                <w:sz w:val="18"/>
                <w:szCs w:val="18"/>
              </w:rPr>
            </w:pPr>
            <w:r w:rsidRPr="00EC03DF">
              <w:rPr>
                <w:rFonts w:ascii="微软雅黑" w:eastAsia="微软雅黑" w:hAnsi="微软雅黑" w:hint="eastAsia"/>
                <w:sz w:val="18"/>
                <w:szCs w:val="18"/>
              </w:rPr>
              <w:t>LJB</w:t>
            </w:r>
          </w:p>
        </w:tc>
        <w:tc>
          <w:tcPr>
            <w:tcW w:w="5956" w:type="dxa"/>
            <w:tcBorders>
              <w:top w:val="single" w:sz="6" w:space="0" w:color="4AACC5"/>
              <w:left w:val="single" w:sz="6" w:space="0" w:color="4AACC5"/>
              <w:bottom w:val="single" w:sz="4" w:space="0" w:color="4AACC5"/>
              <w:right w:val="single" w:sz="4" w:space="0" w:color="4AACC5"/>
            </w:tcBorders>
            <w:shd w:val="clear" w:color="auto" w:fill="FFFFFF" w:themeFill="background1"/>
          </w:tcPr>
          <w:p w:rsidR="00EC03DF" w:rsidRPr="00EC03DF" w:rsidRDefault="00EC03DF" w:rsidP="00EC03DF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EC03DF"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龙江银行</w:t>
            </w:r>
          </w:p>
        </w:tc>
      </w:tr>
      <w:tr w:rsidR="00EC03DF" w:rsidRPr="00EC03DF" w:rsidTr="00EC03DF">
        <w:tc>
          <w:tcPr>
            <w:tcW w:w="1559" w:type="dxa"/>
            <w:tcBorders>
              <w:top w:val="single" w:sz="6" w:space="0" w:color="4AACC5"/>
              <w:left w:val="single" w:sz="4" w:space="0" w:color="4AACC5"/>
              <w:bottom w:val="single" w:sz="4" w:space="0" w:color="4AACC5"/>
              <w:right w:val="single" w:sz="6" w:space="0" w:color="4AACC5"/>
            </w:tcBorders>
            <w:shd w:val="clear" w:color="auto" w:fill="FFFFFF" w:themeFill="background1"/>
          </w:tcPr>
          <w:p w:rsidR="00EC03DF" w:rsidRPr="00EC03DF" w:rsidRDefault="00EC03DF" w:rsidP="00EC03DF">
            <w:pPr>
              <w:pStyle w:val="af6"/>
              <w:rPr>
                <w:rFonts w:ascii="微软雅黑" w:eastAsia="微软雅黑" w:hAnsi="微软雅黑"/>
                <w:sz w:val="18"/>
                <w:szCs w:val="18"/>
              </w:rPr>
            </w:pPr>
            <w:r w:rsidRPr="00EC03DF">
              <w:rPr>
                <w:rFonts w:ascii="微软雅黑" w:eastAsia="微软雅黑" w:hAnsi="微软雅黑" w:hint="eastAsia"/>
                <w:sz w:val="18"/>
                <w:szCs w:val="18"/>
              </w:rPr>
              <w:t>LPRXCB</w:t>
            </w:r>
          </w:p>
        </w:tc>
        <w:tc>
          <w:tcPr>
            <w:tcW w:w="5956" w:type="dxa"/>
            <w:tcBorders>
              <w:top w:val="single" w:sz="6" w:space="0" w:color="4AACC5"/>
              <w:left w:val="single" w:sz="6" w:space="0" w:color="4AACC5"/>
              <w:bottom w:val="single" w:sz="4" w:space="0" w:color="4AACC5"/>
              <w:right w:val="single" w:sz="4" w:space="0" w:color="4AACC5"/>
            </w:tcBorders>
            <w:shd w:val="clear" w:color="auto" w:fill="FFFFFF" w:themeFill="background1"/>
          </w:tcPr>
          <w:p w:rsidR="00EC03DF" w:rsidRPr="00EC03DF" w:rsidRDefault="00EC03DF" w:rsidP="00EC03DF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EC03DF"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乐平融兴村镇银行</w:t>
            </w:r>
          </w:p>
        </w:tc>
      </w:tr>
      <w:tr w:rsidR="00EC03DF" w:rsidRPr="00EC03DF" w:rsidTr="00EC03DF">
        <w:tc>
          <w:tcPr>
            <w:tcW w:w="1559" w:type="dxa"/>
            <w:tcBorders>
              <w:top w:val="single" w:sz="6" w:space="0" w:color="4AACC5"/>
              <w:left w:val="single" w:sz="4" w:space="0" w:color="4AACC5"/>
              <w:bottom w:val="single" w:sz="4" w:space="0" w:color="4AACC5"/>
              <w:right w:val="single" w:sz="6" w:space="0" w:color="4AACC5"/>
            </w:tcBorders>
            <w:shd w:val="clear" w:color="auto" w:fill="FFFFFF" w:themeFill="background1"/>
          </w:tcPr>
          <w:p w:rsidR="00EC03DF" w:rsidRPr="00EC03DF" w:rsidRDefault="00EC03DF" w:rsidP="00EC03DF">
            <w:pPr>
              <w:pStyle w:val="af6"/>
              <w:rPr>
                <w:rFonts w:ascii="微软雅黑" w:eastAsia="微软雅黑" w:hAnsi="微软雅黑"/>
                <w:sz w:val="18"/>
                <w:szCs w:val="18"/>
              </w:rPr>
            </w:pPr>
            <w:r w:rsidRPr="00EC03DF">
              <w:rPr>
                <w:rFonts w:ascii="微软雅黑" w:eastAsia="微软雅黑" w:hAnsi="微软雅黑" w:hint="eastAsia"/>
                <w:sz w:val="18"/>
                <w:szCs w:val="18"/>
              </w:rPr>
              <w:t>LPSYCB</w:t>
            </w:r>
          </w:p>
        </w:tc>
        <w:tc>
          <w:tcPr>
            <w:tcW w:w="5956" w:type="dxa"/>
            <w:tcBorders>
              <w:top w:val="single" w:sz="6" w:space="0" w:color="4AACC5"/>
              <w:left w:val="single" w:sz="6" w:space="0" w:color="4AACC5"/>
              <w:bottom w:val="single" w:sz="4" w:space="0" w:color="4AACC5"/>
              <w:right w:val="single" w:sz="4" w:space="0" w:color="4AACC5"/>
            </w:tcBorders>
            <w:shd w:val="clear" w:color="auto" w:fill="FFFFFF" w:themeFill="background1"/>
          </w:tcPr>
          <w:p w:rsidR="00EC03DF" w:rsidRPr="00EC03DF" w:rsidRDefault="00EC03DF" w:rsidP="00EC03DF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EC03DF"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滦平盛阳村镇银行</w:t>
            </w:r>
          </w:p>
        </w:tc>
      </w:tr>
      <w:tr w:rsidR="00EC03DF" w:rsidRPr="00EC03DF" w:rsidTr="00EC03DF">
        <w:tc>
          <w:tcPr>
            <w:tcW w:w="1559" w:type="dxa"/>
            <w:tcBorders>
              <w:top w:val="single" w:sz="6" w:space="0" w:color="4AACC5"/>
              <w:left w:val="single" w:sz="4" w:space="0" w:color="4AACC5"/>
              <w:bottom w:val="single" w:sz="4" w:space="0" w:color="4AACC5"/>
              <w:right w:val="single" w:sz="6" w:space="0" w:color="4AACC5"/>
            </w:tcBorders>
            <w:shd w:val="clear" w:color="auto" w:fill="FFFFFF" w:themeFill="background1"/>
          </w:tcPr>
          <w:p w:rsidR="00EC03DF" w:rsidRPr="00EC03DF" w:rsidRDefault="00EC03DF" w:rsidP="00EC03DF">
            <w:pPr>
              <w:pStyle w:val="af6"/>
              <w:rPr>
                <w:rFonts w:ascii="微软雅黑" w:eastAsia="微软雅黑" w:hAnsi="微软雅黑"/>
                <w:sz w:val="18"/>
                <w:szCs w:val="18"/>
              </w:rPr>
            </w:pPr>
            <w:r w:rsidRPr="00EC03DF">
              <w:rPr>
                <w:rFonts w:ascii="微软雅黑" w:eastAsia="微软雅黑" w:hAnsi="微软雅黑" w:hint="eastAsia"/>
                <w:sz w:val="18"/>
                <w:szCs w:val="18"/>
              </w:rPr>
              <w:t>LSCB</w:t>
            </w:r>
          </w:p>
        </w:tc>
        <w:tc>
          <w:tcPr>
            <w:tcW w:w="5956" w:type="dxa"/>
            <w:tcBorders>
              <w:top w:val="single" w:sz="6" w:space="0" w:color="4AACC5"/>
              <w:left w:val="single" w:sz="6" w:space="0" w:color="4AACC5"/>
              <w:bottom w:val="single" w:sz="4" w:space="0" w:color="4AACC5"/>
              <w:right w:val="single" w:sz="4" w:space="0" w:color="4AACC5"/>
            </w:tcBorders>
            <w:shd w:val="clear" w:color="auto" w:fill="FFFFFF" w:themeFill="background1"/>
          </w:tcPr>
          <w:p w:rsidR="00EC03DF" w:rsidRPr="00EC03DF" w:rsidRDefault="00EC03DF" w:rsidP="00EC03DF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EC03DF"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莱商银行</w:t>
            </w:r>
          </w:p>
        </w:tc>
      </w:tr>
      <w:tr w:rsidR="00EC03DF" w:rsidRPr="00EC03DF" w:rsidTr="00EC03DF">
        <w:tc>
          <w:tcPr>
            <w:tcW w:w="1559" w:type="dxa"/>
            <w:tcBorders>
              <w:top w:val="single" w:sz="6" w:space="0" w:color="4AACC5"/>
              <w:left w:val="single" w:sz="4" w:space="0" w:color="4AACC5"/>
              <w:bottom w:val="single" w:sz="4" w:space="0" w:color="4AACC5"/>
              <w:right w:val="single" w:sz="6" w:space="0" w:color="4AACC5"/>
            </w:tcBorders>
            <w:shd w:val="clear" w:color="auto" w:fill="FFFFFF" w:themeFill="background1"/>
          </w:tcPr>
          <w:p w:rsidR="00EC03DF" w:rsidRPr="00EC03DF" w:rsidRDefault="00EC03DF" w:rsidP="00EC03DF">
            <w:pPr>
              <w:pStyle w:val="af6"/>
              <w:rPr>
                <w:rFonts w:ascii="微软雅黑" w:eastAsia="微软雅黑" w:hAnsi="微软雅黑"/>
                <w:sz w:val="18"/>
                <w:szCs w:val="18"/>
              </w:rPr>
            </w:pPr>
            <w:r w:rsidRPr="00EC03DF">
              <w:rPr>
                <w:rFonts w:ascii="微软雅黑" w:eastAsia="微软雅黑" w:hAnsi="微软雅黑" w:hint="eastAsia"/>
                <w:sz w:val="18"/>
                <w:szCs w:val="18"/>
              </w:rPr>
              <w:t>LSCCB</w:t>
            </w:r>
          </w:p>
        </w:tc>
        <w:tc>
          <w:tcPr>
            <w:tcW w:w="5956" w:type="dxa"/>
            <w:tcBorders>
              <w:top w:val="single" w:sz="6" w:space="0" w:color="4AACC5"/>
              <w:left w:val="single" w:sz="6" w:space="0" w:color="4AACC5"/>
              <w:bottom w:val="single" w:sz="4" w:space="0" w:color="4AACC5"/>
              <w:right w:val="single" w:sz="4" w:space="0" w:color="4AACC5"/>
            </w:tcBorders>
            <w:shd w:val="clear" w:color="auto" w:fill="FFFFFF" w:themeFill="background1"/>
          </w:tcPr>
          <w:p w:rsidR="00EC03DF" w:rsidRPr="00EC03DF" w:rsidRDefault="00EC03DF" w:rsidP="00EC03DF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EC03DF"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乐山市商业银行</w:t>
            </w:r>
          </w:p>
        </w:tc>
      </w:tr>
      <w:tr w:rsidR="00EC03DF" w:rsidRPr="00EC03DF" w:rsidTr="00EC03DF">
        <w:tc>
          <w:tcPr>
            <w:tcW w:w="1559" w:type="dxa"/>
            <w:tcBorders>
              <w:top w:val="single" w:sz="6" w:space="0" w:color="4AACC5"/>
              <w:left w:val="single" w:sz="4" w:space="0" w:color="4AACC5"/>
              <w:bottom w:val="single" w:sz="4" w:space="0" w:color="4AACC5"/>
              <w:right w:val="single" w:sz="6" w:space="0" w:color="4AACC5"/>
            </w:tcBorders>
            <w:shd w:val="clear" w:color="auto" w:fill="FFFFFF" w:themeFill="background1"/>
          </w:tcPr>
          <w:p w:rsidR="00EC03DF" w:rsidRPr="00EC03DF" w:rsidRDefault="00EC03DF" w:rsidP="00EC03DF">
            <w:pPr>
              <w:pStyle w:val="af6"/>
              <w:rPr>
                <w:rFonts w:ascii="微软雅黑" w:eastAsia="微软雅黑" w:hAnsi="微软雅黑"/>
                <w:sz w:val="18"/>
                <w:szCs w:val="18"/>
              </w:rPr>
            </w:pPr>
            <w:r w:rsidRPr="00EC03DF"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LSHMCB</w:t>
            </w:r>
          </w:p>
        </w:tc>
        <w:tc>
          <w:tcPr>
            <w:tcW w:w="5956" w:type="dxa"/>
            <w:tcBorders>
              <w:top w:val="single" w:sz="6" w:space="0" w:color="4AACC5"/>
              <w:left w:val="single" w:sz="6" w:space="0" w:color="4AACC5"/>
              <w:bottom w:val="single" w:sz="4" w:space="0" w:color="4AACC5"/>
              <w:right w:val="single" w:sz="4" w:space="0" w:color="4AACC5"/>
            </w:tcBorders>
            <w:shd w:val="clear" w:color="auto" w:fill="FFFFFF" w:themeFill="background1"/>
          </w:tcPr>
          <w:p w:rsidR="00EC03DF" w:rsidRPr="00EC03DF" w:rsidRDefault="00EC03DF" w:rsidP="00EC03DF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EC03DF"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庐江惠民村镇银行</w:t>
            </w:r>
          </w:p>
        </w:tc>
      </w:tr>
      <w:tr w:rsidR="00EC03DF" w:rsidRPr="00EC03DF" w:rsidTr="00EC03DF">
        <w:tc>
          <w:tcPr>
            <w:tcW w:w="1559" w:type="dxa"/>
            <w:tcBorders>
              <w:top w:val="single" w:sz="6" w:space="0" w:color="4AACC5"/>
              <w:left w:val="single" w:sz="4" w:space="0" w:color="4AACC5"/>
              <w:bottom w:val="single" w:sz="4" w:space="0" w:color="4AACC5"/>
              <w:right w:val="single" w:sz="6" w:space="0" w:color="4AACC5"/>
            </w:tcBorders>
            <w:shd w:val="clear" w:color="auto" w:fill="FFFFFF" w:themeFill="background1"/>
          </w:tcPr>
          <w:p w:rsidR="00EC03DF" w:rsidRPr="00EC03DF" w:rsidRDefault="00EC03DF" w:rsidP="00EC03DF">
            <w:pPr>
              <w:pStyle w:val="af6"/>
              <w:rPr>
                <w:rFonts w:ascii="微软雅黑" w:eastAsia="微软雅黑" w:hAnsi="微软雅黑"/>
                <w:sz w:val="18"/>
                <w:szCs w:val="18"/>
              </w:rPr>
            </w:pPr>
            <w:r w:rsidRPr="00EC03DF">
              <w:rPr>
                <w:rFonts w:ascii="微软雅黑" w:eastAsia="微软雅黑" w:hAnsi="微软雅黑" w:hint="eastAsia"/>
                <w:sz w:val="18"/>
                <w:szCs w:val="18"/>
              </w:rPr>
              <w:t>LZB</w:t>
            </w:r>
          </w:p>
        </w:tc>
        <w:tc>
          <w:tcPr>
            <w:tcW w:w="5956" w:type="dxa"/>
            <w:tcBorders>
              <w:top w:val="single" w:sz="6" w:space="0" w:color="4AACC5"/>
              <w:left w:val="single" w:sz="6" w:space="0" w:color="4AACC5"/>
              <w:bottom w:val="single" w:sz="4" w:space="0" w:color="4AACC5"/>
              <w:right w:val="single" w:sz="4" w:space="0" w:color="4AACC5"/>
            </w:tcBorders>
            <w:shd w:val="clear" w:color="auto" w:fill="FFFFFF" w:themeFill="background1"/>
          </w:tcPr>
          <w:p w:rsidR="00EC03DF" w:rsidRPr="00EC03DF" w:rsidRDefault="00EC03DF" w:rsidP="00EC03DF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EC03DF"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柳州银行</w:t>
            </w:r>
          </w:p>
        </w:tc>
      </w:tr>
      <w:tr w:rsidR="00EC03DF" w:rsidRPr="00EC03DF" w:rsidTr="00EC03DF">
        <w:tc>
          <w:tcPr>
            <w:tcW w:w="1559" w:type="dxa"/>
            <w:tcBorders>
              <w:top w:val="single" w:sz="6" w:space="0" w:color="4AACC5"/>
              <w:left w:val="single" w:sz="4" w:space="0" w:color="4AACC5"/>
              <w:bottom w:val="single" w:sz="4" w:space="0" w:color="4AACC5"/>
              <w:right w:val="single" w:sz="6" w:space="0" w:color="4AACC5"/>
            </w:tcBorders>
            <w:shd w:val="clear" w:color="auto" w:fill="FFFFFF" w:themeFill="background1"/>
          </w:tcPr>
          <w:p w:rsidR="00EC03DF" w:rsidRPr="00EC03DF" w:rsidRDefault="00EC03DF" w:rsidP="00EC03DF">
            <w:pPr>
              <w:pStyle w:val="af6"/>
              <w:rPr>
                <w:rFonts w:ascii="微软雅黑" w:eastAsia="微软雅黑" w:hAnsi="微软雅黑"/>
                <w:sz w:val="18"/>
                <w:szCs w:val="18"/>
              </w:rPr>
            </w:pPr>
            <w:r w:rsidRPr="00EC03DF">
              <w:rPr>
                <w:rFonts w:ascii="微软雅黑" w:eastAsia="微软雅黑" w:hAnsi="微软雅黑" w:hint="eastAsia"/>
                <w:sz w:val="18"/>
                <w:szCs w:val="18"/>
              </w:rPr>
              <w:t>MZSYCB</w:t>
            </w:r>
          </w:p>
        </w:tc>
        <w:tc>
          <w:tcPr>
            <w:tcW w:w="5956" w:type="dxa"/>
            <w:tcBorders>
              <w:top w:val="single" w:sz="6" w:space="0" w:color="4AACC5"/>
              <w:left w:val="single" w:sz="6" w:space="0" w:color="4AACC5"/>
              <w:bottom w:val="single" w:sz="4" w:space="0" w:color="4AACC5"/>
              <w:right w:val="single" w:sz="4" w:space="0" w:color="4AACC5"/>
            </w:tcBorders>
            <w:shd w:val="clear" w:color="auto" w:fill="FFFFFF" w:themeFill="background1"/>
          </w:tcPr>
          <w:p w:rsidR="00EC03DF" w:rsidRPr="00EC03DF" w:rsidRDefault="00EC03DF" w:rsidP="00EC03DF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EC03DF"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孟州射阳村镇银行</w:t>
            </w:r>
          </w:p>
        </w:tc>
      </w:tr>
      <w:tr w:rsidR="00EC03DF" w:rsidRPr="00EC03DF" w:rsidTr="00EC03DF">
        <w:tc>
          <w:tcPr>
            <w:tcW w:w="1559" w:type="dxa"/>
            <w:tcBorders>
              <w:top w:val="single" w:sz="6" w:space="0" w:color="4AACC5"/>
              <w:left w:val="single" w:sz="4" w:space="0" w:color="4AACC5"/>
              <w:bottom w:val="single" w:sz="4" w:space="0" w:color="4AACC5"/>
              <w:right w:val="single" w:sz="6" w:space="0" w:color="4AACC5"/>
            </w:tcBorders>
            <w:shd w:val="clear" w:color="auto" w:fill="FFFFFF" w:themeFill="background1"/>
          </w:tcPr>
          <w:p w:rsidR="00EC03DF" w:rsidRPr="00EC03DF" w:rsidRDefault="00EC03DF" w:rsidP="00EC03DF">
            <w:pPr>
              <w:pStyle w:val="af6"/>
              <w:rPr>
                <w:rFonts w:ascii="微软雅黑" w:eastAsia="微软雅黑" w:hAnsi="微软雅黑"/>
                <w:sz w:val="18"/>
                <w:szCs w:val="18"/>
              </w:rPr>
            </w:pPr>
            <w:r w:rsidRPr="00EC03DF">
              <w:rPr>
                <w:rFonts w:ascii="微软雅黑" w:eastAsia="微软雅黑" w:hAnsi="微软雅黑" w:hint="eastAsia"/>
                <w:sz w:val="18"/>
                <w:szCs w:val="18"/>
              </w:rPr>
              <w:t>NBCB</w:t>
            </w:r>
          </w:p>
        </w:tc>
        <w:tc>
          <w:tcPr>
            <w:tcW w:w="5956" w:type="dxa"/>
            <w:tcBorders>
              <w:top w:val="single" w:sz="6" w:space="0" w:color="4AACC5"/>
              <w:left w:val="single" w:sz="6" w:space="0" w:color="4AACC5"/>
              <w:bottom w:val="single" w:sz="4" w:space="0" w:color="4AACC5"/>
              <w:right w:val="single" w:sz="4" w:space="0" w:color="4AACC5"/>
            </w:tcBorders>
            <w:shd w:val="clear" w:color="auto" w:fill="FFFFFF" w:themeFill="background1"/>
          </w:tcPr>
          <w:p w:rsidR="00EC03DF" w:rsidRPr="00EC03DF" w:rsidRDefault="00EC03DF" w:rsidP="00EC03DF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EC03DF"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宁波银行</w:t>
            </w:r>
          </w:p>
        </w:tc>
      </w:tr>
      <w:tr w:rsidR="00EC03DF" w:rsidRPr="00EC03DF" w:rsidTr="00EC03DF">
        <w:tc>
          <w:tcPr>
            <w:tcW w:w="1559" w:type="dxa"/>
            <w:tcBorders>
              <w:top w:val="single" w:sz="6" w:space="0" w:color="4AACC5"/>
              <w:left w:val="single" w:sz="4" w:space="0" w:color="4AACC5"/>
              <w:bottom w:val="single" w:sz="4" w:space="0" w:color="4AACC5"/>
              <w:right w:val="single" w:sz="6" w:space="0" w:color="4AACC5"/>
            </w:tcBorders>
            <w:shd w:val="clear" w:color="auto" w:fill="FFFFFF" w:themeFill="background1"/>
          </w:tcPr>
          <w:p w:rsidR="00EC03DF" w:rsidRPr="00EC03DF" w:rsidRDefault="00EC03DF" w:rsidP="00EC03DF">
            <w:pPr>
              <w:pStyle w:val="af6"/>
              <w:rPr>
                <w:rFonts w:ascii="微软雅黑" w:eastAsia="微软雅黑" w:hAnsi="微软雅黑"/>
                <w:sz w:val="18"/>
                <w:szCs w:val="18"/>
              </w:rPr>
            </w:pPr>
            <w:r w:rsidRPr="00EC03DF">
              <w:rPr>
                <w:rFonts w:ascii="微软雅黑" w:eastAsia="微软雅黑" w:hAnsi="微软雅黑" w:hint="eastAsia"/>
                <w:sz w:val="18"/>
                <w:szCs w:val="18"/>
              </w:rPr>
              <w:t>NCB</w:t>
            </w:r>
          </w:p>
        </w:tc>
        <w:tc>
          <w:tcPr>
            <w:tcW w:w="5956" w:type="dxa"/>
            <w:tcBorders>
              <w:top w:val="single" w:sz="6" w:space="0" w:color="4AACC5"/>
              <w:left w:val="single" w:sz="6" w:space="0" w:color="4AACC5"/>
              <w:bottom w:val="single" w:sz="4" w:space="0" w:color="4AACC5"/>
              <w:right w:val="single" w:sz="4" w:space="0" w:color="4AACC5"/>
            </w:tcBorders>
            <w:shd w:val="clear" w:color="auto" w:fill="FFFFFF" w:themeFill="background1"/>
          </w:tcPr>
          <w:p w:rsidR="00EC03DF" w:rsidRPr="00EC03DF" w:rsidRDefault="00EC03DF" w:rsidP="00EC03DF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EC03DF"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江西银行</w:t>
            </w:r>
          </w:p>
        </w:tc>
      </w:tr>
      <w:tr w:rsidR="00EC03DF" w:rsidRPr="00EC03DF" w:rsidTr="00EC03DF">
        <w:tc>
          <w:tcPr>
            <w:tcW w:w="1559" w:type="dxa"/>
            <w:tcBorders>
              <w:top w:val="single" w:sz="6" w:space="0" w:color="4AACC5"/>
              <w:left w:val="single" w:sz="4" w:space="0" w:color="4AACC5"/>
              <w:bottom w:val="single" w:sz="4" w:space="0" w:color="4AACC5"/>
              <w:right w:val="single" w:sz="6" w:space="0" w:color="4AACC5"/>
            </w:tcBorders>
            <w:shd w:val="clear" w:color="auto" w:fill="FFFFFF" w:themeFill="background1"/>
          </w:tcPr>
          <w:p w:rsidR="00EC03DF" w:rsidRPr="00EC03DF" w:rsidRDefault="00EC03DF" w:rsidP="00EC03DF">
            <w:pPr>
              <w:pStyle w:val="af6"/>
              <w:rPr>
                <w:rFonts w:ascii="微软雅黑" w:eastAsia="微软雅黑" w:hAnsi="微软雅黑"/>
                <w:sz w:val="18"/>
                <w:szCs w:val="18"/>
              </w:rPr>
            </w:pPr>
            <w:r w:rsidRPr="00EC03DF">
              <w:rPr>
                <w:rFonts w:ascii="微软雅黑" w:eastAsia="微软雅黑" w:hAnsi="微软雅黑" w:hint="eastAsia"/>
                <w:sz w:val="18"/>
                <w:szCs w:val="18"/>
              </w:rPr>
              <w:t>NCCB</w:t>
            </w:r>
          </w:p>
        </w:tc>
        <w:tc>
          <w:tcPr>
            <w:tcW w:w="5956" w:type="dxa"/>
            <w:tcBorders>
              <w:top w:val="single" w:sz="6" w:space="0" w:color="4AACC5"/>
              <w:left w:val="single" w:sz="6" w:space="0" w:color="4AACC5"/>
              <w:bottom w:val="single" w:sz="4" w:space="0" w:color="4AACC5"/>
              <w:right w:val="single" w:sz="4" w:space="0" w:color="4AACC5"/>
            </w:tcBorders>
            <w:shd w:val="clear" w:color="auto" w:fill="FFFFFF" w:themeFill="background1"/>
          </w:tcPr>
          <w:p w:rsidR="00EC03DF" w:rsidRPr="00EC03DF" w:rsidRDefault="00EC03DF" w:rsidP="00EC03DF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EC03DF"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南充市商业银行</w:t>
            </w:r>
          </w:p>
        </w:tc>
      </w:tr>
      <w:tr w:rsidR="00EC03DF" w:rsidRPr="00EC03DF" w:rsidTr="00EC03DF">
        <w:tc>
          <w:tcPr>
            <w:tcW w:w="1559" w:type="dxa"/>
            <w:tcBorders>
              <w:top w:val="single" w:sz="6" w:space="0" w:color="4AACC5"/>
              <w:left w:val="single" w:sz="4" w:space="0" w:color="4AACC5"/>
              <w:bottom w:val="single" w:sz="4" w:space="0" w:color="4AACC5"/>
              <w:right w:val="single" w:sz="6" w:space="0" w:color="4AACC5"/>
            </w:tcBorders>
            <w:shd w:val="clear" w:color="auto" w:fill="FFFFFF" w:themeFill="background1"/>
          </w:tcPr>
          <w:p w:rsidR="00EC03DF" w:rsidRPr="00EC03DF" w:rsidRDefault="00EC03DF" w:rsidP="00EC03DF">
            <w:pPr>
              <w:pStyle w:val="af6"/>
              <w:rPr>
                <w:rFonts w:ascii="微软雅黑" w:eastAsia="微软雅黑" w:hAnsi="微软雅黑"/>
                <w:sz w:val="18"/>
                <w:szCs w:val="18"/>
              </w:rPr>
            </w:pPr>
            <w:r w:rsidRPr="00EC03DF">
              <w:rPr>
                <w:rFonts w:ascii="微软雅黑" w:eastAsia="微软雅黑" w:hAnsi="微软雅黑" w:hint="eastAsia"/>
                <w:sz w:val="18"/>
                <w:szCs w:val="18"/>
              </w:rPr>
              <w:t>NGHMCB</w:t>
            </w:r>
          </w:p>
        </w:tc>
        <w:tc>
          <w:tcPr>
            <w:tcW w:w="5956" w:type="dxa"/>
            <w:tcBorders>
              <w:top w:val="single" w:sz="6" w:space="0" w:color="4AACC5"/>
              <w:left w:val="single" w:sz="6" w:space="0" w:color="4AACC5"/>
              <w:bottom w:val="single" w:sz="4" w:space="0" w:color="4AACC5"/>
              <w:right w:val="single" w:sz="4" w:space="0" w:color="4AACC5"/>
            </w:tcBorders>
            <w:shd w:val="clear" w:color="auto" w:fill="FFFFFF" w:themeFill="background1"/>
          </w:tcPr>
          <w:p w:rsidR="00EC03DF" w:rsidRPr="00EC03DF" w:rsidRDefault="00EC03DF" w:rsidP="00EC03DF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EC03DF"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长春南关惠民村镇银行</w:t>
            </w:r>
          </w:p>
        </w:tc>
      </w:tr>
      <w:tr w:rsidR="00EC03DF" w:rsidRPr="00EC03DF" w:rsidTr="00EC03DF">
        <w:tc>
          <w:tcPr>
            <w:tcW w:w="1559" w:type="dxa"/>
            <w:tcBorders>
              <w:top w:val="single" w:sz="6" w:space="0" w:color="4AACC5"/>
              <w:left w:val="single" w:sz="4" w:space="0" w:color="4AACC5"/>
              <w:bottom w:val="single" w:sz="4" w:space="0" w:color="4AACC5"/>
              <w:right w:val="single" w:sz="6" w:space="0" w:color="4AACC5"/>
            </w:tcBorders>
            <w:shd w:val="clear" w:color="auto" w:fill="FFFFFF" w:themeFill="background1"/>
          </w:tcPr>
          <w:p w:rsidR="00EC03DF" w:rsidRPr="00EC03DF" w:rsidRDefault="00EC03DF" w:rsidP="00EC03DF">
            <w:pPr>
              <w:pStyle w:val="af6"/>
              <w:rPr>
                <w:rFonts w:ascii="微软雅黑" w:eastAsia="微软雅黑" w:hAnsi="微软雅黑"/>
                <w:sz w:val="18"/>
                <w:szCs w:val="18"/>
              </w:rPr>
            </w:pPr>
            <w:r w:rsidRPr="00EC03DF">
              <w:rPr>
                <w:rFonts w:ascii="微软雅黑" w:eastAsia="微软雅黑" w:hAnsi="微软雅黑" w:hint="eastAsia"/>
                <w:sz w:val="18"/>
                <w:szCs w:val="18"/>
              </w:rPr>
              <w:t>NJCB</w:t>
            </w:r>
          </w:p>
        </w:tc>
        <w:tc>
          <w:tcPr>
            <w:tcW w:w="5956" w:type="dxa"/>
            <w:tcBorders>
              <w:top w:val="single" w:sz="6" w:space="0" w:color="4AACC5"/>
              <w:left w:val="single" w:sz="6" w:space="0" w:color="4AACC5"/>
              <w:bottom w:val="single" w:sz="4" w:space="0" w:color="4AACC5"/>
              <w:right w:val="single" w:sz="4" w:space="0" w:color="4AACC5"/>
            </w:tcBorders>
            <w:shd w:val="clear" w:color="auto" w:fill="FFFFFF" w:themeFill="background1"/>
          </w:tcPr>
          <w:p w:rsidR="00EC03DF" w:rsidRPr="00EC03DF" w:rsidRDefault="00EC03DF" w:rsidP="00EC03DF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EC03DF"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南京银行</w:t>
            </w:r>
          </w:p>
        </w:tc>
      </w:tr>
      <w:tr w:rsidR="00EC03DF" w:rsidRPr="00EC03DF" w:rsidTr="00EC03DF">
        <w:tc>
          <w:tcPr>
            <w:tcW w:w="1559" w:type="dxa"/>
            <w:tcBorders>
              <w:top w:val="single" w:sz="6" w:space="0" w:color="4AACC5"/>
              <w:left w:val="single" w:sz="4" w:space="0" w:color="4AACC5"/>
              <w:bottom w:val="single" w:sz="4" w:space="0" w:color="4AACC5"/>
              <w:right w:val="single" w:sz="6" w:space="0" w:color="4AACC5"/>
            </w:tcBorders>
            <w:shd w:val="clear" w:color="auto" w:fill="FFFFFF" w:themeFill="background1"/>
          </w:tcPr>
          <w:p w:rsidR="00EC03DF" w:rsidRPr="00EC03DF" w:rsidRDefault="00EC03DF" w:rsidP="00EC03DF">
            <w:pPr>
              <w:pStyle w:val="af6"/>
              <w:rPr>
                <w:rFonts w:ascii="微软雅黑" w:eastAsia="微软雅黑" w:hAnsi="微软雅黑"/>
                <w:sz w:val="18"/>
                <w:szCs w:val="18"/>
              </w:rPr>
            </w:pPr>
            <w:r w:rsidRPr="00EC03DF">
              <w:rPr>
                <w:rFonts w:ascii="微软雅黑" w:eastAsia="微软雅黑" w:hAnsi="微软雅黑" w:hint="eastAsia"/>
                <w:sz w:val="18"/>
                <w:szCs w:val="18"/>
              </w:rPr>
              <w:t>NLDSCB</w:t>
            </w:r>
          </w:p>
        </w:tc>
        <w:tc>
          <w:tcPr>
            <w:tcW w:w="5956" w:type="dxa"/>
            <w:tcBorders>
              <w:top w:val="single" w:sz="6" w:space="0" w:color="4AACC5"/>
              <w:left w:val="single" w:sz="6" w:space="0" w:color="4AACC5"/>
              <w:bottom w:val="single" w:sz="4" w:space="0" w:color="4AACC5"/>
              <w:right w:val="single" w:sz="4" w:space="0" w:color="4AACC5"/>
            </w:tcBorders>
            <w:shd w:val="clear" w:color="auto" w:fill="FFFFFF" w:themeFill="background1"/>
          </w:tcPr>
          <w:p w:rsidR="00EC03DF" w:rsidRPr="00EC03DF" w:rsidRDefault="00EC03DF" w:rsidP="00EC03DF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EC03DF"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宁陵德商村镇银行</w:t>
            </w:r>
          </w:p>
        </w:tc>
      </w:tr>
      <w:tr w:rsidR="00EC03DF" w:rsidRPr="00EC03DF" w:rsidTr="00EC03DF">
        <w:tc>
          <w:tcPr>
            <w:tcW w:w="1559" w:type="dxa"/>
            <w:tcBorders>
              <w:top w:val="single" w:sz="6" w:space="0" w:color="4AACC5"/>
              <w:left w:val="single" w:sz="4" w:space="0" w:color="4AACC5"/>
              <w:bottom w:val="single" w:sz="4" w:space="0" w:color="4AACC5"/>
              <w:right w:val="single" w:sz="6" w:space="0" w:color="4AACC5"/>
            </w:tcBorders>
            <w:shd w:val="clear" w:color="auto" w:fill="FFFFFF" w:themeFill="background1"/>
          </w:tcPr>
          <w:p w:rsidR="00EC03DF" w:rsidRPr="00EC03DF" w:rsidRDefault="00EC03DF" w:rsidP="00EC03DF">
            <w:pPr>
              <w:pStyle w:val="af6"/>
              <w:rPr>
                <w:rFonts w:ascii="微软雅黑" w:eastAsia="微软雅黑" w:hAnsi="微软雅黑"/>
                <w:sz w:val="18"/>
                <w:szCs w:val="18"/>
              </w:rPr>
            </w:pPr>
            <w:r w:rsidRPr="00EC03DF">
              <w:rPr>
                <w:rFonts w:ascii="微软雅黑" w:eastAsia="微软雅黑" w:hAnsi="微软雅黑" w:hint="eastAsia"/>
                <w:sz w:val="18"/>
                <w:szCs w:val="18"/>
              </w:rPr>
              <w:t>NXB</w:t>
            </w:r>
          </w:p>
        </w:tc>
        <w:tc>
          <w:tcPr>
            <w:tcW w:w="5956" w:type="dxa"/>
            <w:tcBorders>
              <w:top w:val="single" w:sz="6" w:space="0" w:color="4AACC5"/>
              <w:left w:val="single" w:sz="6" w:space="0" w:color="4AACC5"/>
              <w:bottom w:val="single" w:sz="4" w:space="0" w:color="4AACC5"/>
              <w:right w:val="single" w:sz="4" w:space="0" w:color="4AACC5"/>
            </w:tcBorders>
            <w:shd w:val="clear" w:color="auto" w:fill="FFFFFF" w:themeFill="background1"/>
          </w:tcPr>
          <w:p w:rsidR="00EC03DF" w:rsidRPr="00EC03DF" w:rsidRDefault="00EC03DF" w:rsidP="00EC03DF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EC03DF"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宁夏银行</w:t>
            </w:r>
          </w:p>
        </w:tc>
      </w:tr>
      <w:tr w:rsidR="00EC03DF" w:rsidRPr="00EC03DF" w:rsidTr="00EC03DF">
        <w:tc>
          <w:tcPr>
            <w:tcW w:w="1559" w:type="dxa"/>
            <w:tcBorders>
              <w:top w:val="single" w:sz="6" w:space="0" w:color="4AACC5"/>
              <w:left w:val="single" w:sz="4" w:space="0" w:color="4AACC5"/>
              <w:bottom w:val="single" w:sz="4" w:space="0" w:color="4AACC5"/>
              <w:right w:val="single" w:sz="6" w:space="0" w:color="4AACC5"/>
            </w:tcBorders>
            <w:shd w:val="clear" w:color="auto" w:fill="FFFFFF" w:themeFill="background1"/>
          </w:tcPr>
          <w:p w:rsidR="00EC03DF" w:rsidRPr="00EC03DF" w:rsidRDefault="00EC03DF" w:rsidP="00EC03DF">
            <w:pPr>
              <w:pStyle w:val="af6"/>
              <w:rPr>
                <w:rFonts w:ascii="微软雅黑" w:eastAsia="微软雅黑" w:hAnsi="微软雅黑"/>
                <w:sz w:val="18"/>
                <w:szCs w:val="18"/>
              </w:rPr>
            </w:pPr>
            <w:r w:rsidRPr="00EC03DF">
              <w:rPr>
                <w:rFonts w:ascii="微软雅黑" w:eastAsia="微软雅黑" w:hAnsi="微软雅黑" w:hint="eastAsia"/>
                <w:sz w:val="18"/>
                <w:szCs w:val="18"/>
              </w:rPr>
              <w:t>ORDOSB</w:t>
            </w:r>
          </w:p>
        </w:tc>
        <w:tc>
          <w:tcPr>
            <w:tcW w:w="5956" w:type="dxa"/>
            <w:tcBorders>
              <w:top w:val="single" w:sz="6" w:space="0" w:color="4AACC5"/>
              <w:left w:val="single" w:sz="6" w:space="0" w:color="4AACC5"/>
              <w:bottom w:val="single" w:sz="4" w:space="0" w:color="4AACC5"/>
              <w:right w:val="single" w:sz="4" w:space="0" w:color="4AACC5"/>
            </w:tcBorders>
            <w:shd w:val="clear" w:color="auto" w:fill="FFFFFF" w:themeFill="background1"/>
          </w:tcPr>
          <w:p w:rsidR="00EC03DF" w:rsidRPr="00EC03DF" w:rsidRDefault="00EC03DF" w:rsidP="00EC03DF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EC03DF"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鄂尔多斯银行</w:t>
            </w:r>
          </w:p>
        </w:tc>
      </w:tr>
      <w:tr w:rsidR="00EC03DF" w:rsidRPr="00EC03DF" w:rsidTr="00EC03DF">
        <w:tc>
          <w:tcPr>
            <w:tcW w:w="1559" w:type="dxa"/>
            <w:tcBorders>
              <w:top w:val="single" w:sz="6" w:space="0" w:color="4AACC5"/>
              <w:left w:val="single" w:sz="4" w:space="0" w:color="4AACC5"/>
              <w:bottom w:val="single" w:sz="4" w:space="0" w:color="4AACC5"/>
              <w:right w:val="single" w:sz="6" w:space="0" w:color="4AACC5"/>
            </w:tcBorders>
            <w:shd w:val="clear" w:color="auto" w:fill="FFFFFF" w:themeFill="background1"/>
          </w:tcPr>
          <w:p w:rsidR="00EC03DF" w:rsidRPr="00EC03DF" w:rsidRDefault="00EC03DF" w:rsidP="00EC03DF">
            <w:pPr>
              <w:pStyle w:val="af6"/>
              <w:rPr>
                <w:rFonts w:ascii="微软雅黑" w:eastAsia="微软雅黑" w:hAnsi="微软雅黑"/>
                <w:sz w:val="18"/>
                <w:szCs w:val="18"/>
              </w:rPr>
            </w:pPr>
            <w:r w:rsidRPr="00EC03DF">
              <w:rPr>
                <w:rFonts w:ascii="微软雅黑" w:eastAsia="微软雅黑" w:hAnsi="微软雅黑" w:hint="eastAsia"/>
                <w:sz w:val="18"/>
                <w:szCs w:val="18"/>
              </w:rPr>
              <w:t>PAB</w:t>
            </w:r>
          </w:p>
        </w:tc>
        <w:tc>
          <w:tcPr>
            <w:tcW w:w="5956" w:type="dxa"/>
            <w:tcBorders>
              <w:top w:val="single" w:sz="6" w:space="0" w:color="4AACC5"/>
              <w:left w:val="single" w:sz="6" w:space="0" w:color="4AACC5"/>
              <w:bottom w:val="single" w:sz="4" w:space="0" w:color="4AACC5"/>
              <w:right w:val="single" w:sz="4" w:space="0" w:color="4AACC5"/>
            </w:tcBorders>
            <w:shd w:val="clear" w:color="auto" w:fill="FFFFFF" w:themeFill="background1"/>
          </w:tcPr>
          <w:p w:rsidR="00EC03DF" w:rsidRPr="00EC03DF" w:rsidRDefault="00EC03DF" w:rsidP="00EC03DF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EC03DF"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平安银行</w:t>
            </w:r>
          </w:p>
        </w:tc>
      </w:tr>
      <w:tr w:rsidR="00EC03DF" w:rsidRPr="00EC03DF" w:rsidTr="00EC03DF">
        <w:tc>
          <w:tcPr>
            <w:tcW w:w="1559" w:type="dxa"/>
            <w:tcBorders>
              <w:top w:val="single" w:sz="6" w:space="0" w:color="4AACC5"/>
              <w:left w:val="single" w:sz="4" w:space="0" w:color="4AACC5"/>
              <w:bottom w:val="single" w:sz="4" w:space="0" w:color="4AACC5"/>
              <w:right w:val="single" w:sz="6" w:space="0" w:color="4AACC5"/>
            </w:tcBorders>
            <w:shd w:val="clear" w:color="auto" w:fill="FFFFFF" w:themeFill="background1"/>
          </w:tcPr>
          <w:p w:rsidR="00EC03DF" w:rsidRPr="00EC03DF" w:rsidRDefault="00EC03DF" w:rsidP="00EC03DF">
            <w:pPr>
              <w:pStyle w:val="af6"/>
              <w:rPr>
                <w:rFonts w:ascii="微软雅黑" w:eastAsia="微软雅黑" w:hAnsi="微软雅黑"/>
                <w:sz w:val="18"/>
                <w:szCs w:val="18"/>
              </w:rPr>
            </w:pPr>
            <w:r w:rsidRPr="00EC03DF">
              <w:rPr>
                <w:rFonts w:ascii="微软雅黑" w:eastAsia="微软雅黑" w:hAnsi="微软雅黑" w:hint="eastAsia"/>
                <w:sz w:val="18"/>
                <w:szCs w:val="18"/>
              </w:rPr>
              <w:t>PDHMCB</w:t>
            </w:r>
          </w:p>
        </w:tc>
        <w:tc>
          <w:tcPr>
            <w:tcW w:w="5956" w:type="dxa"/>
            <w:tcBorders>
              <w:top w:val="single" w:sz="6" w:space="0" w:color="4AACC5"/>
              <w:left w:val="single" w:sz="6" w:space="0" w:color="4AACC5"/>
              <w:bottom w:val="single" w:sz="4" w:space="0" w:color="4AACC5"/>
              <w:right w:val="single" w:sz="4" w:space="0" w:color="4AACC5"/>
            </w:tcBorders>
            <w:shd w:val="clear" w:color="auto" w:fill="FFFFFF" w:themeFill="background1"/>
          </w:tcPr>
          <w:p w:rsidR="00EC03DF" w:rsidRPr="00EC03DF" w:rsidRDefault="00EC03DF" w:rsidP="00EC03DF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EC03DF"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青岛平度惠民村镇银行</w:t>
            </w:r>
          </w:p>
        </w:tc>
      </w:tr>
      <w:tr w:rsidR="00EC03DF" w:rsidRPr="00EC03DF" w:rsidTr="00EC03DF">
        <w:tc>
          <w:tcPr>
            <w:tcW w:w="1559" w:type="dxa"/>
            <w:tcBorders>
              <w:top w:val="single" w:sz="6" w:space="0" w:color="4AACC5"/>
              <w:left w:val="single" w:sz="4" w:space="0" w:color="4AACC5"/>
              <w:bottom w:val="single" w:sz="4" w:space="0" w:color="4AACC5"/>
              <w:right w:val="single" w:sz="6" w:space="0" w:color="4AACC5"/>
            </w:tcBorders>
            <w:shd w:val="clear" w:color="auto" w:fill="FFFFFF" w:themeFill="background1"/>
          </w:tcPr>
          <w:p w:rsidR="00EC03DF" w:rsidRPr="00EC03DF" w:rsidRDefault="00EC03DF" w:rsidP="00EC03DF">
            <w:pPr>
              <w:pStyle w:val="af6"/>
              <w:rPr>
                <w:rFonts w:ascii="微软雅黑" w:eastAsia="微软雅黑" w:hAnsi="微软雅黑"/>
                <w:sz w:val="18"/>
                <w:szCs w:val="18"/>
              </w:rPr>
            </w:pPr>
            <w:r w:rsidRPr="00EC03DF">
              <w:rPr>
                <w:rFonts w:ascii="微软雅黑" w:eastAsia="微软雅黑" w:hAnsi="微软雅黑" w:hint="eastAsia"/>
                <w:sz w:val="18"/>
                <w:szCs w:val="18"/>
              </w:rPr>
              <w:t>PSBC</w:t>
            </w:r>
          </w:p>
        </w:tc>
        <w:tc>
          <w:tcPr>
            <w:tcW w:w="5956" w:type="dxa"/>
            <w:tcBorders>
              <w:top w:val="single" w:sz="6" w:space="0" w:color="4AACC5"/>
              <w:left w:val="single" w:sz="6" w:space="0" w:color="4AACC5"/>
              <w:bottom w:val="single" w:sz="4" w:space="0" w:color="4AACC5"/>
              <w:right w:val="single" w:sz="4" w:space="0" w:color="4AACC5"/>
            </w:tcBorders>
            <w:shd w:val="clear" w:color="auto" w:fill="FFFFFF" w:themeFill="background1"/>
          </w:tcPr>
          <w:p w:rsidR="00EC03DF" w:rsidRPr="00EC03DF" w:rsidRDefault="00EC03DF" w:rsidP="00EC03DF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EC03DF"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中国邮政储蓄银行</w:t>
            </w:r>
          </w:p>
        </w:tc>
      </w:tr>
      <w:tr w:rsidR="00EC03DF" w:rsidRPr="00EC03DF" w:rsidTr="00EC03DF">
        <w:tc>
          <w:tcPr>
            <w:tcW w:w="1559" w:type="dxa"/>
            <w:tcBorders>
              <w:top w:val="single" w:sz="6" w:space="0" w:color="4AACC5"/>
              <w:left w:val="single" w:sz="4" w:space="0" w:color="4AACC5"/>
              <w:bottom w:val="single" w:sz="4" w:space="0" w:color="4AACC5"/>
              <w:right w:val="single" w:sz="6" w:space="0" w:color="4AACC5"/>
            </w:tcBorders>
            <w:shd w:val="clear" w:color="auto" w:fill="FFFFFF" w:themeFill="background1"/>
          </w:tcPr>
          <w:p w:rsidR="00EC03DF" w:rsidRPr="00EC03DF" w:rsidRDefault="00EC03DF" w:rsidP="00EC03DF">
            <w:pPr>
              <w:pStyle w:val="af6"/>
              <w:rPr>
                <w:rFonts w:ascii="微软雅黑" w:eastAsia="微软雅黑" w:hAnsi="微软雅黑"/>
                <w:sz w:val="18"/>
                <w:szCs w:val="18"/>
              </w:rPr>
            </w:pPr>
            <w:r w:rsidRPr="00EC03DF">
              <w:rPr>
                <w:rFonts w:ascii="微软雅黑" w:eastAsia="微软雅黑" w:hAnsi="微软雅黑" w:hint="eastAsia"/>
                <w:sz w:val="18"/>
                <w:szCs w:val="18"/>
              </w:rPr>
              <w:t>PZHCCB</w:t>
            </w:r>
          </w:p>
        </w:tc>
        <w:tc>
          <w:tcPr>
            <w:tcW w:w="5956" w:type="dxa"/>
            <w:tcBorders>
              <w:top w:val="single" w:sz="6" w:space="0" w:color="4AACC5"/>
              <w:left w:val="single" w:sz="6" w:space="0" w:color="4AACC5"/>
              <w:bottom w:val="single" w:sz="4" w:space="0" w:color="4AACC5"/>
              <w:right w:val="single" w:sz="4" w:space="0" w:color="4AACC5"/>
            </w:tcBorders>
            <w:shd w:val="clear" w:color="auto" w:fill="FFFFFF" w:themeFill="background1"/>
          </w:tcPr>
          <w:p w:rsidR="00EC03DF" w:rsidRPr="00EC03DF" w:rsidRDefault="00EC03DF" w:rsidP="00EC03DF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EC03DF"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攀枝花市商业银行</w:t>
            </w:r>
          </w:p>
        </w:tc>
      </w:tr>
      <w:tr w:rsidR="00EC03DF" w:rsidRPr="00EC03DF" w:rsidTr="00EC03DF">
        <w:tc>
          <w:tcPr>
            <w:tcW w:w="1559" w:type="dxa"/>
            <w:tcBorders>
              <w:top w:val="single" w:sz="6" w:space="0" w:color="4AACC5"/>
              <w:left w:val="single" w:sz="4" w:space="0" w:color="4AACC5"/>
              <w:bottom w:val="single" w:sz="4" w:space="0" w:color="4AACC5"/>
              <w:right w:val="single" w:sz="6" w:space="0" w:color="4AACC5"/>
            </w:tcBorders>
            <w:shd w:val="clear" w:color="auto" w:fill="FFFFFF" w:themeFill="background1"/>
          </w:tcPr>
          <w:p w:rsidR="00EC03DF" w:rsidRPr="00EC03DF" w:rsidRDefault="00EC03DF" w:rsidP="00EC03DF">
            <w:pPr>
              <w:pStyle w:val="af6"/>
              <w:rPr>
                <w:rFonts w:ascii="微软雅黑" w:eastAsia="微软雅黑" w:hAnsi="微软雅黑"/>
                <w:sz w:val="18"/>
                <w:szCs w:val="18"/>
              </w:rPr>
            </w:pPr>
            <w:r w:rsidRPr="00EC03DF">
              <w:rPr>
                <w:rFonts w:ascii="微软雅黑" w:eastAsia="微软雅黑" w:hAnsi="微软雅黑" w:hint="eastAsia"/>
                <w:sz w:val="18"/>
                <w:szCs w:val="18"/>
              </w:rPr>
              <w:t>QAHMCB</w:t>
            </w:r>
          </w:p>
        </w:tc>
        <w:tc>
          <w:tcPr>
            <w:tcW w:w="5956" w:type="dxa"/>
            <w:tcBorders>
              <w:top w:val="single" w:sz="6" w:space="0" w:color="4AACC5"/>
              <w:left w:val="single" w:sz="6" w:space="0" w:color="4AACC5"/>
              <w:bottom w:val="single" w:sz="4" w:space="0" w:color="4AACC5"/>
              <w:right w:val="single" w:sz="4" w:space="0" w:color="4AACC5"/>
            </w:tcBorders>
            <w:shd w:val="clear" w:color="auto" w:fill="FFFFFF" w:themeFill="background1"/>
          </w:tcPr>
          <w:p w:rsidR="00EC03DF" w:rsidRPr="00EC03DF" w:rsidRDefault="00EC03DF" w:rsidP="00EC03DF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EC03DF"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乾安惠民村镇银行</w:t>
            </w:r>
          </w:p>
        </w:tc>
      </w:tr>
      <w:tr w:rsidR="00EC03DF" w:rsidRPr="00EC03DF" w:rsidTr="00EC03DF">
        <w:tc>
          <w:tcPr>
            <w:tcW w:w="1559" w:type="dxa"/>
            <w:tcBorders>
              <w:top w:val="single" w:sz="6" w:space="0" w:color="4AACC5"/>
              <w:left w:val="single" w:sz="4" w:space="0" w:color="4AACC5"/>
              <w:bottom w:val="single" w:sz="4" w:space="0" w:color="4AACC5"/>
              <w:right w:val="single" w:sz="6" w:space="0" w:color="4AACC5"/>
            </w:tcBorders>
            <w:shd w:val="clear" w:color="auto" w:fill="FFFFFF" w:themeFill="background1"/>
          </w:tcPr>
          <w:p w:rsidR="00EC03DF" w:rsidRPr="00EC03DF" w:rsidRDefault="00EC03DF" w:rsidP="00EC03DF">
            <w:pPr>
              <w:pStyle w:val="af6"/>
              <w:rPr>
                <w:rFonts w:ascii="微软雅黑" w:eastAsia="微软雅黑" w:hAnsi="微软雅黑"/>
                <w:sz w:val="18"/>
                <w:szCs w:val="18"/>
              </w:rPr>
            </w:pPr>
            <w:r w:rsidRPr="00EC03DF">
              <w:rPr>
                <w:rFonts w:ascii="微软雅黑" w:eastAsia="微软雅黑" w:hAnsi="微软雅黑" w:hint="eastAsia"/>
                <w:sz w:val="18"/>
                <w:szCs w:val="18"/>
              </w:rPr>
              <w:t>QHB</w:t>
            </w:r>
          </w:p>
        </w:tc>
        <w:tc>
          <w:tcPr>
            <w:tcW w:w="5956" w:type="dxa"/>
            <w:tcBorders>
              <w:top w:val="single" w:sz="6" w:space="0" w:color="4AACC5"/>
              <w:left w:val="single" w:sz="6" w:space="0" w:color="4AACC5"/>
              <w:bottom w:val="single" w:sz="4" w:space="0" w:color="4AACC5"/>
              <w:right w:val="single" w:sz="4" w:space="0" w:color="4AACC5"/>
            </w:tcBorders>
            <w:shd w:val="clear" w:color="auto" w:fill="FFFFFF" w:themeFill="background1"/>
          </w:tcPr>
          <w:p w:rsidR="00EC03DF" w:rsidRPr="00EC03DF" w:rsidRDefault="00EC03DF" w:rsidP="00EC03DF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EC03DF"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青海银行</w:t>
            </w:r>
          </w:p>
        </w:tc>
      </w:tr>
      <w:tr w:rsidR="00EC03DF" w:rsidRPr="00EC03DF" w:rsidTr="00EC03DF">
        <w:tc>
          <w:tcPr>
            <w:tcW w:w="1559" w:type="dxa"/>
            <w:tcBorders>
              <w:top w:val="single" w:sz="6" w:space="0" w:color="4AACC5"/>
              <w:left w:val="single" w:sz="4" w:space="0" w:color="4AACC5"/>
              <w:bottom w:val="single" w:sz="4" w:space="0" w:color="4AACC5"/>
              <w:right w:val="single" w:sz="6" w:space="0" w:color="4AACC5"/>
            </w:tcBorders>
            <w:shd w:val="clear" w:color="auto" w:fill="FFFFFF" w:themeFill="background1"/>
          </w:tcPr>
          <w:p w:rsidR="00EC03DF" w:rsidRPr="00EC03DF" w:rsidRDefault="00EC03DF" w:rsidP="00EC03DF">
            <w:pPr>
              <w:pStyle w:val="af6"/>
              <w:rPr>
                <w:rFonts w:ascii="微软雅黑" w:eastAsia="微软雅黑" w:hAnsi="微软雅黑"/>
                <w:sz w:val="18"/>
                <w:szCs w:val="18"/>
              </w:rPr>
            </w:pPr>
            <w:r w:rsidRPr="00EC03DF">
              <w:rPr>
                <w:rFonts w:ascii="微软雅黑" w:eastAsia="微软雅黑" w:hAnsi="微软雅黑" w:hint="eastAsia"/>
                <w:sz w:val="18"/>
                <w:szCs w:val="18"/>
              </w:rPr>
              <w:t>QHDCCB</w:t>
            </w:r>
          </w:p>
        </w:tc>
        <w:tc>
          <w:tcPr>
            <w:tcW w:w="5956" w:type="dxa"/>
            <w:tcBorders>
              <w:top w:val="single" w:sz="6" w:space="0" w:color="4AACC5"/>
              <w:left w:val="single" w:sz="6" w:space="0" w:color="4AACC5"/>
              <w:bottom w:val="single" w:sz="4" w:space="0" w:color="4AACC5"/>
              <w:right w:val="single" w:sz="4" w:space="0" w:color="4AACC5"/>
            </w:tcBorders>
            <w:shd w:val="clear" w:color="auto" w:fill="FFFFFF" w:themeFill="background1"/>
          </w:tcPr>
          <w:p w:rsidR="00EC03DF" w:rsidRPr="00EC03DF" w:rsidRDefault="00EC03DF" w:rsidP="00EC03DF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EC03DF"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秦皇岛银行</w:t>
            </w:r>
          </w:p>
        </w:tc>
      </w:tr>
      <w:tr w:rsidR="00EC03DF" w:rsidRPr="00EC03DF" w:rsidTr="00EC03DF">
        <w:tc>
          <w:tcPr>
            <w:tcW w:w="1559" w:type="dxa"/>
            <w:tcBorders>
              <w:top w:val="single" w:sz="6" w:space="0" w:color="4AACC5"/>
              <w:left w:val="single" w:sz="4" w:space="0" w:color="4AACC5"/>
              <w:bottom w:val="single" w:sz="4" w:space="0" w:color="4AACC5"/>
              <w:right w:val="single" w:sz="6" w:space="0" w:color="4AACC5"/>
            </w:tcBorders>
            <w:shd w:val="clear" w:color="auto" w:fill="FFFFFF" w:themeFill="background1"/>
          </w:tcPr>
          <w:p w:rsidR="00EC03DF" w:rsidRPr="00EC03DF" w:rsidRDefault="00EC03DF" w:rsidP="00EC03DF">
            <w:pPr>
              <w:pStyle w:val="af6"/>
              <w:rPr>
                <w:rFonts w:ascii="微软雅黑" w:eastAsia="微软雅黑" w:hAnsi="微软雅黑"/>
                <w:sz w:val="18"/>
                <w:szCs w:val="18"/>
              </w:rPr>
            </w:pPr>
            <w:r w:rsidRPr="00EC03DF">
              <w:rPr>
                <w:rFonts w:ascii="微软雅黑" w:eastAsia="微软雅黑" w:hAnsi="微软雅黑" w:hint="eastAsia"/>
                <w:sz w:val="18"/>
                <w:szCs w:val="18"/>
              </w:rPr>
              <w:t>QLB</w:t>
            </w:r>
          </w:p>
        </w:tc>
        <w:tc>
          <w:tcPr>
            <w:tcW w:w="5956" w:type="dxa"/>
            <w:tcBorders>
              <w:top w:val="single" w:sz="6" w:space="0" w:color="4AACC5"/>
              <w:left w:val="single" w:sz="6" w:space="0" w:color="4AACC5"/>
              <w:bottom w:val="single" w:sz="4" w:space="0" w:color="4AACC5"/>
              <w:right w:val="single" w:sz="4" w:space="0" w:color="4AACC5"/>
            </w:tcBorders>
            <w:shd w:val="clear" w:color="auto" w:fill="FFFFFF" w:themeFill="background1"/>
          </w:tcPr>
          <w:p w:rsidR="00EC03DF" w:rsidRPr="00EC03DF" w:rsidRDefault="00EC03DF" w:rsidP="00EC03DF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EC03DF"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齐鲁银行</w:t>
            </w:r>
          </w:p>
        </w:tc>
      </w:tr>
      <w:tr w:rsidR="00EC03DF" w:rsidRPr="00EC03DF" w:rsidTr="00EC03DF">
        <w:tc>
          <w:tcPr>
            <w:tcW w:w="1559" w:type="dxa"/>
            <w:tcBorders>
              <w:top w:val="single" w:sz="6" w:space="0" w:color="4AACC5"/>
              <w:left w:val="single" w:sz="4" w:space="0" w:color="4AACC5"/>
              <w:bottom w:val="single" w:sz="4" w:space="0" w:color="4AACC5"/>
              <w:right w:val="single" w:sz="6" w:space="0" w:color="4AACC5"/>
            </w:tcBorders>
            <w:shd w:val="clear" w:color="auto" w:fill="FFFFFF" w:themeFill="background1"/>
          </w:tcPr>
          <w:p w:rsidR="00EC03DF" w:rsidRPr="00EC03DF" w:rsidRDefault="00EC03DF" w:rsidP="00EC03DF">
            <w:pPr>
              <w:pStyle w:val="af6"/>
              <w:rPr>
                <w:rFonts w:ascii="微软雅黑" w:eastAsia="微软雅黑" w:hAnsi="微软雅黑"/>
                <w:sz w:val="18"/>
                <w:szCs w:val="18"/>
              </w:rPr>
            </w:pPr>
            <w:r w:rsidRPr="00EC03DF">
              <w:rPr>
                <w:rFonts w:ascii="微软雅黑" w:eastAsia="微软雅黑" w:hAnsi="微软雅黑" w:hint="eastAsia"/>
                <w:sz w:val="18"/>
                <w:szCs w:val="18"/>
              </w:rPr>
              <w:t>QNB</w:t>
            </w:r>
          </w:p>
        </w:tc>
        <w:tc>
          <w:tcPr>
            <w:tcW w:w="5956" w:type="dxa"/>
            <w:tcBorders>
              <w:top w:val="single" w:sz="6" w:space="0" w:color="4AACC5"/>
              <w:left w:val="single" w:sz="6" w:space="0" w:color="4AACC5"/>
              <w:bottom w:val="single" w:sz="4" w:space="0" w:color="4AACC5"/>
              <w:right w:val="single" w:sz="4" w:space="0" w:color="4AACC5"/>
            </w:tcBorders>
            <w:shd w:val="clear" w:color="auto" w:fill="FFFFFF" w:themeFill="background1"/>
          </w:tcPr>
          <w:p w:rsidR="00EC03DF" w:rsidRPr="00EC03DF" w:rsidRDefault="00EC03DF" w:rsidP="00EC03DF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EC03DF"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陕西秦农农村商业银行</w:t>
            </w:r>
          </w:p>
        </w:tc>
      </w:tr>
      <w:tr w:rsidR="00EC03DF" w:rsidRPr="00EC03DF" w:rsidTr="00EC03DF">
        <w:tc>
          <w:tcPr>
            <w:tcW w:w="1559" w:type="dxa"/>
            <w:tcBorders>
              <w:top w:val="single" w:sz="6" w:space="0" w:color="4AACC5"/>
              <w:left w:val="single" w:sz="4" w:space="0" w:color="4AACC5"/>
              <w:bottom w:val="single" w:sz="4" w:space="0" w:color="4AACC5"/>
              <w:right w:val="single" w:sz="6" w:space="0" w:color="4AACC5"/>
            </w:tcBorders>
            <w:shd w:val="clear" w:color="auto" w:fill="FFFFFF" w:themeFill="background1"/>
          </w:tcPr>
          <w:p w:rsidR="00EC03DF" w:rsidRPr="00EC03DF" w:rsidRDefault="00EC03DF" w:rsidP="00EC03DF">
            <w:pPr>
              <w:pStyle w:val="af6"/>
              <w:rPr>
                <w:rFonts w:ascii="微软雅黑" w:eastAsia="微软雅黑" w:hAnsi="微软雅黑"/>
                <w:sz w:val="18"/>
                <w:szCs w:val="18"/>
              </w:rPr>
            </w:pPr>
            <w:r w:rsidRPr="00EC03DF">
              <w:rPr>
                <w:rFonts w:ascii="微软雅黑" w:eastAsia="微软雅黑" w:hAnsi="微软雅黑" w:hint="eastAsia"/>
                <w:sz w:val="18"/>
                <w:szCs w:val="18"/>
              </w:rPr>
              <w:t>QPXFCBC</w:t>
            </w:r>
          </w:p>
        </w:tc>
        <w:tc>
          <w:tcPr>
            <w:tcW w:w="5956" w:type="dxa"/>
            <w:tcBorders>
              <w:top w:val="single" w:sz="6" w:space="0" w:color="4AACC5"/>
              <w:left w:val="single" w:sz="6" w:space="0" w:color="4AACC5"/>
              <w:bottom w:val="single" w:sz="4" w:space="0" w:color="4AACC5"/>
              <w:right w:val="single" w:sz="4" w:space="0" w:color="4AACC5"/>
            </w:tcBorders>
            <w:shd w:val="clear" w:color="auto" w:fill="FFFFFF" w:themeFill="background1"/>
          </w:tcPr>
          <w:p w:rsidR="00EC03DF" w:rsidRPr="00EC03DF" w:rsidRDefault="00EC03DF" w:rsidP="00EC03DF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EC03DF"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淮安清浦兴福村镇银行</w:t>
            </w:r>
          </w:p>
        </w:tc>
      </w:tr>
      <w:tr w:rsidR="00EC03DF" w:rsidRPr="00EC03DF" w:rsidTr="00EC03DF">
        <w:tc>
          <w:tcPr>
            <w:tcW w:w="1559" w:type="dxa"/>
            <w:tcBorders>
              <w:top w:val="single" w:sz="6" w:space="0" w:color="4AACC5"/>
              <w:left w:val="single" w:sz="4" w:space="0" w:color="4AACC5"/>
              <w:bottom w:val="single" w:sz="4" w:space="0" w:color="4AACC5"/>
              <w:right w:val="single" w:sz="6" w:space="0" w:color="4AACC5"/>
            </w:tcBorders>
            <w:shd w:val="clear" w:color="auto" w:fill="FFFFFF" w:themeFill="background1"/>
          </w:tcPr>
          <w:p w:rsidR="00EC03DF" w:rsidRPr="00EC03DF" w:rsidRDefault="00EC03DF" w:rsidP="00EC03DF">
            <w:pPr>
              <w:pStyle w:val="af6"/>
              <w:rPr>
                <w:rFonts w:ascii="微软雅黑" w:eastAsia="微软雅黑" w:hAnsi="微软雅黑"/>
                <w:sz w:val="18"/>
                <w:szCs w:val="18"/>
              </w:rPr>
            </w:pPr>
            <w:r w:rsidRPr="00EC03DF">
              <w:rPr>
                <w:rFonts w:ascii="微软雅黑" w:eastAsia="微软雅黑" w:hAnsi="微软雅黑" w:hint="eastAsia"/>
                <w:sz w:val="18"/>
                <w:szCs w:val="18"/>
              </w:rPr>
              <w:t>QZB</w:t>
            </w:r>
          </w:p>
        </w:tc>
        <w:tc>
          <w:tcPr>
            <w:tcW w:w="5956" w:type="dxa"/>
            <w:tcBorders>
              <w:top w:val="single" w:sz="6" w:space="0" w:color="4AACC5"/>
              <w:left w:val="single" w:sz="6" w:space="0" w:color="4AACC5"/>
              <w:bottom w:val="single" w:sz="4" w:space="0" w:color="4AACC5"/>
              <w:right w:val="single" w:sz="4" w:space="0" w:color="4AACC5"/>
            </w:tcBorders>
            <w:shd w:val="clear" w:color="auto" w:fill="FFFFFF" w:themeFill="background1"/>
          </w:tcPr>
          <w:p w:rsidR="00EC03DF" w:rsidRPr="00EC03DF" w:rsidRDefault="00EC03DF" w:rsidP="00EC03DF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EC03DF"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泉州银行</w:t>
            </w:r>
          </w:p>
        </w:tc>
      </w:tr>
      <w:tr w:rsidR="00EC03DF" w:rsidRPr="00EC03DF" w:rsidTr="00EC03DF">
        <w:tc>
          <w:tcPr>
            <w:tcW w:w="1559" w:type="dxa"/>
            <w:tcBorders>
              <w:top w:val="single" w:sz="6" w:space="0" w:color="4AACC5"/>
              <w:left w:val="single" w:sz="4" w:space="0" w:color="4AACC5"/>
              <w:bottom w:val="single" w:sz="4" w:space="0" w:color="4AACC5"/>
              <w:right w:val="single" w:sz="6" w:space="0" w:color="4AACC5"/>
            </w:tcBorders>
            <w:shd w:val="clear" w:color="auto" w:fill="FFFFFF" w:themeFill="background1"/>
          </w:tcPr>
          <w:p w:rsidR="00EC03DF" w:rsidRPr="00EC03DF" w:rsidRDefault="00EC03DF" w:rsidP="00EC03DF">
            <w:pPr>
              <w:pStyle w:val="af6"/>
              <w:rPr>
                <w:rFonts w:ascii="微软雅黑" w:eastAsia="微软雅黑" w:hAnsi="微软雅黑"/>
                <w:sz w:val="18"/>
                <w:szCs w:val="18"/>
              </w:rPr>
            </w:pPr>
            <w:r w:rsidRPr="00EC03DF">
              <w:rPr>
                <w:rFonts w:ascii="微软雅黑" w:eastAsia="微软雅黑" w:hAnsi="微软雅黑" w:hint="eastAsia"/>
                <w:sz w:val="18"/>
                <w:szCs w:val="18"/>
              </w:rPr>
              <w:t>SCB</w:t>
            </w:r>
          </w:p>
        </w:tc>
        <w:tc>
          <w:tcPr>
            <w:tcW w:w="5956" w:type="dxa"/>
            <w:tcBorders>
              <w:top w:val="single" w:sz="6" w:space="0" w:color="4AACC5"/>
              <w:left w:val="single" w:sz="6" w:space="0" w:color="4AACC5"/>
              <w:bottom w:val="single" w:sz="4" w:space="0" w:color="4AACC5"/>
              <w:right w:val="single" w:sz="4" w:space="0" w:color="4AACC5"/>
            </w:tcBorders>
            <w:shd w:val="clear" w:color="auto" w:fill="FFFFFF" w:themeFill="background1"/>
          </w:tcPr>
          <w:p w:rsidR="00EC03DF" w:rsidRPr="00EC03DF" w:rsidRDefault="00EC03DF" w:rsidP="00EC03DF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EC03DF"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渣打银行</w:t>
            </w:r>
          </w:p>
        </w:tc>
      </w:tr>
      <w:tr w:rsidR="00EC03DF" w:rsidRPr="00EC03DF" w:rsidTr="00EC03DF">
        <w:tc>
          <w:tcPr>
            <w:tcW w:w="1559" w:type="dxa"/>
            <w:tcBorders>
              <w:top w:val="single" w:sz="6" w:space="0" w:color="4AACC5"/>
              <w:left w:val="single" w:sz="4" w:space="0" w:color="4AACC5"/>
              <w:bottom w:val="single" w:sz="4" w:space="0" w:color="4AACC5"/>
              <w:right w:val="single" w:sz="6" w:space="0" w:color="4AACC5"/>
            </w:tcBorders>
            <w:shd w:val="clear" w:color="auto" w:fill="FFFFFF" w:themeFill="background1"/>
          </w:tcPr>
          <w:p w:rsidR="00EC03DF" w:rsidRPr="00EC03DF" w:rsidRDefault="00EC03DF" w:rsidP="00EC03DF">
            <w:pPr>
              <w:pStyle w:val="af6"/>
              <w:rPr>
                <w:rFonts w:ascii="微软雅黑" w:eastAsia="微软雅黑" w:hAnsi="微软雅黑"/>
                <w:sz w:val="18"/>
                <w:szCs w:val="18"/>
              </w:rPr>
            </w:pPr>
            <w:r w:rsidRPr="00EC03DF">
              <w:rPr>
                <w:rFonts w:ascii="微软雅黑" w:eastAsia="微软雅黑" w:hAnsi="微软雅黑" w:hint="eastAsia"/>
                <w:sz w:val="18"/>
                <w:szCs w:val="18"/>
              </w:rPr>
              <w:t>SCXFCB</w:t>
            </w:r>
          </w:p>
        </w:tc>
        <w:tc>
          <w:tcPr>
            <w:tcW w:w="5956" w:type="dxa"/>
            <w:tcBorders>
              <w:top w:val="single" w:sz="6" w:space="0" w:color="4AACC5"/>
              <w:left w:val="single" w:sz="6" w:space="0" w:color="4AACC5"/>
              <w:bottom w:val="single" w:sz="4" w:space="0" w:color="4AACC5"/>
              <w:right w:val="single" w:sz="4" w:space="0" w:color="4AACC5"/>
            </w:tcBorders>
            <w:shd w:val="clear" w:color="auto" w:fill="FFFFFF" w:themeFill="background1"/>
          </w:tcPr>
          <w:p w:rsidR="00EC03DF" w:rsidRPr="00EC03DF" w:rsidRDefault="00EC03DF" w:rsidP="00EC03DF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EC03DF"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宿迁宿城兴福村镇银行</w:t>
            </w:r>
          </w:p>
        </w:tc>
      </w:tr>
      <w:tr w:rsidR="00EC03DF" w:rsidRPr="00EC03DF" w:rsidTr="00EC03DF">
        <w:tc>
          <w:tcPr>
            <w:tcW w:w="1559" w:type="dxa"/>
            <w:tcBorders>
              <w:top w:val="single" w:sz="6" w:space="0" w:color="4AACC5"/>
              <w:left w:val="single" w:sz="4" w:space="0" w:color="4AACC5"/>
              <w:bottom w:val="single" w:sz="4" w:space="0" w:color="4AACC5"/>
              <w:right w:val="single" w:sz="6" w:space="0" w:color="4AACC5"/>
            </w:tcBorders>
            <w:shd w:val="clear" w:color="auto" w:fill="FFFFFF" w:themeFill="background1"/>
          </w:tcPr>
          <w:p w:rsidR="00EC03DF" w:rsidRPr="00EC03DF" w:rsidRDefault="00EC03DF" w:rsidP="00EC03DF">
            <w:pPr>
              <w:pStyle w:val="af6"/>
              <w:rPr>
                <w:rFonts w:ascii="微软雅黑" w:eastAsia="微软雅黑" w:hAnsi="微软雅黑"/>
                <w:sz w:val="18"/>
                <w:szCs w:val="18"/>
              </w:rPr>
            </w:pPr>
            <w:r w:rsidRPr="00EC03DF">
              <w:rPr>
                <w:rFonts w:ascii="微软雅黑" w:eastAsia="微软雅黑" w:hAnsi="微软雅黑" w:hint="eastAsia"/>
                <w:sz w:val="18"/>
                <w:szCs w:val="18"/>
              </w:rPr>
              <w:t>SDRCB</w:t>
            </w:r>
          </w:p>
        </w:tc>
        <w:tc>
          <w:tcPr>
            <w:tcW w:w="5956" w:type="dxa"/>
            <w:tcBorders>
              <w:top w:val="single" w:sz="6" w:space="0" w:color="4AACC5"/>
              <w:left w:val="single" w:sz="6" w:space="0" w:color="4AACC5"/>
              <w:bottom w:val="single" w:sz="4" w:space="0" w:color="4AACC5"/>
              <w:right w:val="single" w:sz="4" w:space="0" w:color="4AACC5"/>
            </w:tcBorders>
            <w:shd w:val="clear" w:color="auto" w:fill="FFFFFF" w:themeFill="background1"/>
          </w:tcPr>
          <w:p w:rsidR="00EC03DF" w:rsidRPr="00EC03DF" w:rsidRDefault="00EC03DF" w:rsidP="00EC03DF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EC03DF"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顺德农村商业银行</w:t>
            </w:r>
          </w:p>
        </w:tc>
      </w:tr>
      <w:tr w:rsidR="00EC03DF" w:rsidRPr="00EC03DF" w:rsidTr="00EC03DF">
        <w:tc>
          <w:tcPr>
            <w:tcW w:w="1559" w:type="dxa"/>
            <w:tcBorders>
              <w:top w:val="single" w:sz="6" w:space="0" w:color="4AACC5"/>
              <w:left w:val="single" w:sz="4" w:space="0" w:color="4AACC5"/>
              <w:bottom w:val="single" w:sz="4" w:space="0" w:color="4AACC5"/>
              <w:right w:val="single" w:sz="6" w:space="0" w:color="4AACC5"/>
            </w:tcBorders>
            <w:shd w:val="clear" w:color="auto" w:fill="FFFFFF" w:themeFill="background1"/>
          </w:tcPr>
          <w:p w:rsidR="00EC03DF" w:rsidRPr="00EC03DF" w:rsidRDefault="00EC03DF" w:rsidP="00EC03DF">
            <w:pPr>
              <w:pStyle w:val="af6"/>
              <w:rPr>
                <w:rFonts w:ascii="微软雅黑" w:eastAsia="微软雅黑" w:hAnsi="微软雅黑"/>
                <w:sz w:val="18"/>
                <w:szCs w:val="18"/>
              </w:rPr>
            </w:pPr>
            <w:r w:rsidRPr="00EC03DF">
              <w:rPr>
                <w:rFonts w:ascii="微软雅黑" w:eastAsia="微软雅黑" w:hAnsi="微软雅黑" w:hint="eastAsia"/>
                <w:sz w:val="18"/>
                <w:szCs w:val="18"/>
              </w:rPr>
              <w:t>SDRCC</w:t>
            </w:r>
          </w:p>
        </w:tc>
        <w:tc>
          <w:tcPr>
            <w:tcW w:w="5956" w:type="dxa"/>
            <w:tcBorders>
              <w:top w:val="single" w:sz="6" w:space="0" w:color="4AACC5"/>
              <w:left w:val="single" w:sz="6" w:space="0" w:color="4AACC5"/>
              <w:bottom w:val="single" w:sz="4" w:space="0" w:color="4AACC5"/>
              <w:right w:val="single" w:sz="4" w:space="0" w:color="4AACC5"/>
            </w:tcBorders>
            <w:shd w:val="clear" w:color="auto" w:fill="FFFFFF" w:themeFill="background1"/>
          </w:tcPr>
          <w:p w:rsidR="00EC03DF" w:rsidRPr="00EC03DF" w:rsidRDefault="00EC03DF" w:rsidP="00EC03DF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EC03DF"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山东农村信用联合社</w:t>
            </w:r>
          </w:p>
        </w:tc>
      </w:tr>
      <w:tr w:rsidR="00EC03DF" w:rsidRPr="00EC03DF" w:rsidTr="00EC03DF">
        <w:tc>
          <w:tcPr>
            <w:tcW w:w="1559" w:type="dxa"/>
            <w:tcBorders>
              <w:top w:val="single" w:sz="6" w:space="0" w:color="4AACC5"/>
              <w:left w:val="single" w:sz="4" w:space="0" w:color="4AACC5"/>
              <w:bottom w:val="single" w:sz="4" w:space="0" w:color="4AACC5"/>
              <w:right w:val="single" w:sz="6" w:space="0" w:color="4AACC5"/>
            </w:tcBorders>
            <w:shd w:val="clear" w:color="auto" w:fill="FFFFFF" w:themeFill="background1"/>
          </w:tcPr>
          <w:p w:rsidR="00EC03DF" w:rsidRPr="00EC03DF" w:rsidRDefault="00EC03DF" w:rsidP="00EC03DF">
            <w:pPr>
              <w:pStyle w:val="af6"/>
              <w:rPr>
                <w:rFonts w:ascii="微软雅黑" w:eastAsia="微软雅黑" w:hAnsi="微软雅黑"/>
                <w:sz w:val="18"/>
                <w:szCs w:val="18"/>
              </w:rPr>
            </w:pPr>
            <w:r w:rsidRPr="00EC03DF">
              <w:rPr>
                <w:rFonts w:ascii="微软雅黑" w:eastAsia="微软雅黑" w:hAnsi="微软雅黑" w:hint="eastAsia"/>
                <w:sz w:val="18"/>
                <w:szCs w:val="18"/>
              </w:rPr>
              <w:t>SHB</w:t>
            </w:r>
          </w:p>
        </w:tc>
        <w:tc>
          <w:tcPr>
            <w:tcW w:w="5956" w:type="dxa"/>
            <w:tcBorders>
              <w:top w:val="single" w:sz="6" w:space="0" w:color="4AACC5"/>
              <w:left w:val="single" w:sz="6" w:space="0" w:color="4AACC5"/>
              <w:bottom w:val="single" w:sz="4" w:space="0" w:color="4AACC5"/>
              <w:right w:val="single" w:sz="4" w:space="0" w:color="4AACC5"/>
            </w:tcBorders>
            <w:shd w:val="clear" w:color="auto" w:fill="FFFFFF" w:themeFill="background1"/>
          </w:tcPr>
          <w:p w:rsidR="00EC03DF" w:rsidRPr="00EC03DF" w:rsidRDefault="00EC03DF" w:rsidP="00EC03DF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EC03DF"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上海银行</w:t>
            </w:r>
          </w:p>
        </w:tc>
      </w:tr>
      <w:tr w:rsidR="00EC03DF" w:rsidRPr="00EC03DF" w:rsidTr="00EC03DF">
        <w:tc>
          <w:tcPr>
            <w:tcW w:w="1559" w:type="dxa"/>
            <w:tcBorders>
              <w:top w:val="single" w:sz="6" w:space="0" w:color="4AACC5"/>
              <w:left w:val="single" w:sz="4" w:space="0" w:color="4AACC5"/>
              <w:bottom w:val="single" w:sz="4" w:space="0" w:color="4AACC5"/>
              <w:right w:val="single" w:sz="6" w:space="0" w:color="4AACC5"/>
            </w:tcBorders>
            <w:shd w:val="clear" w:color="auto" w:fill="FFFFFF" w:themeFill="background1"/>
          </w:tcPr>
          <w:p w:rsidR="00EC03DF" w:rsidRPr="00EC03DF" w:rsidRDefault="00EC03DF" w:rsidP="00EC03DF">
            <w:pPr>
              <w:pStyle w:val="af6"/>
              <w:rPr>
                <w:rFonts w:ascii="微软雅黑" w:eastAsia="微软雅黑" w:hAnsi="微软雅黑"/>
                <w:sz w:val="18"/>
                <w:szCs w:val="18"/>
              </w:rPr>
            </w:pPr>
            <w:r w:rsidRPr="00EC03DF">
              <w:rPr>
                <w:rFonts w:ascii="微软雅黑" w:eastAsia="微软雅黑" w:hAnsi="微软雅黑" w:hint="eastAsia"/>
                <w:sz w:val="18"/>
                <w:szCs w:val="18"/>
              </w:rPr>
              <w:t>SHDWCB</w:t>
            </w:r>
          </w:p>
        </w:tc>
        <w:tc>
          <w:tcPr>
            <w:tcW w:w="5956" w:type="dxa"/>
            <w:tcBorders>
              <w:top w:val="single" w:sz="6" w:space="0" w:color="4AACC5"/>
              <w:left w:val="single" w:sz="6" w:space="0" w:color="4AACC5"/>
              <w:bottom w:val="single" w:sz="4" w:space="0" w:color="4AACC5"/>
              <w:right w:val="single" w:sz="4" w:space="0" w:color="4AACC5"/>
            </w:tcBorders>
            <w:shd w:val="clear" w:color="auto" w:fill="FFFFFF" w:themeFill="background1"/>
          </w:tcPr>
          <w:p w:rsidR="00EC03DF" w:rsidRPr="00EC03DF" w:rsidRDefault="00EC03DF" w:rsidP="00EC03DF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EC03DF"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江苏泗洪东吴村镇银行</w:t>
            </w:r>
          </w:p>
        </w:tc>
      </w:tr>
      <w:tr w:rsidR="00EC03DF" w:rsidRPr="00EC03DF" w:rsidTr="00EC03DF">
        <w:tc>
          <w:tcPr>
            <w:tcW w:w="1559" w:type="dxa"/>
            <w:tcBorders>
              <w:top w:val="single" w:sz="6" w:space="0" w:color="4AACC5"/>
              <w:left w:val="single" w:sz="4" w:space="0" w:color="4AACC5"/>
              <w:bottom w:val="single" w:sz="4" w:space="0" w:color="4AACC5"/>
              <w:right w:val="single" w:sz="6" w:space="0" w:color="4AACC5"/>
            </w:tcBorders>
            <w:shd w:val="clear" w:color="auto" w:fill="FFFFFF" w:themeFill="background1"/>
          </w:tcPr>
          <w:p w:rsidR="00EC03DF" w:rsidRPr="00EC03DF" w:rsidRDefault="00EC03DF" w:rsidP="00EC03DF">
            <w:pPr>
              <w:pStyle w:val="af6"/>
              <w:rPr>
                <w:rFonts w:ascii="微软雅黑" w:eastAsia="微软雅黑" w:hAnsi="微软雅黑"/>
                <w:sz w:val="18"/>
                <w:szCs w:val="18"/>
              </w:rPr>
            </w:pPr>
            <w:r w:rsidRPr="00EC03DF">
              <w:rPr>
                <w:rFonts w:ascii="微软雅黑" w:eastAsia="微软雅黑" w:hAnsi="微软雅黑" w:hint="eastAsia"/>
                <w:sz w:val="18"/>
                <w:szCs w:val="18"/>
              </w:rPr>
              <w:t>SJB</w:t>
            </w:r>
          </w:p>
        </w:tc>
        <w:tc>
          <w:tcPr>
            <w:tcW w:w="5956" w:type="dxa"/>
            <w:tcBorders>
              <w:top w:val="single" w:sz="6" w:space="0" w:color="4AACC5"/>
              <w:left w:val="single" w:sz="6" w:space="0" w:color="4AACC5"/>
              <w:bottom w:val="single" w:sz="4" w:space="0" w:color="4AACC5"/>
              <w:right w:val="single" w:sz="4" w:space="0" w:color="4AACC5"/>
            </w:tcBorders>
            <w:shd w:val="clear" w:color="auto" w:fill="FFFFFF" w:themeFill="background1"/>
          </w:tcPr>
          <w:p w:rsidR="00EC03DF" w:rsidRPr="00EC03DF" w:rsidRDefault="00EC03DF" w:rsidP="00EC03DF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EC03DF"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盛京银行</w:t>
            </w:r>
          </w:p>
        </w:tc>
      </w:tr>
      <w:tr w:rsidR="00EC03DF" w:rsidRPr="00EC03DF" w:rsidTr="00EC03DF">
        <w:tc>
          <w:tcPr>
            <w:tcW w:w="1559" w:type="dxa"/>
            <w:tcBorders>
              <w:top w:val="single" w:sz="6" w:space="0" w:color="4AACC5"/>
              <w:left w:val="single" w:sz="4" w:space="0" w:color="4AACC5"/>
              <w:bottom w:val="single" w:sz="4" w:space="0" w:color="4AACC5"/>
              <w:right w:val="single" w:sz="6" w:space="0" w:color="4AACC5"/>
            </w:tcBorders>
            <w:shd w:val="clear" w:color="auto" w:fill="FFFFFF" w:themeFill="background1"/>
          </w:tcPr>
          <w:p w:rsidR="00EC03DF" w:rsidRPr="00EC03DF" w:rsidRDefault="00EC03DF" w:rsidP="00EC03DF">
            <w:pPr>
              <w:pStyle w:val="af6"/>
              <w:rPr>
                <w:rFonts w:ascii="微软雅黑" w:eastAsia="微软雅黑" w:hAnsi="微软雅黑"/>
                <w:sz w:val="18"/>
                <w:szCs w:val="18"/>
              </w:rPr>
            </w:pPr>
            <w:r w:rsidRPr="00EC03DF">
              <w:rPr>
                <w:rFonts w:ascii="微软雅黑" w:eastAsia="微软雅黑" w:hAnsi="微软雅黑" w:hint="eastAsia"/>
                <w:sz w:val="18"/>
                <w:szCs w:val="18"/>
              </w:rPr>
              <w:t>SNCCB</w:t>
            </w:r>
          </w:p>
        </w:tc>
        <w:tc>
          <w:tcPr>
            <w:tcW w:w="5956" w:type="dxa"/>
            <w:tcBorders>
              <w:top w:val="single" w:sz="6" w:space="0" w:color="4AACC5"/>
              <w:left w:val="single" w:sz="6" w:space="0" w:color="4AACC5"/>
              <w:bottom w:val="single" w:sz="4" w:space="0" w:color="4AACC5"/>
              <w:right w:val="single" w:sz="4" w:space="0" w:color="4AACC5"/>
            </w:tcBorders>
            <w:shd w:val="clear" w:color="auto" w:fill="FFFFFF" w:themeFill="background1"/>
          </w:tcPr>
          <w:p w:rsidR="00EC03DF" w:rsidRPr="00EC03DF" w:rsidRDefault="00EC03DF" w:rsidP="00EC03DF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EC03DF"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遂宁市商业银行</w:t>
            </w:r>
          </w:p>
        </w:tc>
      </w:tr>
      <w:tr w:rsidR="00EC03DF" w:rsidRPr="00EC03DF" w:rsidTr="00EC03DF">
        <w:tc>
          <w:tcPr>
            <w:tcW w:w="1559" w:type="dxa"/>
            <w:tcBorders>
              <w:top w:val="single" w:sz="6" w:space="0" w:color="4AACC5"/>
              <w:left w:val="single" w:sz="4" w:space="0" w:color="4AACC5"/>
              <w:bottom w:val="single" w:sz="4" w:space="0" w:color="4AACC5"/>
              <w:right w:val="single" w:sz="6" w:space="0" w:color="4AACC5"/>
            </w:tcBorders>
            <w:shd w:val="clear" w:color="auto" w:fill="FFFFFF" w:themeFill="background1"/>
          </w:tcPr>
          <w:p w:rsidR="00EC03DF" w:rsidRPr="00EC03DF" w:rsidRDefault="00EC03DF" w:rsidP="00EC03DF">
            <w:pPr>
              <w:pStyle w:val="af6"/>
              <w:rPr>
                <w:rFonts w:ascii="微软雅黑" w:eastAsia="微软雅黑" w:hAnsi="微软雅黑"/>
                <w:sz w:val="18"/>
                <w:szCs w:val="18"/>
              </w:rPr>
            </w:pPr>
            <w:r w:rsidRPr="00EC03DF">
              <w:rPr>
                <w:rFonts w:ascii="微软雅黑" w:eastAsia="微软雅黑" w:hAnsi="微软雅黑" w:hint="eastAsia"/>
                <w:sz w:val="18"/>
                <w:szCs w:val="18"/>
              </w:rPr>
              <w:t>SPDB</w:t>
            </w:r>
          </w:p>
        </w:tc>
        <w:tc>
          <w:tcPr>
            <w:tcW w:w="5956" w:type="dxa"/>
            <w:tcBorders>
              <w:top w:val="single" w:sz="6" w:space="0" w:color="4AACC5"/>
              <w:left w:val="single" w:sz="6" w:space="0" w:color="4AACC5"/>
              <w:bottom w:val="single" w:sz="4" w:space="0" w:color="4AACC5"/>
              <w:right w:val="single" w:sz="4" w:space="0" w:color="4AACC5"/>
            </w:tcBorders>
            <w:shd w:val="clear" w:color="auto" w:fill="FFFFFF" w:themeFill="background1"/>
          </w:tcPr>
          <w:p w:rsidR="00EC03DF" w:rsidRPr="00EC03DF" w:rsidRDefault="00EC03DF" w:rsidP="00EC03DF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EC03DF"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浦发银行</w:t>
            </w:r>
          </w:p>
        </w:tc>
      </w:tr>
      <w:tr w:rsidR="00EC03DF" w:rsidRPr="00EC03DF" w:rsidTr="00EC03DF">
        <w:tc>
          <w:tcPr>
            <w:tcW w:w="1559" w:type="dxa"/>
            <w:tcBorders>
              <w:top w:val="single" w:sz="6" w:space="0" w:color="4AACC5"/>
              <w:left w:val="single" w:sz="4" w:space="0" w:color="4AACC5"/>
              <w:bottom w:val="single" w:sz="4" w:space="0" w:color="4AACC5"/>
              <w:right w:val="single" w:sz="6" w:space="0" w:color="4AACC5"/>
            </w:tcBorders>
            <w:shd w:val="clear" w:color="auto" w:fill="FFFFFF" w:themeFill="background1"/>
          </w:tcPr>
          <w:p w:rsidR="00EC03DF" w:rsidRPr="00EC03DF" w:rsidRDefault="00EC03DF" w:rsidP="00EC03DF">
            <w:pPr>
              <w:pStyle w:val="af6"/>
              <w:rPr>
                <w:rFonts w:ascii="微软雅黑" w:eastAsia="微软雅黑" w:hAnsi="微软雅黑"/>
                <w:sz w:val="18"/>
                <w:szCs w:val="18"/>
              </w:rPr>
            </w:pPr>
            <w:r w:rsidRPr="00EC03DF">
              <w:rPr>
                <w:rFonts w:ascii="微软雅黑" w:eastAsia="微软雅黑" w:hAnsi="微软雅黑" w:hint="eastAsia"/>
                <w:sz w:val="18"/>
                <w:szCs w:val="18"/>
              </w:rPr>
              <w:t>SRB</w:t>
            </w:r>
          </w:p>
        </w:tc>
        <w:tc>
          <w:tcPr>
            <w:tcW w:w="5956" w:type="dxa"/>
            <w:tcBorders>
              <w:top w:val="single" w:sz="6" w:space="0" w:color="4AACC5"/>
              <w:left w:val="single" w:sz="6" w:space="0" w:color="4AACC5"/>
              <w:bottom w:val="single" w:sz="4" w:space="0" w:color="4AACC5"/>
              <w:right w:val="single" w:sz="4" w:space="0" w:color="4AACC5"/>
            </w:tcBorders>
            <w:shd w:val="clear" w:color="auto" w:fill="FFFFFF" w:themeFill="background1"/>
          </w:tcPr>
          <w:p w:rsidR="00EC03DF" w:rsidRPr="00EC03DF" w:rsidRDefault="00EC03DF" w:rsidP="00EC03DF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EC03DF"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上饶银行</w:t>
            </w:r>
          </w:p>
        </w:tc>
      </w:tr>
      <w:tr w:rsidR="00EC03DF" w:rsidRPr="00EC03DF" w:rsidTr="00EC03DF">
        <w:tc>
          <w:tcPr>
            <w:tcW w:w="1559" w:type="dxa"/>
            <w:tcBorders>
              <w:top w:val="single" w:sz="6" w:space="0" w:color="4AACC5"/>
              <w:left w:val="single" w:sz="4" w:space="0" w:color="4AACC5"/>
              <w:bottom w:val="single" w:sz="4" w:space="0" w:color="4AACC5"/>
              <w:right w:val="single" w:sz="6" w:space="0" w:color="4AACC5"/>
            </w:tcBorders>
            <w:shd w:val="clear" w:color="auto" w:fill="FFFFFF" w:themeFill="background1"/>
          </w:tcPr>
          <w:p w:rsidR="00EC03DF" w:rsidRPr="00EC03DF" w:rsidRDefault="00EC03DF" w:rsidP="00EC03DF">
            <w:pPr>
              <w:pStyle w:val="af6"/>
              <w:rPr>
                <w:rFonts w:ascii="微软雅黑" w:eastAsia="微软雅黑" w:hAnsi="微软雅黑"/>
                <w:sz w:val="18"/>
                <w:szCs w:val="18"/>
              </w:rPr>
            </w:pPr>
            <w:r w:rsidRPr="00EC03DF">
              <w:rPr>
                <w:rFonts w:ascii="微软雅黑" w:eastAsia="微软雅黑" w:hAnsi="微软雅黑" w:hint="eastAsia"/>
                <w:sz w:val="18"/>
                <w:szCs w:val="18"/>
              </w:rPr>
              <w:t>SRCB</w:t>
            </w:r>
          </w:p>
        </w:tc>
        <w:tc>
          <w:tcPr>
            <w:tcW w:w="5956" w:type="dxa"/>
            <w:tcBorders>
              <w:top w:val="single" w:sz="6" w:space="0" w:color="4AACC5"/>
              <w:left w:val="single" w:sz="6" w:space="0" w:color="4AACC5"/>
              <w:bottom w:val="single" w:sz="4" w:space="0" w:color="4AACC5"/>
              <w:right w:val="single" w:sz="4" w:space="0" w:color="4AACC5"/>
            </w:tcBorders>
            <w:shd w:val="clear" w:color="auto" w:fill="FFFFFF" w:themeFill="background1"/>
          </w:tcPr>
          <w:p w:rsidR="00EC03DF" w:rsidRPr="00EC03DF" w:rsidRDefault="00EC03DF" w:rsidP="00EC03DF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EC03DF"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上海农村商业银行</w:t>
            </w:r>
          </w:p>
        </w:tc>
      </w:tr>
      <w:tr w:rsidR="00EC03DF" w:rsidRPr="00EC03DF" w:rsidTr="00EC03DF">
        <w:tc>
          <w:tcPr>
            <w:tcW w:w="1559" w:type="dxa"/>
            <w:tcBorders>
              <w:top w:val="single" w:sz="6" w:space="0" w:color="4AACC5"/>
              <w:left w:val="single" w:sz="4" w:space="0" w:color="4AACC5"/>
              <w:bottom w:val="single" w:sz="4" w:space="0" w:color="4AACC5"/>
              <w:right w:val="single" w:sz="6" w:space="0" w:color="4AACC5"/>
            </w:tcBorders>
            <w:shd w:val="clear" w:color="auto" w:fill="FFFFFF" w:themeFill="background1"/>
          </w:tcPr>
          <w:p w:rsidR="00EC03DF" w:rsidRPr="00EC03DF" w:rsidRDefault="00EC03DF" w:rsidP="00EC03DF">
            <w:pPr>
              <w:pStyle w:val="af6"/>
              <w:rPr>
                <w:rFonts w:ascii="微软雅黑" w:eastAsia="微软雅黑" w:hAnsi="微软雅黑"/>
                <w:sz w:val="18"/>
                <w:szCs w:val="18"/>
              </w:rPr>
            </w:pPr>
            <w:r w:rsidRPr="00EC03DF">
              <w:rPr>
                <w:rFonts w:ascii="微软雅黑" w:eastAsia="微软雅黑" w:hAnsi="微软雅黑" w:hint="eastAsia"/>
                <w:sz w:val="18"/>
                <w:szCs w:val="18"/>
              </w:rPr>
              <w:t>SXRCC</w:t>
            </w:r>
          </w:p>
        </w:tc>
        <w:tc>
          <w:tcPr>
            <w:tcW w:w="5956" w:type="dxa"/>
            <w:tcBorders>
              <w:top w:val="single" w:sz="6" w:space="0" w:color="4AACC5"/>
              <w:left w:val="single" w:sz="6" w:space="0" w:color="4AACC5"/>
              <w:bottom w:val="single" w:sz="4" w:space="0" w:color="4AACC5"/>
              <w:right w:val="single" w:sz="4" w:space="0" w:color="4AACC5"/>
            </w:tcBorders>
            <w:shd w:val="clear" w:color="auto" w:fill="FFFFFF" w:themeFill="background1"/>
          </w:tcPr>
          <w:p w:rsidR="00EC03DF" w:rsidRPr="00EC03DF" w:rsidRDefault="00EC03DF" w:rsidP="00EC03DF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EC03DF"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山西省农村信用社联合社</w:t>
            </w:r>
          </w:p>
        </w:tc>
      </w:tr>
      <w:tr w:rsidR="00EC03DF" w:rsidRPr="00EC03DF" w:rsidTr="00EC03DF">
        <w:tc>
          <w:tcPr>
            <w:tcW w:w="1559" w:type="dxa"/>
            <w:tcBorders>
              <w:top w:val="single" w:sz="6" w:space="0" w:color="4AACC5"/>
              <w:left w:val="single" w:sz="4" w:space="0" w:color="4AACC5"/>
              <w:bottom w:val="single" w:sz="4" w:space="0" w:color="4AACC5"/>
              <w:right w:val="single" w:sz="6" w:space="0" w:color="4AACC5"/>
            </w:tcBorders>
            <w:shd w:val="clear" w:color="auto" w:fill="FFFFFF" w:themeFill="background1"/>
          </w:tcPr>
          <w:p w:rsidR="00EC03DF" w:rsidRPr="00EC03DF" w:rsidRDefault="00EC03DF" w:rsidP="00EC03DF">
            <w:pPr>
              <w:pStyle w:val="af6"/>
              <w:rPr>
                <w:rFonts w:ascii="微软雅黑" w:eastAsia="微软雅黑" w:hAnsi="微软雅黑"/>
                <w:sz w:val="18"/>
                <w:szCs w:val="18"/>
              </w:rPr>
            </w:pPr>
            <w:r w:rsidRPr="00EC03DF">
              <w:rPr>
                <w:rFonts w:ascii="微软雅黑" w:eastAsia="微软雅黑" w:hAnsi="微软雅黑" w:hint="eastAsia"/>
                <w:sz w:val="18"/>
                <w:szCs w:val="18"/>
              </w:rPr>
              <w:t>SYDWCB</w:t>
            </w:r>
          </w:p>
        </w:tc>
        <w:tc>
          <w:tcPr>
            <w:tcW w:w="5956" w:type="dxa"/>
            <w:tcBorders>
              <w:top w:val="single" w:sz="6" w:space="0" w:color="4AACC5"/>
              <w:left w:val="single" w:sz="6" w:space="0" w:color="4AACC5"/>
              <w:bottom w:val="single" w:sz="4" w:space="0" w:color="4AACC5"/>
              <w:right w:val="single" w:sz="4" w:space="0" w:color="4AACC5"/>
            </w:tcBorders>
            <w:shd w:val="clear" w:color="auto" w:fill="FFFFFF" w:themeFill="background1"/>
          </w:tcPr>
          <w:p w:rsidR="00EC03DF" w:rsidRPr="00EC03DF" w:rsidRDefault="00EC03DF" w:rsidP="00EC03DF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EC03DF"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江苏宿豫东吴村镇银行</w:t>
            </w:r>
          </w:p>
        </w:tc>
      </w:tr>
      <w:tr w:rsidR="00EC03DF" w:rsidRPr="00EC03DF" w:rsidTr="00EC03DF">
        <w:tc>
          <w:tcPr>
            <w:tcW w:w="1559" w:type="dxa"/>
            <w:tcBorders>
              <w:top w:val="single" w:sz="6" w:space="0" w:color="4AACC5"/>
              <w:left w:val="single" w:sz="4" w:space="0" w:color="4AACC5"/>
              <w:bottom w:val="single" w:sz="4" w:space="0" w:color="4AACC5"/>
              <w:right w:val="single" w:sz="6" w:space="0" w:color="4AACC5"/>
            </w:tcBorders>
            <w:shd w:val="clear" w:color="auto" w:fill="FFFFFF" w:themeFill="background1"/>
          </w:tcPr>
          <w:p w:rsidR="00EC03DF" w:rsidRPr="00EC03DF" w:rsidRDefault="00EC03DF" w:rsidP="00EC03DF">
            <w:pPr>
              <w:pStyle w:val="af6"/>
              <w:rPr>
                <w:rFonts w:ascii="微软雅黑" w:eastAsia="微软雅黑" w:hAnsi="微软雅黑"/>
                <w:sz w:val="18"/>
                <w:szCs w:val="18"/>
              </w:rPr>
            </w:pPr>
            <w:r w:rsidRPr="00EC03DF">
              <w:rPr>
                <w:rFonts w:ascii="微软雅黑" w:eastAsia="微软雅黑" w:hAnsi="微软雅黑" w:hint="eastAsia"/>
                <w:sz w:val="18"/>
                <w:szCs w:val="18"/>
              </w:rPr>
              <w:t>SZRCB</w:t>
            </w:r>
          </w:p>
        </w:tc>
        <w:tc>
          <w:tcPr>
            <w:tcW w:w="5956" w:type="dxa"/>
            <w:tcBorders>
              <w:top w:val="single" w:sz="6" w:space="0" w:color="4AACC5"/>
              <w:left w:val="single" w:sz="6" w:space="0" w:color="4AACC5"/>
              <w:bottom w:val="single" w:sz="4" w:space="0" w:color="4AACC5"/>
              <w:right w:val="single" w:sz="4" w:space="0" w:color="4AACC5"/>
            </w:tcBorders>
            <w:shd w:val="clear" w:color="auto" w:fill="FFFFFF" w:themeFill="background1"/>
          </w:tcPr>
          <w:p w:rsidR="00EC03DF" w:rsidRPr="00EC03DF" w:rsidRDefault="00EC03DF" w:rsidP="00EC03DF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EC03DF"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深圳农联社</w:t>
            </w:r>
          </w:p>
        </w:tc>
      </w:tr>
      <w:tr w:rsidR="00EC03DF" w:rsidRPr="00EC03DF" w:rsidTr="00EC03DF">
        <w:tc>
          <w:tcPr>
            <w:tcW w:w="1559" w:type="dxa"/>
            <w:tcBorders>
              <w:top w:val="single" w:sz="6" w:space="0" w:color="4AACC5"/>
              <w:left w:val="single" w:sz="4" w:space="0" w:color="4AACC5"/>
              <w:bottom w:val="single" w:sz="4" w:space="0" w:color="4AACC5"/>
              <w:right w:val="single" w:sz="6" w:space="0" w:color="4AACC5"/>
            </w:tcBorders>
            <w:shd w:val="clear" w:color="auto" w:fill="FFFFFF" w:themeFill="background1"/>
          </w:tcPr>
          <w:p w:rsidR="00EC03DF" w:rsidRPr="00EC03DF" w:rsidRDefault="00EC03DF" w:rsidP="00EC03DF">
            <w:pPr>
              <w:pStyle w:val="af6"/>
              <w:rPr>
                <w:rFonts w:ascii="微软雅黑" w:eastAsia="微软雅黑" w:hAnsi="微软雅黑"/>
                <w:sz w:val="18"/>
                <w:szCs w:val="18"/>
              </w:rPr>
            </w:pPr>
            <w:r w:rsidRPr="00EC03DF">
              <w:rPr>
                <w:rFonts w:ascii="微软雅黑" w:eastAsia="微软雅黑" w:hAnsi="微软雅黑" w:hint="eastAsia"/>
                <w:sz w:val="18"/>
                <w:szCs w:val="18"/>
              </w:rPr>
              <w:t>TACCB</w:t>
            </w:r>
          </w:p>
        </w:tc>
        <w:tc>
          <w:tcPr>
            <w:tcW w:w="5956" w:type="dxa"/>
            <w:tcBorders>
              <w:top w:val="single" w:sz="6" w:space="0" w:color="4AACC5"/>
              <w:left w:val="single" w:sz="6" w:space="0" w:color="4AACC5"/>
              <w:bottom w:val="single" w:sz="4" w:space="0" w:color="4AACC5"/>
              <w:right w:val="single" w:sz="4" w:space="0" w:color="4AACC5"/>
            </w:tcBorders>
            <w:shd w:val="clear" w:color="auto" w:fill="FFFFFF" w:themeFill="background1"/>
          </w:tcPr>
          <w:p w:rsidR="00EC03DF" w:rsidRPr="00EC03DF" w:rsidRDefault="00EC03DF" w:rsidP="00EC03DF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EC03DF"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泰安市商业银行</w:t>
            </w:r>
          </w:p>
        </w:tc>
      </w:tr>
      <w:tr w:rsidR="00EC03DF" w:rsidRPr="00EC03DF" w:rsidTr="00EC03DF">
        <w:tc>
          <w:tcPr>
            <w:tcW w:w="1559" w:type="dxa"/>
            <w:tcBorders>
              <w:top w:val="single" w:sz="6" w:space="0" w:color="4AACC5"/>
              <w:left w:val="single" w:sz="4" w:space="0" w:color="4AACC5"/>
              <w:bottom w:val="single" w:sz="4" w:space="0" w:color="4AACC5"/>
              <w:right w:val="single" w:sz="6" w:space="0" w:color="4AACC5"/>
            </w:tcBorders>
            <w:shd w:val="clear" w:color="auto" w:fill="FFFFFF" w:themeFill="background1"/>
          </w:tcPr>
          <w:p w:rsidR="00EC03DF" w:rsidRPr="00EC03DF" w:rsidRDefault="00EC03DF" w:rsidP="00EC03DF">
            <w:pPr>
              <w:pStyle w:val="af6"/>
              <w:rPr>
                <w:rFonts w:ascii="微软雅黑" w:eastAsia="微软雅黑" w:hAnsi="微软雅黑"/>
                <w:sz w:val="18"/>
                <w:szCs w:val="18"/>
              </w:rPr>
            </w:pPr>
            <w:r w:rsidRPr="00EC03DF">
              <w:rPr>
                <w:rFonts w:ascii="微软雅黑" w:eastAsia="微软雅黑" w:hAnsi="微软雅黑" w:hint="eastAsia"/>
                <w:sz w:val="18"/>
                <w:szCs w:val="18"/>
              </w:rPr>
              <w:t>TCRCB</w:t>
            </w:r>
          </w:p>
        </w:tc>
        <w:tc>
          <w:tcPr>
            <w:tcW w:w="5956" w:type="dxa"/>
            <w:tcBorders>
              <w:top w:val="single" w:sz="6" w:space="0" w:color="4AACC5"/>
              <w:left w:val="single" w:sz="6" w:space="0" w:color="4AACC5"/>
              <w:bottom w:val="single" w:sz="4" w:space="0" w:color="4AACC5"/>
              <w:right w:val="single" w:sz="4" w:space="0" w:color="4AACC5"/>
            </w:tcBorders>
            <w:shd w:val="clear" w:color="auto" w:fill="FFFFFF" w:themeFill="background1"/>
          </w:tcPr>
          <w:p w:rsidR="00EC03DF" w:rsidRPr="00EC03DF" w:rsidRDefault="00EC03DF" w:rsidP="00EC03DF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EC03DF"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太仓农村商业银行</w:t>
            </w:r>
          </w:p>
        </w:tc>
      </w:tr>
      <w:tr w:rsidR="00EC03DF" w:rsidRPr="00EC03DF" w:rsidTr="00EC03DF">
        <w:tc>
          <w:tcPr>
            <w:tcW w:w="1559" w:type="dxa"/>
            <w:tcBorders>
              <w:top w:val="single" w:sz="6" w:space="0" w:color="4AACC5"/>
              <w:left w:val="single" w:sz="4" w:space="0" w:color="4AACC5"/>
              <w:bottom w:val="single" w:sz="4" w:space="0" w:color="4AACC5"/>
              <w:right w:val="single" w:sz="6" w:space="0" w:color="4AACC5"/>
            </w:tcBorders>
            <w:shd w:val="clear" w:color="auto" w:fill="FFFFFF" w:themeFill="background1"/>
          </w:tcPr>
          <w:p w:rsidR="00EC03DF" w:rsidRPr="00EC03DF" w:rsidRDefault="00EC03DF" w:rsidP="00EC03DF">
            <w:pPr>
              <w:pStyle w:val="af6"/>
              <w:rPr>
                <w:rFonts w:ascii="微软雅黑" w:eastAsia="微软雅黑" w:hAnsi="微软雅黑"/>
                <w:sz w:val="18"/>
                <w:szCs w:val="18"/>
              </w:rPr>
            </w:pPr>
            <w:r w:rsidRPr="00EC03DF">
              <w:rPr>
                <w:rFonts w:ascii="微软雅黑" w:eastAsia="微软雅黑" w:hAnsi="微软雅黑" w:hint="eastAsia"/>
                <w:sz w:val="18"/>
                <w:szCs w:val="18"/>
              </w:rPr>
              <w:t>TGXTCB</w:t>
            </w:r>
          </w:p>
        </w:tc>
        <w:tc>
          <w:tcPr>
            <w:tcW w:w="5956" w:type="dxa"/>
            <w:tcBorders>
              <w:top w:val="single" w:sz="6" w:space="0" w:color="4AACC5"/>
              <w:left w:val="single" w:sz="6" w:space="0" w:color="4AACC5"/>
              <w:bottom w:val="single" w:sz="4" w:space="0" w:color="4AACC5"/>
              <w:right w:val="single" w:sz="4" w:space="0" w:color="4AACC5"/>
            </w:tcBorders>
            <w:shd w:val="clear" w:color="auto" w:fill="FFFFFF" w:themeFill="background1"/>
          </w:tcPr>
          <w:p w:rsidR="00EC03DF" w:rsidRPr="00EC03DF" w:rsidRDefault="00EC03DF" w:rsidP="00EC03DF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EC03DF"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太谷县兴泰村镇银行</w:t>
            </w:r>
          </w:p>
        </w:tc>
      </w:tr>
      <w:tr w:rsidR="00EC03DF" w:rsidRPr="00EC03DF" w:rsidTr="00EC03DF">
        <w:tc>
          <w:tcPr>
            <w:tcW w:w="1559" w:type="dxa"/>
            <w:tcBorders>
              <w:top w:val="single" w:sz="6" w:space="0" w:color="4AACC5"/>
              <w:left w:val="single" w:sz="4" w:space="0" w:color="4AACC5"/>
              <w:bottom w:val="single" w:sz="4" w:space="0" w:color="4AACC5"/>
              <w:right w:val="single" w:sz="6" w:space="0" w:color="4AACC5"/>
            </w:tcBorders>
            <w:shd w:val="clear" w:color="auto" w:fill="FFFFFF" w:themeFill="background1"/>
          </w:tcPr>
          <w:p w:rsidR="00EC03DF" w:rsidRPr="00EC03DF" w:rsidRDefault="00EC03DF" w:rsidP="00EC03DF">
            <w:pPr>
              <w:pStyle w:val="af6"/>
              <w:rPr>
                <w:rFonts w:ascii="微软雅黑" w:eastAsia="微软雅黑" w:hAnsi="微软雅黑"/>
                <w:sz w:val="18"/>
                <w:szCs w:val="18"/>
              </w:rPr>
            </w:pPr>
            <w:r w:rsidRPr="00EC03DF">
              <w:rPr>
                <w:rFonts w:ascii="微软雅黑" w:eastAsia="微软雅黑" w:hAnsi="微软雅黑" w:hint="eastAsia"/>
                <w:sz w:val="18"/>
                <w:szCs w:val="18"/>
              </w:rPr>
              <w:t>TLB</w:t>
            </w:r>
          </w:p>
        </w:tc>
        <w:tc>
          <w:tcPr>
            <w:tcW w:w="5956" w:type="dxa"/>
            <w:tcBorders>
              <w:top w:val="single" w:sz="6" w:space="0" w:color="4AACC5"/>
              <w:left w:val="single" w:sz="6" w:space="0" w:color="4AACC5"/>
              <w:bottom w:val="single" w:sz="4" w:space="0" w:color="4AACC5"/>
              <w:right w:val="single" w:sz="4" w:space="0" w:color="4AACC5"/>
            </w:tcBorders>
            <w:shd w:val="clear" w:color="auto" w:fill="FFFFFF" w:themeFill="background1"/>
          </w:tcPr>
          <w:p w:rsidR="00EC03DF" w:rsidRPr="00EC03DF" w:rsidRDefault="00EC03DF" w:rsidP="00EC03DF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EC03DF"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铁岭银行</w:t>
            </w:r>
          </w:p>
        </w:tc>
      </w:tr>
      <w:tr w:rsidR="00EC03DF" w:rsidRPr="00EC03DF" w:rsidTr="00EC03DF">
        <w:tc>
          <w:tcPr>
            <w:tcW w:w="1559" w:type="dxa"/>
            <w:tcBorders>
              <w:top w:val="single" w:sz="6" w:space="0" w:color="4AACC5"/>
              <w:left w:val="single" w:sz="4" w:space="0" w:color="4AACC5"/>
              <w:bottom w:val="single" w:sz="4" w:space="0" w:color="4AACC5"/>
              <w:right w:val="single" w:sz="6" w:space="0" w:color="4AACC5"/>
            </w:tcBorders>
            <w:shd w:val="clear" w:color="auto" w:fill="FFFFFF" w:themeFill="background1"/>
          </w:tcPr>
          <w:p w:rsidR="00EC03DF" w:rsidRPr="00EC03DF" w:rsidRDefault="00EC03DF" w:rsidP="00EC03DF">
            <w:pPr>
              <w:pStyle w:val="af6"/>
              <w:rPr>
                <w:rFonts w:ascii="微软雅黑" w:eastAsia="微软雅黑" w:hAnsi="微软雅黑"/>
                <w:sz w:val="18"/>
                <w:szCs w:val="18"/>
              </w:rPr>
            </w:pPr>
            <w:r w:rsidRPr="00EC03DF">
              <w:rPr>
                <w:rFonts w:ascii="微软雅黑" w:eastAsia="微软雅黑" w:hAnsi="微软雅黑" w:hint="eastAsia"/>
                <w:sz w:val="18"/>
                <w:szCs w:val="18"/>
              </w:rPr>
              <w:t>TSCCB</w:t>
            </w:r>
          </w:p>
        </w:tc>
        <w:tc>
          <w:tcPr>
            <w:tcW w:w="5956" w:type="dxa"/>
            <w:tcBorders>
              <w:top w:val="single" w:sz="6" w:space="0" w:color="4AACC5"/>
              <w:left w:val="single" w:sz="6" w:space="0" w:color="4AACC5"/>
              <w:bottom w:val="single" w:sz="4" w:space="0" w:color="4AACC5"/>
              <w:right w:val="single" w:sz="4" w:space="0" w:color="4AACC5"/>
            </w:tcBorders>
            <w:shd w:val="clear" w:color="auto" w:fill="FFFFFF" w:themeFill="background1"/>
          </w:tcPr>
          <w:p w:rsidR="00EC03DF" w:rsidRPr="00EC03DF" w:rsidRDefault="00EC03DF" w:rsidP="00EC03DF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EC03DF"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唐山市商业银行</w:t>
            </w:r>
          </w:p>
        </w:tc>
      </w:tr>
      <w:tr w:rsidR="00EC03DF" w:rsidRPr="00EC03DF" w:rsidTr="00EC03DF">
        <w:tc>
          <w:tcPr>
            <w:tcW w:w="1559" w:type="dxa"/>
            <w:tcBorders>
              <w:top w:val="single" w:sz="6" w:space="0" w:color="4AACC5"/>
              <w:left w:val="single" w:sz="4" w:space="0" w:color="4AACC5"/>
              <w:bottom w:val="single" w:sz="4" w:space="0" w:color="4AACC5"/>
              <w:right w:val="single" w:sz="6" w:space="0" w:color="4AACC5"/>
            </w:tcBorders>
            <w:shd w:val="clear" w:color="auto" w:fill="FFFFFF" w:themeFill="background1"/>
          </w:tcPr>
          <w:p w:rsidR="00EC03DF" w:rsidRPr="00EC03DF" w:rsidRDefault="00EC03DF" w:rsidP="00EC03DF">
            <w:pPr>
              <w:pStyle w:val="af6"/>
              <w:rPr>
                <w:rFonts w:ascii="微软雅黑" w:eastAsia="微软雅黑" w:hAnsi="微软雅黑"/>
                <w:sz w:val="18"/>
                <w:szCs w:val="18"/>
              </w:rPr>
            </w:pPr>
            <w:r w:rsidRPr="00EC03DF">
              <w:rPr>
                <w:rFonts w:ascii="微软雅黑" w:eastAsia="微软雅黑" w:hAnsi="微软雅黑" w:hint="eastAsia"/>
                <w:sz w:val="18"/>
                <w:szCs w:val="18"/>
              </w:rPr>
              <w:t>TZB</w:t>
            </w:r>
          </w:p>
        </w:tc>
        <w:tc>
          <w:tcPr>
            <w:tcW w:w="5956" w:type="dxa"/>
            <w:tcBorders>
              <w:top w:val="single" w:sz="6" w:space="0" w:color="4AACC5"/>
              <w:left w:val="single" w:sz="6" w:space="0" w:color="4AACC5"/>
              <w:bottom w:val="single" w:sz="4" w:space="0" w:color="4AACC5"/>
              <w:right w:val="single" w:sz="4" w:space="0" w:color="4AACC5"/>
            </w:tcBorders>
            <w:shd w:val="clear" w:color="auto" w:fill="FFFFFF" w:themeFill="background1"/>
          </w:tcPr>
          <w:p w:rsidR="00EC03DF" w:rsidRPr="00EC03DF" w:rsidRDefault="00EC03DF" w:rsidP="00EC03DF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EC03DF"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台州银行</w:t>
            </w:r>
          </w:p>
        </w:tc>
      </w:tr>
      <w:tr w:rsidR="00EC03DF" w:rsidRPr="00EC03DF" w:rsidTr="00EC03DF">
        <w:tc>
          <w:tcPr>
            <w:tcW w:w="1559" w:type="dxa"/>
            <w:tcBorders>
              <w:top w:val="single" w:sz="6" w:space="0" w:color="4AACC5"/>
              <w:left w:val="single" w:sz="4" w:space="0" w:color="4AACC5"/>
              <w:bottom w:val="single" w:sz="4" w:space="0" w:color="4AACC5"/>
              <w:right w:val="single" w:sz="6" w:space="0" w:color="4AACC5"/>
            </w:tcBorders>
            <w:shd w:val="clear" w:color="auto" w:fill="FFFFFF" w:themeFill="background1"/>
          </w:tcPr>
          <w:p w:rsidR="00EC03DF" w:rsidRPr="00EC03DF" w:rsidRDefault="00EC03DF" w:rsidP="00EC03DF">
            <w:pPr>
              <w:pStyle w:val="af6"/>
              <w:rPr>
                <w:rFonts w:ascii="微软雅黑" w:eastAsia="微软雅黑" w:hAnsi="微软雅黑"/>
                <w:sz w:val="18"/>
                <w:szCs w:val="18"/>
              </w:rPr>
            </w:pPr>
            <w:r w:rsidRPr="00EC03DF"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UCCB</w:t>
            </w:r>
          </w:p>
        </w:tc>
        <w:tc>
          <w:tcPr>
            <w:tcW w:w="5956" w:type="dxa"/>
            <w:tcBorders>
              <w:top w:val="single" w:sz="6" w:space="0" w:color="4AACC5"/>
              <w:left w:val="single" w:sz="6" w:space="0" w:color="4AACC5"/>
              <w:bottom w:val="single" w:sz="4" w:space="0" w:color="4AACC5"/>
              <w:right w:val="single" w:sz="4" w:space="0" w:color="4AACC5"/>
            </w:tcBorders>
            <w:shd w:val="clear" w:color="auto" w:fill="FFFFFF" w:themeFill="background1"/>
          </w:tcPr>
          <w:p w:rsidR="00EC03DF" w:rsidRPr="00EC03DF" w:rsidRDefault="00EC03DF" w:rsidP="00EC03DF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EC03DF"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乌鲁木齐银行</w:t>
            </w:r>
          </w:p>
        </w:tc>
      </w:tr>
      <w:tr w:rsidR="00EC03DF" w:rsidRPr="00EC03DF" w:rsidTr="00EC03DF">
        <w:tc>
          <w:tcPr>
            <w:tcW w:w="1559" w:type="dxa"/>
            <w:tcBorders>
              <w:top w:val="single" w:sz="6" w:space="0" w:color="4AACC5"/>
              <w:left w:val="single" w:sz="4" w:space="0" w:color="4AACC5"/>
              <w:bottom w:val="single" w:sz="4" w:space="0" w:color="4AACC5"/>
              <w:right w:val="single" w:sz="6" w:space="0" w:color="4AACC5"/>
            </w:tcBorders>
            <w:shd w:val="clear" w:color="auto" w:fill="FFFFFF" w:themeFill="background1"/>
          </w:tcPr>
          <w:p w:rsidR="00EC03DF" w:rsidRPr="00EC03DF" w:rsidRDefault="00EC03DF" w:rsidP="00EC03DF">
            <w:pPr>
              <w:pStyle w:val="af6"/>
              <w:rPr>
                <w:rFonts w:ascii="微软雅黑" w:eastAsia="微软雅黑" w:hAnsi="微软雅黑"/>
                <w:sz w:val="18"/>
                <w:szCs w:val="18"/>
              </w:rPr>
            </w:pPr>
            <w:r w:rsidRPr="00EC03DF">
              <w:rPr>
                <w:rFonts w:ascii="微软雅黑" w:eastAsia="微软雅黑" w:hAnsi="微软雅黑" w:hint="eastAsia"/>
                <w:sz w:val="18"/>
                <w:szCs w:val="18"/>
              </w:rPr>
              <w:t>WCHMCB</w:t>
            </w:r>
          </w:p>
        </w:tc>
        <w:tc>
          <w:tcPr>
            <w:tcW w:w="5956" w:type="dxa"/>
            <w:tcBorders>
              <w:top w:val="single" w:sz="6" w:space="0" w:color="4AACC5"/>
              <w:left w:val="single" w:sz="6" w:space="0" w:color="4AACC5"/>
              <w:bottom w:val="single" w:sz="4" w:space="0" w:color="4AACC5"/>
              <w:right w:val="single" w:sz="4" w:space="0" w:color="4AACC5"/>
            </w:tcBorders>
            <w:shd w:val="clear" w:color="auto" w:fill="FFFFFF" w:themeFill="background1"/>
          </w:tcPr>
          <w:p w:rsidR="00EC03DF" w:rsidRPr="00EC03DF" w:rsidRDefault="00EC03DF" w:rsidP="00EC03DF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EC03DF"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五常惠民村镇银行</w:t>
            </w:r>
          </w:p>
        </w:tc>
      </w:tr>
      <w:tr w:rsidR="00EC03DF" w:rsidRPr="00EC03DF" w:rsidTr="00EC03DF">
        <w:tc>
          <w:tcPr>
            <w:tcW w:w="1559" w:type="dxa"/>
            <w:tcBorders>
              <w:top w:val="single" w:sz="6" w:space="0" w:color="4AACC5"/>
              <w:left w:val="single" w:sz="4" w:space="0" w:color="4AACC5"/>
              <w:bottom w:val="single" w:sz="4" w:space="0" w:color="4AACC5"/>
              <w:right w:val="single" w:sz="6" w:space="0" w:color="4AACC5"/>
            </w:tcBorders>
            <w:shd w:val="clear" w:color="auto" w:fill="FFFFFF" w:themeFill="background1"/>
          </w:tcPr>
          <w:p w:rsidR="00EC03DF" w:rsidRPr="00EC03DF" w:rsidRDefault="00EC03DF" w:rsidP="00EC03DF">
            <w:pPr>
              <w:pStyle w:val="af6"/>
              <w:rPr>
                <w:rFonts w:ascii="微软雅黑" w:eastAsia="微软雅黑" w:hAnsi="微软雅黑"/>
                <w:sz w:val="18"/>
                <w:szCs w:val="18"/>
              </w:rPr>
            </w:pPr>
            <w:r w:rsidRPr="00EC03DF">
              <w:rPr>
                <w:rFonts w:ascii="微软雅黑" w:eastAsia="微软雅黑" w:hAnsi="微软雅黑" w:hint="eastAsia"/>
                <w:sz w:val="18"/>
                <w:szCs w:val="18"/>
              </w:rPr>
              <w:t>WFB</w:t>
            </w:r>
          </w:p>
        </w:tc>
        <w:tc>
          <w:tcPr>
            <w:tcW w:w="5956" w:type="dxa"/>
            <w:tcBorders>
              <w:top w:val="single" w:sz="6" w:space="0" w:color="4AACC5"/>
              <w:left w:val="single" w:sz="6" w:space="0" w:color="4AACC5"/>
              <w:bottom w:val="single" w:sz="4" w:space="0" w:color="4AACC5"/>
              <w:right w:val="single" w:sz="4" w:space="0" w:color="4AACC5"/>
            </w:tcBorders>
            <w:shd w:val="clear" w:color="auto" w:fill="FFFFFF" w:themeFill="background1"/>
          </w:tcPr>
          <w:p w:rsidR="00EC03DF" w:rsidRPr="00EC03DF" w:rsidRDefault="00EC03DF" w:rsidP="00EC03DF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EC03DF"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潍坊银行</w:t>
            </w:r>
          </w:p>
        </w:tc>
      </w:tr>
      <w:tr w:rsidR="00EC03DF" w:rsidRPr="00EC03DF" w:rsidTr="00EC03DF">
        <w:tc>
          <w:tcPr>
            <w:tcW w:w="1559" w:type="dxa"/>
            <w:tcBorders>
              <w:top w:val="single" w:sz="6" w:space="0" w:color="4AACC5"/>
              <w:left w:val="single" w:sz="4" w:space="0" w:color="4AACC5"/>
              <w:bottom w:val="single" w:sz="4" w:space="0" w:color="4AACC5"/>
              <w:right w:val="single" w:sz="6" w:space="0" w:color="4AACC5"/>
            </w:tcBorders>
            <w:shd w:val="clear" w:color="auto" w:fill="FFFFFF" w:themeFill="background1"/>
          </w:tcPr>
          <w:p w:rsidR="00EC03DF" w:rsidRPr="00EC03DF" w:rsidRDefault="00EC03DF" w:rsidP="00EC03DF">
            <w:pPr>
              <w:pStyle w:val="af6"/>
              <w:rPr>
                <w:rFonts w:ascii="微软雅黑" w:eastAsia="微软雅黑" w:hAnsi="微软雅黑"/>
                <w:sz w:val="18"/>
                <w:szCs w:val="18"/>
              </w:rPr>
            </w:pPr>
            <w:r w:rsidRPr="00EC03DF">
              <w:rPr>
                <w:rFonts w:ascii="微软雅黑" w:eastAsia="微软雅黑" w:hAnsi="微软雅黑" w:hint="eastAsia"/>
                <w:sz w:val="18"/>
                <w:szCs w:val="18"/>
              </w:rPr>
              <w:t>WHB</w:t>
            </w:r>
          </w:p>
        </w:tc>
        <w:tc>
          <w:tcPr>
            <w:tcW w:w="5956" w:type="dxa"/>
            <w:tcBorders>
              <w:top w:val="single" w:sz="6" w:space="0" w:color="4AACC5"/>
              <w:left w:val="single" w:sz="6" w:space="0" w:color="4AACC5"/>
              <w:bottom w:val="single" w:sz="4" w:space="0" w:color="4AACC5"/>
              <w:right w:val="single" w:sz="4" w:space="0" w:color="4AACC5"/>
            </w:tcBorders>
            <w:shd w:val="clear" w:color="auto" w:fill="FFFFFF" w:themeFill="background1"/>
          </w:tcPr>
          <w:p w:rsidR="00EC03DF" w:rsidRPr="00EC03DF" w:rsidRDefault="00EC03DF" w:rsidP="00EC03DF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EC03DF"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乌海银行</w:t>
            </w:r>
          </w:p>
        </w:tc>
      </w:tr>
      <w:tr w:rsidR="00EC03DF" w:rsidRPr="00EC03DF" w:rsidTr="00EC03DF">
        <w:tc>
          <w:tcPr>
            <w:tcW w:w="1559" w:type="dxa"/>
            <w:tcBorders>
              <w:top w:val="single" w:sz="6" w:space="0" w:color="4AACC5"/>
              <w:left w:val="single" w:sz="4" w:space="0" w:color="4AACC5"/>
              <w:bottom w:val="single" w:sz="4" w:space="0" w:color="4AACC5"/>
              <w:right w:val="single" w:sz="6" w:space="0" w:color="4AACC5"/>
            </w:tcBorders>
            <w:shd w:val="clear" w:color="auto" w:fill="FFFFFF" w:themeFill="background1"/>
          </w:tcPr>
          <w:p w:rsidR="00EC03DF" w:rsidRPr="00EC03DF" w:rsidRDefault="00EC03DF" w:rsidP="00EC03DF">
            <w:pPr>
              <w:pStyle w:val="af6"/>
              <w:rPr>
                <w:rFonts w:ascii="微软雅黑" w:eastAsia="微软雅黑" w:hAnsi="微软雅黑"/>
                <w:sz w:val="18"/>
                <w:szCs w:val="18"/>
              </w:rPr>
            </w:pPr>
            <w:r w:rsidRPr="00EC03DF">
              <w:rPr>
                <w:rFonts w:ascii="微软雅黑" w:eastAsia="微软雅黑" w:hAnsi="微软雅黑" w:hint="eastAsia"/>
                <w:sz w:val="18"/>
                <w:szCs w:val="18"/>
              </w:rPr>
              <w:t>WHCCB</w:t>
            </w:r>
          </w:p>
        </w:tc>
        <w:tc>
          <w:tcPr>
            <w:tcW w:w="5956" w:type="dxa"/>
            <w:tcBorders>
              <w:top w:val="single" w:sz="6" w:space="0" w:color="4AACC5"/>
              <w:left w:val="single" w:sz="6" w:space="0" w:color="4AACC5"/>
              <w:bottom w:val="single" w:sz="4" w:space="0" w:color="4AACC5"/>
              <w:right w:val="single" w:sz="4" w:space="0" w:color="4AACC5"/>
            </w:tcBorders>
            <w:shd w:val="clear" w:color="auto" w:fill="FFFFFF" w:themeFill="background1"/>
          </w:tcPr>
          <w:p w:rsidR="00EC03DF" w:rsidRPr="00EC03DF" w:rsidRDefault="00EC03DF" w:rsidP="00EC03DF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EC03DF"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威海市商业银行</w:t>
            </w:r>
          </w:p>
        </w:tc>
      </w:tr>
      <w:tr w:rsidR="00EC03DF" w:rsidRPr="00EC03DF" w:rsidTr="00EC03DF">
        <w:tc>
          <w:tcPr>
            <w:tcW w:w="1559" w:type="dxa"/>
            <w:tcBorders>
              <w:top w:val="single" w:sz="6" w:space="0" w:color="4AACC5"/>
              <w:left w:val="single" w:sz="4" w:space="0" w:color="4AACC5"/>
              <w:bottom w:val="single" w:sz="4" w:space="0" w:color="4AACC5"/>
              <w:right w:val="single" w:sz="6" w:space="0" w:color="4AACC5"/>
            </w:tcBorders>
            <w:shd w:val="clear" w:color="auto" w:fill="FFFFFF" w:themeFill="background1"/>
          </w:tcPr>
          <w:p w:rsidR="00EC03DF" w:rsidRPr="00EC03DF" w:rsidRDefault="00EC03DF" w:rsidP="00EC03DF">
            <w:pPr>
              <w:pStyle w:val="af6"/>
              <w:rPr>
                <w:rFonts w:ascii="微软雅黑" w:eastAsia="微软雅黑" w:hAnsi="微软雅黑"/>
                <w:sz w:val="18"/>
                <w:szCs w:val="18"/>
              </w:rPr>
            </w:pPr>
            <w:r w:rsidRPr="00EC03DF">
              <w:rPr>
                <w:rFonts w:ascii="微软雅黑" w:eastAsia="微软雅黑" w:hAnsi="微软雅黑" w:hint="eastAsia"/>
                <w:sz w:val="18"/>
                <w:szCs w:val="18"/>
              </w:rPr>
              <w:t>WHRCB</w:t>
            </w:r>
          </w:p>
        </w:tc>
        <w:tc>
          <w:tcPr>
            <w:tcW w:w="5956" w:type="dxa"/>
            <w:tcBorders>
              <w:top w:val="single" w:sz="6" w:space="0" w:color="4AACC5"/>
              <w:left w:val="single" w:sz="6" w:space="0" w:color="4AACC5"/>
              <w:bottom w:val="single" w:sz="4" w:space="0" w:color="4AACC5"/>
              <w:right w:val="single" w:sz="4" w:space="0" w:color="4AACC5"/>
            </w:tcBorders>
            <w:shd w:val="clear" w:color="auto" w:fill="FFFFFF" w:themeFill="background1"/>
          </w:tcPr>
          <w:p w:rsidR="00EC03DF" w:rsidRPr="00EC03DF" w:rsidRDefault="00EC03DF" w:rsidP="00EC03DF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EC03DF"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武汉农村商业银行</w:t>
            </w:r>
          </w:p>
        </w:tc>
      </w:tr>
      <w:tr w:rsidR="00EC03DF" w:rsidRPr="00EC03DF" w:rsidTr="00EC03DF">
        <w:tc>
          <w:tcPr>
            <w:tcW w:w="1559" w:type="dxa"/>
            <w:tcBorders>
              <w:top w:val="single" w:sz="6" w:space="0" w:color="4AACC5"/>
              <w:left w:val="single" w:sz="4" w:space="0" w:color="4AACC5"/>
              <w:bottom w:val="single" w:sz="4" w:space="0" w:color="4AACC5"/>
              <w:right w:val="single" w:sz="6" w:space="0" w:color="4AACC5"/>
            </w:tcBorders>
            <w:shd w:val="clear" w:color="auto" w:fill="FFFFFF" w:themeFill="background1"/>
          </w:tcPr>
          <w:p w:rsidR="00EC03DF" w:rsidRPr="00EC03DF" w:rsidRDefault="00EC03DF" w:rsidP="00EC03DF">
            <w:pPr>
              <w:pStyle w:val="af6"/>
              <w:rPr>
                <w:rFonts w:ascii="微软雅黑" w:eastAsia="微软雅黑" w:hAnsi="微软雅黑"/>
                <w:sz w:val="18"/>
                <w:szCs w:val="18"/>
              </w:rPr>
            </w:pPr>
            <w:r w:rsidRPr="00EC03DF">
              <w:rPr>
                <w:rFonts w:ascii="微软雅黑" w:eastAsia="微软雅黑" w:hAnsi="微软雅黑" w:hint="eastAsia"/>
                <w:sz w:val="18"/>
                <w:szCs w:val="18"/>
              </w:rPr>
              <w:t>WJRCB</w:t>
            </w:r>
          </w:p>
        </w:tc>
        <w:tc>
          <w:tcPr>
            <w:tcW w:w="5956" w:type="dxa"/>
            <w:tcBorders>
              <w:top w:val="single" w:sz="6" w:space="0" w:color="4AACC5"/>
              <w:left w:val="single" w:sz="6" w:space="0" w:color="4AACC5"/>
              <w:bottom w:val="single" w:sz="4" w:space="0" w:color="4AACC5"/>
              <w:right w:val="single" w:sz="4" w:space="0" w:color="4AACC5"/>
            </w:tcBorders>
            <w:shd w:val="clear" w:color="auto" w:fill="FFFFFF" w:themeFill="background1"/>
          </w:tcPr>
          <w:p w:rsidR="00EC03DF" w:rsidRPr="00EC03DF" w:rsidRDefault="00EC03DF" w:rsidP="00EC03DF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EC03DF"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吴江农村商业银行</w:t>
            </w:r>
          </w:p>
        </w:tc>
      </w:tr>
      <w:tr w:rsidR="00EC03DF" w:rsidRPr="00EC03DF" w:rsidTr="00EC03DF">
        <w:tc>
          <w:tcPr>
            <w:tcW w:w="1559" w:type="dxa"/>
            <w:tcBorders>
              <w:top w:val="single" w:sz="6" w:space="0" w:color="4AACC5"/>
              <w:left w:val="single" w:sz="4" w:space="0" w:color="4AACC5"/>
              <w:bottom w:val="single" w:sz="4" w:space="0" w:color="4AACC5"/>
              <w:right w:val="single" w:sz="6" w:space="0" w:color="4AACC5"/>
            </w:tcBorders>
            <w:shd w:val="clear" w:color="auto" w:fill="FFFFFF" w:themeFill="background1"/>
          </w:tcPr>
          <w:p w:rsidR="00EC03DF" w:rsidRPr="00EC03DF" w:rsidRDefault="00EC03DF" w:rsidP="00EC03DF">
            <w:pPr>
              <w:pStyle w:val="af6"/>
              <w:rPr>
                <w:rFonts w:ascii="微软雅黑" w:eastAsia="微软雅黑" w:hAnsi="微软雅黑"/>
                <w:sz w:val="18"/>
                <w:szCs w:val="18"/>
              </w:rPr>
            </w:pPr>
            <w:r w:rsidRPr="00EC03DF">
              <w:rPr>
                <w:rFonts w:ascii="微软雅黑" w:eastAsia="微软雅黑" w:hAnsi="微软雅黑" w:hint="eastAsia"/>
                <w:sz w:val="18"/>
                <w:szCs w:val="18"/>
              </w:rPr>
              <w:t>WSQCB</w:t>
            </w:r>
          </w:p>
        </w:tc>
        <w:tc>
          <w:tcPr>
            <w:tcW w:w="5956" w:type="dxa"/>
            <w:tcBorders>
              <w:top w:val="single" w:sz="6" w:space="0" w:color="4AACC5"/>
              <w:left w:val="single" w:sz="6" w:space="0" w:color="4AACC5"/>
              <w:bottom w:val="single" w:sz="4" w:space="0" w:color="4AACC5"/>
              <w:right w:val="single" w:sz="4" w:space="0" w:color="4AACC5"/>
            </w:tcBorders>
            <w:shd w:val="clear" w:color="auto" w:fill="FFFFFF" w:themeFill="background1"/>
          </w:tcPr>
          <w:p w:rsidR="00EC03DF" w:rsidRPr="00EC03DF" w:rsidRDefault="00EC03DF" w:rsidP="00EC03DF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EC03DF"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乌审旗包商村镇银行</w:t>
            </w:r>
          </w:p>
        </w:tc>
      </w:tr>
      <w:tr w:rsidR="00EC03DF" w:rsidRPr="00EC03DF" w:rsidTr="00EC03DF">
        <w:tc>
          <w:tcPr>
            <w:tcW w:w="1559" w:type="dxa"/>
            <w:tcBorders>
              <w:top w:val="single" w:sz="6" w:space="0" w:color="4AACC5"/>
              <w:left w:val="single" w:sz="4" w:space="0" w:color="4AACC5"/>
              <w:bottom w:val="single" w:sz="4" w:space="0" w:color="4AACC5"/>
              <w:right w:val="single" w:sz="6" w:space="0" w:color="4AACC5"/>
            </w:tcBorders>
            <w:shd w:val="clear" w:color="auto" w:fill="FFFFFF" w:themeFill="background1"/>
          </w:tcPr>
          <w:p w:rsidR="00EC03DF" w:rsidRPr="00EC03DF" w:rsidRDefault="00EC03DF" w:rsidP="00EC03DF">
            <w:pPr>
              <w:pStyle w:val="af6"/>
              <w:rPr>
                <w:rFonts w:ascii="微软雅黑" w:eastAsia="微软雅黑" w:hAnsi="微软雅黑"/>
                <w:sz w:val="18"/>
                <w:szCs w:val="18"/>
              </w:rPr>
            </w:pPr>
            <w:r w:rsidRPr="00EC03DF">
              <w:rPr>
                <w:rFonts w:ascii="微软雅黑" w:eastAsia="微软雅黑" w:hAnsi="微软雅黑" w:hint="eastAsia"/>
                <w:sz w:val="18"/>
                <w:szCs w:val="18"/>
              </w:rPr>
              <w:t>WXRCB</w:t>
            </w:r>
          </w:p>
        </w:tc>
        <w:tc>
          <w:tcPr>
            <w:tcW w:w="5956" w:type="dxa"/>
            <w:tcBorders>
              <w:top w:val="single" w:sz="6" w:space="0" w:color="4AACC5"/>
              <w:left w:val="single" w:sz="6" w:space="0" w:color="4AACC5"/>
              <w:bottom w:val="single" w:sz="4" w:space="0" w:color="4AACC5"/>
              <w:right w:val="single" w:sz="4" w:space="0" w:color="4AACC5"/>
            </w:tcBorders>
            <w:shd w:val="clear" w:color="auto" w:fill="FFFFFF" w:themeFill="background1"/>
          </w:tcPr>
          <w:p w:rsidR="00EC03DF" w:rsidRPr="00EC03DF" w:rsidRDefault="00EC03DF" w:rsidP="00EC03DF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EC03DF"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无锡农村商业银行</w:t>
            </w:r>
          </w:p>
        </w:tc>
      </w:tr>
      <w:tr w:rsidR="00EC03DF" w:rsidRPr="00EC03DF" w:rsidTr="00EC03DF">
        <w:tc>
          <w:tcPr>
            <w:tcW w:w="1559" w:type="dxa"/>
            <w:tcBorders>
              <w:top w:val="single" w:sz="6" w:space="0" w:color="4AACC5"/>
              <w:left w:val="single" w:sz="4" w:space="0" w:color="4AACC5"/>
              <w:bottom w:val="single" w:sz="4" w:space="0" w:color="4AACC5"/>
              <w:right w:val="single" w:sz="6" w:space="0" w:color="4AACC5"/>
            </w:tcBorders>
            <w:shd w:val="clear" w:color="auto" w:fill="FFFFFF" w:themeFill="background1"/>
          </w:tcPr>
          <w:p w:rsidR="00EC03DF" w:rsidRPr="00EC03DF" w:rsidRDefault="00EC03DF" w:rsidP="00EC03DF">
            <w:pPr>
              <w:pStyle w:val="af6"/>
              <w:rPr>
                <w:rFonts w:ascii="微软雅黑" w:eastAsia="微软雅黑" w:hAnsi="微软雅黑"/>
                <w:sz w:val="18"/>
                <w:szCs w:val="18"/>
              </w:rPr>
            </w:pPr>
            <w:r w:rsidRPr="00EC03DF">
              <w:rPr>
                <w:rFonts w:ascii="微软雅黑" w:eastAsia="微软雅黑" w:hAnsi="微软雅黑" w:hint="eastAsia"/>
                <w:sz w:val="18"/>
                <w:szCs w:val="18"/>
              </w:rPr>
              <w:t>WZB</w:t>
            </w:r>
          </w:p>
        </w:tc>
        <w:tc>
          <w:tcPr>
            <w:tcW w:w="5956" w:type="dxa"/>
            <w:tcBorders>
              <w:top w:val="single" w:sz="6" w:space="0" w:color="4AACC5"/>
              <w:left w:val="single" w:sz="6" w:space="0" w:color="4AACC5"/>
              <w:bottom w:val="single" w:sz="4" w:space="0" w:color="4AACC5"/>
              <w:right w:val="single" w:sz="4" w:space="0" w:color="4AACC5"/>
            </w:tcBorders>
            <w:shd w:val="clear" w:color="auto" w:fill="FFFFFF" w:themeFill="background1"/>
          </w:tcPr>
          <w:p w:rsidR="00EC03DF" w:rsidRPr="00EC03DF" w:rsidRDefault="00EC03DF" w:rsidP="00EC03DF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EC03DF"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温州银行</w:t>
            </w:r>
          </w:p>
        </w:tc>
      </w:tr>
      <w:tr w:rsidR="00EC03DF" w:rsidRPr="00EC03DF" w:rsidTr="00EC03DF">
        <w:tc>
          <w:tcPr>
            <w:tcW w:w="1559" w:type="dxa"/>
            <w:tcBorders>
              <w:top w:val="single" w:sz="6" w:space="0" w:color="4AACC5"/>
              <w:left w:val="single" w:sz="4" w:space="0" w:color="4AACC5"/>
              <w:bottom w:val="single" w:sz="4" w:space="0" w:color="4AACC5"/>
              <w:right w:val="single" w:sz="6" w:space="0" w:color="4AACC5"/>
            </w:tcBorders>
            <w:shd w:val="clear" w:color="auto" w:fill="FFFFFF" w:themeFill="background1"/>
          </w:tcPr>
          <w:p w:rsidR="00EC03DF" w:rsidRPr="00EC03DF" w:rsidRDefault="00EC03DF" w:rsidP="00EC03DF">
            <w:pPr>
              <w:pStyle w:val="af6"/>
              <w:rPr>
                <w:rFonts w:ascii="微软雅黑" w:eastAsia="微软雅黑" w:hAnsi="微软雅黑"/>
                <w:sz w:val="18"/>
                <w:szCs w:val="18"/>
              </w:rPr>
            </w:pPr>
            <w:r w:rsidRPr="00EC03DF">
              <w:rPr>
                <w:rFonts w:ascii="微软雅黑" w:eastAsia="微软雅黑" w:hAnsi="微软雅黑" w:hint="eastAsia"/>
                <w:sz w:val="18"/>
                <w:szCs w:val="18"/>
              </w:rPr>
              <w:t>XDGCCB</w:t>
            </w:r>
          </w:p>
        </w:tc>
        <w:tc>
          <w:tcPr>
            <w:tcW w:w="5956" w:type="dxa"/>
            <w:tcBorders>
              <w:top w:val="single" w:sz="6" w:space="0" w:color="4AACC5"/>
              <w:left w:val="single" w:sz="6" w:space="0" w:color="4AACC5"/>
              <w:bottom w:val="single" w:sz="4" w:space="0" w:color="4AACC5"/>
              <w:right w:val="single" w:sz="4" w:space="0" w:color="4AACC5"/>
            </w:tcBorders>
            <w:shd w:val="clear" w:color="auto" w:fill="FFFFFF" w:themeFill="background1"/>
          </w:tcPr>
          <w:p w:rsidR="00EC03DF" w:rsidRPr="00EC03DF" w:rsidRDefault="00EC03DF" w:rsidP="00EC03DF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EC03DF"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新都桂城村镇银行</w:t>
            </w:r>
          </w:p>
        </w:tc>
      </w:tr>
      <w:tr w:rsidR="00EC03DF" w:rsidRPr="00EC03DF" w:rsidTr="00EC03DF">
        <w:tc>
          <w:tcPr>
            <w:tcW w:w="1559" w:type="dxa"/>
            <w:tcBorders>
              <w:top w:val="single" w:sz="6" w:space="0" w:color="4AACC5"/>
              <w:left w:val="single" w:sz="4" w:space="0" w:color="4AACC5"/>
              <w:bottom w:val="single" w:sz="4" w:space="0" w:color="4AACC5"/>
              <w:right w:val="single" w:sz="6" w:space="0" w:color="4AACC5"/>
            </w:tcBorders>
            <w:shd w:val="clear" w:color="auto" w:fill="FFFFFF" w:themeFill="background1"/>
          </w:tcPr>
          <w:p w:rsidR="00EC03DF" w:rsidRPr="00EC03DF" w:rsidRDefault="00EC03DF" w:rsidP="00EC03DF">
            <w:pPr>
              <w:pStyle w:val="af6"/>
              <w:rPr>
                <w:rFonts w:ascii="微软雅黑" w:eastAsia="微软雅黑" w:hAnsi="微软雅黑"/>
                <w:sz w:val="18"/>
                <w:szCs w:val="18"/>
              </w:rPr>
            </w:pPr>
            <w:r w:rsidRPr="00EC03DF">
              <w:rPr>
                <w:rFonts w:ascii="微软雅黑" w:eastAsia="微软雅黑" w:hAnsi="微软雅黑" w:hint="eastAsia"/>
                <w:sz w:val="18"/>
                <w:szCs w:val="18"/>
              </w:rPr>
              <w:t>XHRHCB</w:t>
            </w:r>
          </w:p>
        </w:tc>
        <w:tc>
          <w:tcPr>
            <w:tcW w:w="5956" w:type="dxa"/>
            <w:tcBorders>
              <w:top w:val="single" w:sz="6" w:space="0" w:color="4AACC5"/>
              <w:left w:val="single" w:sz="6" w:space="0" w:color="4AACC5"/>
              <w:bottom w:val="single" w:sz="4" w:space="0" w:color="4AACC5"/>
              <w:right w:val="single" w:sz="4" w:space="0" w:color="4AACC5"/>
            </w:tcBorders>
            <w:shd w:val="clear" w:color="auto" w:fill="FFFFFF" w:themeFill="background1"/>
          </w:tcPr>
          <w:p w:rsidR="00EC03DF" w:rsidRPr="00EC03DF" w:rsidRDefault="00EC03DF" w:rsidP="00EC03DF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EC03DF"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襄垣县融汇村镇银行</w:t>
            </w:r>
          </w:p>
        </w:tc>
      </w:tr>
      <w:tr w:rsidR="00EC03DF" w:rsidRPr="00EC03DF" w:rsidTr="00EC03DF">
        <w:tc>
          <w:tcPr>
            <w:tcW w:w="1559" w:type="dxa"/>
            <w:tcBorders>
              <w:top w:val="single" w:sz="6" w:space="0" w:color="4AACC5"/>
              <w:left w:val="single" w:sz="4" w:space="0" w:color="4AACC5"/>
              <w:bottom w:val="single" w:sz="4" w:space="0" w:color="4AACC5"/>
              <w:right w:val="single" w:sz="6" w:space="0" w:color="4AACC5"/>
            </w:tcBorders>
            <w:shd w:val="clear" w:color="auto" w:fill="FFFFFF" w:themeFill="background1"/>
          </w:tcPr>
          <w:p w:rsidR="00EC03DF" w:rsidRPr="00EC03DF" w:rsidRDefault="00EC03DF" w:rsidP="00EC03DF">
            <w:pPr>
              <w:pStyle w:val="af6"/>
              <w:rPr>
                <w:rFonts w:ascii="微软雅黑" w:eastAsia="微软雅黑" w:hAnsi="微软雅黑"/>
                <w:sz w:val="18"/>
                <w:szCs w:val="18"/>
              </w:rPr>
            </w:pPr>
            <w:r w:rsidRPr="00EC03DF">
              <w:rPr>
                <w:rFonts w:ascii="微软雅黑" w:eastAsia="微软雅黑" w:hAnsi="微软雅黑" w:hint="eastAsia"/>
                <w:sz w:val="18"/>
                <w:szCs w:val="18"/>
              </w:rPr>
              <w:t>XTB</w:t>
            </w:r>
          </w:p>
        </w:tc>
        <w:tc>
          <w:tcPr>
            <w:tcW w:w="5956" w:type="dxa"/>
            <w:tcBorders>
              <w:top w:val="single" w:sz="6" w:space="0" w:color="4AACC5"/>
              <w:left w:val="single" w:sz="6" w:space="0" w:color="4AACC5"/>
              <w:bottom w:val="single" w:sz="4" w:space="0" w:color="4AACC5"/>
              <w:right w:val="single" w:sz="4" w:space="0" w:color="4AACC5"/>
            </w:tcBorders>
            <w:shd w:val="clear" w:color="auto" w:fill="FFFFFF" w:themeFill="background1"/>
          </w:tcPr>
          <w:p w:rsidR="00EC03DF" w:rsidRPr="00EC03DF" w:rsidRDefault="00EC03DF" w:rsidP="00EC03DF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EC03DF"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邢台银行</w:t>
            </w:r>
          </w:p>
        </w:tc>
      </w:tr>
      <w:tr w:rsidR="00EC03DF" w:rsidRPr="00EC03DF" w:rsidTr="00EC03DF">
        <w:tc>
          <w:tcPr>
            <w:tcW w:w="1559" w:type="dxa"/>
            <w:tcBorders>
              <w:top w:val="single" w:sz="6" w:space="0" w:color="4AACC5"/>
              <w:left w:val="single" w:sz="4" w:space="0" w:color="4AACC5"/>
              <w:bottom w:val="single" w:sz="4" w:space="0" w:color="4AACC5"/>
              <w:right w:val="single" w:sz="6" w:space="0" w:color="4AACC5"/>
            </w:tcBorders>
            <w:shd w:val="clear" w:color="auto" w:fill="FFFFFF" w:themeFill="background1"/>
          </w:tcPr>
          <w:p w:rsidR="00EC03DF" w:rsidRPr="00EC03DF" w:rsidRDefault="00EC03DF" w:rsidP="00EC03DF">
            <w:pPr>
              <w:pStyle w:val="af6"/>
              <w:rPr>
                <w:rFonts w:ascii="微软雅黑" w:eastAsia="微软雅黑" w:hAnsi="微软雅黑"/>
                <w:sz w:val="18"/>
                <w:szCs w:val="18"/>
              </w:rPr>
            </w:pPr>
            <w:r w:rsidRPr="00EC03DF">
              <w:rPr>
                <w:rFonts w:ascii="微软雅黑" w:eastAsia="微软雅黑" w:hAnsi="微软雅黑" w:hint="eastAsia"/>
                <w:sz w:val="18"/>
                <w:szCs w:val="18"/>
              </w:rPr>
              <w:t>XXRHCB</w:t>
            </w:r>
          </w:p>
        </w:tc>
        <w:tc>
          <w:tcPr>
            <w:tcW w:w="5956" w:type="dxa"/>
            <w:tcBorders>
              <w:top w:val="single" w:sz="6" w:space="0" w:color="4AACC5"/>
              <w:left w:val="single" w:sz="6" w:space="0" w:color="4AACC5"/>
              <w:bottom w:val="single" w:sz="4" w:space="0" w:color="4AACC5"/>
              <w:right w:val="single" w:sz="4" w:space="0" w:color="4AACC5"/>
            </w:tcBorders>
            <w:shd w:val="clear" w:color="auto" w:fill="FFFFFF" w:themeFill="background1"/>
          </w:tcPr>
          <w:p w:rsidR="00EC03DF" w:rsidRPr="00EC03DF" w:rsidRDefault="00EC03DF" w:rsidP="00EC03DF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EC03DF"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献县融和村镇银行</w:t>
            </w:r>
          </w:p>
        </w:tc>
      </w:tr>
      <w:tr w:rsidR="00EC03DF" w:rsidRPr="00EC03DF" w:rsidTr="00EC03DF">
        <w:tc>
          <w:tcPr>
            <w:tcW w:w="1559" w:type="dxa"/>
            <w:tcBorders>
              <w:top w:val="single" w:sz="6" w:space="0" w:color="4AACC5"/>
              <w:left w:val="single" w:sz="4" w:space="0" w:color="4AACC5"/>
              <w:bottom w:val="single" w:sz="4" w:space="0" w:color="4AACC5"/>
              <w:right w:val="single" w:sz="6" w:space="0" w:color="4AACC5"/>
            </w:tcBorders>
            <w:shd w:val="clear" w:color="auto" w:fill="FFFFFF" w:themeFill="background1"/>
          </w:tcPr>
          <w:p w:rsidR="00EC03DF" w:rsidRPr="00EC03DF" w:rsidRDefault="00EC03DF" w:rsidP="00EC03DF">
            <w:pPr>
              <w:pStyle w:val="af6"/>
              <w:rPr>
                <w:rFonts w:ascii="微软雅黑" w:eastAsia="微软雅黑" w:hAnsi="微软雅黑"/>
                <w:sz w:val="18"/>
                <w:szCs w:val="18"/>
              </w:rPr>
            </w:pPr>
            <w:r w:rsidRPr="00EC03DF">
              <w:rPr>
                <w:rFonts w:ascii="微软雅黑" w:eastAsia="微软雅黑" w:hAnsi="微软雅黑" w:hint="eastAsia"/>
                <w:sz w:val="18"/>
                <w:szCs w:val="18"/>
              </w:rPr>
              <w:t>XZDSCB</w:t>
            </w:r>
          </w:p>
        </w:tc>
        <w:tc>
          <w:tcPr>
            <w:tcW w:w="5956" w:type="dxa"/>
            <w:tcBorders>
              <w:top w:val="single" w:sz="6" w:space="0" w:color="4AACC5"/>
              <w:left w:val="single" w:sz="6" w:space="0" w:color="4AACC5"/>
              <w:bottom w:val="single" w:sz="4" w:space="0" w:color="4AACC5"/>
              <w:right w:val="single" w:sz="4" w:space="0" w:color="4AACC5"/>
            </w:tcBorders>
            <w:shd w:val="clear" w:color="auto" w:fill="FFFFFF" w:themeFill="background1"/>
          </w:tcPr>
          <w:p w:rsidR="00EC03DF" w:rsidRPr="00EC03DF" w:rsidRDefault="00EC03DF" w:rsidP="00EC03DF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EC03DF"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浙江秀洲德商村镇银行</w:t>
            </w:r>
          </w:p>
        </w:tc>
      </w:tr>
      <w:tr w:rsidR="00EC03DF" w:rsidRPr="00EC03DF" w:rsidTr="00EC03DF">
        <w:tc>
          <w:tcPr>
            <w:tcW w:w="1559" w:type="dxa"/>
            <w:tcBorders>
              <w:top w:val="single" w:sz="6" w:space="0" w:color="4AACC5"/>
              <w:left w:val="single" w:sz="4" w:space="0" w:color="4AACC5"/>
              <w:bottom w:val="single" w:sz="4" w:space="0" w:color="4AACC5"/>
              <w:right w:val="single" w:sz="6" w:space="0" w:color="4AACC5"/>
            </w:tcBorders>
            <w:shd w:val="clear" w:color="auto" w:fill="FFFFFF" w:themeFill="background1"/>
          </w:tcPr>
          <w:p w:rsidR="00EC03DF" w:rsidRPr="00EC03DF" w:rsidRDefault="00EC03DF" w:rsidP="00EC03DF">
            <w:pPr>
              <w:pStyle w:val="af6"/>
              <w:rPr>
                <w:rFonts w:ascii="微软雅黑" w:eastAsia="微软雅黑" w:hAnsi="微软雅黑"/>
                <w:sz w:val="18"/>
                <w:szCs w:val="18"/>
              </w:rPr>
            </w:pPr>
            <w:r w:rsidRPr="00EC03DF">
              <w:rPr>
                <w:rFonts w:ascii="微软雅黑" w:eastAsia="微软雅黑" w:hAnsi="微软雅黑" w:hint="eastAsia"/>
                <w:sz w:val="18"/>
                <w:szCs w:val="18"/>
              </w:rPr>
              <w:t>YACCB</w:t>
            </w:r>
          </w:p>
        </w:tc>
        <w:tc>
          <w:tcPr>
            <w:tcW w:w="5956" w:type="dxa"/>
            <w:tcBorders>
              <w:top w:val="single" w:sz="6" w:space="0" w:color="4AACC5"/>
              <w:left w:val="single" w:sz="6" w:space="0" w:color="4AACC5"/>
              <w:bottom w:val="single" w:sz="4" w:space="0" w:color="4AACC5"/>
              <w:right w:val="single" w:sz="4" w:space="0" w:color="4AACC5"/>
            </w:tcBorders>
            <w:shd w:val="clear" w:color="auto" w:fill="FFFFFF" w:themeFill="background1"/>
          </w:tcPr>
          <w:p w:rsidR="00EC03DF" w:rsidRPr="00EC03DF" w:rsidRDefault="00EC03DF" w:rsidP="00EC03DF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EC03DF"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雅安市商业银行</w:t>
            </w:r>
          </w:p>
        </w:tc>
      </w:tr>
      <w:tr w:rsidR="00EC03DF" w:rsidRPr="00EC03DF" w:rsidTr="00EC03DF">
        <w:tc>
          <w:tcPr>
            <w:tcW w:w="1559" w:type="dxa"/>
            <w:tcBorders>
              <w:top w:val="single" w:sz="6" w:space="0" w:color="4AACC5"/>
              <w:left w:val="single" w:sz="4" w:space="0" w:color="4AACC5"/>
              <w:bottom w:val="single" w:sz="4" w:space="0" w:color="4AACC5"/>
              <w:right w:val="single" w:sz="6" w:space="0" w:color="4AACC5"/>
            </w:tcBorders>
            <w:shd w:val="clear" w:color="auto" w:fill="FFFFFF" w:themeFill="background1"/>
          </w:tcPr>
          <w:p w:rsidR="00EC03DF" w:rsidRPr="00EC03DF" w:rsidRDefault="00EC03DF" w:rsidP="00EC03DF">
            <w:pPr>
              <w:pStyle w:val="af6"/>
              <w:rPr>
                <w:rFonts w:ascii="微软雅黑" w:eastAsia="微软雅黑" w:hAnsi="微软雅黑"/>
                <w:sz w:val="18"/>
                <w:szCs w:val="18"/>
              </w:rPr>
            </w:pPr>
            <w:r w:rsidRPr="00EC03DF">
              <w:rPr>
                <w:rFonts w:ascii="微软雅黑" w:eastAsia="微软雅黑" w:hAnsi="微软雅黑" w:hint="eastAsia"/>
                <w:sz w:val="18"/>
                <w:szCs w:val="18"/>
              </w:rPr>
              <w:t>YDRCB</w:t>
            </w:r>
          </w:p>
        </w:tc>
        <w:tc>
          <w:tcPr>
            <w:tcW w:w="5956" w:type="dxa"/>
            <w:tcBorders>
              <w:top w:val="single" w:sz="6" w:space="0" w:color="4AACC5"/>
              <w:left w:val="single" w:sz="6" w:space="0" w:color="4AACC5"/>
              <w:bottom w:val="single" w:sz="4" w:space="0" w:color="4AACC5"/>
              <w:right w:val="single" w:sz="4" w:space="0" w:color="4AACC5"/>
            </w:tcBorders>
            <w:shd w:val="clear" w:color="auto" w:fill="FFFFFF" w:themeFill="background1"/>
          </w:tcPr>
          <w:p w:rsidR="00EC03DF" w:rsidRPr="00EC03DF" w:rsidRDefault="00EC03DF" w:rsidP="00EC03DF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EC03DF"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尧都农村商业银行</w:t>
            </w:r>
          </w:p>
        </w:tc>
      </w:tr>
      <w:tr w:rsidR="00EC03DF" w:rsidRPr="00EC03DF" w:rsidTr="00EC03DF">
        <w:tc>
          <w:tcPr>
            <w:tcW w:w="1559" w:type="dxa"/>
            <w:tcBorders>
              <w:top w:val="single" w:sz="6" w:space="0" w:color="4AACC5"/>
              <w:left w:val="single" w:sz="4" w:space="0" w:color="4AACC5"/>
              <w:bottom w:val="single" w:sz="4" w:space="0" w:color="4AACC5"/>
              <w:right w:val="single" w:sz="6" w:space="0" w:color="4AACC5"/>
            </w:tcBorders>
            <w:shd w:val="clear" w:color="auto" w:fill="FFFFFF" w:themeFill="background1"/>
          </w:tcPr>
          <w:p w:rsidR="00EC03DF" w:rsidRPr="00EC03DF" w:rsidRDefault="00EC03DF" w:rsidP="00EC03DF">
            <w:pPr>
              <w:pStyle w:val="af6"/>
              <w:rPr>
                <w:rFonts w:ascii="微软雅黑" w:eastAsia="微软雅黑" w:hAnsi="微软雅黑"/>
                <w:sz w:val="18"/>
                <w:szCs w:val="18"/>
              </w:rPr>
            </w:pPr>
            <w:r w:rsidRPr="00EC03DF">
              <w:rPr>
                <w:rFonts w:ascii="微软雅黑" w:eastAsia="微软雅黑" w:hAnsi="微软雅黑" w:hint="eastAsia"/>
                <w:sz w:val="18"/>
                <w:szCs w:val="18"/>
              </w:rPr>
              <w:t>YKB</w:t>
            </w:r>
          </w:p>
        </w:tc>
        <w:tc>
          <w:tcPr>
            <w:tcW w:w="5956" w:type="dxa"/>
            <w:tcBorders>
              <w:top w:val="single" w:sz="6" w:space="0" w:color="4AACC5"/>
              <w:left w:val="single" w:sz="6" w:space="0" w:color="4AACC5"/>
              <w:bottom w:val="single" w:sz="4" w:space="0" w:color="4AACC5"/>
              <w:right w:val="single" w:sz="4" w:space="0" w:color="4AACC5"/>
            </w:tcBorders>
            <w:shd w:val="clear" w:color="auto" w:fill="FFFFFF" w:themeFill="background1"/>
          </w:tcPr>
          <w:p w:rsidR="00EC03DF" w:rsidRPr="00EC03DF" w:rsidRDefault="00EC03DF" w:rsidP="00EC03DF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EC03DF"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营口银行</w:t>
            </w:r>
          </w:p>
        </w:tc>
      </w:tr>
      <w:tr w:rsidR="00EC03DF" w:rsidRPr="00EC03DF" w:rsidTr="00EC03DF">
        <w:tc>
          <w:tcPr>
            <w:tcW w:w="1559" w:type="dxa"/>
            <w:tcBorders>
              <w:top w:val="single" w:sz="6" w:space="0" w:color="4AACC5"/>
              <w:left w:val="single" w:sz="4" w:space="0" w:color="4AACC5"/>
              <w:bottom w:val="single" w:sz="4" w:space="0" w:color="4AACC5"/>
              <w:right w:val="single" w:sz="6" w:space="0" w:color="4AACC5"/>
            </w:tcBorders>
            <w:shd w:val="clear" w:color="auto" w:fill="FFFFFF" w:themeFill="background1"/>
          </w:tcPr>
          <w:p w:rsidR="00EC03DF" w:rsidRPr="00EC03DF" w:rsidRDefault="00EC03DF" w:rsidP="00EC03DF">
            <w:pPr>
              <w:pStyle w:val="af6"/>
              <w:rPr>
                <w:rFonts w:ascii="微软雅黑" w:eastAsia="微软雅黑" w:hAnsi="微软雅黑"/>
                <w:sz w:val="18"/>
                <w:szCs w:val="18"/>
              </w:rPr>
            </w:pPr>
            <w:r w:rsidRPr="00EC03DF">
              <w:rPr>
                <w:rFonts w:ascii="微软雅黑" w:eastAsia="微软雅黑" w:hAnsi="微软雅黑" w:hint="eastAsia"/>
                <w:sz w:val="18"/>
                <w:szCs w:val="18"/>
              </w:rPr>
              <w:t>YQCCB</w:t>
            </w:r>
          </w:p>
        </w:tc>
        <w:tc>
          <w:tcPr>
            <w:tcW w:w="5956" w:type="dxa"/>
            <w:tcBorders>
              <w:top w:val="single" w:sz="6" w:space="0" w:color="4AACC5"/>
              <w:left w:val="single" w:sz="6" w:space="0" w:color="4AACC5"/>
              <w:bottom w:val="single" w:sz="4" w:space="0" w:color="4AACC5"/>
              <w:right w:val="single" w:sz="4" w:space="0" w:color="4AACC5"/>
            </w:tcBorders>
            <w:shd w:val="clear" w:color="auto" w:fill="FFFFFF" w:themeFill="background1"/>
          </w:tcPr>
          <w:p w:rsidR="00EC03DF" w:rsidRPr="00EC03DF" w:rsidRDefault="00EC03DF" w:rsidP="00EC03DF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EC03DF"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阳泉市商业银行</w:t>
            </w:r>
          </w:p>
        </w:tc>
      </w:tr>
      <w:tr w:rsidR="00EC03DF" w:rsidRPr="00EC03DF" w:rsidTr="00EC03DF">
        <w:tc>
          <w:tcPr>
            <w:tcW w:w="1559" w:type="dxa"/>
            <w:tcBorders>
              <w:top w:val="single" w:sz="6" w:space="0" w:color="4AACC5"/>
              <w:left w:val="single" w:sz="4" w:space="0" w:color="4AACC5"/>
              <w:bottom w:val="single" w:sz="4" w:space="0" w:color="4AACC5"/>
              <w:right w:val="single" w:sz="6" w:space="0" w:color="4AACC5"/>
            </w:tcBorders>
            <w:shd w:val="clear" w:color="auto" w:fill="FFFFFF" w:themeFill="background1"/>
          </w:tcPr>
          <w:p w:rsidR="00EC03DF" w:rsidRPr="00EC03DF" w:rsidRDefault="00EC03DF" w:rsidP="00EC03DF">
            <w:pPr>
              <w:pStyle w:val="af6"/>
              <w:rPr>
                <w:rFonts w:ascii="微软雅黑" w:eastAsia="微软雅黑" w:hAnsi="微软雅黑"/>
                <w:sz w:val="18"/>
                <w:szCs w:val="18"/>
              </w:rPr>
            </w:pPr>
            <w:r w:rsidRPr="00EC03DF">
              <w:rPr>
                <w:rFonts w:ascii="微软雅黑" w:eastAsia="微软雅黑" w:hAnsi="微软雅黑" w:hint="eastAsia"/>
                <w:sz w:val="18"/>
                <w:szCs w:val="18"/>
              </w:rPr>
              <w:t>YTB</w:t>
            </w:r>
          </w:p>
        </w:tc>
        <w:tc>
          <w:tcPr>
            <w:tcW w:w="5956" w:type="dxa"/>
            <w:tcBorders>
              <w:top w:val="single" w:sz="6" w:space="0" w:color="4AACC5"/>
              <w:left w:val="single" w:sz="6" w:space="0" w:color="4AACC5"/>
              <w:bottom w:val="single" w:sz="4" w:space="0" w:color="4AACC5"/>
              <w:right w:val="single" w:sz="4" w:space="0" w:color="4AACC5"/>
            </w:tcBorders>
            <w:shd w:val="clear" w:color="auto" w:fill="FFFFFF" w:themeFill="background1"/>
          </w:tcPr>
          <w:p w:rsidR="00EC03DF" w:rsidRPr="00EC03DF" w:rsidRDefault="00EC03DF" w:rsidP="00EC03DF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EC03DF"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烟台银行</w:t>
            </w:r>
          </w:p>
        </w:tc>
      </w:tr>
      <w:tr w:rsidR="00EC03DF" w:rsidRPr="00EC03DF" w:rsidTr="00EC03DF">
        <w:tc>
          <w:tcPr>
            <w:tcW w:w="1559" w:type="dxa"/>
            <w:tcBorders>
              <w:top w:val="single" w:sz="6" w:space="0" w:color="4AACC5"/>
              <w:left w:val="single" w:sz="4" w:space="0" w:color="4AACC5"/>
              <w:bottom w:val="single" w:sz="4" w:space="0" w:color="4AACC5"/>
              <w:right w:val="single" w:sz="6" w:space="0" w:color="4AACC5"/>
            </w:tcBorders>
            <w:shd w:val="clear" w:color="auto" w:fill="FFFFFF" w:themeFill="background1"/>
          </w:tcPr>
          <w:p w:rsidR="00EC03DF" w:rsidRPr="00EC03DF" w:rsidRDefault="00EC03DF" w:rsidP="00EC03DF">
            <w:pPr>
              <w:pStyle w:val="af6"/>
              <w:rPr>
                <w:rFonts w:ascii="微软雅黑" w:eastAsia="微软雅黑" w:hAnsi="微软雅黑"/>
                <w:sz w:val="18"/>
                <w:szCs w:val="18"/>
              </w:rPr>
            </w:pPr>
            <w:r w:rsidRPr="00EC03DF">
              <w:rPr>
                <w:rFonts w:ascii="微软雅黑" w:eastAsia="微软雅黑" w:hAnsi="微软雅黑" w:hint="eastAsia"/>
                <w:sz w:val="18"/>
                <w:szCs w:val="18"/>
              </w:rPr>
              <w:t>YZB</w:t>
            </w:r>
          </w:p>
        </w:tc>
        <w:tc>
          <w:tcPr>
            <w:tcW w:w="5956" w:type="dxa"/>
            <w:tcBorders>
              <w:top w:val="single" w:sz="6" w:space="0" w:color="4AACC5"/>
              <w:left w:val="single" w:sz="6" w:space="0" w:color="4AACC5"/>
              <w:bottom w:val="single" w:sz="4" w:space="0" w:color="4AACC5"/>
              <w:right w:val="single" w:sz="4" w:space="0" w:color="4AACC5"/>
            </w:tcBorders>
            <w:shd w:val="clear" w:color="auto" w:fill="FFFFFF" w:themeFill="background1"/>
          </w:tcPr>
          <w:p w:rsidR="00EC03DF" w:rsidRPr="00EC03DF" w:rsidRDefault="00EC03DF" w:rsidP="00EC03DF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EC03DF"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鄞州银行</w:t>
            </w:r>
          </w:p>
        </w:tc>
      </w:tr>
      <w:tr w:rsidR="00EC03DF" w:rsidRPr="00EC03DF" w:rsidTr="00EC03DF">
        <w:tc>
          <w:tcPr>
            <w:tcW w:w="1559" w:type="dxa"/>
            <w:tcBorders>
              <w:top w:val="single" w:sz="6" w:space="0" w:color="4AACC5"/>
              <w:left w:val="single" w:sz="4" w:space="0" w:color="4AACC5"/>
              <w:bottom w:val="single" w:sz="4" w:space="0" w:color="4AACC5"/>
              <w:right w:val="single" w:sz="6" w:space="0" w:color="4AACC5"/>
            </w:tcBorders>
            <w:shd w:val="clear" w:color="auto" w:fill="FFFFFF" w:themeFill="background1"/>
          </w:tcPr>
          <w:p w:rsidR="00EC03DF" w:rsidRPr="00EC03DF" w:rsidRDefault="00EC03DF" w:rsidP="00EC03DF">
            <w:pPr>
              <w:pStyle w:val="af6"/>
              <w:rPr>
                <w:rFonts w:ascii="微软雅黑" w:eastAsia="微软雅黑" w:hAnsi="微软雅黑"/>
                <w:sz w:val="18"/>
                <w:szCs w:val="18"/>
              </w:rPr>
            </w:pPr>
            <w:r w:rsidRPr="00EC03DF">
              <w:rPr>
                <w:rFonts w:ascii="微软雅黑" w:eastAsia="微软雅黑" w:hAnsi="微软雅黑" w:hint="eastAsia"/>
                <w:sz w:val="18"/>
                <w:szCs w:val="18"/>
              </w:rPr>
              <w:t>ZGCB</w:t>
            </w:r>
          </w:p>
        </w:tc>
        <w:tc>
          <w:tcPr>
            <w:tcW w:w="5956" w:type="dxa"/>
            <w:tcBorders>
              <w:top w:val="single" w:sz="6" w:space="0" w:color="4AACC5"/>
              <w:left w:val="single" w:sz="6" w:space="0" w:color="4AACC5"/>
              <w:bottom w:val="single" w:sz="4" w:space="0" w:color="4AACC5"/>
              <w:right w:val="single" w:sz="4" w:space="0" w:color="4AACC5"/>
            </w:tcBorders>
            <w:shd w:val="clear" w:color="auto" w:fill="FFFFFF" w:themeFill="background1"/>
          </w:tcPr>
          <w:p w:rsidR="00EC03DF" w:rsidRPr="00EC03DF" w:rsidRDefault="00EC03DF" w:rsidP="00EC03DF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EC03DF"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自贡市商业银行</w:t>
            </w:r>
          </w:p>
        </w:tc>
      </w:tr>
      <w:tr w:rsidR="00EC03DF" w:rsidRPr="00EC03DF" w:rsidTr="00EC03DF">
        <w:tc>
          <w:tcPr>
            <w:tcW w:w="1559" w:type="dxa"/>
            <w:tcBorders>
              <w:top w:val="single" w:sz="6" w:space="0" w:color="4AACC5"/>
              <w:left w:val="single" w:sz="4" w:space="0" w:color="4AACC5"/>
              <w:bottom w:val="single" w:sz="4" w:space="0" w:color="4AACC5"/>
              <w:right w:val="single" w:sz="6" w:space="0" w:color="4AACC5"/>
            </w:tcBorders>
            <w:shd w:val="clear" w:color="auto" w:fill="FFFFFF" w:themeFill="background1"/>
          </w:tcPr>
          <w:p w:rsidR="00EC03DF" w:rsidRPr="00EC03DF" w:rsidRDefault="00EC03DF" w:rsidP="00EC03DF">
            <w:pPr>
              <w:pStyle w:val="af6"/>
              <w:rPr>
                <w:rFonts w:ascii="微软雅黑" w:eastAsia="微软雅黑" w:hAnsi="微软雅黑"/>
                <w:sz w:val="18"/>
                <w:szCs w:val="18"/>
              </w:rPr>
            </w:pPr>
            <w:r w:rsidRPr="00EC03DF">
              <w:rPr>
                <w:rFonts w:ascii="微软雅黑" w:eastAsia="微软雅黑" w:hAnsi="微软雅黑" w:hint="eastAsia"/>
                <w:sz w:val="18"/>
                <w:szCs w:val="18"/>
              </w:rPr>
              <w:t>ZGEQCB</w:t>
            </w:r>
          </w:p>
        </w:tc>
        <w:tc>
          <w:tcPr>
            <w:tcW w:w="5956" w:type="dxa"/>
            <w:tcBorders>
              <w:top w:val="single" w:sz="6" w:space="0" w:color="4AACC5"/>
              <w:left w:val="single" w:sz="6" w:space="0" w:color="4AACC5"/>
              <w:bottom w:val="single" w:sz="4" w:space="0" w:color="4AACC5"/>
              <w:right w:val="single" w:sz="4" w:space="0" w:color="4AACC5"/>
            </w:tcBorders>
            <w:shd w:val="clear" w:color="auto" w:fill="FFFFFF" w:themeFill="background1"/>
          </w:tcPr>
          <w:p w:rsidR="00EC03DF" w:rsidRPr="00EC03DF" w:rsidRDefault="00EC03DF" w:rsidP="00EC03DF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EC03DF"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准格尔旗包商村镇银行</w:t>
            </w:r>
          </w:p>
        </w:tc>
      </w:tr>
      <w:tr w:rsidR="00EC03DF" w:rsidRPr="00EC03DF" w:rsidTr="00EC03DF">
        <w:tc>
          <w:tcPr>
            <w:tcW w:w="1559" w:type="dxa"/>
            <w:tcBorders>
              <w:top w:val="single" w:sz="6" w:space="0" w:color="4AACC5"/>
              <w:left w:val="single" w:sz="4" w:space="0" w:color="4AACC5"/>
              <w:bottom w:val="single" w:sz="4" w:space="0" w:color="4AACC5"/>
              <w:right w:val="single" w:sz="6" w:space="0" w:color="4AACC5"/>
            </w:tcBorders>
            <w:shd w:val="clear" w:color="auto" w:fill="FFFFFF" w:themeFill="background1"/>
          </w:tcPr>
          <w:p w:rsidR="00EC03DF" w:rsidRPr="00EC03DF" w:rsidRDefault="00EC03DF" w:rsidP="00EC03DF">
            <w:pPr>
              <w:pStyle w:val="af6"/>
              <w:rPr>
                <w:rFonts w:ascii="微软雅黑" w:eastAsia="微软雅黑" w:hAnsi="微软雅黑"/>
                <w:sz w:val="18"/>
                <w:szCs w:val="18"/>
              </w:rPr>
            </w:pPr>
            <w:r w:rsidRPr="00EC03DF">
              <w:rPr>
                <w:rFonts w:ascii="微软雅黑" w:eastAsia="微软雅黑" w:hAnsi="微软雅黑" w:hint="eastAsia"/>
                <w:sz w:val="18"/>
                <w:szCs w:val="18"/>
              </w:rPr>
              <w:t>ZHRCB</w:t>
            </w:r>
          </w:p>
        </w:tc>
        <w:tc>
          <w:tcPr>
            <w:tcW w:w="5956" w:type="dxa"/>
            <w:tcBorders>
              <w:top w:val="single" w:sz="6" w:space="0" w:color="4AACC5"/>
              <w:left w:val="single" w:sz="6" w:space="0" w:color="4AACC5"/>
              <w:bottom w:val="single" w:sz="4" w:space="0" w:color="4AACC5"/>
              <w:right w:val="single" w:sz="4" w:space="0" w:color="4AACC5"/>
            </w:tcBorders>
            <w:shd w:val="clear" w:color="auto" w:fill="FFFFFF" w:themeFill="background1"/>
          </w:tcPr>
          <w:p w:rsidR="00EC03DF" w:rsidRPr="00EC03DF" w:rsidRDefault="00EC03DF" w:rsidP="00EC03DF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EC03DF"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珠海农村商业银行</w:t>
            </w:r>
          </w:p>
        </w:tc>
      </w:tr>
      <w:tr w:rsidR="00EC03DF" w:rsidRPr="00EC03DF" w:rsidTr="00EC03DF">
        <w:tc>
          <w:tcPr>
            <w:tcW w:w="1559" w:type="dxa"/>
            <w:tcBorders>
              <w:top w:val="single" w:sz="6" w:space="0" w:color="4AACC5"/>
              <w:left w:val="single" w:sz="4" w:space="0" w:color="4AACC5"/>
              <w:bottom w:val="single" w:sz="4" w:space="0" w:color="4AACC5"/>
              <w:right w:val="single" w:sz="6" w:space="0" w:color="4AACC5"/>
            </w:tcBorders>
            <w:shd w:val="clear" w:color="auto" w:fill="FFFFFF" w:themeFill="background1"/>
          </w:tcPr>
          <w:p w:rsidR="00EC03DF" w:rsidRPr="00EC03DF" w:rsidRDefault="00EC03DF" w:rsidP="00EC03DF">
            <w:pPr>
              <w:pStyle w:val="af6"/>
              <w:rPr>
                <w:rFonts w:ascii="微软雅黑" w:eastAsia="微软雅黑" w:hAnsi="微软雅黑"/>
                <w:sz w:val="18"/>
                <w:szCs w:val="18"/>
              </w:rPr>
            </w:pPr>
            <w:r w:rsidRPr="00EC03DF">
              <w:rPr>
                <w:rFonts w:ascii="微软雅黑" w:eastAsia="微软雅黑" w:hAnsi="微软雅黑" w:hint="eastAsia"/>
                <w:sz w:val="18"/>
                <w:szCs w:val="18"/>
              </w:rPr>
              <w:t>ZJCZCB</w:t>
            </w:r>
          </w:p>
        </w:tc>
        <w:tc>
          <w:tcPr>
            <w:tcW w:w="5956" w:type="dxa"/>
            <w:tcBorders>
              <w:top w:val="single" w:sz="6" w:space="0" w:color="4AACC5"/>
              <w:left w:val="single" w:sz="6" w:space="0" w:color="4AACC5"/>
              <w:bottom w:val="single" w:sz="4" w:space="0" w:color="4AACC5"/>
              <w:right w:val="single" w:sz="4" w:space="0" w:color="4AACC5"/>
            </w:tcBorders>
            <w:shd w:val="clear" w:color="auto" w:fill="FFFFFF" w:themeFill="background1"/>
          </w:tcPr>
          <w:p w:rsidR="00EC03DF" w:rsidRPr="00EC03DF" w:rsidRDefault="00EC03DF" w:rsidP="00EC03DF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EC03DF"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浙江稠州商业银行</w:t>
            </w:r>
          </w:p>
        </w:tc>
      </w:tr>
      <w:tr w:rsidR="00EC03DF" w:rsidRPr="00EC03DF" w:rsidTr="00EC03DF">
        <w:tc>
          <w:tcPr>
            <w:tcW w:w="1559" w:type="dxa"/>
            <w:tcBorders>
              <w:top w:val="single" w:sz="6" w:space="0" w:color="4AACC5"/>
              <w:left w:val="single" w:sz="4" w:space="0" w:color="4AACC5"/>
              <w:bottom w:val="single" w:sz="4" w:space="0" w:color="4AACC5"/>
              <w:right w:val="single" w:sz="6" w:space="0" w:color="4AACC5"/>
            </w:tcBorders>
            <w:shd w:val="clear" w:color="auto" w:fill="FFFFFF" w:themeFill="background1"/>
          </w:tcPr>
          <w:p w:rsidR="00EC03DF" w:rsidRPr="00EC03DF" w:rsidRDefault="00EC03DF" w:rsidP="00EC03DF">
            <w:pPr>
              <w:pStyle w:val="af6"/>
              <w:rPr>
                <w:rFonts w:ascii="微软雅黑" w:eastAsia="微软雅黑" w:hAnsi="微软雅黑"/>
                <w:sz w:val="18"/>
                <w:szCs w:val="18"/>
              </w:rPr>
            </w:pPr>
            <w:r w:rsidRPr="00EC03DF">
              <w:rPr>
                <w:rFonts w:ascii="微软雅黑" w:eastAsia="微软雅黑" w:hAnsi="微软雅黑" w:hint="eastAsia"/>
                <w:sz w:val="18"/>
                <w:szCs w:val="18"/>
              </w:rPr>
              <w:t>ZJGRCB</w:t>
            </w:r>
          </w:p>
        </w:tc>
        <w:tc>
          <w:tcPr>
            <w:tcW w:w="5956" w:type="dxa"/>
            <w:tcBorders>
              <w:top w:val="single" w:sz="6" w:space="0" w:color="4AACC5"/>
              <w:left w:val="single" w:sz="6" w:space="0" w:color="4AACC5"/>
              <w:bottom w:val="single" w:sz="4" w:space="0" w:color="4AACC5"/>
              <w:right w:val="single" w:sz="4" w:space="0" w:color="4AACC5"/>
            </w:tcBorders>
            <w:shd w:val="clear" w:color="auto" w:fill="FFFFFF" w:themeFill="background1"/>
          </w:tcPr>
          <w:p w:rsidR="00EC03DF" w:rsidRPr="00EC03DF" w:rsidRDefault="00EC03DF" w:rsidP="00EC03DF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EC03DF"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张家港农村商业银行</w:t>
            </w:r>
          </w:p>
        </w:tc>
      </w:tr>
      <w:tr w:rsidR="00EC03DF" w:rsidRPr="00EC03DF" w:rsidTr="00EC03DF">
        <w:tc>
          <w:tcPr>
            <w:tcW w:w="1559" w:type="dxa"/>
            <w:tcBorders>
              <w:top w:val="single" w:sz="6" w:space="0" w:color="4AACC5"/>
              <w:left w:val="single" w:sz="4" w:space="0" w:color="4AACC5"/>
              <w:bottom w:val="single" w:sz="4" w:space="0" w:color="4AACC5"/>
              <w:right w:val="single" w:sz="6" w:space="0" w:color="4AACC5"/>
            </w:tcBorders>
            <w:shd w:val="clear" w:color="auto" w:fill="FFFFFF" w:themeFill="background1"/>
          </w:tcPr>
          <w:p w:rsidR="00EC03DF" w:rsidRPr="00EC03DF" w:rsidRDefault="00EC03DF" w:rsidP="00EC03DF">
            <w:pPr>
              <w:pStyle w:val="af6"/>
              <w:rPr>
                <w:rFonts w:ascii="微软雅黑" w:eastAsia="微软雅黑" w:hAnsi="微软雅黑"/>
                <w:sz w:val="18"/>
                <w:szCs w:val="18"/>
              </w:rPr>
            </w:pPr>
            <w:r w:rsidRPr="00EC03DF">
              <w:rPr>
                <w:rFonts w:ascii="微软雅黑" w:eastAsia="微软雅黑" w:hAnsi="微软雅黑" w:hint="eastAsia"/>
                <w:sz w:val="18"/>
                <w:szCs w:val="18"/>
              </w:rPr>
              <w:t>ZJKCCB</w:t>
            </w:r>
          </w:p>
        </w:tc>
        <w:tc>
          <w:tcPr>
            <w:tcW w:w="5956" w:type="dxa"/>
            <w:tcBorders>
              <w:top w:val="single" w:sz="6" w:space="0" w:color="4AACC5"/>
              <w:left w:val="single" w:sz="6" w:space="0" w:color="4AACC5"/>
              <w:bottom w:val="single" w:sz="4" w:space="0" w:color="4AACC5"/>
              <w:right w:val="single" w:sz="4" w:space="0" w:color="4AACC5"/>
            </w:tcBorders>
            <w:shd w:val="clear" w:color="auto" w:fill="FFFFFF" w:themeFill="background1"/>
          </w:tcPr>
          <w:p w:rsidR="00EC03DF" w:rsidRPr="00EC03DF" w:rsidRDefault="00EC03DF" w:rsidP="00EC03DF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EC03DF"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张家口市商业银行</w:t>
            </w:r>
          </w:p>
        </w:tc>
      </w:tr>
      <w:tr w:rsidR="00EC03DF" w:rsidRPr="00EC03DF" w:rsidTr="00EC03DF">
        <w:tc>
          <w:tcPr>
            <w:tcW w:w="1559" w:type="dxa"/>
            <w:tcBorders>
              <w:top w:val="single" w:sz="6" w:space="0" w:color="4AACC5"/>
              <w:left w:val="single" w:sz="4" w:space="0" w:color="4AACC5"/>
              <w:bottom w:val="single" w:sz="4" w:space="0" w:color="4AACC5"/>
              <w:right w:val="single" w:sz="6" w:space="0" w:color="4AACC5"/>
            </w:tcBorders>
            <w:shd w:val="clear" w:color="auto" w:fill="FFFFFF" w:themeFill="background1"/>
          </w:tcPr>
          <w:p w:rsidR="00EC03DF" w:rsidRPr="00EC03DF" w:rsidRDefault="00EC03DF" w:rsidP="00EC03DF">
            <w:pPr>
              <w:pStyle w:val="af6"/>
              <w:rPr>
                <w:rFonts w:ascii="微软雅黑" w:eastAsia="微软雅黑" w:hAnsi="微软雅黑"/>
                <w:sz w:val="18"/>
                <w:szCs w:val="18"/>
              </w:rPr>
            </w:pPr>
            <w:r w:rsidRPr="00EC03DF">
              <w:rPr>
                <w:rFonts w:ascii="微软雅黑" w:eastAsia="微软雅黑" w:hAnsi="微软雅黑" w:hint="eastAsia"/>
                <w:sz w:val="18"/>
                <w:szCs w:val="18"/>
              </w:rPr>
              <w:t>ZJMTCB</w:t>
            </w:r>
          </w:p>
        </w:tc>
        <w:tc>
          <w:tcPr>
            <w:tcW w:w="5956" w:type="dxa"/>
            <w:tcBorders>
              <w:top w:val="single" w:sz="6" w:space="0" w:color="4AACC5"/>
              <w:left w:val="single" w:sz="6" w:space="0" w:color="4AACC5"/>
              <w:bottom w:val="single" w:sz="4" w:space="0" w:color="4AACC5"/>
              <w:right w:val="single" w:sz="4" w:space="0" w:color="4AACC5"/>
            </w:tcBorders>
            <w:shd w:val="clear" w:color="auto" w:fill="FFFFFF" w:themeFill="background1"/>
          </w:tcPr>
          <w:p w:rsidR="00EC03DF" w:rsidRPr="00EC03DF" w:rsidRDefault="00EC03DF" w:rsidP="00EC03DF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EC03DF"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浙江民泰商业银行</w:t>
            </w:r>
          </w:p>
        </w:tc>
      </w:tr>
      <w:tr w:rsidR="00EC03DF" w:rsidRPr="00EC03DF" w:rsidTr="00EC03DF">
        <w:tc>
          <w:tcPr>
            <w:tcW w:w="1559" w:type="dxa"/>
            <w:tcBorders>
              <w:top w:val="single" w:sz="6" w:space="0" w:color="4AACC5"/>
              <w:left w:val="single" w:sz="4" w:space="0" w:color="4AACC5"/>
              <w:bottom w:val="single" w:sz="4" w:space="0" w:color="4AACC5"/>
              <w:right w:val="single" w:sz="6" w:space="0" w:color="4AACC5"/>
            </w:tcBorders>
            <w:shd w:val="clear" w:color="auto" w:fill="FFFFFF" w:themeFill="background1"/>
          </w:tcPr>
          <w:p w:rsidR="00EC03DF" w:rsidRPr="00EC03DF" w:rsidRDefault="00EC03DF" w:rsidP="00EC03DF">
            <w:pPr>
              <w:pStyle w:val="af6"/>
              <w:rPr>
                <w:rFonts w:ascii="微软雅黑" w:eastAsia="微软雅黑" w:hAnsi="微软雅黑"/>
                <w:sz w:val="18"/>
                <w:szCs w:val="18"/>
              </w:rPr>
            </w:pPr>
            <w:r w:rsidRPr="00EC03DF">
              <w:rPr>
                <w:rFonts w:ascii="微软雅黑" w:eastAsia="微软雅黑" w:hAnsi="微软雅黑" w:hint="eastAsia"/>
                <w:sz w:val="18"/>
                <w:szCs w:val="18"/>
              </w:rPr>
              <w:t>ZJTLCB</w:t>
            </w:r>
          </w:p>
        </w:tc>
        <w:tc>
          <w:tcPr>
            <w:tcW w:w="5956" w:type="dxa"/>
            <w:tcBorders>
              <w:top w:val="single" w:sz="6" w:space="0" w:color="4AACC5"/>
              <w:left w:val="single" w:sz="6" w:space="0" w:color="4AACC5"/>
              <w:bottom w:val="single" w:sz="4" w:space="0" w:color="4AACC5"/>
              <w:right w:val="single" w:sz="4" w:space="0" w:color="4AACC5"/>
            </w:tcBorders>
            <w:shd w:val="clear" w:color="auto" w:fill="FFFFFF" w:themeFill="background1"/>
          </w:tcPr>
          <w:p w:rsidR="00EC03DF" w:rsidRPr="00EC03DF" w:rsidRDefault="00EC03DF" w:rsidP="00EC03DF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EC03DF"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浙江泰隆商业银行</w:t>
            </w:r>
          </w:p>
        </w:tc>
      </w:tr>
      <w:tr w:rsidR="00EC03DF" w:rsidRPr="00EC03DF" w:rsidTr="00EC03DF">
        <w:tc>
          <w:tcPr>
            <w:tcW w:w="1559" w:type="dxa"/>
            <w:tcBorders>
              <w:top w:val="single" w:sz="6" w:space="0" w:color="4AACC5"/>
              <w:left w:val="single" w:sz="4" w:space="0" w:color="4AACC5"/>
              <w:bottom w:val="single" w:sz="4" w:space="0" w:color="4AACC5"/>
              <w:right w:val="single" w:sz="6" w:space="0" w:color="4AACC5"/>
            </w:tcBorders>
            <w:shd w:val="clear" w:color="auto" w:fill="FFFFFF" w:themeFill="background1"/>
          </w:tcPr>
          <w:p w:rsidR="00EC03DF" w:rsidRPr="00EC03DF" w:rsidRDefault="00EC03DF" w:rsidP="00EC03DF">
            <w:pPr>
              <w:pStyle w:val="af6"/>
              <w:rPr>
                <w:rFonts w:ascii="微软雅黑" w:eastAsia="微软雅黑" w:hAnsi="微软雅黑"/>
                <w:sz w:val="18"/>
                <w:szCs w:val="18"/>
              </w:rPr>
            </w:pPr>
            <w:r w:rsidRPr="00EC03DF">
              <w:rPr>
                <w:rFonts w:ascii="微软雅黑" w:eastAsia="微软雅黑" w:hAnsi="微软雅黑" w:hint="eastAsia"/>
                <w:sz w:val="18"/>
                <w:szCs w:val="18"/>
              </w:rPr>
              <w:t>ZKCB</w:t>
            </w:r>
          </w:p>
        </w:tc>
        <w:tc>
          <w:tcPr>
            <w:tcW w:w="5956" w:type="dxa"/>
            <w:tcBorders>
              <w:top w:val="single" w:sz="6" w:space="0" w:color="4AACC5"/>
              <w:left w:val="single" w:sz="6" w:space="0" w:color="4AACC5"/>
              <w:bottom w:val="single" w:sz="4" w:space="0" w:color="4AACC5"/>
              <w:right w:val="single" w:sz="4" w:space="0" w:color="4AACC5"/>
            </w:tcBorders>
            <w:shd w:val="clear" w:color="auto" w:fill="FFFFFF" w:themeFill="background1"/>
          </w:tcPr>
          <w:p w:rsidR="00EC03DF" w:rsidRPr="00EC03DF" w:rsidRDefault="00EC03DF" w:rsidP="00EC03DF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EC03DF"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周口市商业银行</w:t>
            </w:r>
          </w:p>
        </w:tc>
      </w:tr>
      <w:tr w:rsidR="00EC03DF" w:rsidRPr="00EC03DF" w:rsidTr="00EC03DF">
        <w:tc>
          <w:tcPr>
            <w:tcW w:w="1559" w:type="dxa"/>
            <w:tcBorders>
              <w:top w:val="single" w:sz="6" w:space="0" w:color="4AACC5"/>
              <w:left w:val="single" w:sz="4" w:space="0" w:color="4AACC5"/>
              <w:bottom w:val="single" w:sz="4" w:space="0" w:color="4AACC5"/>
              <w:right w:val="single" w:sz="6" w:space="0" w:color="4AACC5"/>
            </w:tcBorders>
            <w:shd w:val="clear" w:color="auto" w:fill="FFFFFF" w:themeFill="background1"/>
          </w:tcPr>
          <w:p w:rsidR="00EC03DF" w:rsidRPr="00EC03DF" w:rsidRDefault="00EC03DF" w:rsidP="00EC03DF">
            <w:pPr>
              <w:pStyle w:val="af6"/>
              <w:rPr>
                <w:rFonts w:ascii="微软雅黑" w:eastAsia="微软雅黑" w:hAnsi="微软雅黑"/>
                <w:sz w:val="18"/>
                <w:szCs w:val="18"/>
              </w:rPr>
            </w:pPr>
            <w:r w:rsidRPr="00EC03DF">
              <w:rPr>
                <w:rFonts w:ascii="微软雅黑" w:eastAsia="微软雅黑" w:hAnsi="微软雅黑" w:hint="eastAsia"/>
                <w:sz w:val="18"/>
                <w:szCs w:val="18"/>
              </w:rPr>
              <w:t>ZYCCB</w:t>
            </w:r>
          </w:p>
        </w:tc>
        <w:tc>
          <w:tcPr>
            <w:tcW w:w="5956" w:type="dxa"/>
            <w:tcBorders>
              <w:top w:val="single" w:sz="6" w:space="0" w:color="4AACC5"/>
              <w:left w:val="single" w:sz="6" w:space="0" w:color="4AACC5"/>
              <w:bottom w:val="single" w:sz="4" w:space="0" w:color="4AACC5"/>
              <w:right w:val="single" w:sz="4" w:space="0" w:color="4AACC5"/>
            </w:tcBorders>
            <w:shd w:val="clear" w:color="auto" w:fill="FFFFFF" w:themeFill="background1"/>
          </w:tcPr>
          <w:p w:rsidR="00EC03DF" w:rsidRPr="00EC03DF" w:rsidRDefault="00EC03DF" w:rsidP="00EC03DF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EC03DF"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遵义市商业银行</w:t>
            </w:r>
          </w:p>
        </w:tc>
      </w:tr>
    </w:tbl>
    <w:p w:rsidR="002C7845" w:rsidRDefault="00EA1075" w:rsidP="00D118E6">
      <w:pPr>
        <w:pStyle w:val="2"/>
        <w:numPr>
          <w:ilvl w:val="1"/>
          <w:numId w:val="21"/>
        </w:numPr>
        <w:rPr>
          <w:lang w:eastAsia="zh-CN"/>
        </w:rPr>
      </w:pPr>
      <w:bookmarkStart w:id="279" w:name="_账户类型"/>
      <w:bookmarkStart w:id="280" w:name="_商户会员银行编号"/>
      <w:bookmarkStart w:id="281" w:name="_Toc513053790"/>
      <w:bookmarkEnd w:id="277"/>
      <w:bookmarkEnd w:id="278"/>
      <w:bookmarkEnd w:id="279"/>
      <w:bookmarkEnd w:id="280"/>
      <w:r>
        <w:rPr>
          <w:rFonts w:hint="eastAsia"/>
          <w:lang w:eastAsia="zh-CN"/>
        </w:rPr>
        <w:t>商户</w:t>
      </w:r>
      <w:r w:rsidR="002C7845">
        <w:rPr>
          <w:lang w:eastAsia="zh-CN"/>
        </w:rPr>
        <w:t>会员</w:t>
      </w:r>
      <w:r>
        <w:rPr>
          <w:rFonts w:hint="eastAsia"/>
          <w:lang w:eastAsia="zh-CN"/>
        </w:rPr>
        <w:t>银行编号</w:t>
      </w:r>
      <w:r w:rsidR="00E62E97">
        <w:rPr>
          <w:lang w:eastAsia="zh-CN"/>
        </w:rPr>
        <w:t>(</w:t>
      </w:r>
      <w:r w:rsidR="00E62E97" w:rsidRPr="00D60316">
        <w:rPr>
          <w:rFonts w:hint="eastAsia"/>
          <w:lang w:eastAsia="zh-CN"/>
        </w:rPr>
        <w:t>bankId</w:t>
      </w:r>
      <w:r w:rsidR="00E62E97" w:rsidRPr="00D60316">
        <w:rPr>
          <w:lang w:eastAsia="zh-CN"/>
        </w:rPr>
        <w:t>)</w:t>
      </w:r>
      <w:bookmarkEnd w:id="281"/>
    </w:p>
    <w:tbl>
      <w:tblPr>
        <w:tblW w:w="7515" w:type="dxa"/>
        <w:tblInd w:w="817" w:type="dxa"/>
        <w:tblBorders>
          <w:top w:val="single" w:sz="4" w:space="0" w:color="4AACC5"/>
          <w:left w:val="single" w:sz="4" w:space="0" w:color="4AACC5"/>
          <w:bottom w:val="single" w:sz="4" w:space="0" w:color="4AACC5"/>
          <w:right w:val="single" w:sz="4" w:space="0" w:color="4AACC5"/>
          <w:insideH w:val="single" w:sz="6" w:space="0" w:color="4AACC5"/>
          <w:insideV w:val="single" w:sz="6" w:space="0" w:color="4AACC5"/>
        </w:tblBorders>
        <w:tblLayout w:type="fixed"/>
        <w:tblLook w:val="04A0" w:firstRow="1" w:lastRow="0" w:firstColumn="1" w:lastColumn="0" w:noHBand="0" w:noVBand="1"/>
      </w:tblPr>
      <w:tblGrid>
        <w:gridCol w:w="1559"/>
        <w:gridCol w:w="5956"/>
      </w:tblGrid>
      <w:tr w:rsidR="004334EC" w:rsidTr="00E60CA9">
        <w:tc>
          <w:tcPr>
            <w:tcW w:w="1559" w:type="dxa"/>
            <w:tcBorders>
              <w:top w:val="single" w:sz="4" w:space="0" w:color="4AACC5"/>
              <w:left w:val="single" w:sz="4" w:space="0" w:color="4AACC5"/>
              <w:bottom w:val="single" w:sz="6" w:space="0" w:color="4AACC5"/>
              <w:right w:val="single" w:sz="6" w:space="0" w:color="4AACC5"/>
            </w:tcBorders>
            <w:shd w:val="clear" w:color="auto" w:fill="30849B"/>
            <w:vAlign w:val="center"/>
            <w:hideMark/>
          </w:tcPr>
          <w:p w:rsidR="004334EC" w:rsidRDefault="004334EC" w:rsidP="00E60CA9">
            <w:pPr>
              <w:rPr>
                <w:rFonts w:ascii="微软雅黑" w:hAnsi="微软雅黑" w:cs="微软雅黑"/>
                <w:color w:val="C7EDCC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  <w:lang w:eastAsia="zh-CN"/>
              </w:rPr>
              <w:t>类型</w:t>
            </w:r>
          </w:p>
        </w:tc>
        <w:tc>
          <w:tcPr>
            <w:tcW w:w="5956" w:type="dxa"/>
            <w:tcBorders>
              <w:top w:val="single" w:sz="4" w:space="0" w:color="4AACC5"/>
              <w:left w:val="single" w:sz="6" w:space="0" w:color="4AACC5"/>
              <w:bottom w:val="single" w:sz="6" w:space="0" w:color="4AACC5"/>
              <w:right w:val="single" w:sz="4" w:space="0" w:color="4AACC5"/>
            </w:tcBorders>
            <w:shd w:val="clear" w:color="auto" w:fill="30849B"/>
            <w:vAlign w:val="center"/>
            <w:hideMark/>
          </w:tcPr>
          <w:p w:rsidR="004334EC" w:rsidRDefault="004334EC" w:rsidP="00E60CA9">
            <w:pPr>
              <w:jc w:val="center"/>
              <w:rPr>
                <w:rFonts w:ascii="微软雅黑" w:hAnsi="微软雅黑" w:cs="微软雅黑"/>
                <w:color w:val="C7EDCC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  <w:lang w:val="en-US"/>
              </w:rPr>
              <w:t>定义</w:t>
            </w:r>
          </w:p>
        </w:tc>
      </w:tr>
      <w:tr w:rsidR="00754F49" w:rsidRPr="00754F49" w:rsidTr="00754F49">
        <w:tc>
          <w:tcPr>
            <w:tcW w:w="1559" w:type="dxa"/>
            <w:tcBorders>
              <w:top w:val="single" w:sz="6" w:space="0" w:color="4AACC5"/>
              <w:left w:val="single" w:sz="4" w:space="0" w:color="4AACC5"/>
              <w:bottom w:val="single" w:sz="4" w:space="0" w:color="4AACC5"/>
              <w:right w:val="single" w:sz="6" w:space="0" w:color="4AACC5"/>
            </w:tcBorders>
            <w:shd w:val="clear" w:color="auto" w:fill="FFFFFF" w:themeFill="background1"/>
          </w:tcPr>
          <w:p w:rsidR="00754F49" w:rsidRPr="00754F49" w:rsidRDefault="00754F49" w:rsidP="00754F49">
            <w:pPr>
              <w:pStyle w:val="af6"/>
              <w:rPr>
                <w:rFonts w:ascii="微软雅黑" w:eastAsia="微软雅黑" w:hAnsi="微软雅黑"/>
                <w:sz w:val="18"/>
                <w:szCs w:val="18"/>
              </w:rPr>
            </w:pPr>
            <w:r w:rsidRPr="00754F49">
              <w:rPr>
                <w:rFonts w:ascii="微软雅黑" w:eastAsia="微软雅黑" w:hAnsi="微软雅黑"/>
                <w:sz w:val="18"/>
                <w:szCs w:val="18"/>
              </w:rPr>
              <w:t>ICBC</w:t>
            </w:r>
          </w:p>
        </w:tc>
        <w:tc>
          <w:tcPr>
            <w:tcW w:w="5956" w:type="dxa"/>
            <w:tcBorders>
              <w:top w:val="single" w:sz="6" w:space="0" w:color="4AACC5"/>
              <w:left w:val="single" w:sz="6" w:space="0" w:color="4AACC5"/>
              <w:bottom w:val="single" w:sz="4" w:space="0" w:color="4AACC5"/>
              <w:right w:val="single" w:sz="4" w:space="0" w:color="4AACC5"/>
            </w:tcBorders>
            <w:shd w:val="clear" w:color="auto" w:fill="FFFFFF" w:themeFill="background1"/>
          </w:tcPr>
          <w:p w:rsidR="00754F49" w:rsidRPr="00754F49" w:rsidRDefault="00754F49" w:rsidP="00754F49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754F49">
              <w:rPr>
                <w:rFonts w:ascii="微软雅黑" w:hAnsi="微软雅黑" w:cs="微软雅黑"/>
                <w:sz w:val="18"/>
                <w:szCs w:val="18"/>
                <w:lang w:eastAsia="zh-CN"/>
              </w:rPr>
              <w:t>中国工商银行</w:t>
            </w:r>
          </w:p>
        </w:tc>
      </w:tr>
      <w:tr w:rsidR="00754F49" w:rsidRPr="00754F49" w:rsidTr="00754F49">
        <w:tc>
          <w:tcPr>
            <w:tcW w:w="1559" w:type="dxa"/>
            <w:tcBorders>
              <w:top w:val="single" w:sz="6" w:space="0" w:color="4AACC5"/>
              <w:left w:val="single" w:sz="4" w:space="0" w:color="4AACC5"/>
              <w:bottom w:val="single" w:sz="4" w:space="0" w:color="4AACC5"/>
              <w:right w:val="single" w:sz="6" w:space="0" w:color="4AACC5"/>
            </w:tcBorders>
            <w:shd w:val="clear" w:color="auto" w:fill="FFFFFF" w:themeFill="background1"/>
          </w:tcPr>
          <w:p w:rsidR="00754F49" w:rsidRPr="00754F49" w:rsidRDefault="00754F49" w:rsidP="00754F49">
            <w:pPr>
              <w:pStyle w:val="af6"/>
              <w:rPr>
                <w:rFonts w:ascii="微软雅黑" w:eastAsia="微软雅黑" w:hAnsi="微软雅黑"/>
                <w:sz w:val="18"/>
                <w:szCs w:val="18"/>
              </w:rPr>
            </w:pPr>
            <w:r w:rsidRPr="00754F49">
              <w:rPr>
                <w:rFonts w:ascii="微软雅黑" w:eastAsia="微软雅黑" w:hAnsi="微软雅黑"/>
                <w:sz w:val="18"/>
                <w:szCs w:val="18"/>
              </w:rPr>
              <w:t>CMB</w:t>
            </w:r>
          </w:p>
        </w:tc>
        <w:tc>
          <w:tcPr>
            <w:tcW w:w="5956" w:type="dxa"/>
            <w:tcBorders>
              <w:top w:val="single" w:sz="6" w:space="0" w:color="4AACC5"/>
              <w:left w:val="single" w:sz="6" w:space="0" w:color="4AACC5"/>
              <w:bottom w:val="single" w:sz="4" w:space="0" w:color="4AACC5"/>
              <w:right w:val="single" w:sz="4" w:space="0" w:color="4AACC5"/>
            </w:tcBorders>
            <w:shd w:val="clear" w:color="auto" w:fill="FFFFFF" w:themeFill="background1"/>
          </w:tcPr>
          <w:p w:rsidR="00754F49" w:rsidRPr="00754F49" w:rsidRDefault="00754F49" w:rsidP="00754F49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754F49">
              <w:rPr>
                <w:rFonts w:ascii="微软雅黑" w:hAnsi="微软雅黑" w:cs="微软雅黑"/>
                <w:sz w:val="18"/>
                <w:szCs w:val="18"/>
                <w:lang w:eastAsia="zh-CN"/>
              </w:rPr>
              <w:t>招商银行</w:t>
            </w:r>
          </w:p>
        </w:tc>
      </w:tr>
      <w:tr w:rsidR="00754F49" w:rsidRPr="00754F49" w:rsidTr="00754F49">
        <w:tc>
          <w:tcPr>
            <w:tcW w:w="1559" w:type="dxa"/>
            <w:tcBorders>
              <w:top w:val="single" w:sz="6" w:space="0" w:color="4AACC5"/>
              <w:left w:val="single" w:sz="4" w:space="0" w:color="4AACC5"/>
              <w:bottom w:val="single" w:sz="4" w:space="0" w:color="4AACC5"/>
              <w:right w:val="single" w:sz="6" w:space="0" w:color="4AACC5"/>
            </w:tcBorders>
            <w:shd w:val="clear" w:color="auto" w:fill="FFFFFF" w:themeFill="background1"/>
          </w:tcPr>
          <w:p w:rsidR="00754F49" w:rsidRPr="00754F49" w:rsidRDefault="00754F49" w:rsidP="00754F49">
            <w:pPr>
              <w:pStyle w:val="af6"/>
              <w:rPr>
                <w:rFonts w:ascii="微软雅黑" w:eastAsia="微软雅黑" w:hAnsi="微软雅黑"/>
                <w:sz w:val="18"/>
                <w:szCs w:val="18"/>
              </w:rPr>
            </w:pPr>
            <w:r w:rsidRPr="00754F49">
              <w:rPr>
                <w:rFonts w:ascii="微软雅黑" w:eastAsia="微软雅黑" w:hAnsi="微软雅黑"/>
                <w:sz w:val="18"/>
                <w:szCs w:val="18"/>
              </w:rPr>
              <w:t>ABC</w:t>
            </w:r>
          </w:p>
        </w:tc>
        <w:tc>
          <w:tcPr>
            <w:tcW w:w="5956" w:type="dxa"/>
            <w:tcBorders>
              <w:top w:val="single" w:sz="6" w:space="0" w:color="4AACC5"/>
              <w:left w:val="single" w:sz="6" w:space="0" w:color="4AACC5"/>
              <w:bottom w:val="single" w:sz="4" w:space="0" w:color="4AACC5"/>
              <w:right w:val="single" w:sz="4" w:space="0" w:color="4AACC5"/>
            </w:tcBorders>
            <w:shd w:val="clear" w:color="auto" w:fill="FFFFFF" w:themeFill="background1"/>
          </w:tcPr>
          <w:p w:rsidR="00754F49" w:rsidRPr="00754F49" w:rsidRDefault="00754F49" w:rsidP="00754F49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754F49">
              <w:rPr>
                <w:rFonts w:ascii="微软雅黑" w:hAnsi="微软雅黑" w:cs="微软雅黑"/>
                <w:sz w:val="18"/>
                <w:szCs w:val="18"/>
                <w:lang w:eastAsia="zh-CN"/>
              </w:rPr>
              <w:t>中国农业银行</w:t>
            </w:r>
          </w:p>
        </w:tc>
      </w:tr>
      <w:tr w:rsidR="00754F49" w:rsidRPr="00754F49" w:rsidTr="00754F49">
        <w:tc>
          <w:tcPr>
            <w:tcW w:w="1559" w:type="dxa"/>
            <w:tcBorders>
              <w:top w:val="single" w:sz="6" w:space="0" w:color="4AACC5"/>
              <w:left w:val="single" w:sz="4" w:space="0" w:color="4AACC5"/>
              <w:bottom w:val="single" w:sz="4" w:space="0" w:color="4AACC5"/>
              <w:right w:val="single" w:sz="6" w:space="0" w:color="4AACC5"/>
            </w:tcBorders>
            <w:shd w:val="clear" w:color="auto" w:fill="FFFFFF" w:themeFill="background1"/>
          </w:tcPr>
          <w:p w:rsidR="00754F49" w:rsidRPr="00754F49" w:rsidRDefault="00754F49" w:rsidP="00754F49">
            <w:pPr>
              <w:pStyle w:val="af6"/>
              <w:rPr>
                <w:rFonts w:ascii="微软雅黑" w:eastAsia="微软雅黑" w:hAnsi="微软雅黑"/>
                <w:sz w:val="18"/>
                <w:szCs w:val="18"/>
              </w:rPr>
            </w:pPr>
            <w:r w:rsidRPr="00754F49">
              <w:rPr>
                <w:rFonts w:ascii="微软雅黑" w:eastAsia="微软雅黑" w:hAnsi="微软雅黑"/>
                <w:sz w:val="18"/>
                <w:szCs w:val="18"/>
              </w:rPr>
              <w:t>HZB</w:t>
            </w:r>
          </w:p>
        </w:tc>
        <w:tc>
          <w:tcPr>
            <w:tcW w:w="5956" w:type="dxa"/>
            <w:tcBorders>
              <w:top w:val="single" w:sz="6" w:space="0" w:color="4AACC5"/>
              <w:left w:val="single" w:sz="6" w:space="0" w:color="4AACC5"/>
              <w:bottom w:val="single" w:sz="4" w:space="0" w:color="4AACC5"/>
              <w:right w:val="single" w:sz="4" w:space="0" w:color="4AACC5"/>
            </w:tcBorders>
            <w:shd w:val="clear" w:color="auto" w:fill="FFFFFF" w:themeFill="background1"/>
          </w:tcPr>
          <w:p w:rsidR="00754F49" w:rsidRPr="00754F49" w:rsidRDefault="00754F49" w:rsidP="00754F49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754F49">
              <w:rPr>
                <w:rFonts w:ascii="微软雅黑" w:hAnsi="微软雅黑" w:cs="微软雅黑"/>
                <w:sz w:val="18"/>
                <w:szCs w:val="18"/>
                <w:lang w:eastAsia="zh-CN"/>
              </w:rPr>
              <w:t>杭州银行</w:t>
            </w:r>
          </w:p>
        </w:tc>
      </w:tr>
      <w:tr w:rsidR="00754F49" w:rsidRPr="00754F49" w:rsidTr="00754F49">
        <w:tc>
          <w:tcPr>
            <w:tcW w:w="1559" w:type="dxa"/>
            <w:tcBorders>
              <w:top w:val="single" w:sz="6" w:space="0" w:color="4AACC5"/>
              <w:left w:val="single" w:sz="4" w:space="0" w:color="4AACC5"/>
              <w:bottom w:val="single" w:sz="4" w:space="0" w:color="4AACC5"/>
              <w:right w:val="single" w:sz="6" w:space="0" w:color="4AACC5"/>
            </w:tcBorders>
            <w:shd w:val="clear" w:color="auto" w:fill="FFFFFF" w:themeFill="background1"/>
          </w:tcPr>
          <w:p w:rsidR="00754F49" w:rsidRPr="00754F49" w:rsidRDefault="00754F49" w:rsidP="00754F49">
            <w:pPr>
              <w:pStyle w:val="af6"/>
              <w:rPr>
                <w:rFonts w:ascii="微软雅黑" w:eastAsia="微软雅黑" w:hAnsi="微软雅黑"/>
                <w:sz w:val="18"/>
                <w:szCs w:val="18"/>
              </w:rPr>
            </w:pPr>
            <w:r w:rsidRPr="00754F49">
              <w:rPr>
                <w:rFonts w:ascii="微软雅黑" w:eastAsia="微软雅黑" w:hAnsi="微软雅黑"/>
                <w:sz w:val="18"/>
                <w:szCs w:val="18"/>
              </w:rPr>
              <w:t>JSB</w:t>
            </w:r>
          </w:p>
        </w:tc>
        <w:tc>
          <w:tcPr>
            <w:tcW w:w="5956" w:type="dxa"/>
            <w:tcBorders>
              <w:top w:val="single" w:sz="6" w:space="0" w:color="4AACC5"/>
              <w:left w:val="single" w:sz="6" w:space="0" w:color="4AACC5"/>
              <w:bottom w:val="single" w:sz="4" w:space="0" w:color="4AACC5"/>
              <w:right w:val="single" w:sz="4" w:space="0" w:color="4AACC5"/>
            </w:tcBorders>
            <w:shd w:val="clear" w:color="auto" w:fill="FFFFFF" w:themeFill="background1"/>
          </w:tcPr>
          <w:p w:rsidR="00754F49" w:rsidRPr="00754F49" w:rsidRDefault="00754F49" w:rsidP="00754F49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754F49">
              <w:rPr>
                <w:rFonts w:ascii="微软雅黑" w:hAnsi="微软雅黑" w:cs="微软雅黑"/>
                <w:sz w:val="18"/>
                <w:szCs w:val="18"/>
                <w:lang w:eastAsia="zh-CN"/>
              </w:rPr>
              <w:t>江苏银行</w:t>
            </w:r>
          </w:p>
        </w:tc>
      </w:tr>
      <w:tr w:rsidR="00754F49" w:rsidRPr="00754F49" w:rsidTr="00754F49">
        <w:tc>
          <w:tcPr>
            <w:tcW w:w="1559" w:type="dxa"/>
            <w:tcBorders>
              <w:top w:val="single" w:sz="6" w:space="0" w:color="4AACC5"/>
              <w:left w:val="single" w:sz="4" w:space="0" w:color="4AACC5"/>
              <w:bottom w:val="single" w:sz="4" w:space="0" w:color="4AACC5"/>
              <w:right w:val="single" w:sz="6" w:space="0" w:color="4AACC5"/>
            </w:tcBorders>
            <w:shd w:val="clear" w:color="auto" w:fill="FFFFFF" w:themeFill="background1"/>
          </w:tcPr>
          <w:p w:rsidR="00754F49" w:rsidRPr="00754F49" w:rsidRDefault="00754F49" w:rsidP="00754F49">
            <w:pPr>
              <w:pStyle w:val="af6"/>
              <w:rPr>
                <w:rFonts w:ascii="微软雅黑" w:eastAsia="微软雅黑" w:hAnsi="微软雅黑"/>
                <w:sz w:val="18"/>
                <w:szCs w:val="18"/>
              </w:rPr>
            </w:pPr>
            <w:r w:rsidRPr="00754F49">
              <w:rPr>
                <w:rFonts w:ascii="微软雅黑" w:eastAsia="微软雅黑" w:hAnsi="微软雅黑"/>
                <w:sz w:val="18"/>
                <w:szCs w:val="18"/>
              </w:rPr>
              <w:t>CCB</w:t>
            </w:r>
          </w:p>
        </w:tc>
        <w:tc>
          <w:tcPr>
            <w:tcW w:w="5956" w:type="dxa"/>
            <w:tcBorders>
              <w:top w:val="single" w:sz="6" w:space="0" w:color="4AACC5"/>
              <w:left w:val="single" w:sz="6" w:space="0" w:color="4AACC5"/>
              <w:bottom w:val="single" w:sz="4" w:space="0" w:color="4AACC5"/>
              <w:right w:val="single" w:sz="4" w:space="0" w:color="4AACC5"/>
            </w:tcBorders>
            <w:shd w:val="clear" w:color="auto" w:fill="FFFFFF" w:themeFill="background1"/>
          </w:tcPr>
          <w:p w:rsidR="00754F49" w:rsidRPr="00754F49" w:rsidRDefault="00754F49" w:rsidP="00754F49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754F49">
              <w:rPr>
                <w:rFonts w:ascii="微软雅黑" w:hAnsi="微软雅黑" w:cs="微软雅黑"/>
                <w:sz w:val="18"/>
                <w:szCs w:val="18"/>
                <w:lang w:eastAsia="zh-CN"/>
              </w:rPr>
              <w:t>中国建设银行</w:t>
            </w:r>
          </w:p>
        </w:tc>
      </w:tr>
      <w:tr w:rsidR="00754F49" w:rsidRPr="00754F49" w:rsidTr="00754F49">
        <w:tc>
          <w:tcPr>
            <w:tcW w:w="1559" w:type="dxa"/>
            <w:tcBorders>
              <w:top w:val="single" w:sz="6" w:space="0" w:color="4AACC5"/>
              <w:left w:val="single" w:sz="4" w:space="0" w:color="4AACC5"/>
              <w:bottom w:val="single" w:sz="4" w:space="0" w:color="4AACC5"/>
              <w:right w:val="single" w:sz="6" w:space="0" w:color="4AACC5"/>
            </w:tcBorders>
            <w:shd w:val="clear" w:color="auto" w:fill="FFFFFF" w:themeFill="background1"/>
          </w:tcPr>
          <w:p w:rsidR="00754F49" w:rsidRPr="00754F49" w:rsidRDefault="00754F49" w:rsidP="00754F49">
            <w:pPr>
              <w:pStyle w:val="af6"/>
              <w:rPr>
                <w:rFonts w:ascii="微软雅黑" w:eastAsia="微软雅黑" w:hAnsi="微软雅黑"/>
                <w:sz w:val="18"/>
                <w:szCs w:val="18"/>
              </w:rPr>
            </w:pPr>
            <w:r w:rsidRPr="00754F49">
              <w:rPr>
                <w:rFonts w:ascii="微软雅黑" w:eastAsia="微软雅黑" w:hAnsi="微软雅黑"/>
                <w:sz w:val="18"/>
                <w:szCs w:val="18"/>
              </w:rPr>
              <w:t>BOC</w:t>
            </w:r>
          </w:p>
        </w:tc>
        <w:tc>
          <w:tcPr>
            <w:tcW w:w="5956" w:type="dxa"/>
            <w:tcBorders>
              <w:top w:val="single" w:sz="6" w:space="0" w:color="4AACC5"/>
              <w:left w:val="single" w:sz="6" w:space="0" w:color="4AACC5"/>
              <w:bottom w:val="single" w:sz="4" w:space="0" w:color="4AACC5"/>
              <w:right w:val="single" w:sz="4" w:space="0" w:color="4AACC5"/>
            </w:tcBorders>
            <w:shd w:val="clear" w:color="auto" w:fill="FFFFFF" w:themeFill="background1"/>
          </w:tcPr>
          <w:p w:rsidR="00754F49" w:rsidRPr="00754F49" w:rsidRDefault="00754F49" w:rsidP="00754F49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754F49">
              <w:rPr>
                <w:rFonts w:ascii="微软雅黑" w:hAnsi="微软雅黑" w:cs="微软雅黑"/>
                <w:sz w:val="18"/>
                <w:szCs w:val="18"/>
                <w:lang w:eastAsia="zh-CN"/>
              </w:rPr>
              <w:t>中国银行</w:t>
            </w:r>
          </w:p>
        </w:tc>
      </w:tr>
      <w:tr w:rsidR="00754F49" w:rsidRPr="00754F49" w:rsidTr="00754F49">
        <w:tc>
          <w:tcPr>
            <w:tcW w:w="1559" w:type="dxa"/>
            <w:tcBorders>
              <w:top w:val="single" w:sz="6" w:space="0" w:color="4AACC5"/>
              <w:left w:val="single" w:sz="4" w:space="0" w:color="4AACC5"/>
              <w:bottom w:val="single" w:sz="4" w:space="0" w:color="4AACC5"/>
              <w:right w:val="single" w:sz="6" w:space="0" w:color="4AACC5"/>
            </w:tcBorders>
            <w:shd w:val="clear" w:color="auto" w:fill="FFFFFF" w:themeFill="background1"/>
          </w:tcPr>
          <w:p w:rsidR="00754F49" w:rsidRPr="00754F49" w:rsidRDefault="00754F49" w:rsidP="00754F49">
            <w:pPr>
              <w:pStyle w:val="af6"/>
              <w:rPr>
                <w:rFonts w:ascii="微软雅黑" w:eastAsia="微软雅黑" w:hAnsi="微软雅黑"/>
                <w:sz w:val="18"/>
                <w:szCs w:val="18"/>
              </w:rPr>
            </w:pPr>
            <w:r w:rsidRPr="00754F49">
              <w:rPr>
                <w:rFonts w:ascii="微软雅黑" w:eastAsia="微软雅黑" w:hAnsi="微软雅黑"/>
                <w:sz w:val="18"/>
                <w:szCs w:val="18"/>
              </w:rPr>
              <w:lastRenderedPageBreak/>
              <w:t>COMM</w:t>
            </w:r>
          </w:p>
        </w:tc>
        <w:tc>
          <w:tcPr>
            <w:tcW w:w="5956" w:type="dxa"/>
            <w:tcBorders>
              <w:top w:val="single" w:sz="6" w:space="0" w:color="4AACC5"/>
              <w:left w:val="single" w:sz="6" w:space="0" w:color="4AACC5"/>
              <w:bottom w:val="single" w:sz="4" w:space="0" w:color="4AACC5"/>
              <w:right w:val="single" w:sz="4" w:space="0" w:color="4AACC5"/>
            </w:tcBorders>
            <w:shd w:val="clear" w:color="auto" w:fill="FFFFFF" w:themeFill="background1"/>
          </w:tcPr>
          <w:p w:rsidR="00754F49" w:rsidRPr="00754F49" w:rsidRDefault="00754F49" w:rsidP="00754F49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754F49">
              <w:rPr>
                <w:rFonts w:ascii="微软雅黑" w:hAnsi="微软雅黑" w:cs="微软雅黑"/>
                <w:sz w:val="18"/>
                <w:szCs w:val="18"/>
                <w:lang w:eastAsia="zh-CN"/>
              </w:rPr>
              <w:t>交通银行</w:t>
            </w:r>
          </w:p>
        </w:tc>
      </w:tr>
      <w:tr w:rsidR="00754F49" w:rsidRPr="00754F49" w:rsidTr="00754F49">
        <w:tc>
          <w:tcPr>
            <w:tcW w:w="1559" w:type="dxa"/>
            <w:tcBorders>
              <w:top w:val="single" w:sz="6" w:space="0" w:color="4AACC5"/>
              <w:left w:val="single" w:sz="4" w:space="0" w:color="4AACC5"/>
              <w:bottom w:val="single" w:sz="4" w:space="0" w:color="4AACC5"/>
              <w:right w:val="single" w:sz="6" w:space="0" w:color="4AACC5"/>
            </w:tcBorders>
            <w:shd w:val="clear" w:color="auto" w:fill="FFFFFF" w:themeFill="background1"/>
          </w:tcPr>
          <w:p w:rsidR="00754F49" w:rsidRPr="00754F49" w:rsidRDefault="008F029C" w:rsidP="00754F49">
            <w:pPr>
              <w:pStyle w:val="af6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CMBC</w:t>
            </w:r>
          </w:p>
        </w:tc>
        <w:tc>
          <w:tcPr>
            <w:tcW w:w="5956" w:type="dxa"/>
            <w:tcBorders>
              <w:top w:val="single" w:sz="6" w:space="0" w:color="4AACC5"/>
              <w:left w:val="single" w:sz="6" w:space="0" w:color="4AACC5"/>
              <w:bottom w:val="single" w:sz="4" w:space="0" w:color="4AACC5"/>
              <w:right w:val="single" w:sz="4" w:space="0" w:color="4AACC5"/>
            </w:tcBorders>
            <w:shd w:val="clear" w:color="auto" w:fill="FFFFFF" w:themeFill="background1"/>
          </w:tcPr>
          <w:p w:rsidR="00754F49" w:rsidRPr="00754F49" w:rsidRDefault="00754F49" w:rsidP="00754F49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754F49">
              <w:rPr>
                <w:rFonts w:ascii="微软雅黑" w:hAnsi="微软雅黑" w:cs="微软雅黑"/>
                <w:sz w:val="18"/>
                <w:szCs w:val="18"/>
                <w:lang w:eastAsia="zh-CN"/>
              </w:rPr>
              <w:t>中国民生银行</w:t>
            </w:r>
          </w:p>
        </w:tc>
      </w:tr>
      <w:tr w:rsidR="00754F49" w:rsidRPr="00754F49" w:rsidTr="00754F49">
        <w:tc>
          <w:tcPr>
            <w:tcW w:w="1559" w:type="dxa"/>
            <w:tcBorders>
              <w:top w:val="single" w:sz="6" w:space="0" w:color="4AACC5"/>
              <w:left w:val="single" w:sz="4" w:space="0" w:color="4AACC5"/>
              <w:bottom w:val="single" w:sz="4" w:space="0" w:color="4AACC5"/>
              <w:right w:val="single" w:sz="6" w:space="0" w:color="4AACC5"/>
            </w:tcBorders>
            <w:shd w:val="clear" w:color="auto" w:fill="FFFFFF" w:themeFill="background1"/>
          </w:tcPr>
          <w:p w:rsidR="00754F49" w:rsidRPr="00754F49" w:rsidRDefault="00754F49" w:rsidP="00754F49">
            <w:pPr>
              <w:pStyle w:val="af6"/>
              <w:rPr>
                <w:rFonts w:ascii="微软雅黑" w:eastAsia="微软雅黑" w:hAnsi="微软雅黑"/>
                <w:sz w:val="18"/>
                <w:szCs w:val="18"/>
              </w:rPr>
            </w:pPr>
            <w:r w:rsidRPr="00754F49">
              <w:rPr>
                <w:rFonts w:ascii="微软雅黑" w:eastAsia="微软雅黑" w:hAnsi="微软雅黑"/>
                <w:sz w:val="18"/>
                <w:szCs w:val="18"/>
              </w:rPr>
              <w:t>SDB</w:t>
            </w:r>
          </w:p>
        </w:tc>
        <w:tc>
          <w:tcPr>
            <w:tcW w:w="5956" w:type="dxa"/>
            <w:tcBorders>
              <w:top w:val="single" w:sz="6" w:space="0" w:color="4AACC5"/>
              <w:left w:val="single" w:sz="6" w:space="0" w:color="4AACC5"/>
              <w:bottom w:val="single" w:sz="4" w:space="0" w:color="4AACC5"/>
              <w:right w:val="single" w:sz="4" w:space="0" w:color="4AACC5"/>
            </w:tcBorders>
            <w:shd w:val="clear" w:color="auto" w:fill="FFFFFF" w:themeFill="background1"/>
          </w:tcPr>
          <w:p w:rsidR="00754F49" w:rsidRPr="00754F49" w:rsidRDefault="00754F49" w:rsidP="00754F49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754F49">
              <w:rPr>
                <w:rFonts w:ascii="微软雅黑" w:hAnsi="微软雅黑" w:cs="微软雅黑"/>
                <w:sz w:val="18"/>
                <w:szCs w:val="18"/>
                <w:lang w:eastAsia="zh-CN"/>
              </w:rPr>
              <w:t>深圳发展银行</w:t>
            </w:r>
          </w:p>
        </w:tc>
      </w:tr>
      <w:tr w:rsidR="00754F49" w:rsidRPr="00754F49" w:rsidTr="00754F49">
        <w:tc>
          <w:tcPr>
            <w:tcW w:w="1559" w:type="dxa"/>
            <w:tcBorders>
              <w:top w:val="single" w:sz="6" w:space="0" w:color="4AACC5"/>
              <w:left w:val="single" w:sz="4" w:space="0" w:color="4AACC5"/>
              <w:bottom w:val="single" w:sz="4" w:space="0" w:color="4AACC5"/>
              <w:right w:val="single" w:sz="6" w:space="0" w:color="4AACC5"/>
            </w:tcBorders>
            <w:shd w:val="clear" w:color="auto" w:fill="FFFFFF" w:themeFill="background1"/>
          </w:tcPr>
          <w:p w:rsidR="00754F49" w:rsidRPr="00754F49" w:rsidRDefault="00754F49" w:rsidP="00754F49">
            <w:pPr>
              <w:pStyle w:val="af6"/>
              <w:rPr>
                <w:rFonts w:ascii="微软雅黑" w:eastAsia="微软雅黑" w:hAnsi="微软雅黑"/>
                <w:sz w:val="18"/>
                <w:szCs w:val="18"/>
              </w:rPr>
            </w:pPr>
            <w:r w:rsidRPr="00754F49">
              <w:rPr>
                <w:rFonts w:ascii="微软雅黑" w:eastAsia="微软雅黑" w:hAnsi="微软雅黑"/>
                <w:sz w:val="18"/>
                <w:szCs w:val="18"/>
              </w:rPr>
              <w:t>GDB</w:t>
            </w:r>
          </w:p>
        </w:tc>
        <w:tc>
          <w:tcPr>
            <w:tcW w:w="5956" w:type="dxa"/>
            <w:tcBorders>
              <w:top w:val="single" w:sz="6" w:space="0" w:color="4AACC5"/>
              <w:left w:val="single" w:sz="6" w:space="0" w:color="4AACC5"/>
              <w:bottom w:val="single" w:sz="4" w:space="0" w:color="4AACC5"/>
              <w:right w:val="single" w:sz="4" w:space="0" w:color="4AACC5"/>
            </w:tcBorders>
            <w:shd w:val="clear" w:color="auto" w:fill="FFFFFF" w:themeFill="background1"/>
          </w:tcPr>
          <w:p w:rsidR="00754F49" w:rsidRPr="00754F49" w:rsidRDefault="00754F49" w:rsidP="00754F49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754F49">
              <w:rPr>
                <w:rFonts w:ascii="微软雅黑" w:hAnsi="微软雅黑" w:cs="微软雅黑"/>
                <w:sz w:val="18"/>
                <w:szCs w:val="18"/>
                <w:lang w:eastAsia="zh-CN"/>
              </w:rPr>
              <w:t>广发银行</w:t>
            </w:r>
          </w:p>
        </w:tc>
      </w:tr>
      <w:tr w:rsidR="00754F49" w:rsidRPr="00754F49" w:rsidTr="00754F49">
        <w:tc>
          <w:tcPr>
            <w:tcW w:w="1559" w:type="dxa"/>
            <w:tcBorders>
              <w:top w:val="single" w:sz="6" w:space="0" w:color="4AACC5"/>
              <w:left w:val="single" w:sz="4" w:space="0" w:color="4AACC5"/>
              <w:bottom w:val="single" w:sz="4" w:space="0" w:color="4AACC5"/>
              <w:right w:val="single" w:sz="6" w:space="0" w:color="4AACC5"/>
            </w:tcBorders>
            <w:shd w:val="clear" w:color="auto" w:fill="FFFFFF" w:themeFill="background1"/>
          </w:tcPr>
          <w:p w:rsidR="00754F49" w:rsidRPr="00754F49" w:rsidRDefault="00754F49" w:rsidP="00754F49">
            <w:pPr>
              <w:pStyle w:val="af6"/>
              <w:rPr>
                <w:rFonts w:ascii="微软雅黑" w:eastAsia="微软雅黑" w:hAnsi="微软雅黑"/>
                <w:sz w:val="18"/>
                <w:szCs w:val="18"/>
              </w:rPr>
            </w:pPr>
            <w:r w:rsidRPr="00754F49">
              <w:rPr>
                <w:rFonts w:ascii="微软雅黑" w:eastAsia="微软雅黑" w:hAnsi="微软雅黑"/>
                <w:sz w:val="18"/>
                <w:szCs w:val="18"/>
              </w:rPr>
              <w:t>CITIC</w:t>
            </w:r>
          </w:p>
        </w:tc>
        <w:tc>
          <w:tcPr>
            <w:tcW w:w="5956" w:type="dxa"/>
            <w:tcBorders>
              <w:top w:val="single" w:sz="6" w:space="0" w:color="4AACC5"/>
              <w:left w:val="single" w:sz="6" w:space="0" w:color="4AACC5"/>
              <w:bottom w:val="single" w:sz="4" w:space="0" w:color="4AACC5"/>
              <w:right w:val="single" w:sz="4" w:space="0" w:color="4AACC5"/>
            </w:tcBorders>
            <w:shd w:val="clear" w:color="auto" w:fill="FFFFFF" w:themeFill="background1"/>
          </w:tcPr>
          <w:p w:rsidR="00754F49" w:rsidRPr="00754F49" w:rsidRDefault="00754F49" w:rsidP="00754F49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754F49">
              <w:rPr>
                <w:rFonts w:ascii="微软雅黑" w:hAnsi="微软雅黑" w:cs="微软雅黑"/>
                <w:sz w:val="18"/>
                <w:szCs w:val="18"/>
                <w:lang w:eastAsia="zh-CN"/>
              </w:rPr>
              <w:t>中信银行</w:t>
            </w:r>
          </w:p>
        </w:tc>
      </w:tr>
      <w:tr w:rsidR="00754F49" w:rsidRPr="00754F49" w:rsidTr="00754F49">
        <w:tc>
          <w:tcPr>
            <w:tcW w:w="1559" w:type="dxa"/>
            <w:tcBorders>
              <w:top w:val="single" w:sz="6" w:space="0" w:color="4AACC5"/>
              <w:left w:val="single" w:sz="4" w:space="0" w:color="4AACC5"/>
              <w:bottom w:val="single" w:sz="4" w:space="0" w:color="4AACC5"/>
              <w:right w:val="single" w:sz="6" w:space="0" w:color="4AACC5"/>
            </w:tcBorders>
            <w:shd w:val="clear" w:color="auto" w:fill="FFFFFF" w:themeFill="background1"/>
          </w:tcPr>
          <w:p w:rsidR="00754F49" w:rsidRPr="00754F49" w:rsidRDefault="00754F49" w:rsidP="00754F49">
            <w:pPr>
              <w:pStyle w:val="af6"/>
              <w:rPr>
                <w:rFonts w:ascii="微软雅黑" w:eastAsia="微软雅黑" w:hAnsi="微软雅黑"/>
                <w:sz w:val="18"/>
                <w:szCs w:val="18"/>
              </w:rPr>
            </w:pPr>
            <w:r w:rsidRPr="00754F49">
              <w:rPr>
                <w:rFonts w:ascii="微软雅黑" w:eastAsia="微软雅黑" w:hAnsi="微软雅黑"/>
                <w:sz w:val="18"/>
                <w:szCs w:val="18"/>
              </w:rPr>
              <w:t>HXB</w:t>
            </w:r>
          </w:p>
        </w:tc>
        <w:tc>
          <w:tcPr>
            <w:tcW w:w="5956" w:type="dxa"/>
            <w:tcBorders>
              <w:top w:val="single" w:sz="6" w:space="0" w:color="4AACC5"/>
              <w:left w:val="single" w:sz="6" w:space="0" w:color="4AACC5"/>
              <w:bottom w:val="single" w:sz="4" w:space="0" w:color="4AACC5"/>
              <w:right w:val="single" w:sz="4" w:space="0" w:color="4AACC5"/>
            </w:tcBorders>
            <w:shd w:val="clear" w:color="auto" w:fill="FFFFFF" w:themeFill="background1"/>
          </w:tcPr>
          <w:p w:rsidR="00754F49" w:rsidRPr="00754F49" w:rsidRDefault="00754F49" w:rsidP="00754F49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754F49">
              <w:rPr>
                <w:rFonts w:ascii="微软雅黑" w:hAnsi="微软雅黑" w:cs="微软雅黑"/>
                <w:sz w:val="18"/>
                <w:szCs w:val="18"/>
                <w:lang w:eastAsia="zh-CN"/>
              </w:rPr>
              <w:t>华夏银行</w:t>
            </w:r>
          </w:p>
        </w:tc>
      </w:tr>
      <w:tr w:rsidR="00754F49" w:rsidRPr="00754F49" w:rsidTr="00754F49">
        <w:tc>
          <w:tcPr>
            <w:tcW w:w="1559" w:type="dxa"/>
            <w:tcBorders>
              <w:top w:val="single" w:sz="6" w:space="0" w:color="4AACC5"/>
              <w:left w:val="single" w:sz="4" w:space="0" w:color="4AACC5"/>
              <w:bottom w:val="single" w:sz="4" w:space="0" w:color="4AACC5"/>
              <w:right w:val="single" w:sz="6" w:space="0" w:color="4AACC5"/>
            </w:tcBorders>
            <w:shd w:val="clear" w:color="auto" w:fill="FFFFFF" w:themeFill="background1"/>
          </w:tcPr>
          <w:p w:rsidR="00754F49" w:rsidRPr="00754F49" w:rsidRDefault="00754F49" w:rsidP="00754F49">
            <w:pPr>
              <w:pStyle w:val="af6"/>
              <w:rPr>
                <w:rFonts w:ascii="微软雅黑" w:eastAsia="微软雅黑" w:hAnsi="微软雅黑"/>
                <w:sz w:val="18"/>
                <w:szCs w:val="18"/>
              </w:rPr>
            </w:pPr>
            <w:r w:rsidRPr="00754F49">
              <w:rPr>
                <w:rFonts w:ascii="微软雅黑" w:eastAsia="微软雅黑" w:hAnsi="微软雅黑"/>
                <w:sz w:val="18"/>
                <w:szCs w:val="18"/>
              </w:rPr>
              <w:t>SPDB</w:t>
            </w:r>
          </w:p>
        </w:tc>
        <w:tc>
          <w:tcPr>
            <w:tcW w:w="5956" w:type="dxa"/>
            <w:tcBorders>
              <w:top w:val="single" w:sz="6" w:space="0" w:color="4AACC5"/>
              <w:left w:val="single" w:sz="6" w:space="0" w:color="4AACC5"/>
              <w:bottom w:val="single" w:sz="4" w:space="0" w:color="4AACC5"/>
              <w:right w:val="single" w:sz="4" w:space="0" w:color="4AACC5"/>
            </w:tcBorders>
            <w:shd w:val="clear" w:color="auto" w:fill="FFFFFF" w:themeFill="background1"/>
          </w:tcPr>
          <w:p w:rsidR="00754F49" w:rsidRPr="00754F49" w:rsidRDefault="00754F49" w:rsidP="00754F49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754F49">
              <w:rPr>
                <w:rFonts w:ascii="微软雅黑" w:hAnsi="微软雅黑" w:cs="微软雅黑"/>
                <w:sz w:val="18"/>
                <w:szCs w:val="18"/>
                <w:lang w:eastAsia="zh-CN"/>
              </w:rPr>
              <w:t>上海浦东发展银行</w:t>
            </w:r>
          </w:p>
        </w:tc>
      </w:tr>
      <w:tr w:rsidR="00754F49" w:rsidRPr="00754F49" w:rsidTr="00754F49">
        <w:tc>
          <w:tcPr>
            <w:tcW w:w="1559" w:type="dxa"/>
            <w:tcBorders>
              <w:top w:val="single" w:sz="6" w:space="0" w:color="4AACC5"/>
              <w:left w:val="single" w:sz="4" w:space="0" w:color="4AACC5"/>
              <w:bottom w:val="single" w:sz="4" w:space="0" w:color="4AACC5"/>
              <w:right w:val="single" w:sz="6" w:space="0" w:color="4AACC5"/>
            </w:tcBorders>
            <w:shd w:val="clear" w:color="auto" w:fill="FFFFFF" w:themeFill="background1"/>
          </w:tcPr>
          <w:p w:rsidR="00754F49" w:rsidRPr="00754F49" w:rsidRDefault="00754F49" w:rsidP="00754F49">
            <w:pPr>
              <w:pStyle w:val="af6"/>
              <w:rPr>
                <w:rFonts w:ascii="微软雅黑" w:eastAsia="微软雅黑" w:hAnsi="微软雅黑"/>
                <w:sz w:val="18"/>
                <w:szCs w:val="18"/>
              </w:rPr>
            </w:pPr>
            <w:r w:rsidRPr="00754F49">
              <w:rPr>
                <w:rFonts w:ascii="微软雅黑" w:eastAsia="微软雅黑" w:hAnsi="微软雅黑"/>
                <w:sz w:val="18"/>
                <w:szCs w:val="18"/>
              </w:rPr>
              <w:t>CIB</w:t>
            </w:r>
          </w:p>
        </w:tc>
        <w:tc>
          <w:tcPr>
            <w:tcW w:w="5956" w:type="dxa"/>
            <w:tcBorders>
              <w:top w:val="single" w:sz="6" w:space="0" w:color="4AACC5"/>
              <w:left w:val="single" w:sz="6" w:space="0" w:color="4AACC5"/>
              <w:bottom w:val="single" w:sz="4" w:space="0" w:color="4AACC5"/>
              <w:right w:val="single" w:sz="4" w:space="0" w:color="4AACC5"/>
            </w:tcBorders>
            <w:shd w:val="clear" w:color="auto" w:fill="FFFFFF" w:themeFill="background1"/>
          </w:tcPr>
          <w:p w:rsidR="00754F49" w:rsidRPr="00754F49" w:rsidRDefault="00754F49" w:rsidP="00754F49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754F49">
              <w:rPr>
                <w:rFonts w:ascii="微软雅黑" w:hAnsi="微软雅黑" w:cs="微软雅黑"/>
                <w:sz w:val="18"/>
                <w:szCs w:val="18"/>
                <w:lang w:eastAsia="zh-CN"/>
              </w:rPr>
              <w:t>兴业银行</w:t>
            </w:r>
          </w:p>
        </w:tc>
      </w:tr>
      <w:tr w:rsidR="00754F49" w:rsidRPr="00754F49" w:rsidTr="00754F49">
        <w:tc>
          <w:tcPr>
            <w:tcW w:w="1559" w:type="dxa"/>
            <w:tcBorders>
              <w:top w:val="single" w:sz="6" w:space="0" w:color="4AACC5"/>
              <w:left w:val="single" w:sz="4" w:space="0" w:color="4AACC5"/>
              <w:bottom w:val="single" w:sz="4" w:space="0" w:color="4AACC5"/>
              <w:right w:val="single" w:sz="6" w:space="0" w:color="4AACC5"/>
            </w:tcBorders>
            <w:shd w:val="clear" w:color="auto" w:fill="FFFFFF" w:themeFill="background1"/>
          </w:tcPr>
          <w:p w:rsidR="00754F49" w:rsidRPr="00754F49" w:rsidRDefault="00754F49" w:rsidP="00754F49">
            <w:pPr>
              <w:pStyle w:val="af6"/>
              <w:rPr>
                <w:rFonts w:ascii="微软雅黑" w:eastAsia="微软雅黑" w:hAnsi="微软雅黑"/>
                <w:sz w:val="18"/>
                <w:szCs w:val="18"/>
              </w:rPr>
            </w:pPr>
            <w:r w:rsidRPr="00754F49">
              <w:rPr>
                <w:rFonts w:ascii="微软雅黑" w:eastAsia="微软雅黑" w:hAnsi="微软雅黑"/>
                <w:sz w:val="18"/>
                <w:szCs w:val="18"/>
              </w:rPr>
              <w:t>CEB</w:t>
            </w:r>
          </w:p>
        </w:tc>
        <w:tc>
          <w:tcPr>
            <w:tcW w:w="5956" w:type="dxa"/>
            <w:tcBorders>
              <w:top w:val="single" w:sz="6" w:space="0" w:color="4AACC5"/>
              <w:left w:val="single" w:sz="6" w:space="0" w:color="4AACC5"/>
              <w:bottom w:val="single" w:sz="4" w:space="0" w:color="4AACC5"/>
              <w:right w:val="single" w:sz="4" w:space="0" w:color="4AACC5"/>
            </w:tcBorders>
            <w:shd w:val="clear" w:color="auto" w:fill="FFFFFF" w:themeFill="background1"/>
          </w:tcPr>
          <w:p w:rsidR="00754F49" w:rsidRPr="00754F49" w:rsidRDefault="00754F49" w:rsidP="00754F49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754F49">
              <w:rPr>
                <w:rFonts w:ascii="微软雅黑" w:hAnsi="微软雅黑" w:cs="微软雅黑"/>
                <w:sz w:val="18"/>
                <w:szCs w:val="18"/>
                <w:lang w:eastAsia="zh-CN"/>
              </w:rPr>
              <w:t>中国光大银行</w:t>
            </w:r>
          </w:p>
        </w:tc>
      </w:tr>
      <w:tr w:rsidR="00754F49" w:rsidRPr="00754F49" w:rsidTr="00754F49">
        <w:tc>
          <w:tcPr>
            <w:tcW w:w="1559" w:type="dxa"/>
            <w:tcBorders>
              <w:top w:val="single" w:sz="6" w:space="0" w:color="4AACC5"/>
              <w:left w:val="single" w:sz="4" w:space="0" w:color="4AACC5"/>
              <w:bottom w:val="single" w:sz="4" w:space="0" w:color="4AACC5"/>
              <w:right w:val="single" w:sz="6" w:space="0" w:color="4AACC5"/>
            </w:tcBorders>
            <w:shd w:val="clear" w:color="auto" w:fill="FFFFFF" w:themeFill="background1"/>
          </w:tcPr>
          <w:p w:rsidR="00754F49" w:rsidRPr="00754F49" w:rsidRDefault="00754F49" w:rsidP="00754F49">
            <w:pPr>
              <w:pStyle w:val="af6"/>
              <w:rPr>
                <w:rFonts w:ascii="微软雅黑" w:eastAsia="微软雅黑" w:hAnsi="微软雅黑"/>
                <w:sz w:val="18"/>
                <w:szCs w:val="18"/>
              </w:rPr>
            </w:pPr>
            <w:r w:rsidRPr="00754F49">
              <w:rPr>
                <w:rFonts w:ascii="微软雅黑" w:eastAsia="微软雅黑" w:hAnsi="微软雅黑"/>
                <w:sz w:val="18"/>
                <w:szCs w:val="18"/>
              </w:rPr>
              <w:t>GZRCC</w:t>
            </w:r>
          </w:p>
        </w:tc>
        <w:tc>
          <w:tcPr>
            <w:tcW w:w="5956" w:type="dxa"/>
            <w:tcBorders>
              <w:top w:val="single" w:sz="6" w:space="0" w:color="4AACC5"/>
              <w:left w:val="single" w:sz="6" w:space="0" w:color="4AACC5"/>
              <w:bottom w:val="single" w:sz="4" w:space="0" w:color="4AACC5"/>
              <w:right w:val="single" w:sz="4" w:space="0" w:color="4AACC5"/>
            </w:tcBorders>
            <w:shd w:val="clear" w:color="auto" w:fill="FFFFFF" w:themeFill="background1"/>
          </w:tcPr>
          <w:p w:rsidR="00754F49" w:rsidRPr="00754F49" w:rsidRDefault="00754F49" w:rsidP="00754F49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754F49">
              <w:rPr>
                <w:rFonts w:ascii="微软雅黑" w:hAnsi="微软雅黑" w:cs="微软雅黑"/>
                <w:sz w:val="18"/>
                <w:szCs w:val="18"/>
                <w:lang w:eastAsia="zh-CN"/>
              </w:rPr>
              <w:t>广州农村商业银行</w:t>
            </w:r>
          </w:p>
        </w:tc>
      </w:tr>
      <w:tr w:rsidR="00754F49" w:rsidRPr="00754F49" w:rsidTr="00754F49">
        <w:tc>
          <w:tcPr>
            <w:tcW w:w="1559" w:type="dxa"/>
            <w:tcBorders>
              <w:top w:val="single" w:sz="6" w:space="0" w:color="4AACC5"/>
              <w:left w:val="single" w:sz="4" w:space="0" w:color="4AACC5"/>
              <w:bottom w:val="single" w:sz="4" w:space="0" w:color="4AACC5"/>
              <w:right w:val="single" w:sz="6" w:space="0" w:color="4AACC5"/>
            </w:tcBorders>
            <w:shd w:val="clear" w:color="auto" w:fill="FFFFFF" w:themeFill="background1"/>
          </w:tcPr>
          <w:p w:rsidR="00754F49" w:rsidRPr="00754F49" w:rsidRDefault="00754F49" w:rsidP="00754F49">
            <w:pPr>
              <w:pStyle w:val="af6"/>
              <w:rPr>
                <w:rFonts w:ascii="微软雅黑" w:eastAsia="微软雅黑" w:hAnsi="微软雅黑"/>
                <w:sz w:val="18"/>
                <w:szCs w:val="18"/>
              </w:rPr>
            </w:pPr>
            <w:r w:rsidRPr="00754F49">
              <w:rPr>
                <w:rFonts w:ascii="微软雅黑" w:eastAsia="微软雅黑" w:hAnsi="微软雅黑"/>
                <w:sz w:val="18"/>
                <w:szCs w:val="18"/>
              </w:rPr>
              <w:t>GZCB</w:t>
            </w:r>
          </w:p>
        </w:tc>
        <w:tc>
          <w:tcPr>
            <w:tcW w:w="5956" w:type="dxa"/>
            <w:tcBorders>
              <w:top w:val="single" w:sz="6" w:space="0" w:color="4AACC5"/>
              <w:left w:val="single" w:sz="6" w:space="0" w:color="4AACC5"/>
              <w:bottom w:val="single" w:sz="4" w:space="0" w:color="4AACC5"/>
              <w:right w:val="single" w:sz="4" w:space="0" w:color="4AACC5"/>
            </w:tcBorders>
            <w:shd w:val="clear" w:color="auto" w:fill="FFFFFF" w:themeFill="background1"/>
          </w:tcPr>
          <w:p w:rsidR="00754F49" w:rsidRPr="00754F49" w:rsidRDefault="00754F49" w:rsidP="00754F49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754F49">
              <w:rPr>
                <w:rFonts w:ascii="微软雅黑" w:hAnsi="微软雅黑" w:cs="微软雅黑"/>
                <w:sz w:val="18"/>
                <w:szCs w:val="18"/>
                <w:lang w:eastAsia="zh-CN"/>
              </w:rPr>
              <w:t>广州银行</w:t>
            </w:r>
          </w:p>
        </w:tc>
      </w:tr>
      <w:tr w:rsidR="00754F49" w:rsidRPr="00754F49" w:rsidTr="00754F49">
        <w:tc>
          <w:tcPr>
            <w:tcW w:w="1559" w:type="dxa"/>
            <w:tcBorders>
              <w:top w:val="single" w:sz="6" w:space="0" w:color="4AACC5"/>
              <w:left w:val="single" w:sz="4" w:space="0" w:color="4AACC5"/>
              <w:bottom w:val="single" w:sz="4" w:space="0" w:color="4AACC5"/>
              <w:right w:val="single" w:sz="6" w:space="0" w:color="4AACC5"/>
            </w:tcBorders>
            <w:shd w:val="clear" w:color="auto" w:fill="FFFFFF" w:themeFill="background1"/>
          </w:tcPr>
          <w:p w:rsidR="00754F49" w:rsidRPr="00754F49" w:rsidRDefault="00754F49" w:rsidP="00754F49">
            <w:pPr>
              <w:pStyle w:val="af6"/>
              <w:rPr>
                <w:rFonts w:ascii="微软雅黑" w:eastAsia="微软雅黑" w:hAnsi="微软雅黑"/>
                <w:sz w:val="18"/>
                <w:szCs w:val="18"/>
              </w:rPr>
            </w:pPr>
            <w:r w:rsidRPr="00754F49">
              <w:rPr>
                <w:rFonts w:ascii="微软雅黑" w:eastAsia="微软雅黑" w:hAnsi="微软雅黑"/>
                <w:sz w:val="18"/>
                <w:szCs w:val="18"/>
              </w:rPr>
              <w:t>SHRCC</w:t>
            </w:r>
          </w:p>
        </w:tc>
        <w:tc>
          <w:tcPr>
            <w:tcW w:w="5956" w:type="dxa"/>
            <w:tcBorders>
              <w:top w:val="single" w:sz="6" w:space="0" w:color="4AACC5"/>
              <w:left w:val="single" w:sz="6" w:space="0" w:color="4AACC5"/>
              <w:bottom w:val="single" w:sz="4" w:space="0" w:color="4AACC5"/>
              <w:right w:val="single" w:sz="4" w:space="0" w:color="4AACC5"/>
            </w:tcBorders>
            <w:shd w:val="clear" w:color="auto" w:fill="FFFFFF" w:themeFill="background1"/>
          </w:tcPr>
          <w:p w:rsidR="00754F49" w:rsidRPr="00754F49" w:rsidRDefault="00754F49" w:rsidP="00754F49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754F49">
              <w:rPr>
                <w:rFonts w:ascii="微软雅黑" w:hAnsi="微软雅黑" w:cs="微软雅黑"/>
                <w:sz w:val="18"/>
                <w:szCs w:val="18"/>
                <w:lang w:eastAsia="zh-CN"/>
              </w:rPr>
              <w:t>上海农商银行</w:t>
            </w:r>
          </w:p>
        </w:tc>
      </w:tr>
      <w:tr w:rsidR="00754F49" w:rsidRPr="00754F49" w:rsidTr="00754F49">
        <w:tc>
          <w:tcPr>
            <w:tcW w:w="1559" w:type="dxa"/>
            <w:tcBorders>
              <w:top w:val="single" w:sz="6" w:space="0" w:color="4AACC5"/>
              <w:left w:val="single" w:sz="4" w:space="0" w:color="4AACC5"/>
              <w:bottom w:val="single" w:sz="4" w:space="0" w:color="4AACC5"/>
              <w:right w:val="single" w:sz="6" w:space="0" w:color="4AACC5"/>
            </w:tcBorders>
            <w:shd w:val="clear" w:color="auto" w:fill="FFFFFF" w:themeFill="background1"/>
          </w:tcPr>
          <w:p w:rsidR="00754F49" w:rsidRPr="00754F49" w:rsidRDefault="00754F49" w:rsidP="00754F49">
            <w:pPr>
              <w:pStyle w:val="af6"/>
              <w:rPr>
                <w:rFonts w:ascii="微软雅黑" w:eastAsia="微软雅黑" w:hAnsi="微软雅黑"/>
                <w:sz w:val="18"/>
                <w:szCs w:val="18"/>
              </w:rPr>
            </w:pPr>
            <w:r w:rsidRPr="00754F49">
              <w:rPr>
                <w:rFonts w:ascii="微软雅黑" w:eastAsia="微软雅黑" w:hAnsi="微软雅黑"/>
                <w:sz w:val="18"/>
                <w:szCs w:val="18"/>
              </w:rPr>
              <w:t>POST</w:t>
            </w:r>
          </w:p>
        </w:tc>
        <w:tc>
          <w:tcPr>
            <w:tcW w:w="5956" w:type="dxa"/>
            <w:tcBorders>
              <w:top w:val="single" w:sz="6" w:space="0" w:color="4AACC5"/>
              <w:left w:val="single" w:sz="6" w:space="0" w:color="4AACC5"/>
              <w:bottom w:val="single" w:sz="4" w:space="0" w:color="4AACC5"/>
              <w:right w:val="single" w:sz="4" w:space="0" w:color="4AACC5"/>
            </w:tcBorders>
            <w:shd w:val="clear" w:color="auto" w:fill="FFFFFF" w:themeFill="background1"/>
          </w:tcPr>
          <w:p w:rsidR="00754F49" w:rsidRPr="00754F49" w:rsidRDefault="00754F49" w:rsidP="00754F49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754F49">
              <w:rPr>
                <w:rFonts w:ascii="微软雅黑" w:hAnsi="微软雅黑" w:cs="微软雅黑"/>
                <w:sz w:val="18"/>
                <w:szCs w:val="18"/>
                <w:lang w:eastAsia="zh-CN"/>
              </w:rPr>
              <w:t>中国邮政储蓄</w:t>
            </w:r>
          </w:p>
        </w:tc>
      </w:tr>
      <w:tr w:rsidR="00754F49" w:rsidRPr="00754F49" w:rsidTr="00754F49">
        <w:tc>
          <w:tcPr>
            <w:tcW w:w="1559" w:type="dxa"/>
            <w:tcBorders>
              <w:top w:val="single" w:sz="6" w:space="0" w:color="4AACC5"/>
              <w:left w:val="single" w:sz="4" w:space="0" w:color="4AACC5"/>
              <w:bottom w:val="single" w:sz="4" w:space="0" w:color="4AACC5"/>
              <w:right w:val="single" w:sz="6" w:space="0" w:color="4AACC5"/>
            </w:tcBorders>
            <w:shd w:val="clear" w:color="auto" w:fill="FFFFFF" w:themeFill="background1"/>
          </w:tcPr>
          <w:p w:rsidR="00754F49" w:rsidRPr="00754F49" w:rsidRDefault="00754F49" w:rsidP="00754F49">
            <w:pPr>
              <w:pStyle w:val="af6"/>
              <w:rPr>
                <w:rFonts w:ascii="微软雅黑" w:eastAsia="微软雅黑" w:hAnsi="微软雅黑"/>
                <w:sz w:val="18"/>
                <w:szCs w:val="18"/>
              </w:rPr>
            </w:pPr>
            <w:r w:rsidRPr="00754F49">
              <w:rPr>
                <w:rFonts w:ascii="微软雅黑" w:eastAsia="微软雅黑" w:hAnsi="微软雅黑"/>
                <w:sz w:val="18"/>
                <w:szCs w:val="18"/>
              </w:rPr>
              <w:t>BOB</w:t>
            </w:r>
          </w:p>
        </w:tc>
        <w:tc>
          <w:tcPr>
            <w:tcW w:w="5956" w:type="dxa"/>
            <w:tcBorders>
              <w:top w:val="single" w:sz="6" w:space="0" w:color="4AACC5"/>
              <w:left w:val="single" w:sz="6" w:space="0" w:color="4AACC5"/>
              <w:bottom w:val="single" w:sz="4" w:space="0" w:color="4AACC5"/>
              <w:right w:val="single" w:sz="4" w:space="0" w:color="4AACC5"/>
            </w:tcBorders>
            <w:shd w:val="clear" w:color="auto" w:fill="FFFFFF" w:themeFill="background1"/>
          </w:tcPr>
          <w:p w:rsidR="00754F49" w:rsidRPr="00754F49" w:rsidRDefault="00754F49" w:rsidP="00754F49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754F49">
              <w:rPr>
                <w:rFonts w:ascii="微软雅黑" w:hAnsi="微软雅黑" w:cs="微软雅黑"/>
                <w:sz w:val="18"/>
                <w:szCs w:val="18"/>
                <w:lang w:eastAsia="zh-CN"/>
              </w:rPr>
              <w:t>北京银行</w:t>
            </w:r>
          </w:p>
        </w:tc>
      </w:tr>
      <w:tr w:rsidR="00754F49" w:rsidRPr="00754F49" w:rsidTr="00754F49">
        <w:tc>
          <w:tcPr>
            <w:tcW w:w="1559" w:type="dxa"/>
            <w:tcBorders>
              <w:top w:val="single" w:sz="6" w:space="0" w:color="4AACC5"/>
              <w:left w:val="single" w:sz="4" w:space="0" w:color="4AACC5"/>
              <w:bottom w:val="single" w:sz="4" w:space="0" w:color="4AACC5"/>
              <w:right w:val="single" w:sz="6" w:space="0" w:color="4AACC5"/>
            </w:tcBorders>
            <w:shd w:val="clear" w:color="auto" w:fill="FFFFFF" w:themeFill="background1"/>
          </w:tcPr>
          <w:p w:rsidR="00754F49" w:rsidRPr="00754F49" w:rsidRDefault="00754F49" w:rsidP="00754F49">
            <w:pPr>
              <w:pStyle w:val="af6"/>
              <w:rPr>
                <w:rFonts w:ascii="微软雅黑" w:eastAsia="微软雅黑" w:hAnsi="微软雅黑"/>
                <w:sz w:val="18"/>
                <w:szCs w:val="18"/>
              </w:rPr>
            </w:pPr>
            <w:r w:rsidRPr="00754F49">
              <w:rPr>
                <w:rFonts w:ascii="微软雅黑" w:eastAsia="微软雅黑" w:hAnsi="微软雅黑"/>
                <w:sz w:val="18"/>
                <w:szCs w:val="18"/>
              </w:rPr>
              <w:t>CBHB</w:t>
            </w:r>
          </w:p>
        </w:tc>
        <w:tc>
          <w:tcPr>
            <w:tcW w:w="5956" w:type="dxa"/>
            <w:tcBorders>
              <w:top w:val="single" w:sz="6" w:space="0" w:color="4AACC5"/>
              <w:left w:val="single" w:sz="6" w:space="0" w:color="4AACC5"/>
              <w:bottom w:val="single" w:sz="4" w:space="0" w:color="4AACC5"/>
              <w:right w:val="single" w:sz="4" w:space="0" w:color="4AACC5"/>
            </w:tcBorders>
            <w:shd w:val="clear" w:color="auto" w:fill="FFFFFF" w:themeFill="background1"/>
          </w:tcPr>
          <w:p w:rsidR="00754F49" w:rsidRPr="00754F49" w:rsidRDefault="00754F49" w:rsidP="00754F49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754F49">
              <w:rPr>
                <w:rFonts w:ascii="微软雅黑" w:hAnsi="微软雅黑" w:cs="微软雅黑"/>
                <w:sz w:val="18"/>
                <w:szCs w:val="18"/>
                <w:lang w:eastAsia="zh-CN"/>
              </w:rPr>
              <w:t>渤海银行</w:t>
            </w:r>
          </w:p>
        </w:tc>
      </w:tr>
      <w:tr w:rsidR="00754F49" w:rsidRPr="00754F49" w:rsidTr="00754F49">
        <w:tc>
          <w:tcPr>
            <w:tcW w:w="1559" w:type="dxa"/>
            <w:tcBorders>
              <w:top w:val="single" w:sz="6" w:space="0" w:color="4AACC5"/>
              <w:left w:val="single" w:sz="4" w:space="0" w:color="4AACC5"/>
              <w:bottom w:val="single" w:sz="4" w:space="0" w:color="4AACC5"/>
              <w:right w:val="single" w:sz="6" w:space="0" w:color="4AACC5"/>
            </w:tcBorders>
            <w:shd w:val="clear" w:color="auto" w:fill="FFFFFF" w:themeFill="background1"/>
          </w:tcPr>
          <w:p w:rsidR="00754F49" w:rsidRPr="00754F49" w:rsidRDefault="00754F49" w:rsidP="00754F49">
            <w:pPr>
              <w:pStyle w:val="af6"/>
              <w:rPr>
                <w:rFonts w:ascii="微软雅黑" w:eastAsia="微软雅黑" w:hAnsi="微软雅黑"/>
                <w:sz w:val="18"/>
                <w:szCs w:val="18"/>
              </w:rPr>
            </w:pPr>
            <w:r w:rsidRPr="00754F49">
              <w:rPr>
                <w:rFonts w:ascii="微软雅黑" w:eastAsia="微软雅黑" w:hAnsi="微软雅黑"/>
                <w:sz w:val="18"/>
                <w:szCs w:val="18"/>
              </w:rPr>
              <w:t>RCB</w:t>
            </w:r>
          </w:p>
        </w:tc>
        <w:tc>
          <w:tcPr>
            <w:tcW w:w="5956" w:type="dxa"/>
            <w:tcBorders>
              <w:top w:val="single" w:sz="6" w:space="0" w:color="4AACC5"/>
              <w:left w:val="single" w:sz="6" w:space="0" w:color="4AACC5"/>
              <w:bottom w:val="single" w:sz="4" w:space="0" w:color="4AACC5"/>
              <w:right w:val="single" w:sz="4" w:space="0" w:color="4AACC5"/>
            </w:tcBorders>
            <w:shd w:val="clear" w:color="auto" w:fill="FFFFFF" w:themeFill="background1"/>
          </w:tcPr>
          <w:p w:rsidR="00754F49" w:rsidRPr="00754F49" w:rsidRDefault="00754F49" w:rsidP="00754F49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754F49">
              <w:rPr>
                <w:rFonts w:ascii="微软雅黑" w:hAnsi="微软雅黑" w:cs="微软雅黑"/>
                <w:sz w:val="18"/>
                <w:szCs w:val="18"/>
                <w:lang w:eastAsia="zh-CN"/>
              </w:rPr>
              <w:t>农信银中心</w:t>
            </w:r>
          </w:p>
        </w:tc>
      </w:tr>
      <w:tr w:rsidR="00754F49" w:rsidRPr="00754F49" w:rsidTr="00754F49">
        <w:tc>
          <w:tcPr>
            <w:tcW w:w="1559" w:type="dxa"/>
            <w:tcBorders>
              <w:top w:val="single" w:sz="6" w:space="0" w:color="4AACC5"/>
              <w:left w:val="single" w:sz="4" w:space="0" w:color="4AACC5"/>
              <w:bottom w:val="single" w:sz="4" w:space="0" w:color="4AACC5"/>
              <w:right w:val="single" w:sz="6" w:space="0" w:color="4AACC5"/>
            </w:tcBorders>
            <w:shd w:val="clear" w:color="auto" w:fill="FFFFFF" w:themeFill="background1"/>
          </w:tcPr>
          <w:p w:rsidR="00754F49" w:rsidRPr="00754F49" w:rsidRDefault="008B6BA6" w:rsidP="00754F49">
            <w:pPr>
              <w:pStyle w:val="af6"/>
              <w:rPr>
                <w:rFonts w:ascii="微软雅黑" w:eastAsia="微软雅黑" w:hAnsi="微软雅黑"/>
                <w:sz w:val="18"/>
                <w:szCs w:val="18"/>
              </w:rPr>
            </w:pPr>
            <w:r w:rsidRPr="00EC03DF">
              <w:rPr>
                <w:rFonts w:ascii="微软雅黑" w:eastAsia="微软雅黑" w:hAnsi="微软雅黑" w:hint="eastAsia"/>
                <w:sz w:val="18"/>
                <w:szCs w:val="18"/>
              </w:rPr>
              <w:t>SHB</w:t>
            </w:r>
          </w:p>
        </w:tc>
        <w:tc>
          <w:tcPr>
            <w:tcW w:w="5956" w:type="dxa"/>
            <w:tcBorders>
              <w:top w:val="single" w:sz="6" w:space="0" w:color="4AACC5"/>
              <w:left w:val="single" w:sz="6" w:space="0" w:color="4AACC5"/>
              <w:bottom w:val="single" w:sz="4" w:space="0" w:color="4AACC5"/>
              <w:right w:val="single" w:sz="4" w:space="0" w:color="4AACC5"/>
            </w:tcBorders>
            <w:shd w:val="clear" w:color="auto" w:fill="FFFFFF" w:themeFill="background1"/>
          </w:tcPr>
          <w:p w:rsidR="00754F49" w:rsidRPr="00754F49" w:rsidRDefault="00754F49" w:rsidP="00754F49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754F49">
              <w:rPr>
                <w:rFonts w:ascii="微软雅黑" w:hAnsi="微软雅黑" w:cs="微软雅黑"/>
                <w:sz w:val="18"/>
                <w:szCs w:val="18"/>
                <w:lang w:eastAsia="zh-CN"/>
              </w:rPr>
              <w:t>上海银行</w:t>
            </w:r>
          </w:p>
        </w:tc>
      </w:tr>
      <w:tr w:rsidR="00754F49" w:rsidRPr="00754F49" w:rsidTr="00754F49">
        <w:tc>
          <w:tcPr>
            <w:tcW w:w="1559" w:type="dxa"/>
            <w:tcBorders>
              <w:top w:val="single" w:sz="6" w:space="0" w:color="4AACC5"/>
              <w:left w:val="single" w:sz="4" w:space="0" w:color="4AACC5"/>
              <w:bottom w:val="single" w:sz="4" w:space="0" w:color="4AACC5"/>
              <w:right w:val="single" w:sz="6" w:space="0" w:color="4AACC5"/>
            </w:tcBorders>
            <w:shd w:val="clear" w:color="auto" w:fill="FFFFFF" w:themeFill="background1"/>
          </w:tcPr>
          <w:p w:rsidR="00754F49" w:rsidRPr="00754F49" w:rsidRDefault="008B10E0" w:rsidP="00754F49">
            <w:pPr>
              <w:pStyle w:val="af6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NCSYYH</w:t>
            </w:r>
          </w:p>
        </w:tc>
        <w:tc>
          <w:tcPr>
            <w:tcW w:w="5956" w:type="dxa"/>
            <w:tcBorders>
              <w:top w:val="single" w:sz="6" w:space="0" w:color="4AACC5"/>
              <w:left w:val="single" w:sz="6" w:space="0" w:color="4AACC5"/>
              <w:bottom w:val="single" w:sz="4" w:space="0" w:color="4AACC5"/>
              <w:right w:val="single" w:sz="4" w:space="0" w:color="4AACC5"/>
            </w:tcBorders>
            <w:shd w:val="clear" w:color="auto" w:fill="FFFFFF" w:themeFill="background1"/>
          </w:tcPr>
          <w:p w:rsidR="00754F49" w:rsidRPr="00754F49" w:rsidRDefault="00754F49" w:rsidP="00754F49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754F49">
              <w:rPr>
                <w:rFonts w:ascii="微软雅黑" w:hAnsi="微软雅黑" w:cs="微软雅黑"/>
                <w:sz w:val="18"/>
                <w:szCs w:val="18"/>
                <w:lang w:eastAsia="zh-CN"/>
              </w:rPr>
              <w:t>农村商业银行</w:t>
            </w:r>
          </w:p>
        </w:tc>
      </w:tr>
      <w:tr w:rsidR="00754F49" w:rsidRPr="00754F49" w:rsidTr="00754F49">
        <w:tc>
          <w:tcPr>
            <w:tcW w:w="1559" w:type="dxa"/>
            <w:tcBorders>
              <w:top w:val="single" w:sz="6" w:space="0" w:color="4AACC5"/>
              <w:left w:val="single" w:sz="4" w:space="0" w:color="4AACC5"/>
              <w:bottom w:val="single" w:sz="4" w:space="0" w:color="4AACC5"/>
              <w:right w:val="single" w:sz="6" w:space="0" w:color="4AACC5"/>
            </w:tcBorders>
            <w:shd w:val="clear" w:color="auto" w:fill="FFFFFF" w:themeFill="background1"/>
          </w:tcPr>
          <w:p w:rsidR="00754F49" w:rsidRPr="00754F49" w:rsidRDefault="008B10E0" w:rsidP="00754F49">
            <w:pPr>
              <w:pStyle w:val="af6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CS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SYYH</w:t>
            </w:r>
          </w:p>
        </w:tc>
        <w:tc>
          <w:tcPr>
            <w:tcW w:w="5956" w:type="dxa"/>
            <w:tcBorders>
              <w:top w:val="single" w:sz="6" w:space="0" w:color="4AACC5"/>
              <w:left w:val="single" w:sz="6" w:space="0" w:color="4AACC5"/>
              <w:bottom w:val="single" w:sz="4" w:space="0" w:color="4AACC5"/>
              <w:right w:val="single" w:sz="4" w:space="0" w:color="4AACC5"/>
            </w:tcBorders>
            <w:shd w:val="clear" w:color="auto" w:fill="FFFFFF" w:themeFill="background1"/>
          </w:tcPr>
          <w:p w:rsidR="00754F49" w:rsidRPr="00754F49" w:rsidRDefault="00754F49" w:rsidP="00754F49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754F49">
              <w:rPr>
                <w:rFonts w:ascii="微软雅黑" w:hAnsi="微软雅黑" w:cs="微软雅黑"/>
                <w:sz w:val="18"/>
                <w:szCs w:val="18"/>
                <w:lang w:eastAsia="zh-CN"/>
              </w:rPr>
              <w:t>城市商业银行</w:t>
            </w:r>
          </w:p>
        </w:tc>
      </w:tr>
      <w:tr w:rsidR="00754F49" w:rsidRPr="00754F49" w:rsidTr="00754F49">
        <w:tc>
          <w:tcPr>
            <w:tcW w:w="1559" w:type="dxa"/>
            <w:tcBorders>
              <w:top w:val="single" w:sz="6" w:space="0" w:color="4AACC5"/>
              <w:left w:val="single" w:sz="4" w:space="0" w:color="4AACC5"/>
              <w:bottom w:val="single" w:sz="4" w:space="0" w:color="4AACC5"/>
              <w:right w:val="single" w:sz="6" w:space="0" w:color="4AACC5"/>
            </w:tcBorders>
            <w:shd w:val="clear" w:color="auto" w:fill="FFFFFF" w:themeFill="background1"/>
          </w:tcPr>
          <w:p w:rsidR="00754F49" w:rsidRPr="00754F49" w:rsidRDefault="008B10E0" w:rsidP="00754F49">
            <w:pPr>
              <w:pStyle w:val="af6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N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CXYHZS</w:t>
            </w:r>
          </w:p>
        </w:tc>
        <w:tc>
          <w:tcPr>
            <w:tcW w:w="5956" w:type="dxa"/>
            <w:tcBorders>
              <w:top w:val="single" w:sz="6" w:space="0" w:color="4AACC5"/>
              <w:left w:val="single" w:sz="6" w:space="0" w:color="4AACC5"/>
              <w:bottom w:val="single" w:sz="4" w:space="0" w:color="4AACC5"/>
              <w:right w:val="single" w:sz="4" w:space="0" w:color="4AACC5"/>
            </w:tcBorders>
            <w:shd w:val="clear" w:color="auto" w:fill="FFFFFF" w:themeFill="background1"/>
          </w:tcPr>
          <w:p w:rsidR="00754F49" w:rsidRPr="00754F49" w:rsidRDefault="00754F49" w:rsidP="00754F49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754F49">
              <w:rPr>
                <w:rFonts w:ascii="微软雅黑" w:hAnsi="微软雅黑" w:cs="微软雅黑"/>
                <w:sz w:val="18"/>
                <w:szCs w:val="18"/>
                <w:lang w:eastAsia="zh-CN"/>
              </w:rPr>
              <w:t>农村信用合作社</w:t>
            </w:r>
          </w:p>
        </w:tc>
      </w:tr>
      <w:tr w:rsidR="00754F49" w:rsidRPr="00754F49" w:rsidTr="00754F49">
        <w:tc>
          <w:tcPr>
            <w:tcW w:w="1559" w:type="dxa"/>
            <w:tcBorders>
              <w:top w:val="single" w:sz="6" w:space="0" w:color="4AACC5"/>
              <w:left w:val="single" w:sz="4" w:space="0" w:color="4AACC5"/>
              <w:bottom w:val="single" w:sz="4" w:space="0" w:color="4AACC5"/>
              <w:right w:val="single" w:sz="6" w:space="0" w:color="4AACC5"/>
            </w:tcBorders>
            <w:shd w:val="clear" w:color="auto" w:fill="FFFFFF" w:themeFill="background1"/>
          </w:tcPr>
          <w:p w:rsidR="00754F49" w:rsidRPr="00754F49" w:rsidRDefault="00A8686B" w:rsidP="00754F49">
            <w:pPr>
              <w:pStyle w:val="af6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N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JCB</w:t>
            </w:r>
          </w:p>
        </w:tc>
        <w:tc>
          <w:tcPr>
            <w:tcW w:w="5956" w:type="dxa"/>
            <w:tcBorders>
              <w:top w:val="single" w:sz="6" w:space="0" w:color="4AACC5"/>
              <w:left w:val="single" w:sz="6" w:space="0" w:color="4AACC5"/>
              <w:bottom w:val="single" w:sz="4" w:space="0" w:color="4AACC5"/>
              <w:right w:val="single" w:sz="4" w:space="0" w:color="4AACC5"/>
            </w:tcBorders>
            <w:shd w:val="clear" w:color="auto" w:fill="FFFFFF" w:themeFill="background1"/>
          </w:tcPr>
          <w:p w:rsidR="00754F49" w:rsidRPr="00754F49" w:rsidRDefault="00754F49" w:rsidP="00754F49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754F49">
              <w:rPr>
                <w:rFonts w:ascii="微软雅黑" w:hAnsi="微软雅黑" w:cs="微软雅黑"/>
                <w:sz w:val="18"/>
                <w:szCs w:val="18"/>
                <w:lang w:eastAsia="zh-CN"/>
              </w:rPr>
              <w:t>南京市商业银行</w:t>
            </w:r>
          </w:p>
        </w:tc>
      </w:tr>
      <w:tr w:rsidR="00754F49" w:rsidRPr="00754F49" w:rsidTr="00754F49">
        <w:tc>
          <w:tcPr>
            <w:tcW w:w="1559" w:type="dxa"/>
            <w:tcBorders>
              <w:top w:val="single" w:sz="6" w:space="0" w:color="4AACC5"/>
              <w:left w:val="single" w:sz="4" w:space="0" w:color="4AACC5"/>
              <w:bottom w:val="single" w:sz="4" w:space="0" w:color="4AACC5"/>
              <w:right w:val="single" w:sz="6" w:space="0" w:color="4AACC5"/>
            </w:tcBorders>
            <w:shd w:val="clear" w:color="auto" w:fill="FFFFFF" w:themeFill="background1"/>
          </w:tcPr>
          <w:p w:rsidR="00754F49" w:rsidRPr="00754F49" w:rsidRDefault="00754F49" w:rsidP="00754F49">
            <w:pPr>
              <w:pStyle w:val="af6"/>
              <w:rPr>
                <w:rFonts w:ascii="微软雅黑" w:eastAsia="微软雅黑" w:hAnsi="微软雅黑"/>
                <w:sz w:val="18"/>
                <w:szCs w:val="18"/>
              </w:rPr>
            </w:pPr>
            <w:r w:rsidRPr="00754F49">
              <w:rPr>
                <w:rFonts w:ascii="微软雅黑" w:eastAsia="微软雅黑" w:hAnsi="微软雅黑"/>
                <w:sz w:val="18"/>
                <w:szCs w:val="18"/>
              </w:rPr>
              <w:t>NBB</w:t>
            </w:r>
          </w:p>
        </w:tc>
        <w:tc>
          <w:tcPr>
            <w:tcW w:w="5956" w:type="dxa"/>
            <w:tcBorders>
              <w:top w:val="single" w:sz="6" w:space="0" w:color="4AACC5"/>
              <w:left w:val="single" w:sz="6" w:space="0" w:color="4AACC5"/>
              <w:bottom w:val="single" w:sz="4" w:space="0" w:color="4AACC5"/>
              <w:right w:val="single" w:sz="4" w:space="0" w:color="4AACC5"/>
            </w:tcBorders>
            <w:shd w:val="clear" w:color="auto" w:fill="FFFFFF" w:themeFill="background1"/>
          </w:tcPr>
          <w:p w:rsidR="00754F49" w:rsidRPr="00754F49" w:rsidRDefault="00754F49" w:rsidP="00754F49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754F49">
              <w:rPr>
                <w:rFonts w:ascii="微软雅黑" w:hAnsi="微软雅黑" w:cs="微软雅黑"/>
                <w:sz w:val="18"/>
                <w:szCs w:val="18"/>
                <w:lang w:eastAsia="zh-CN"/>
              </w:rPr>
              <w:t>宁波银行</w:t>
            </w:r>
          </w:p>
        </w:tc>
      </w:tr>
      <w:tr w:rsidR="00754F49" w:rsidRPr="00754F49" w:rsidTr="00754F49">
        <w:tc>
          <w:tcPr>
            <w:tcW w:w="1559" w:type="dxa"/>
            <w:tcBorders>
              <w:top w:val="single" w:sz="6" w:space="0" w:color="4AACC5"/>
              <w:left w:val="single" w:sz="4" w:space="0" w:color="4AACC5"/>
              <w:bottom w:val="single" w:sz="4" w:space="0" w:color="4AACC5"/>
              <w:right w:val="single" w:sz="6" w:space="0" w:color="4AACC5"/>
            </w:tcBorders>
            <w:shd w:val="clear" w:color="auto" w:fill="FFFFFF" w:themeFill="background1"/>
          </w:tcPr>
          <w:p w:rsidR="00754F49" w:rsidRPr="00754F49" w:rsidRDefault="00754F49" w:rsidP="00754F49">
            <w:pPr>
              <w:pStyle w:val="af6"/>
              <w:rPr>
                <w:rFonts w:ascii="微软雅黑" w:eastAsia="微软雅黑" w:hAnsi="微软雅黑"/>
                <w:sz w:val="18"/>
                <w:szCs w:val="18"/>
              </w:rPr>
            </w:pPr>
            <w:r w:rsidRPr="00754F49">
              <w:rPr>
                <w:rFonts w:ascii="微软雅黑" w:eastAsia="微软雅黑" w:hAnsi="微软雅黑"/>
                <w:sz w:val="18"/>
                <w:szCs w:val="18"/>
              </w:rPr>
              <w:t>CBC</w:t>
            </w:r>
          </w:p>
        </w:tc>
        <w:tc>
          <w:tcPr>
            <w:tcW w:w="5956" w:type="dxa"/>
            <w:tcBorders>
              <w:top w:val="single" w:sz="6" w:space="0" w:color="4AACC5"/>
              <w:left w:val="single" w:sz="6" w:space="0" w:color="4AACC5"/>
              <w:bottom w:val="single" w:sz="4" w:space="0" w:color="4AACC5"/>
              <w:right w:val="single" w:sz="4" w:space="0" w:color="4AACC5"/>
            </w:tcBorders>
            <w:shd w:val="clear" w:color="auto" w:fill="FFFFFF" w:themeFill="background1"/>
          </w:tcPr>
          <w:p w:rsidR="00754F49" w:rsidRPr="00754F49" w:rsidRDefault="00754F49" w:rsidP="00754F49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754F49">
              <w:rPr>
                <w:rFonts w:ascii="微软雅黑" w:hAnsi="微软雅黑" w:cs="微软雅黑"/>
                <w:sz w:val="18"/>
                <w:szCs w:val="18"/>
                <w:lang w:eastAsia="zh-CN"/>
              </w:rPr>
              <w:t>花旗银行</w:t>
            </w:r>
          </w:p>
        </w:tc>
      </w:tr>
      <w:tr w:rsidR="00754F49" w:rsidRPr="00754F49" w:rsidTr="00754F49">
        <w:tc>
          <w:tcPr>
            <w:tcW w:w="1559" w:type="dxa"/>
            <w:tcBorders>
              <w:top w:val="single" w:sz="6" w:space="0" w:color="4AACC5"/>
              <w:left w:val="single" w:sz="4" w:space="0" w:color="4AACC5"/>
              <w:bottom w:val="single" w:sz="4" w:space="0" w:color="4AACC5"/>
              <w:right w:val="single" w:sz="6" w:space="0" w:color="4AACC5"/>
            </w:tcBorders>
            <w:shd w:val="clear" w:color="auto" w:fill="FFFFFF" w:themeFill="background1"/>
          </w:tcPr>
          <w:p w:rsidR="00754F49" w:rsidRPr="00754F49" w:rsidRDefault="00754F49" w:rsidP="00754F49">
            <w:pPr>
              <w:pStyle w:val="af6"/>
              <w:rPr>
                <w:rFonts w:ascii="微软雅黑" w:eastAsia="微软雅黑" w:hAnsi="微软雅黑"/>
                <w:sz w:val="18"/>
                <w:szCs w:val="18"/>
              </w:rPr>
            </w:pPr>
            <w:r w:rsidRPr="00754F49">
              <w:rPr>
                <w:rFonts w:ascii="微软雅黑" w:eastAsia="微软雅黑" w:hAnsi="微软雅黑"/>
                <w:sz w:val="18"/>
                <w:szCs w:val="18"/>
              </w:rPr>
              <w:t>HSB</w:t>
            </w:r>
          </w:p>
        </w:tc>
        <w:tc>
          <w:tcPr>
            <w:tcW w:w="5956" w:type="dxa"/>
            <w:tcBorders>
              <w:top w:val="single" w:sz="6" w:space="0" w:color="4AACC5"/>
              <w:left w:val="single" w:sz="6" w:space="0" w:color="4AACC5"/>
              <w:bottom w:val="single" w:sz="4" w:space="0" w:color="4AACC5"/>
              <w:right w:val="single" w:sz="4" w:space="0" w:color="4AACC5"/>
            </w:tcBorders>
            <w:shd w:val="clear" w:color="auto" w:fill="FFFFFF" w:themeFill="background1"/>
          </w:tcPr>
          <w:p w:rsidR="00754F49" w:rsidRPr="00754F49" w:rsidRDefault="00754F49" w:rsidP="00754F49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754F49">
              <w:rPr>
                <w:rFonts w:ascii="微软雅黑" w:hAnsi="微软雅黑" w:cs="微软雅黑"/>
                <w:sz w:val="18"/>
                <w:szCs w:val="18"/>
                <w:lang w:eastAsia="zh-CN"/>
              </w:rPr>
              <w:t>徽商银行</w:t>
            </w:r>
          </w:p>
        </w:tc>
      </w:tr>
      <w:tr w:rsidR="00754F49" w:rsidRPr="00754F49" w:rsidTr="00754F49">
        <w:tc>
          <w:tcPr>
            <w:tcW w:w="1559" w:type="dxa"/>
            <w:tcBorders>
              <w:top w:val="single" w:sz="6" w:space="0" w:color="4AACC5"/>
              <w:left w:val="single" w:sz="4" w:space="0" w:color="4AACC5"/>
              <w:bottom w:val="single" w:sz="4" w:space="0" w:color="4AACC5"/>
              <w:right w:val="single" w:sz="6" w:space="0" w:color="4AACC5"/>
            </w:tcBorders>
            <w:shd w:val="clear" w:color="auto" w:fill="FFFFFF" w:themeFill="background1"/>
          </w:tcPr>
          <w:p w:rsidR="00754F49" w:rsidRPr="00754F49" w:rsidRDefault="001B18C0" w:rsidP="00754F49">
            <w:pPr>
              <w:pStyle w:val="af6"/>
              <w:rPr>
                <w:rFonts w:ascii="微软雅黑" w:eastAsia="微软雅黑" w:hAnsi="微软雅黑"/>
                <w:sz w:val="18"/>
                <w:szCs w:val="18"/>
              </w:rPr>
            </w:pPr>
            <w:r w:rsidRPr="00EC03DF">
              <w:rPr>
                <w:rFonts w:ascii="微软雅黑" w:eastAsia="微软雅黑" w:hAnsi="微软雅黑" w:hint="eastAsia"/>
                <w:sz w:val="18"/>
                <w:szCs w:val="18"/>
              </w:rPr>
              <w:t>CSB</w:t>
            </w:r>
          </w:p>
        </w:tc>
        <w:tc>
          <w:tcPr>
            <w:tcW w:w="5956" w:type="dxa"/>
            <w:tcBorders>
              <w:top w:val="single" w:sz="6" w:space="0" w:color="4AACC5"/>
              <w:left w:val="single" w:sz="6" w:space="0" w:color="4AACC5"/>
              <w:bottom w:val="single" w:sz="4" w:space="0" w:color="4AACC5"/>
              <w:right w:val="single" w:sz="4" w:space="0" w:color="4AACC5"/>
            </w:tcBorders>
            <w:shd w:val="clear" w:color="auto" w:fill="FFFFFF" w:themeFill="background1"/>
          </w:tcPr>
          <w:p w:rsidR="00754F49" w:rsidRPr="00754F49" w:rsidRDefault="00754F49" w:rsidP="00754F49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754F49">
              <w:rPr>
                <w:rFonts w:ascii="微软雅黑" w:hAnsi="微软雅黑" w:cs="微软雅黑"/>
                <w:sz w:val="18"/>
                <w:szCs w:val="18"/>
                <w:lang w:eastAsia="zh-CN"/>
              </w:rPr>
              <w:t>长沙银行</w:t>
            </w:r>
          </w:p>
        </w:tc>
      </w:tr>
      <w:tr w:rsidR="00754F49" w:rsidRPr="00754F49" w:rsidTr="00754F49">
        <w:tc>
          <w:tcPr>
            <w:tcW w:w="1559" w:type="dxa"/>
            <w:tcBorders>
              <w:top w:val="single" w:sz="6" w:space="0" w:color="4AACC5"/>
              <w:left w:val="single" w:sz="4" w:space="0" w:color="4AACC5"/>
              <w:bottom w:val="single" w:sz="4" w:space="0" w:color="4AACC5"/>
              <w:right w:val="single" w:sz="6" w:space="0" w:color="4AACC5"/>
            </w:tcBorders>
            <w:shd w:val="clear" w:color="auto" w:fill="FFFFFF" w:themeFill="background1"/>
          </w:tcPr>
          <w:p w:rsidR="00754F49" w:rsidRPr="00754F49" w:rsidRDefault="00A920E5" w:rsidP="00754F49">
            <w:pPr>
              <w:pStyle w:val="af6"/>
              <w:rPr>
                <w:rFonts w:ascii="微软雅黑" w:eastAsia="微软雅黑" w:hAnsi="微软雅黑"/>
                <w:sz w:val="18"/>
                <w:szCs w:val="18"/>
              </w:rPr>
            </w:pPr>
            <w:r w:rsidRPr="00EC03DF">
              <w:rPr>
                <w:rFonts w:ascii="微软雅黑" w:eastAsia="微软雅黑" w:hAnsi="微软雅黑" w:hint="eastAsia"/>
                <w:sz w:val="18"/>
                <w:szCs w:val="18"/>
              </w:rPr>
              <w:t>HSBC</w:t>
            </w:r>
          </w:p>
        </w:tc>
        <w:tc>
          <w:tcPr>
            <w:tcW w:w="5956" w:type="dxa"/>
            <w:tcBorders>
              <w:top w:val="single" w:sz="6" w:space="0" w:color="4AACC5"/>
              <w:left w:val="single" w:sz="6" w:space="0" w:color="4AACC5"/>
              <w:bottom w:val="single" w:sz="4" w:space="0" w:color="4AACC5"/>
              <w:right w:val="single" w:sz="4" w:space="0" w:color="4AACC5"/>
            </w:tcBorders>
            <w:shd w:val="clear" w:color="auto" w:fill="FFFFFF" w:themeFill="background1"/>
          </w:tcPr>
          <w:p w:rsidR="00754F49" w:rsidRPr="00754F49" w:rsidRDefault="00754F49" w:rsidP="00754F49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754F49">
              <w:rPr>
                <w:rFonts w:ascii="微软雅黑" w:hAnsi="微软雅黑" w:cs="微软雅黑"/>
                <w:sz w:val="18"/>
                <w:szCs w:val="18"/>
                <w:lang w:eastAsia="zh-CN"/>
              </w:rPr>
              <w:t>汇丰银行</w:t>
            </w:r>
          </w:p>
        </w:tc>
      </w:tr>
      <w:tr w:rsidR="00754F49" w:rsidRPr="00754F49" w:rsidTr="00754F49">
        <w:tc>
          <w:tcPr>
            <w:tcW w:w="1559" w:type="dxa"/>
            <w:tcBorders>
              <w:top w:val="single" w:sz="6" w:space="0" w:color="4AACC5"/>
              <w:left w:val="single" w:sz="4" w:space="0" w:color="4AACC5"/>
              <w:bottom w:val="single" w:sz="4" w:space="0" w:color="4AACC5"/>
              <w:right w:val="single" w:sz="6" w:space="0" w:color="4AACC5"/>
            </w:tcBorders>
            <w:shd w:val="clear" w:color="auto" w:fill="FFFFFF" w:themeFill="background1"/>
          </w:tcPr>
          <w:p w:rsidR="00754F49" w:rsidRPr="00754F49" w:rsidRDefault="00754F49" w:rsidP="00754F49">
            <w:pPr>
              <w:pStyle w:val="af6"/>
              <w:rPr>
                <w:rFonts w:ascii="微软雅黑" w:eastAsia="微软雅黑" w:hAnsi="微软雅黑"/>
                <w:sz w:val="18"/>
                <w:szCs w:val="18"/>
              </w:rPr>
            </w:pPr>
            <w:r w:rsidRPr="00754F49">
              <w:rPr>
                <w:rFonts w:ascii="微软雅黑" w:eastAsia="微软雅黑" w:hAnsi="微软雅黑"/>
                <w:sz w:val="18"/>
                <w:szCs w:val="18"/>
              </w:rPr>
              <w:t>SPAB</w:t>
            </w:r>
          </w:p>
        </w:tc>
        <w:tc>
          <w:tcPr>
            <w:tcW w:w="5956" w:type="dxa"/>
            <w:tcBorders>
              <w:top w:val="single" w:sz="6" w:space="0" w:color="4AACC5"/>
              <w:left w:val="single" w:sz="6" w:space="0" w:color="4AACC5"/>
              <w:bottom w:val="single" w:sz="4" w:space="0" w:color="4AACC5"/>
              <w:right w:val="single" w:sz="4" w:space="0" w:color="4AACC5"/>
            </w:tcBorders>
            <w:shd w:val="clear" w:color="auto" w:fill="FFFFFF" w:themeFill="background1"/>
          </w:tcPr>
          <w:p w:rsidR="00754F49" w:rsidRPr="00754F49" w:rsidRDefault="00754F49" w:rsidP="00754F49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754F49">
              <w:rPr>
                <w:rFonts w:ascii="微软雅黑" w:hAnsi="微软雅黑" w:cs="微软雅黑"/>
                <w:sz w:val="18"/>
                <w:szCs w:val="18"/>
                <w:lang w:eastAsia="zh-CN"/>
              </w:rPr>
              <w:t>平安银行</w:t>
            </w:r>
          </w:p>
        </w:tc>
      </w:tr>
      <w:tr w:rsidR="00754F49" w:rsidRPr="00754F49" w:rsidTr="00754F49">
        <w:tc>
          <w:tcPr>
            <w:tcW w:w="1559" w:type="dxa"/>
            <w:tcBorders>
              <w:top w:val="single" w:sz="6" w:space="0" w:color="4AACC5"/>
              <w:left w:val="single" w:sz="4" w:space="0" w:color="4AACC5"/>
              <w:bottom w:val="single" w:sz="4" w:space="0" w:color="4AACC5"/>
              <w:right w:val="single" w:sz="6" w:space="0" w:color="4AACC5"/>
            </w:tcBorders>
            <w:shd w:val="clear" w:color="auto" w:fill="FFFFFF" w:themeFill="background1"/>
          </w:tcPr>
          <w:p w:rsidR="00754F49" w:rsidRPr="00754F49" w:rsidRDefault="00754F49" w:rsidP="00754F49">
            <w:pPr>
              <w:pStyle w:val="af6"/>
              <w:rPr>
                <w:rFonts w:ascii="微软雅黑" w:eastAsia="微软雅黑" w:hAnsi="微软雅黑"/>
                <w:sz w:val="18"/>
                <w:szCs w:val="18"/>
              </w:rPr>
            </w:pPr>
            <w:r w:rsidRPr="00754F49">
              <w:rPr>
                <w:rFonts w:ascii="微软雅黑" w:eastAsia="微软雅黑" w:hAnsi="微软雅黑"/>
                <w:sz w:val="18"/>
                <w:szCs w:val="18"/>
              </w:rPr>
              <w:t>BEA</w:t>
            </w:r>
          </w:p>
        </w:tc>
        <w:tc>
          <w:tcPr>
            <w:tcW w:w="5956" w:type="dxa"/>
            <w:tcBorders>
              <w:top w:val="single" w:sz="6" w:space="0" w:color="4AACC5"/>
              <w:left w:val="single" w:sz="6" w:space="0" w:color="4AACC5"/>
              <w:bottom w:val="single" w:sz="4" w:space="0" w:color="4AACC5"/>
              <w:right w:val="single" w:sz="4" w:space="0" w:color="4AACC5"/>
            </w:tcBorders>
            <w:shd w:val="clear" w:color="auto" w:fill="FFFFFF" w:themeFill="background1"/>
          </w:tcPr>
          <w:p w:rsidR="00754F49" w:rsidRPr="00754F49" w:rsidRDefault="00754F49" w:rsidP="00754F49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754F49">
              <w:rPr>
                <w:rFonts w:ascii="微软雅黑" w:hAnsi="微软雅黑" w:cs="微软雅黑"/>
                <w:sz w:val="18"/>
                <w:szCs w:val="18"/>
                <w:lang w:eastAsia="zh-CN"/>
              </w:rPr>
              <w:t>东亚银行</w:t>
            </w:r>
          </w:p>
        </w:tc>
      </w:tr>
      <w:tr w:rsidR="00754F49" w:rsidRPr="00754F49" w:rsidTr="00754F49">
        <w:tc>
          <w:tcPr>
            <w:tcW w:w="1559" w:type="dxa"/>
            <w:tcBorders>
              <w:top w:val="single" w:sz="6" w:space="0" w:color="4AACC5"/>
              <w:left w:val="single" w:sz="4" w:space="0" w:color="4AACC5"/>
              <w:bottom w:val="single" w:sz="4" w:space="0" w:color="4AACC5"/>
              <w:right w:val="single" w:sz="6" w:space="0" w:color="4AACC5"/>
            </w:tcBorders>
            <w:shd w:val="clear" w:color="auto" w:fill="FFFFFF" w:themeFill="background1"/>
          </w:tcPr>
          <w:p w:rsidR="00754F49" w:rsidRPr="00754F49" w:rsidRDefault="00754F49" w:rsidP="00754F49">
            <w:pPr>
              <w:pStyle w:val="af6"/>
              <w:rPr>
                <w:rFonts w:ascii="微软雅黑" w:eastAsia="微软雅黑" w:hAnsi="微软雅黑"/>
                <w:sz w:val="18"/>
                <w:szCs w:val="18"/>
              </w:rPr>
            </w:pPr>
            <w:r w:rsidRPr="00754F49">
              <w:rPr>
                <w:rFonts w:ascii="微软雅黑" w:eastAsia="微软雅黑" w:hAnsi="微软雅黑"/>
                <w:sz w:val="18"/>
                <w:szCs w:val="18"/>
              </w:rPr>
              <w:t>CZB</w:t>
            </w:r>
          </w:p>
        </w:tc>
        <w:tc>
          <w:tcPr>
            <w:tcW w:w="5956" w:type="dxa"/>
            <w:tcBorders>
              <w:top w:val="single" w:sz="6" w:space="0" w:color="4AACC5"/>
              <w:left w:val="single" w:sz="6" w:space="0" w:color="4AACC5"/>
              <w:bottom w:val="single" w:sz="4" w:space="0" w:color="4AACC5"/>
              <w:right w:val="single" w:sz="4" w:space="0" w:color="4AACC5"/>
            </w:tcBorders>
            <w:shd w:val="clear" w:color="auto" w:fill="FFFFFF" w:themeFill="background1"/>
          </w:tcPr>
          <w:p w:rsidR="00754F49" w:rsidRPr="00754F49" w:rsidRDefault="00754F49" w:rsidP="00754F49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754F49">
              <w:rPr>
                <w:rFonts w:ascii="微软雅黑" w:hAnsi="微软雅黑" w:cs="微软雅黑"/>
                <w:sz w:val="18"/>
                <w:szCs w:val="18"/>
                <w:lang w:eastAsia="zh-CN"/>
              </w:rPr>
              <w:t>浙商银行</w:t>
            </w:r>
          </w:p>
        </w:tc>
      </w:tr>
      <w:tr w:rsidR="00754F49" w:rsidRPr="00754F49" w:rsidTr="00754F49">
        <w:tc>
          <w:tcPr>
            <w:tcW w:w="1559" w:type="dxa"/>
            <w:tcBorders>
              <w:top w:val="single" w:sz="6" w:space="0" w:color="4AACC5"/>
              <w:left w:val="single" w:sz="4" w:space="0" w:color="4AACC5"/>
              <w:bottom w:val="single" w:sz="4" w:space="0" w:color="4AACC5"/>
              <w:right w:val="single" w:sz="6" w:space="0" w:color="4AACC5"/>
            </w:tcBorders>
            <w:shd w:val="clear" w:color="auto" w:fill="FFFFFF" w:themeFill="background1"/>
          </w:tcPr>
          <w:p w:rsidR="00754F49" w:rsidRPr="00754F49" w:rsidRDefault="00754F49" w:rsidP="00801941">
            <w:pPr>
              <w:pStyle w:val="af6"/>
              <w:rPr>
                <w:rFonts w:ascii="微软雅黑" w:eastAsia="微软雅黑" w:hAnsi="微软雅黑"/>
                <w:sz w:val="18"/>
                <w:szCs w:val="18"/>
              </w:rPr>
            </w:pPr>
            <w:r w:rsidRPr="00754F49">
              <w:rPr>
                <w:rFonts w:ascii="微软雅黑" w:eastAsia="微软雅黑" w:hAnsi="微软雅黑"/>
                <w:sz w:val="18"/>
                <w:szCs w:val="18"/>
              </w:rPr>
              <w:t>CNPY</w:t>
            </w:r>
          </w:p>
        </w:tc>
        <w:tc>
          <w:tcPr>
            <w:tcW w:w="5956" w:type="dxa"/>
            <w:tcBorders>
              <w:top w:val="single" w:sz="6" w:space="0" w:color="4AACC5"/>
              <w:left w:val="single" w:sz="6" w:space="0" w:color="4AACC5"/>
              <w:bottom w:val="single" w:sz="4" w:space="0" w:color="4AACC5"/>
              <w:right w:val="single" w:sz="4" w:space="0" w:color="4AACC5"/>
            </w:tcBorders>
            <w:shd w:val="clear" w:color="auto" w:fill="FFFFFF" w:themeFill="background1"/>
          </w:tcPr>
          <w:p w:rsidR="00754F49" w:rsidRPr="00754F49" w:rsidRDefault="00754F49" w:rsidP="00754F49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754F49">
              <w:rPr>
                <w:rFonts w:ascii="微软雅黑" w:hAnsi="微软雅黑" w:cs="微软雅黑"/>
                <w:sz w:val="18"/>
                <w:szCs w:val="18"/>
                <w:lang w:eastAsia="zh-CN"/>
              </w:rPr>
              <w:t>中国银联</w:t>
            </w:r>
          </w:p>
        </w:tc>
      </w:tr>
      <w:tr w:rsidR="00754F49" w:rsidRPr="00754F49" w:rsidTr="00754F49">
        <w:tc>
          <w:tcPr>
            <w:tcW w:w="1559" w:type="dxa"/>
            <w:tcBorders>
              <w:top w:val="single" w:sz="6" w:space="0" w:color="4AACC5"/>
              <w:left w:val="single" w:sz="4" w:space="0" w:color="4AACC5"/>
              <w:bottom w:val="single" w:sz="4" w:space="0" w:color="4AACC5"/>
              <w:right w:val="single" w:sz="6" w:space="0" w:color="4AACC5"/>
            </w:tcBorders>
            <w:shd w:val="clear" w:color="auto" w:fill="FFFFFF" w:themeFill="background1"/>
          </w:tcPr>
          <w:p w:rsidR="00754F49" w:rsidRPr="00754F49" w:rsidRDefault="00754F49" w:rsidP="00801941">
            <w:pPr>
              <w:pStyle w:val="af6"/>
              <w:rPr>
                <w:rFonts w:ascii="微软雅黑" w:eastAsia="微软雅黑" w:hAnsi="微软雅黑"/>
                <w:sz w:val="18"/>
                <w:szCs w:val="18"/>
              </w:rPr>
            </w:pPr>
            <w:r w:rsidRPr="00754F49">
              <w:rPr>
                <w:rFonts w:ascii="微软雅黑" w:eastAsia="微软雅黑" w:hAnsi="微软雅黑"/>
                <w:sz w:val="18"/>
                <w:szCs w:val="18"/>
              </w:rPr>
              <w:t>CNPY</w:t>
            </w:r>
            <w:r w:rsidR="00801941">
              <w:rPr>
                <w:rFonts w:ascii="微软雅黑" w:eastAsia="微软雅黑" w:hAnsi="微软雅黑"/>
                <w:sz w:val="18"/>
                <w:szCs w:val="18"/>
              </w:rPr>
              <w:t>GZ</w:t>
            </w:r>
          </w:p>
        </w:tc>
        <w:tc>
          <w:tcPr>
            <w:tcW w:w="5956" w:type="dxa"/>
            <w:tcBorders>
              <w:top w:val="single" w:sz="6" w:space="0" w:color="4AACC5"/>
              <w:left w:val="single" w:sz="6" w:space="0" w:color="4AACC5"/>
              <w:bottom w:val="single" w:sz="4" w:space="0" w:color="4AACC5"/>
              <w:right w:val="single" w:sz="4" w:space="0" w:color="4AACC5"/>
            </w:tcBorders>
            <w:shd w:val="clear" w:color="auto" w:fill="FFFFFF" w:themeFill="background1"/>
          </w:tcPr>
          <w:p w:rsidR="00754F49" w:rsidRPr="00754F49" w:rsidRDefault="00754F49" w:rsidP="00754F49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754F49">
              <w:rPr>
                <w:rFonts w:ascii="微软雅黑" w:hAnsi="微软雅黑" w:cs="微软雅黑"/>
                <w:sz w:val="18"/>
                <w:szCs w:val="18"/>
                <w:lang w:eastAsia="zh-CN"/>
              </w:rPr>
              <w:t>广州银联</w:t>
            </w:r>
          </w:p>
        </w:tc>
      </w:tr>
      <w:tr w:rsidR="00754F49" w:rsidRPr="00754F49" w:rsidTr="00754F49">
        <w:tc>
          <w:tcPr>
            <w:tcW w:w="1559" w:type="dxa"/>
            <w:tcBorders>
              <w:top w:val="single" w:sz="6" w:space="0" w:color="4AACC5"/>
              <w:left w:val="single" w:sz="4" w:space="0" w:color="4AACC5"/>
              <w:bottom w:val="single" w:sz="4" w:space="0" w:color="4AACC5"/>
              <w:right w:val="single" w:sz="6" w:space="0" w:color="4AACC5"/>
            </w:tcBorders>
            <w:shd w:val="clear" w:color="auto" w:fill="FFFFFF" w:themeFill="background1"/>
          </w:tcPr>
          <w:p w:rsidR="00754F49" w:rsidRPr="00754F49" w:rsidRDefault="00801941" w:rsidP="00754F49">
            <w:pPr>
              <w:pStyle w:val="af6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CNPYHN</w:t>
            </w:r>
          </w:p>
        </w:tc>
        <w:tc>
          <w:tcPr>
            <w:tcW w:w="5956" w:type="dxa"/>
            <w:tcBorders>
              <w:top w:val="single" w:sz="6" w:space="0" w:color="4AACC5"/>
              <w:left w:val="single" w:sz="6" w:space="0" w:color="4AACC5"/>
              <w:bottom w:val="single" w:sz="4" w:space="0" w:color="4AACC5"/>
              <w:right w:val="single" w:sz="4" w:space="0" w:color="4AACC5"/>
            </w:tcBorders>
            <w:shd w:val="clear" w:color="auto" w:fill="FFFFFF" w:themeFill="background1"/>
          </w:tcPr>
          <w:p w:rsidR="00754F49" w:rsidRPr="00754F49" w:rsidRDefault="00754F49" w:rsidP="00754F49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754F49">
              <w:rPr>
                <w:rFonts w:ascii="微软雅黑" w:hAnsi="微软雅黑" w:cs="微软雅黑"/>
                <w:sz w:val="18"/>
                <w:szCs w:val="18"/>
                <w:lang w:eastAsia="zh-CN"/>
              </w:rPr>
              <w:t>湖南银联</w:t>
            </w:r>
          </w:p>
        </w:tc>
      </w:tr>
      <w:tr w:rsidR="00754F49" w:rsidRPr="00754F49" w:rsidTr="00754F49">
        <w:tc>
          <w:tcPr>
            <w:tcW w:w="1559" w:type="dxa"/>
            <w:tcBorders>
              <w:top w:val="single" w:sz="6" w:space="0" w:color="4AACC5"/>
              <w:left w:val="single" w:sz="4" w:space="0" w:color="4AACC5"/>
              <w:bottom w:val="single" w:sz="4" w:space="0" w:color="4AACC5"/>
              <w:right w:val="single" w:sz="6" w:space="0" w:color="4AACC5"/>
            </w:tcBorders>
            <w:shd w:val="clear" w:color="auto" w:fill="FFFFFF" w:themeFill="background1"/>
          </w:tcPr>
          <w:p w:rsidR="00754F49" w:rsidRPr="00754F49" w:rsidRDefault="002A6C99" w:rsidP="00754F49">
            <w:pPr>
              <w:pStyle w:val="af6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CNPY</w:t>
            </w:r>
            <w:r w:rsidR="0071575E">
              <w:rPr>
                <w:rFonts w:ascii="微软雅黑" w:eastAsia="微软雅黑" w:hAnsi="微软雅黑"/>
                <w:sz w:val="18"/>
                <w:szCs w:val="18"/>
              </w:rPr>
              <w:t>GD</w:t>
            </w:r>
          </w:p>
        </w:tc>
        <w:tc>
          <w:tcPr>
            <w:tcW w:w="5956" w:type="dxa"/>
            <w:tcBorders>
              <w:top w:val="single" w:sz="6" w:space="0" w:color="4AACC5"/>
              <w:left w:val="single" w:sz="6" w:space="0" w:color="4AACC5"/>
              <w:bottom w:val="single" w:sz="4" w:space="0" w:color="4AACC5"/>
              <w:right w:val="single" w:sz="4" w:space="0" w:color="4AACC5"/>
            </w:tcBorders>
            <w:shd w:val="clear" w:color="auto" w:fill="FFFFFF" w:themeFill="background1"/>
          </w:tcPr>
          <w:p w:rsidR="00754F49" w:rsidRPr="00754F49" w:rsidRDefault="00754F49" w:rsidP="00754F49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754F49">
              <w:rPr>
                <w:rFonts w:ascii="微软雅黑" w:hAnsi="微软雅黑" w:cs="微软雅黑"/>
                <w:sz w:val="18"/>
                <w:szCs w:val="18"/>
                <w:lang w:eastAsia="zh-CN"/>
              </w:rPr>
              <w:t>广东银联</w:t>
            </w:r>
          </w:p>
        </w:tc>
      </w:tr>
      <w:tr w:rsidR="00754F49" w:rsidRPr="00754F49" w:rsidTr="00754F49">
        <w:tc>
          <w:tcPr>
            <w:tcW w:w="1559" w:type="dxa"/>
            <w:tcBorders>
              <w:top w:val="single" w:sz="6" w:space="0" w:color="4AACC5"/>
              <w:left w:val="single" w:sz="4" w:space="0" w:color="4AACC5"/>
              <w:bottom w:val="single" w:sz="4" w:space="0" w:color="4AACC5"/>
              <w:right w:val="single" w:sz="6" w:space="0" w:color="4AACC5"/>
            </w:tcBorders>
            <w:shd w:val="clear" w:color="auto" w:fill="FFFFFF" w:themeFill="background1"/>
          </w:tcPr>
          <w:p w:rsidR="00754F49" w:rsidRPr="00754F49" w:rsidRDefault="0071575E" w:rsidP="00754F49">
            <w:pPr>
              <w:pStyle w:val="af6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CNPYSH</w:t>
            </w:r>
          </w:p>
        </w:tc>
        <w:tc>
          <w:tcPr>
            <w:tcW w:w="5956" w:type="dxa"/>
            <w:tcBorders>
              <w:top w:val="single" w:sz="6" w:space="0" w:color="4AACC5"/>
              <w:left w:val="single" w:sz="6" w:space="0" w:color="4AACC5"/>
              <w:bottom w:val="single" w:sz="4" w:space="0" w:color="4AACC5"/>
              <w:right w:val="single" w:sz="4" w:space="0" w:color="4AACC5"/>
            </w:tcBorders>
            <w:shd w:val="clear" w:color="auto" w:fill="FFFFFF" w:themeFill="background1"/>
          </w:tcPr>
          <w:p w:rsidR="00754F49" w:rsidRPr="00754F49" w:rsidRDefault="00754F49" w:rsidP="00754F49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754F49">
              <w:rPr>
                <w:rFonts w:ascii="微软雅黑" w:hAnsi="微软雅黑" w:cs="微软雅黑"/>
                <w:sz w:val="18"/>
                <w:szCs w:val="18"/>
                <w:lang w:eastAsia="zh-CN"/>
              </w:rPr>
              <w:t>上海银联</w:t>
            </w:r>
          </w:p>
        </w:tc>
      </w:tr>
      <w:tr w:rsidR="00754F49" w:rsidRPr="00754F49" w:rsidTr="00754F49">
        <w:tc>
          <w:tcPr>
            <w:tcW w:w="1559" w:type="dxa"/>
            <w:tcBorders>
              <w:top w:val="single" w:sz="6" w:space="0" w:color="4AACC5"/>
              <w:left w:val="single" w:sz="4" w:space="0" w:color="4AACC5"/>
              <w:bottom w:val="single" w:sz="4" w:space="0" w:color="4AACC5"/>
              <w:right w:val="single" w:sz="6" w:space="0" w:color="4AACC5"/>
            </w:tcBorders>
            <w:shd w:val="clear" w:color="auto" w:fill="FFFFFF" w:themeFill="background1"/>
          </w:tcPr>
          <w:p w:rsidR="00754F49" w:rsidRPr="00754F49" w:rsidRDefault="00754F49" w:rsidP="00754F49">
            <w:pPr>
              <w:pStyle w:val="af6"/>
              <w:rPr>
                <w:rFonts w:ascii="微软雅黑" w:eastAsia="微软雅黑" w:hAnsi="微软雅黑"/>
                <w:sz w:val="18"/>
                <w:szCs w:val="18"/>
              </w:rPr>
            </w:pPr>
            <w:r w:rsidRPr="00754F49">
              <w:rPr>
                <w:rFonts w:ascii="微软雅黑" w:eastAsia="微软雅黑" w:hAnsi="微软雅黑"/>
                <w:sz w:val="18"/>
                <w:szCs w:val="18"/>
              </w:rPr>
              <w:t>XIB</w:t>
            </w:r>
          </w:p>
        </w:tc>
        <w:tc>
          <w:tcPr>
            <w:tcW w:w="5956" w:type="dxa"/>
            <w:tcBorders>
              <w:top w:val="single" w:sz="6" w:space="0" w:color="4AACC5"/>
              <w:left w:val="single" w:sz="6" w:space="0" w:color="4AACC5"/>
              <w:bottom w:val="single" w:sz="4" w:space="0" w:color="4AACC5"/>
              <w:right w:val="single" w:sz="4" w:space="0" w:color="4AACC5"/>
            </w:tcBorders>
            <w:shd w:val="clear" w:color="auto" w:fill="FFFFFF" w:themeFill="background1"/>
          </w:tcPr>
          <w:p w:rsidR="00754F49" w:rsidRPr="00754F49" w:rsidRDefault="00754F49" w:rsidP="00754F49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754F49">
              <w:rPr>
                <w:rFonts w:ascii="微软雅黑" w:hAnsi="微软雅黑" w:cs="微软雅黑"/>
                <w:sz w:val="18"/>
                <w:szCs w:val="18"/>
                <w:lang w:eastAsia="zh-CN"/>
              </w:rPr>
              <w:t>厦门国际银行</w:t>
            </w:r>
          </w:p>
        </w:tc>
      </w:tr>
      <w:tr w:rsidR="00754F49" w:rsidRPr="00754F49" w:rsidTr="00754F49">
        <w:tc>
          <w:tcPr>
            <w:tcW w:w="1559" w:type="dxa"/>
            <w:tcBorders>
              <w:top w:val="single" w:sz="6" w:space="0" w:color="4AACC5"/>
              <w:left w:val="single" w:sz="4" w:space="0" w:color="4AACC5"/>
              <w:bottom w:val="single" w:sz="4" w:space="0" w:color="4AACC5"/>
              <w:right w:val="single" w:sz="6" w:space="0" w:color="4AACC5"/>
            </w:tcBorders>
            <w:shd w:val="clear" w:color="auto" w:fill="FFFFFF" w:themeFill="background1"/>
          </w:tcPr>
          <w:p w:rsidR="00754F49" w:rsidRPr="00754F49" w:rsidRDefault="00754F49" w:rsidP="00754F49">
            <w:pPr>
              <w:pStyle w:val="af6"/>
              <w:rPr>
                <w:rFonts w:ascii="微软雅黑" w:eastAsia="微软雅黑" w:hAnsi="微软雅黑"/>
                <w:sz w:val="18"/>
                <w:szCs w:val="18"/>
              </w:rPr>
            </w:pPr>
            <w:r w:rsidRPr="00754F49">
              <w:rPr>
                <w:rFonts w:ascii="微软雅黑" w:eastAsia="微软雅黑" w:hAnsi="微软雅黑"/>
                <w:sz w:val="18"/>
                <w:szCs w:val="18"/>
              </w:rPr>
              <w:t>WZYH</w:t>
            </w:r>
          </w:p>
        </w:tc>
        <w:tc>
          <w:tcPr>
            <w:tcW w:w="5956" w:type="dxa"/>
            <w:tcBorders>
              <w:top w:val="single" w:sz="6" w:space="0" w:color="4AACC5"/>
              <w:left w:val="single" w:sz="6" w:space="0" w:color="4AACC5"/>
              <w:bottom w:val="single" w:sz="4" w:space="0" w:color="4AACC5"/>
              <w:right w:val="single" w:sz="4" w:space="0" w:color="4AACC5"/>
            </w:tcBorders>
            <w:shd w:val="clear" w:color="auto" w:fill="FFFFFF" w:themeFill="background1"/>
          </w:tcPr>
          <w:p w:rsidR="00754F49" w:rsidRPr="00754F49" w:rsidRDefault="00754F49" w:rsidP="00754F49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754F49">
              <w:rPr>
                <w:rFonts w:ascii="微软雅黑" w:hAnsi="微软雅黑" w:cs="微软雅黑"/>
                <w:sz w:val="18"/>
                <w:szCs w:val="18"/>
                <w:lang w:eastAsia="zh-CN"/>
              </w:rPr>
              <w:t>外资银行</w:t>
            </w:r>
          </w:p>
        </w:tc>
      </w:tr>
    </w:tbl>
    <w:p w:rsidR="002C7845" w:rsidRPr="002C7845" w:rsidRDefault="002C7845" w:rsidP="002C7845">
      <w:pPr>
        <w:rPr>
          <w:lang w:eastAsia="zh-CN"/>
        </w:rPr>
      </w:pPr>
    </w:p>
    <w:p w:rsidR="00D118E6" w:rsidRDefault="00D118E6" w:rsidP="00D118E6">
      <w:pPr>
        <w:pStyle w:val="2"/>
        <w:numPr>
          <w:ilvl w:val="1"/>
          <w:numId w:val="21"/>
        </w:numPr>
        <w:rPr>
          <w:lang w:eastAsia="zh-CN"/>
        </w:rPr>
      </w:pPr>
      <w:bookmarkStart w:id="282" w:name="_Toc513053791"/>
      <w:r>
        <w:rPr>
          <w:rFonts w:hint="eastAsia"/>
          <w:lang w:eastAsia="zh-CN"/>
        </w:rPr>
        <w:t>账户类型</w:t>
      </w:r>
      <w:r w:rsidR="00E62E97">
        <w:rPr>
          <w:lang w:eastAsia="zh-CN"/>
        </w:rPr>
        <w:t>(</w:t>
      </w:r>
      <w:r w:rsidR="00E62E97" w:rsidRPr="00D60316">
        <w:rPr>
          <w:lang w:eastAsia="zh-CN"/>
        </w:rPr>
        <w:t>accountType)</w:t>
      </w:r>
      <w:bookmarkEnd w:id="282"/>
    </w:p>
    <w:tbl>
      <w:tblPr>
        <w:tblW w:w="7515" w:type="dxa"/>
        <w:tblInd w:w="817" w:type="dxa"/>
        <w:tblBorders>
          <w:top w:val="single" w:sz="4" w:space="0" w:color="4AACC5"/>
          <w:left w:val="single" w:sz="4" w:space="0" w:color="4AACC5"/>
          <w:bottom w:val="single" w:sz="4" w:space="0" w:color="4AACC5"/>
          <w:right w:val="single" w:sz="4" w:space="0" w:color="4AACC5"/>
          <w:insideH w:val="single" w:sz="6" w:space="0" w:color="4AACC5"/>
          <w:insideV w:val="single" w:sz="6" w:space="0" w:color="4AACC5"/>
        </w:tblBorders>
        <w:tblLayout w:type="fixed"/>
        <w:tblLook w:val="04A0" w:firstRow="1" w:lastRow="0" w:firstColumn="1" w:lastColumn="0" w:noHBand="0" w:noVBand="1"/>
      </w:tblPr>
      <w:tblGrid>
        <w:gridCol w:w="1559"/>
        <w:gridCol w:w="5956"/>
      </w:tblGrid>
      <w:tr w:rsidR="00D118E6" w:rsidTr="00D118E6">
        <w:tc>
          <w:tcPr>
            <w:tcW w:w="1559" w:type="dxa"/>
            <w:tcBorders>
              <w:top w:val="single" w:sz="4" w:space="0" w:color="4AACC5"/>
              <w:left w:val="single" w:sz="4" w:space="0" w:color="4AACC5"/>
              <w:bottom w:val="single" w:sz="6" w:space="0" w:color="4AACC5"/>
              <w:right w:val="single" w:sz="6" w:space="0" w:color="4AACC5"/>
            </w:tcBorders>
            <w:shd w:val="clear" w:color="auto" w:fill="30849B"/>
            <w:vAlign w:val="center"/>
            <w:hideMark/>
          </w:tcPr>
          <w:p w:rsidR="00D118E6" w:rsidRDefault="00D118E6">
            <w:pPr>
              <w:rPr>
                <w:rFonts w:ascii="微软雅黑" w:hAnsi="微软雅黑" w:cs="微软雅黑"/>
                <w:color w:val="C7EDCC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  <w:lang w:eastAsia="zh-CN"/>
              </w:rPr>
              <w:t>类型</w:t>
            </w:r>
          </w:p>
        </w:tc>
        <w:tc>
          <w:tcPr>
            <w:tcW w:w="5954" w:type="dxa"/>
            <w:tcBorders>
              <w:top w:val="single" w:sz="4" w:space="0" w:color="4AACC5"/>
              <w:left w:val="single" w:sz="6" w:space="0" w:color="4AACC5"/>
              <w:bottom w:val="single" w:sz="6" w:space="0" w:color="4AACC5"/>
              <w:right w:val="single" w:sz="4" w:space="0" w:color="4AACC5"/>
            </w:tcBorders>
            <w:shd w:val="clear" w:color="auto" w:fill="30849B"/>
            <w:vAlign w:val="center"/>
            <w:hideMark/>
          </w:tcPr>
          <w:p w:rsidR="00D118E6" w:rsidRDefault="00D118E6">
            <w:pPr>
              <w:jc w:val="center"/>
              <w:rPr>
                <w:rFonts w:ascii="微软雅黑" w:hAnsi="微软雅黑" w:cs="微软雅黑"/>
                <w:color w:val="C7EDCC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  <w:lang w:val="en-US"/>
              </w:rPr>
              <w:t>定义</w:t>
            </w:r>
          </w:p>
        </w:tc>
      </w:tr>
      <w:tr w:rsidR="00D118E6" w:rsidTr="00D118E6">
        <w:tc>
          <w:tcPr>
            <w:tcW w:w="1559" w:type="dxa"/>
            <w:tcBorders>
              <w:top w:val="single" w:sz="6" w:space="0" w:color="4AACC5"/>
              <w:left w:val="single" w:sz="4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hideMark/>
          </w:tcPr>
          <w:p w:rsidR="00D118E6" w:rsidRDefault="00D118E6">
            <w:pPr>
              <w:pStyle w:val="af6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DEF00001</w:t>
            </w:r>
          </w:p>
        </w:tc>
        <w:tc>
          <w:tcPr>
            <w:tcW w:w="5954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4" w:space="0" w:color="4AACC5"/>
            </w:tcBorders>
            <w:shd w:val="clear" w:color="auto" w:fill="FFFFFF" w:themeFill="background1"/>
            <w:hideMark/>
          </w:tcPr>
          <w:p w:rsidR="00D118E6" w:rsidRDefault="00D118E6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个人余额账户</w:t>
            </w:r>
          </w:p>
        </w:tc>
      </w:tr>
      <w:tr w:rsidR="00D118E6" w:rsidTr="00D118E6">
        <w:tc>
          <w:tcPr>
            <w:tcW w:w="1559" w:type="dxa"/>
            <w:tcBorders>
              <w:top w:val="single" w:sz="6" w:space="0" w:color="4AACC5"/>
              <w:left w:val="single" w:sz="4" w:space="0" w:color="4AACC5"/>
              <w:bottom w:val="single" w:sz="4" w:space="0" w:color="4AACC5"/>
              <w:right w:val="single" w:sz="6" w:space="0" w:color="4AACC5"/>
            </w:tcBorders>
            <w:shd w:val="clear" w:color="auto" w:fill="FFFFFF" w:themeFill="background1"/>
            <w:hideMark/>
          </w:tcPr>
          <w:p w:rsidR="00D118E6" w:rsidRDefault="00D118E6">
            <w:pPr>
              <w:pStyle w:val="af6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bookmarkStart w:id="283" w:name="OLE_LINK123"/>
            <w:bookmarkStart w:id="284" w:name="OLE_LINK124"/>
            <w:r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ACTP0001</w:t>
            </w:r>
          </w:p>
        </w:tc>
        <w:tc>
          <w:tcPr>
            <w:tcW w:w="5954" w:type="dxa"/>
            <w:tcBorders>
              <w:top w:val="single" w:sz="6" w:space="0" w:color="4AACC5"/>
              <w:left w:val="single" w:sz="6" w:space="0" w:color="4AACC5"/>
              <w:bottom w:val="single" w:sz="4" w:space="0" w:color="4AACC5"/>
              <w:right w:val="single" w:sz="4" w:space="0" w:color="4AACC5"/>
            </w:tcBorders>
            <w:shd w:val="clear" w:color="auto" w:fill="FFFFFF" w:themeFill="background1"/>
            <w:hideMark/>
          </w:tcPr>
          <w:p w:rsidR="00D118E6" w:rsidRDefault="00D118E6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企业余额账户</w:t>
            </w:r>
          </w:p>
        </w:tc>
      </w:tr>
      <w:bookmarkEnd w:id="283"/>
      <w:bookmarkEnd w:id="284"/>
    </w:tbl>
    <w:p w:rsidR="00834444" w:rsidRDefault="00834444" w:rsidP="00D14631">
      <w:pPr>
        <w:pStyle w:val="WW-"/>
        <w:ind w:firstLine="0"/>
        <w:rPr>
          <w:lang w:eastAsia="zh-CN"/>
        </w:rPr>
      </w:pPr>
    </w:p>
    <w:p w:rsidR="00D14631" w:rsidRDefault="00D14631" w:rsidP="00D14631">
      <w:pPr>
        <w:pStyle w:val="2"/>
        <w:numPr>
          <w:ilvl w:val="1"/>
          <w:numId w:val="21"/>
        </w:numPr>
        <w:rPr>
          <w:lang w:eastAsia="zh-CN"/>
        </w:rPr>
      </w:pPr>
      <w:bookmarkStart w:id="285" w:name="_Toc513053792"/>
      <w:r>
        <w:rPr>
          <w:rFonts w:hint="eastAsia"/>
          <w:lang w:eastAsia="zh-CN"/>
        </w:rPr>
        <w:t>余额明细</w:t>
      </w:r>
      <w:r w:rsidRPr="00D14631">
        <w:rPr>
          <w:lang w:eastAsia="zh-CN"/>
        </w:rPr>
        <w:t>类型</w:t>
      </w:r>
      <w:r w:rsidR="00E62E97">
        <w:rPr>
          <w:lang w:eastAsia="zh-CN"/>
        </w:rPr>
        <w:t>(</w:t>
      </w:r>
      <w:r w:rsidR="00E62E97" w:rsidRPr="00D60316">
        <w:rPr>
          <w:lang w:eastAsia="zh-CN"/>
        </w:rPr>
        <w:t>tradeType)</w:t>
      </w:r>
      <w:bookmarkEnd w:id="285"/>
    </w:p>
    <w:tbl>
      <w:tblPr>
        <w:tblW w:w="7513" w:type="dxa"/>
        <w:tblInd w:w="817" w:type="dxa"/>
        <w:tblBorders>
          <w:top w:val="single" w:sz="4" w:space="0" w:color="4AACC5"/>
          <w:left w:val="single" w:sz="4" w:space="0" w:color="4AACC5"/>
          <w:bottom w:val="single" w:sz="4" w:space="0" w:color="4AACC5"/>
          <w:right w:val="single" w:sz="4" w:space="0" w:color="4AACC5"/>
          <w:insideH w:val="single" w:sz="6" w:space="0" w:color="4AACC5"/>
          <w:insideV w:val="single" w:sz="6" w:space="0" w:color="4AACC5"/>
        </w:tblBorders>
        <w:tblLayout w:type="fixed"/>
        <w:tblLook w:val="04A0" w:firstRow="1" w:lastRow="0" w:firstColumn="1" w:lastColumn="0" w:noHBand="0" w:noVBand="1"/>
      </w:tblPr>
      <w:tblGrid>
        <w:gridCol w:w="1559"/>
        <w:gridCol w:w="5954"/>
      </w:tblGrid>
      <w:tr w:rsidR="00D14631" w:rsidTr="00DE392F">
        <w:tc>
          <w:tcPr>
            <w:tcW w:w="1559" w:type="dxa"/>
            <w:tcBorders>
              <w:top w:val="single" w:sz="4" w:space="0" w:color="4AACC5"/>
              <w:bottom w:val="single" w:sz="6" w:space="0" w:color="4AACC5"/>
            </w:tcBorders>
            <w:shd w:val="clear" w:color="auto" w:fill="30849B"/>
            <w:vAlign w:val="center"/>
          </w:tcPr>
          <w:p w:rsidR="00D14631" w:rsidRDefault="00D14631" w:rsidP="00DE392F">
            <w:pPr>
              <w:rPr>
                <w:rFonts w:ascii="微软雅黑" w:hAnsi="微软雅黑" w:cs="微软雅黑"/>
                <w:color w:val="C7EDCC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  <w:lang w:eastAsia="zh-CN"/>
              </w:rPr>
              <w:t>类型</w:t>
            </w:r>
          </w:p>
        </w:tc>
        <w:tc>
          <w:tcPr>
            <w:tcW w:w="5954" w:type="dxa"/>
            <w:tcBorders>
              <w:top w:val="single" w:sz="4" w:space="0" w:color="4AACC5"/>
              <w:bottom w:val="single" w:sz="6" w:space="0" w:color="4AACC5"/>
            </w:tcBorders>
            <w:shd w:val="clear" w:color="auto" w:fill="30849B"/>
            <w:vAlign w:val="center"/>
          </w:tcPr>
          <w:p w:rsidR="00D14631" w:rsidRDefault="00D14631" w:rsidP="00DE392F">
            <w:pPr>
              <w:jc w:val="center"/>
              <w:rPr>
                <w:rFonts w:ascii="微软雅黑" w:hAnsi="微软雅黑" w:cs="微软雅黑"/>
                <w:color w:val="C7EDCC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</w:rPr>
              <w:t>定义</w:t>
            </w:r>
          </w:p>
        </w:tc>
      </w:tr>
      <w:tr w:rsidR="00D14631" w:rsidRPr="008318B8" w:rsidTr="00DE392F">
        <w:tc>
          <w:tcPr>
            <w:tcW w:w="1559" w:type="dxa"/>
            <w:tcBorders>
              <w:top w:val="single" w:sz="6" w:space="0" w:color="4AACC5"/>
              <w:left w:val="single" w:sz="4" w:space="0" w:color="4AACC5"/>
              <w:bottom w:val="single" w:sz="4" w:space="0" w:color="4AACC5"/>
              <w:right w:val="single" w:sz="6" w:space="0" w:color="4AACC5"/>
            </w:tcBorders>
            <w:shd w:val="clear" w:color="auto" w:fill="FFFFFF" w:themeFill="background1"/>
          </w:tcPr>
          <w:p w:rsidR="00D14631" w:rsidRDefault="00D14631" w:rsidP="00DE392F">
            <w:pPr>
              <w:pStyle w:val="af6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DEPOSIT</w:t>
            </w:r>
          </w:p>
        </w:tc>
        <w:tc>
          <w:tcPr>
            <w:tcW w:w="5954" w:type="dxa"/>
            <w:tcBorders>
              <w:top w:val="single" w:sz="6" w:space="0" w:color="4AACC5"/>
              <w:left w:val="single" w:sz="6" w:space="0" w:color="4AACC5"/>
              <w:bottom w:val="single" w:sz="4" w:space="0" w:color="4AACC5"/>
              <w:right w:val="single" w:sz="4" w:space="0" w:color="4AACC5"/>
            </w:tcBorders>
            <w:shd w:val="clear" w:color="auto" w:fill="FFFFFF" w:themeFill="background1"/>
          </w:tcPr>
          <w:p w:rsidR="00D14631" w:rsidRPr="008318B8" w:rsidRDefault="00D14631" w:rsidP="00DE392F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充值</w:t>
            </w:r>
          </w:p>
        </w:tc>
      </w:tr>
      <w:tr w:rsidR="00D14631" w:rsidRPr="008318B8" w:rsidTr="00912B69">
        <w:trPr>
          <w:trHeight w:val="334"/>
        </w:trPr>
        <w:tc>
          <w:tcPr>
            <w:tcW w:w="1559" w:type="dxa"/>
            <w:tcBorders>
              <w:top w:val="single" w:sz="6" w:space="0" w:color="4AACC5"/>
              <w:left w:val="single" w:sz="4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</w:tcPr>
          <w:p w:rsidR="00D14631" w:rsidRDefault="00D14631" w:rsidP="00DE392F">
            <w:pPr>
              <w:pStyle w:val="af6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WITHDRAW</w:t>
            </w:r>
          </w:p>
        </w:tc>
        <w:tc>
          <w:tcPr>
            <w:tcW w:w="5954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4" w:space="0" w:color="4AACC5"/>
            </w:tcBorders>
            <w:shd w:val="clear" w:color="auto" w:fill="FFFFFF" w:themeFill="background1"/>
          </w:tcPr>
          <w:p w:rsidR="00D14631" w:rsidRPr="008318B8" w:rsidRDefault="00D14631" w:rsidP="00DE392F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提现</w:t>
            </w:r>
          </w:p>
        </w:tc>
      </w:tr>
      <w:tr w:rsidR="00D14631" w:rsidRPr="00D14631" w:rsidTr="00912B69">
        <w:tc>
          <w:tcPr>
            <w:tcW w:w="1559" w:type="dxa"/>
            <w:tcBorders>
              <w:top w:val="single" w:sz="6" w:space="0" w:color="4AACC5"/>
              <w:left w:val="single" w:sz="4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</w:tcPr>
          <w:p w:rsidR="00D14631" w:rsidRPr="00D14631" w:rsidRDefault="00D14631" w:rsidP="00DE392F">
            <w:pPr>
              <w:pStyle w:val="af6"/>
              <w:spacing w:before="0" w:beforeAutospacing="0" w:after="0" w:afterAutospacing="0"/>
              <w:rPr>
                <w:rFonts w:ascii="微软雅黑" w:eastAsia="微软雅黑" w:hAnsi="微软雅黑" w:cs="微软雅黑"/>
                <w:sz w:val="18"/>
                <w:szCs w:val="18"/>
                <w:lang w:val="en-GB"/>
              </w:rPr>
            </w:pPr>
            <w:r w:rsidRPr="00D14631">
              <w:rPr>
                <w:rFonts w:ascii="微软雅黑" w:eastAsia="微软雅黑" w:hAnsi="微软雅黑" w:cs="微软雅黑" w:hint="eastAsia"/>
                <w:sz w:val="18"/>
                <w:szCs w:val="18"/>
                <w:lang w:val="en-GB"/>
              </w:rPr>
              <w:t>CONSUME</w:t>
            </w:r>
          </w:p>
        </w:tc>
        <w:tc>
          <w:tcPr>
            <w:tcW w:w="5954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4" w:space="0" w:color="4AACC5"/>
            </w:tcBorders>
            <w:shd w:val="clear" w:color="auto" w:fill="FFFFFF" w:themeFill="background1"/>
          </w:tcPr>
          <w:p w:rsidR="00D14631" w:rsidRDefault="00D14631" w:rsidP="00DE392F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D14631"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消费</w:t>
            </w:r>
          </w:p>
        </w:tc>
      </w:tr>
      <w:tr w:rsidR="001C60FE" w:rsidRPr="00D14631" w:rsidTr="00DE392F">
        <w:tc>
          <w:tcPr>
            <w:tcW w:w="1559" w:type="dxa"/>
            <w:tcBorders>
              <w:top w:val="single" w:sz="6" w:space="0" w:color="4AACC5"/>
              <w:left w:val="single" w:sz="4" w:space="0" w:color="4AACC5"/>
              <w:bottom w:val="single" w:sz="4" w:space="0" w:color="4AACC5"/>
              <w:right w:val="single" w:sz="6" w:space="0" w:color="4AACC5"/>
            </w:tcBorders>
            <w:shd w:val="clear" w:color="auto" w:fill="FFFFFF" w:themeFill="background1"/>
          </w:tcPr>
          <w:p w:rsidR="001C60FE" w:rsidRPr="00D14631" w:rsidRDefault="001C60FE" w:rsidP="00DE392F">
            <w:pPr>
              <w:pStyle w:val="af6"/>
              <w:spacing w:before="0" w:beforeAutospacing="0" w:after="0" w:afterAutospacing="0"/>
              <w:rPr>
                <w:rFonts w:ascii="微软雅黑" w:eastAsia="微软雅黑" w:hAnsi="微软雅黑" w:cs="微软雅黑"/>
                <w:sz w:val="18"/>
                <w:szCs w:val="18"/>
                <w:lang w:val="en-GB"/>
              </w:rPr>
            </w:pPr>
            <w:r w:rsidRPr="00912B69">
              <w:rPr>
                <w:rFonts w:ascii="微软雅黑" w:eastAsia="微软雅黑" w:hAnsi="微软雅黑" w:cs="微软雅黑"/>
                <w:sz w:val="18"/>
                <w:szCs w:val="18"/>
                <w:lang w:val="en-GB"/>
              </w:rPr>
              <w:t>REFUND</w:t>
            </w:r>
          </w:p>
        </w:tc>
        <w:tc>
          <w:tcPr>
            <w:tcW w:w="5954" w:type="dxa"/>
            <w:tcBorders>
              <w:top w:val="single" w:sz="6" w:space="0" w:color="4AACC5"/>
              <w:left w:val="single" w:sz="6" w:space="0" w:color="4AACC5"/>
              <w:bottom w:val="single" w:sz="4" w:space="0" w:color="4AACC5"/>
              <w:right w:val="single" w:sz="4" w:space="0" w:color="4AACC5"/>
            </w:tcBorders>
            <w:shd w:val="clear" w:color="auto" w:fill="FFFFFF" w:themeFill="background1"/>
          </w:tcPr>
          <w:p w:rsidR="001C60FE" w:rsidRPr="00D14631" w:rsidRDefault="00C93E25" w:rsidP="00912B69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912B69">
              <w:rPr>
                <w:rFonts w:ascii="微软雅黑" w:hAnsi="微软雅黑" w:cs="微软雅黑"/>
                <w:sz w:val="18"/>
                <w:szCs w:val="18"/>
                <w:lang w:eastAsia="zh-CN"/>
              </w:rPr>
              <w:t>退款</w:t>
            </w:r>
          </w:p>
        </w:tc>
      </w:tr>
    </w:tbl>
    <w:p w:rsidR="00EA189F" w:rsidRDefault="00EC03DF" w:rsidP="00EC03DF">
      <w:pPr>
        <w:tabs>
          <w:tab w:val="left" w:pos="1828"/>
        </w:tabs>
        <w:rPr>
          <w:lang w:eastAsia="zh-CN"/>
        </w:rPr>
      </w:pPr>
      <w:r>
        <w:rPr>
          <w:lang w:eastAsia="zh-CN"/>
        </w:rPr>
        <w:tab/>
      </w:r>
    </w:p>
    <w:p w:rsidR="00EA189F" w:rsidRDefault="00EA189F" w:rsidP="00EA189F">
      <w:pPr>
        <w:pStyle w:val="2"/>
        <w:rPr>
          <w:lang w:eastAsia="zh-CN"/>
        </w:rPr>
      </w:pPr>
      <w:bookmarkStart w:id="286" w:name="_Toc513053793"/>
      <w:r>
        <w:rPr>
          <w:rFonts w:hint="eastAsia"/>
          <w:lang w:eastAsia="zh-CN"/>
        </w:rPr>
        <w:t>订单类型</w:t>
      </w:r>
      <w:r w:rsidR="00E62E97">
        <w:rPr>
          <w:lang w:eastAsia="zh-CN"/>
        </w:rPr>
        <w:t>(</w:t>
      </w:r>
      <w:r w:rsidR="00E62E97" w:rsidRPr="00D60316">
        <w:rPr>
          <w:lang w:eastAsia="zh-CN"/>
        </w:rPr>
        <w:t>orderType)</w:t>
      </w:r>
      <w:bookmarkEnd w:id="286"/>
    </w:p>
    <w:tbl>
      <w:tblPr>
        <w:tblW w:w="7515" w:type="dxa"/>
        <w:tblInd w:w="817" w:type="dxa"/>
        <w:tblBorders>
          <w:top w:val="single" w:sz="4" w:space="0" w:color="4AACC5"/>
          <w:left w:val="single" w:sz="4" w:space="0" w:color="4AACC5"/>
          <w:bottom w:val="single" w:sz="4" w:space="0" w:color="4AACC5"/>
          <w:right w:val="single" w:sz="4" w:space="0" w:color="4AACC5"/>
          <w:insideH w:val="single" w:sz="6" w:space="0" w:color="4AACC5"/>
          <w:insideV w:val="single" w:sz="6" w:space="0" w:color="4AACC5"/>
        </w:tblBorders>
        <w:tblLayout w:type="fixed"/>
        <w:tblLook w:val="04A0" w:firstRow="1" w:lastRow="0" w:firstColumn="1" w:lastColumn="0" w:noHBand="0" w:noVBand="1"/>
      </w:tblPr>
      <w:tblGrid>
        <w:gridCol w:w="1559"/>
        <w:gridCol w:w="5956"/>
      </w:tblGrid>
      <w:tr w:rsidR="00EA189F" w:rsidTr="001A007B">
        <w:tc>
          <w:tcPr>
            <w:tcW w:w="1559" w:type="dxa"/>
            <w:tcBorders>
              <w:top w:val="single" w:sz="4" w:space="0" w:color="4AACC5"/>
              <w:left w:val="single" w:sz="4" w:space="0" w:color="4AACC5"/>
              <w:bottom w:val="single" w:sz="6" w:space="0" w:color="4AACC5"/>
              <w:right w:val="single" w:sz="6" w:space="0" w:color="4AACC5"/>
            </w:tcBorders>
            <w:shd w:val="clear" w:color="auto" w:fill="30849B"/>
            <w:vAlign w:val="center"/>
            <w:hideMark/>
          </w:tcPr>
          <w:p w:rsidR="00EA189F" w:rsidRDefault="00EA189F">
            <w:pPr>
              <w:rPr>
                <w:rFonts w:ascii="微软雅黑" w:hAnsi="微软雅黑" w:cs="微软雅黑"/>
                <w:color w:val="C7EDCC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  <w:lang w:eastAsia="zh-CN"/>
              </w:rPr>
              <w:t>代码</w:t>
            </w:r>
          </w:p>
        </w:tc>
        <w:tc>
          <w:tcPr>
            <w:tcW w:w="5956" w:type="dxa"/>
            <w:tcBorders>
              <w:top w:val="single" w:sz="4" w:space="0" w:color="4AACC5"/>
              <w:left w:val="single" w:sz="6" w:space="0" w:color="4AACC5"/>
              <w:bottom w:val="single" w:sz="6" w:space="0" w:color="4AACC5"/>
              <w:right w:val="single" w:sz="4" w:space="0" w:color="4AACC5"/>
            </w:tcBorders>
            <w:shd w:val="clear" w:color="auto" w:fill="30849B"/>
            <w:vAlign w:val="center"/>
            <w:hideMark/>
          </w:tcPr>
          <w:p w:rsidR="00EA189F" w:rsidRDefault="00EA189F">
            <w:pPr>
              <w:jc w:val="center"/>
              <w:rPr>
                <w:rFonts w:ascii="微软雅黑" w:hAnsi="微软雅黑" w:cs="微软雅黑"/>
                <w:color w:val="C7EDCC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  <w:lang w:eastAsia="zh-CN"/>
              </w:rPr>
              <w:t>说明</w:t>
            </w:r>
          </w:p>
        </w:tc>
      </w:tr>
      <w:tr w:rsidR="00EA189F" w:rsidTr="001A007B">
        <w:tc>
          <w:tcPr>
            <w:tcW w:w="1559" w:type="dxa"/>
            <w:tcBorders>
              <w:top w:val="single" w:sz="6" w:space="0" w:color="4AACC5"/>
              <w:left w:val="single" w:sz="4" w:space="0" w:color="4AACC5"/>
              <w:bottom w:val="single" w:sz="4" w:space="0" w:color="4AACC5"/>
              <w:right w:val="single" w:sz="6" w:space="0" w:color="4AACC5"/>
            </w:tcBorders>
            <w:shd w:val="clear" w:color="auto" w:fill="FFFFFF" w:themeFill="background1"/>
            <w:hideMark/>
          </w:tcPr>
          <w:p w:rsidR="00EA189F" w:rsidRPr="001A007B" w:rsidRDefault="001A007B" w:rsidP="001A007B">
            <w:pPr>
              <w:rPr>
                <w:rFonts w:ascii="微软雅黑" w:hAnsi="微软雅黑"/>
                <w:sz w:val="18"/>
                <w:szCs w:val="18"/>
                <w:lang w:val="en-US"/>
              </w:rPr>
            </w:pPr>
            <w:r w:rsidRPr="001A007B">
              <w:rPr>
                <w:rFonts w:ascii="微软雅黑" w:hAnsi="微软雅黑"/>
                <w:sz w:val="18"/>
                <w:szCs w:val="18"/>
                <w:lang w:val="en-US"/>
              </w:rPr>
              <w:t>110001</w:t>
            </w:r>
          </w:p>
        </w:tc>
        <w:tc>
          <w:tcPr>
            <w:tcW w:w="5956" w:type="dxa"/>
            <w:tcBorders>
              <w:top w:val="single" w:sz="6" w:space="0" w:color="4AACC5"/>
              <w:left w:val="single" w:sz="6" w:space="0" w:color="4AACC5"/>
              <w:bottom w:val="single" w:sz="4" w:space="0" w:color="4AACC5"/>
              <w:right w:val="single" w:sz="4" w:space="0" w:color="4AACC5"/>
            </w:tcBorders>
            <w:shd w:val="clear" w:color="auto" w:fill="FFFFFF" w:themeFill="background1"/>
            <w:hideMark/>
          </w:tcPr>
          <w:p w:rsidR="00EA189F" w:rsidRPr="001A007B" w:rsidRDefault="001A007B">
            <w:pPr>
              <w:rPr>
                <w:rFonts w:ascii="微软雅黑" w:hAnsi="微软雅黑"/>
                <w:sz w:val="18"/>
                <w:szCs w:val="18"/>
                <w:lang w:val="en-US"/>
              </w:rPr>
            </w:pPr>
            <w:r w:rsidRPr="001A007B">
              <w:rPr>
                <w:rFonts w:ascii="微软雅黑" w:hAnsi="微软雅黑"/>
                <w:sz w:val="18"/>
                <w:szCs w:val="18"/>
                <w:lang w:val="en-US"/>
              </w:rPr>
              <w:t>手机充值</w:t>
            </w:r>
          </w:p>
        </w:tc>
      </w:tr>
      <w:tr w:rsidR="00EA189F" w:rsidTr="001A007B">
        <w:tc>
          <w:tcPr>
            <w:tcW w:w="1559" w:type="dxa"/>
            <w:tcBorders>
              <w:top w:val="single" w:sz="6" w:space="0" w:color="4AACC5"/>
              <w:left w:val="single" w:sz="4" w:space="0" w:color="4AACC5"/>
              <w:bottom w:val="single" w:sz="4" w:space="0" w:color="4AACC5"/>
              <w:right w:val="single" w:sz="6" w:space="0" w:color="4AACC5"/>
            </w:tcBorders>
            <w:shd w:val="clear" w:color="auto" w:fill="FFFFFF" w:themeFill="background1"/>
            <w:hideMark/>
          </w:tcPr>
          <w:p w:rsidR="00EA189F" w:rsidRPr="001A007B" w:rsidRDefault="001A007B" w:rsidP="001A007B">
            <w:pPr>
              <w:rPr>
                <w:rFonts w:ascii="微软雅黑" w:hAnsi="微软雅黑"/>
                <w:sz w:val="18"/>
                <w:szCs w:val="18"/>
                <w:lang w:val="en-US"/>
              </w:rPr>
            </w:pPr>
            <w:r w:rsidRPr="001A007B">
              <w:rPr>
                <w:rFonts w:ascii="微软雅黑" w:hAnsi="微软雅黑"/>
                <w:sz w:val="18"/>
                <w:szCs w:val="18"/>
                <w:lang w:val="en-US"/>
              </w:rPr>
              <w:t>110002</w:t>
            </w:r>
          </w:p>
        </w:tc>
        <w:tc>
          <w:tcPr>
            <w:tcW w:w="5956" w:type="dxa"/>
            <w:tcBorders>
              <w:top w:val="single" w:sz="6" w:space="0" w:color="4AACC5"/>
              <w:left w:val="single" w:sz="6" w:space="0" w:color="4AACC5"/>
              <w:bottom w:val="single" w:sz="4" w:space="0" w:color="4AACC5"/>
              <w:right w:val="single" w:sz="4" w:space="0" w:color="4AACC5"/>
            </w:tcBorders>
            <w:shd w:val="clear" w:color="auto" w:fill="FFFFFF" w:themeFill="background1"/>
            <w:hideMark/>
          </w:tcPr>
          <w:p w:rsidR="00EA189F" w:rsidRPr="001A007B" w:rsidRDefault="001A007B">
            <w:pPr>
              <w:rPr>
                <w:rFonts w:ascii="微软雅黑" w:hAnsi="微软雅黑"/>
                <w:sz w:val="18"/>
                <w:szCs w:val="18"/>
                <w:lang w:val="en-US"/>
              </w:rPr>
            </w:pPr>
            <w:r w:rsidRPr="001A007B">
              <w:rPr>
                <w:rFonts w:ascii="微软雅黑" w:hAnsi="微软雅黑"/>
                <w:sz w:val="18"/>
                <w:szCs w:val="18"/>
                <w:lang w:val="en-US"/>
              </w:rPr>
              <w:t>买电影票</w:t>
            </w:r>
          </w:p>
        </w:tc>
      </w:tr>
      <w:tr w:rsidR="00EA189F" w:rsidTr="001A007B">
        <w:tc>
          <w:tcPr>
            <w:tcW w:w="1559" w:type="dxa"/>
            <w:tcBorders>
              <w:top w:val="single" w:sz="6" w:space="0" w:color="4AACC5"/>
              <w:left w:val="single" w:sz="4" w:space="0" w:color="4AACC5"/>
              <w:bottom w:val="single" w:sz="4" w:space="0" w:color="4AACC5"/>
              <w:right w:val="single" w:sz="6" w:space="0" w:color="4AACC5"/>
            </w:tcBorders>
            <w:shd w:val="clear" w:color="auto" w:fill="FFFFFF" w:themeFill="background1"/>
            <w:hideMark/>
          </w:tcPr>
          <w:p w:rsidR="00EA189F" w:rsidRPr="001A007B" w:rsidRDefault="001A007B" w:rsidP="001A007B">
            <w:pPr>
              <w:rPr>
                <w:rFonts w:ascii="微软雅黑" w:hAnsi="微软雅黑"/>
                <w:sz w:val="18"/>
                <w:szCs w:val="18"/>
                <w:lang w:val="en-US"/>
              </w:rPr>
            </w:pPr>
            <w:r w:rsidRPr="001A007B">
              <w:rPr>
                <w:rFonts w:ascii="微软雅黑" w:hAnsi="微软雅黑"/>
                <w:sz w:val="18"/>
                <w:szCs w:val="18"/>
                <w:lang w:val="en-US"/>
              </w:rPr>
              <w:t>250001</w:t>
            </w:r>
          </w:p>
        </w:tc>
        <w:tc>
          <w:tcPr>
            <w:tcW w:w="5956" w:type="dxa"/>
            <w:tcBorders>
              <w:top w:val="single" w:sz="6" w:space="0" w:color="4AACC5"/>
              <w:left w:val="single" w:sz="6" w:space="0" w:color="4AACC5"/>
              <w:bottom w:val="single" w:sz="4" w:space="0" w:color="4AACC5"/>
              <w:right w:val="single" w:sz="4" w:space="0" w:color="4AACC5"/>
            </w:tcBorders>
            <w:shd w:val="clear" w:color="auto" w:fill="FFFFFF" w:themeFill="background1"/>
            <w:hideMark/>
          </w:tcPr>
          <w:p w:rsidR="00EA189F" w:rsidRPr="001A007B" w:rsidRDefault="001A007B">
            <w:pPr>
              <w:rPr>
                <w:rFonts w:ascii="微软雅黑" w:hAnsi="微软雅黑"/>
                <w:sz w:val="18"/>
                <w:szCs w:val="18"/>
                <w:lang w:val="en-US"/>
              </w:rPr>
            </w:pPr>
            <w:r w:rsidRPr="001A007B">
              <w:rPr>
                <w:rFonts w:ascii="微软雅黑" w:hAnsi="微软雅黑"/>
                <w:sz w:val="18"/>
                <w:szCs w:val="18"/>
                <w:lang w:val="en-US"/>
              </w:rPr>
              <w:t>支付账户充值</w:t>
            </w:r>
          </w:p>
        </w:tc>
      </w:tr>
      <w:tr w:rsidR="00EA189F" w:rsidTr="001A007B">
        <w:tc>
          <w:tcPr>
            <w:tcW w:w="1559" w:type="dxa"/>
            <w:tcBorders>
              <w:top w:val="single" w:sz="6" w:space="0" w:color="4AACC5"/>
              <w:left w:val="single" w:sz="4" w:space="0" w:color="4AACC5"/>
              <w:bottom w:val="single" w:sz="4" w:space="0" w:color="4AACC5"/>
              <w:right w:val="single" w:sz="6" w:space="0" w:color="4AACC5"/>
            </w:tcBorders>
            <w:shd w:val="clear" w:color="auto" w:fill="FFFFFF" w:themeFill="background1"/>
            <w:hideMark/>
          </w:tcPr>
          <w:p w:rsidR="00EA189F" w:rsidRPr="001A007B" w:rsidRDefault="001A007B">
            <w:pPr>
              <w:rPr>
                <w:rFonts w:ascii="微软雅黑" w:hAnsi="微软雅黑"/>
                <w:sz w:val="18"/>
                <w:szCs w:val="18"/>
                <w:lang w:val="en-US"/>
              </w:rPr>
            </w:pPr>
            <w:r>
              <w:rPr>
                <w:rFonts w:ascii="微软雅黑" w:hAnsi="微软雅黑"/>
                <w:sz w:val="18"/>
                <w:szCs w:val="18"/>
                <w:lang w:val="en-US"/>
              </w:rPr>
              <w:t>260001</w:t>
            </w:r>
          </w:p>
        </w:tc>
        <w:tc>
          <w:tcPr>
            <w:tcW w:w="5956" w:type="dxa"/>
            <w:tcBorders>
              <w:top w:val="single" w:sz="6" w:space="0" w:color="4AACC5"/>
              <w:left w:val="single" w:sz="6" w:space="0" w:color="4AACC5"/>
              <w:bottom w:val="single" w:sz="4" w:space="0" w:color="4AACC5"/>
              <w:right w:val="single" w:sz="4" w:space="0" w:color="4AACC5"/>
            </w:tcBorders>
            <w:shd w:val="clear" w:color="auto" w:fill="FFFFFF" w:themeFill="background1"/>
            <w:hideMark/>
          </w:tcPr>
          <w:p w:rsidR="00EA189F" w:rsidRPr="001A007B" w:rsidRDefault="001A007B">
            <w:pPr>
              <w:rPr>
                <w:rFonts w:ascii="微软雅黑" w:hAnsi="微软雅黑"/>
                <w:sz w:val="18"/>
                <w:szCs w:val="18"/>
                <w:lang w:val="en-US"/>
              </w:rPr>
            </w:pPr>
            <w:r w:rsidRPr="001A007B">
              <w:rPr>
                <w:rFonts w:ascii="微软雅黑" w:hAnsi="微软雅黑"/>
                <w:sz w:val="18"/>
                <w:szCs w:val="18"/>
                <w:lang w:val="en-US"/>
              </w:rPr>
              <w:t>支付账户提现</w:t>
            </w:r>
          </w:p>
        </w:tc>
      </w:tr>
    </w:tbl>
    <w:p w:rsidR="00EA189F" w:rsidRDefault="00EA189F" w:rsidP="00EA189F">
      <w:pPr>
        <w:rPr>
          <w:rFonts w:ascii="微软雅黑" w:hAnsi="微软雅黑"/>
          <w:lang w:eastAsia="zh-CN"/>
        </w:rPr>
      </w:pPr>
    </w:p>
    <w:p w:rsidR="00EA189F" w:rsidRDefault="00EA189F" w:rsidP="00EA189F">
      <w:pPr>
        <w:pStyle w:val="2"/>
        <w:rPr>
          <w:rFonts w:ascii="微软雅黑" w:hAnsi="微软雅黑" w:cs="微软雅黑"/>
          <w:lang w:eastAsia="zh-CN"/>
        </w:rPr>
      </w:pPr>
      <w:bookmarkStart w:id="287" w:name="_Toc513053794"/>
      <w:r>
        <w:rPr>
          <w:rFonts w:ascii="微软雅黑" w:hAnsi="微软雅黑" w:cs="微软雅黑" w:hint="eastAsia"/>
          <w:lang w:eastAsia="zh-CN"/>
        </w:rPr>
        <w:t>支付方</w:t>
      </w:r>
      <w:r w:rsidRPr="00D60316">
        <w:rPr>
          <w:rFonts w:hint="eastAsia"/>
          <w:lang w:eastAsia="zh-CN"/>
        </w:rPr>
        <w:t>式</w:t>
      </w:r>
      <w:r w:rsidR="00E62E97" w:rsidRPr="00D60316">
        <w:rPr>
          <w:lang w:eastAsia="zh-CN"/>
        </w:rPr>
        <w:t>(payMode)</w:t>
      </w:r>
      <w:bookmarkEnd w:id="287"/>
    </w:p>
    <w:tbl>
      <w:tblPr>
        <w:tblW w:w="7515" w:type="dxa"/>
        <w:tblInd w:w="817" w:type="dxa"/>
        <w:tblBorders>
          <w:top w:val="single" w:sz="4" w:space="0" w:color="4AACC5"/>
          <w:left w:val="single" w:sz="4" w:space="0" w:color="4AACC5"/>
          <w:bottom w:val="single" w:sz="4" w:space="0" w:color="4AACC5"/>
          <w:right w:val="single" w:sz="4" w:space="0" w:color="4AACC5"/>
          <w:insideH w:val="single" w:sz="6" w:space="0" w:color="4AACC5"/>
          <w:insideV w:val="single" w:sz="6" w:space="0" w:color="4AACC5"/>
        </w:tblBorders>
        <w:tblLayout w:type="fixed"/>
        <w:tblLook w:val="04A0" w:firstRow="1" w:lastRow="0" w:firstColumn="1" w:lastColumn="0" w:noHBand="0" w:noVBand="1"/>
      </w:tblPr>
      <w:tblGrid>
        <w:gridCol w:w="1559"/>
        <w:gridCol w:w="5956"/>
      </w:tblGrid>
      <w:tr w:rsidR="00EA189F" w:rsidTr="00806588">
        <w:tc>
          <w:tcPr>
            <w:tcW w:w="1559" w:type="dxa"/>
            <w:tcBorders>
              <w:top w:val="single" w:sz="4" w:space="0" w:color="4AACC5"/>
              <w:left w:val="single" w:sz="4" w:space="0" w:color="4AACC5"/>
              <w:bottom w:val="single" w:sz="6" w:space="0" w:color="4AACC5"/>
              <w:right w:val="single" w:sz="6" w:space="0" w:color="4AACC5"/>
            </w:tcBorders>
            <w:shd w:val="clear" w:color="auto" w:fill="30849B"/>
            <w:vAlign w:val="center"/>
            <w:hideMark/>
          </w:tcPr>
          <w:p w:rsidR="00EA189F" w:rsidRDefault="00EA189F">
            <w:pPr>
              <w:rPr>
                <w:rFonts w:ascii="微软雅黑" w:hAnsi="微软雅黑" w:cs="微软雅黑"/>
                <w:color w:val="C7EDCC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  <w:lang w:eastAsia="zh-CN"/>
              </w:rPr>
              <w:t>代码</w:t>
            </w:r>
          </w:p>
        </w:tc>
        <w:tc>
          <w:tcPr>
            <w:tcW w:w="5956" w:type="dxa"/>
            <w:tcBorders>
              <w:top w:val="single" w:sz="4" w:space="0" w:color="4AACC5"/>
              <w:left w:val="single" w:sz="6" w:space="0" w:color="4AACC5"/>
              <w:bottom w:val="single" w:sz="6" w:space="0" w:color="4AACC5"/>
              <w:right w:val="single" w:sz="4" w:space="0" w:color="4AACC5"/>
            </w:tcBorders>
            <w:shd w:val="clear" w:color="auto" w:fill="30849B"/>
            <w:vAlign w:val="center"/>
            <w:hideMark/>
          </w:tcPr>
          <w:p w:rsidR="00EA189F" w:rsidRDefault="00EA189F">
            <w:pPr>
              <w:jc w:val="center"/>
              <w:rPr>
                <w:rFonts w:ascii="微软雅黑" w:hAnsi="微软雅黑" w:cs="微软雅黑"/>
                <w:color w:val="C7EDCC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  <w:lang w:eastAsia="zh-CN"/>
              </w:rPr>
              <w:t>说明</w:t>
            </w:r>
          </w:p>
        </w:tc>
      </w:tr>
      <w:tr w:rsidR="00EA189F" w:rsidTr="00806588">
        <w:tc>
          <w:tcPr>
            <w:tcW w:w="1559" w:type="dxa"/>
            <w:tcBorders>
              <w:top w:val="single" w:sz="6" w:space="0" w:color="4AACC5"/>
              <w:left w:val="single" w:sz="4" w:space="0" w:color="4AACC5"/>
              <w:bottom w:val="single" w:sz="4" w:space="0" w:color="4AACC5"/>
              <w:right w:val="single" w:sz="6" w:space="0" w:color="4AACC5"/>
            </w:tcBorders>
            <w:shd w:val="clear" w:color="auto" w:fill="FFFFFF" w:themeFill="background1"/>
            <w:hideMark/>
          </w:tcPr>
          <w:p w:rsidR="00EA189F" w:rsidRDefault="00EA189F"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10</w:t>
            </w:r>
          </w:p>
        </w:tc>
        <w:tc>
          <w:tcPr>
            <w:tcW w:w="5956" w:type="dxa"/>
            <w:tcBorders>
              <w:top w:val="single" w:sz="6" w:space="0" w:color="4AACC5"/>
              <w:left w:val="single" w:sz="6" w:space="0" w:color="4AACC5"/>
              <w:bottom w:val="single" w:sz="4" w:space="0" w:color="4AACC5"/>
              <w:right w:val="single" w:sz="4" w:space="0" w:color="4AACC5"/>
            </w:tcBorders>
            <w:shd w:val="clear" w:color="auto" w:fill="FFFFFF" w:themeFill="background1"/>
            <w:hideMark/>
          </w:tcPr>
          <w:p w:rsidR="00EA189F" w:rsidRDefault="00EA189F"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  <w:lang w:val="en-US"/>
              </w:rPr>
              <w:t>支付账户余额</w:t>
            </w:r>
          </w:p>
        </w:tc>
      </w:tr>
      <w:tr w:rsidR="00EA189F" w:rsidTr="00806588">
        <w:tc>
          <w:tcPr>
            <w:tcW w:w="1559" w:type="dxa"/>
            <w:tcBorders>
              <w:top w:val="single" w:sz="6" w:space="0" w:color="4AACC5"/>
              <w:left w:val="single" w:sz="4" w:space="0" w:color="4AACC5"/>
              <w:bottom w:val="single" w:sz="4" w:space="0" w:color="4AACC5"/>
              <w:right w:val="single" w:sz="6" w:space="0" w:color="4AACC5"/>
            </w:tcBorders>
            <w:shd w:val="clear" w:color="auto" w:fill="FFFFFF" w:themeFill="background1"/>
            <w:hideMark/>
          </w:tcPr>
          <w:p w:rsidR="00EA189F" w:rsidRDefault="00EA189F"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11</w:t>
            </w:r>
          </w:p>
        </w:tc>
        <w:tc>
          <w:tcPr>
            <w:tcW w:w="5956" w:type="dxa"/>
            <w:tcBorders>
              <w:top w:val="single" w:sz="6" w:space="0" w:color="4AACC5"/>
              <w:left w:val="single" w:sz="6" w:space="0" w:color="4AACC5"/>
              <w:bottom w:val="single" w:sz="4" w:space="0" w:color="4AACC5"/>
              <w:right w:val="single" w:sz="4" w:space="0" w:color="4AACC5"/>
            </w:tcBorders>
            <w:shd w:val="clear" w:color="auto" w:fill="FFFFFF" w:themeFill="background1"/>
            <w:hideMark/>
          </w:tcPr>
          <w:p w:rsidR="00EA189F" w:rsidRDefault="00EA189F"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  <w:lang w:val="en-US"/>
              </w:rPr>
              <w:t>绑卡支付</w:t>
            </w:r>
          </w:p>
        </w:tc>
      </w:tr>
      <w:tr w:rsidR="00EA189F" w:rsidTr="00806588">
        <w:tc>
          <w:tcPr>
            <w:tcW w:w="1559" w:type="dxa"/>
            <w:tcBorders>
              <w:top w:val="single" w:sz="6" w:space="0" w:color="4AACC5"/>
              <w:left w:val="single" w:sz="4" w:space="0" w:color="4AACC5"/>
              <w:bottom w:val="single" w:sz="4" w:space="0" w:color="4AACC5"/>
              <w:right w:val="single" w:sz="6" w:space="0" w:color="4AACC5"/>
            </w:tcBorders>
            <w:shd w:val="clear" w:color="auto" w:fill="FFFFFF" w:themeFill="background1"/>
            <w:hideMark/>
          </w:tcPr>
          <w:p w:rsidR="00EA189F" w:rsidRDefault="00EA189F"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12</w:t>
            </w:r>
          </w:p>
        </w:tc>
        <w:tc>
          <w:tcPr>
            <w:tcW w:w="5956" w:type="dxa"/>
            <w:tcBorders>
              <w:top w:val="single" w:sz="6" w:space="0" w:color="4AACC5"/>
              <w:left w:val="single" w:sz="6" w:space="0" w:color="4AACC5"/>
              <w:bottom w:val="single" w:sz="4" w:space="0" w:color="4AACC5"/>
              <w:right w:val="single" w:sz="4" w:space="0" w:color="4AACC5"/>
            </w:tcBorders>
            <w:shd w:val="clear" w:color="auto" w:fill="FFFFFF" w:themeFill="background1"/>
            <w:hideMark/>
          </w:tcPr>
          <w:p w:rsidR="00EA189F" w:rsidRDefault="00EA189F"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  <w:lang w:val="en-US"/>
              </w:rPr>
              <w:t>快捷支付</w:t>
            </w:r>
          </w:p>
        </w:tc>
      </w:tr>
      <w:tr w:rsidR="00EA189F" w:rsidTr="00806588">
        <w:tc>
          <w:tcPr>
            <w:tcW w:w="1559" w:type="dxa"/>
            <w:tcBorders>
              <w:top w:val="single" w:sz="6" w:space="0" w:color="4AACC5"/>
              <w:left w:val="single" w:sz="4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hideMark/>
          </w:tcPr>
          <w:p w:rsidR="00EA189F" w:rsidRDefault="00EA189F"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13</w:t>
            </w:r>
          </w:p>
        </w:tc>
        <w:tc>
          <w:tcPr>
            <w:tcW w:w="5956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4" w:space="0" w:color="4AACC5"/>
            </w:tcBorders>
            <w:shd w:val="clear" w:color="auto" w:fill="FFFFFF" w:themeFill="background1"/>
            <w:hideMark/>
          </w:tcPr>
          <w:p w:rsidR="00EA189F" w:rsidRDefault="00EA189F">
            <w:pPr>
              <w:rPr>
                <w:rFonts w:ascii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hint="eastAsia"/>
                <w:sz w:val="18"/>
                <w:szCs w:val="18"/>
                <w:lang w:val="en-US"/>
              </w:rPr>
              <w:t>聚合支付</w:t>
            </w:r>
            <w:r w:rsidR="007C62E2">
              <w:rPr>
                <w:rFonts w:ascii="微软雅黑" w:hAnsi="微软雅黑" w:hint="eastAsia"/>
                <w:sz w:val="18"/>
                <w:szCs w:val="18"/>
                <w:lang w:val="en-US" w:eastAsia="zh-CN"/>
              </w:rPr>
              <w:t>-飞快付</w:t>
            </w:r>
          </w:p>
        </w:tc>
      </w:tr>
      <w:tr w:rsidR="007C62E2" w:rsidTr="00806588">
        <w:trPr>
          <w:trHeight w:val="334"/>
        </w:trPr>
        <w:tc>
          <w:tcPr>
            <w:tcW w:w="1559" w:type="dxa"/>
            <w:tcBorders>
              <w:top w:val="single" w:sz="6" w:space="0" w:color="4AACC5"/>
              <w:left w:val="single" w:sz="4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</w:tcPr>
          <w:p w:rsidR="007C62E2" w:rsidRDefault="007C62E2">
            <w:pPr>
              <w:rPr>
                <w:rFonts w:ascii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/>
                <w:sz w:val="18"/>
                <w:szCs w:val="18"/>
                <w:lang w:eastAsia="zh-CN"/>
              </w:rPr>
              <w:t>1</w:t>
            </w:r>
            <w:r>
              <w:rPr>
                <w:rFonts w:ascii="微软雅黑" w:hAnsi="微软雅黑" w:hint="eastAsia"/>
                <w:sz w:val="18"/>
                <w:szCs w:val="18"/>
                <w:lang w:eastAsia="zh-CN"/>
              </w:rPr>
              <w:t>4</w:t>
            </w:r>
          </w:p>
        </w:tc>
        <w:tc>
          <w:tcPr>
            <w:tcW w:w="5956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4" w:space="0" w:color="4AACC5"/>
            </w:tcBorders>
            <w:shd w:val="clear" w:color="auto" w:fill="FFFFFF" w:themeFill="background1"/>
          </w:tcPr>
          <w:p w:rsidR="007C62E2" w:rsidRDefault="007C62E2">
            <w:pPr>
              <w:rPr>
                <w:rFonts w:ascii="微软雅黑" w:hAnsi="微软雅黑"/>
                <w:sz w:val="18"/>
                <w:szCs w:val="18"/>
                <w:lang w:val="en-US" w:eastAsia="zh-CN"/>
              </w:rPr>
            </w:pPr>
            <w:r>
              <w:rPr>
                <w:rFonts w:ascii="微软雅黑" w:hAnsi="微软雅黑" w:hint="eastAsia"/>
                <w:sz w:val="18"/>
                <w:szCs w:val="18"/>
                <w:lang w:val="en-US" w:eastAsia="zh-CN"/>
              </w:rPr>
              <w:t>聚合</w:t>
            </w:r>
            <w:r>
              <w:rPr>
                <w:rFonts w:ascii="微软雅黑" w:hAnsi="微软雅黑"/>
                <w:sz w:val="18"/>
                <w:szCs w:val="18"/>
                <w:lang w:val="en-US" w:eastAsia="zh-CN"/>
              </w:rPr>
              <w:t>支付-SDK</w:t>
            </w:r>
          </w:p>
        </w:tc>
      </w:tr>
      <w:tr w:rsidR="00806588" w:rsidTr="00806588">
        <w:trPr>
          <w:trHeight w:val="264"/>
        </w:trPr>
        <w:tc>
          <w:tcPr>
            <w:tcW w:w="1559" w:type="dxa"/>
            <w:tcBorders>
              <w:top w:val="single" w:sz="6" w:space="0" w:color="4AACC5"/>
              <w:left w:val="single" w:sz="4" w:space="0" w:color="4AACC5"/>
              <w:bottom w:val="single" w:sz="4" w:space="0" w:color="4AACC5"/>
              <w:right w:val="single" w:sz="6" w:space="0" w:color="4AACC5"/>
            </w:tcBorders>
            <w:shd w:val="clear" w:color="auto" w:fill="FFFFFF" w:themeFill="background1"/>
          </w:tcPr>
          <w:p w:rsidR="00806588" w:rsidRPr="00806588" w:rsidRDefault="00806588">
            <w:pPr>
              <w:rPr>
                <w:rFonts w:ascii="微软雅黑" w:hAnsi="微软雅黑"/>
                <w:color w:val="000000" w:themeColor="text1"/>
                <w:sz w:val="18"/>
                <w:szCs w:val="18"/>
                <w:lang w:eastAsia="zh-CN"/>
              </w:rPr>
            </w:pPr>
            <w:r w:rsidRPr="00806588">
              <w:rPr>
                <w:rFonts w:ascii="微软雅黑" w:hAnsi="微软雅黑" w:hint="eastAsia"/>
                <w:color w:val="000000" w:themeColor="text1"/>
                <w:sz w:val="18"/>
                <w:szCs w:val="18"/>
                <w:lang w:eastAsia="zh-CN"/>
              </w:rPr>
              <w:t>15</w:t>
            </w:r>
          </w:p>
        </w:tc>
        <w:tc>
          <w:tcPr>
            <w:tcW w:w="5956" w:type="dxa"/>
            <w:tcBorders>
              <w:top w:val="single" w:sz="6" w:space="0" w:color="4AACC5"/>
              <w:left w:val="single" w:sz="6" w:space="0" w:color="4AACC5"/>
              <w:bottom w:val="single" w:sz="4" w:space="0" w:color="4AACC5"/>
              <w:right w:val="single" w:sz="4" w:space="0" w:color="4AACC5"/>
            </w:tcBorders>
            <w:shd w:val="clear" w:color="auto" w:fill="FFFFFF" w:themeFill="background1"/>
          </w:tcPr>
          <w:p w:rsidR="00806588" w:rsidRPr="00806588" w:rsidRDefault="00806588">
            <w:pPr>
              <w:rPr>
                <w:rFonts w:ascii="微软雅黑" w:hAnsi="微软雅黑"/>
                <w:color w:val="000000" w:themeColor="text1"/>
                <w:sz w:val="18"/>
                <w:szCs w:val="18"/>
                <w:lang w:val="en-US" w:eastAsia="zh-CN"/>
              </w:rPr>
            </w:pPr>
            <w:r w:rsidRPr="00806588">
              <w:rPr>
                <w:rFonts w:ascii="微软雅黑" w:hAnsi="微软雅黑" w:hint="eastAsia"/>
                <w:color w:val="000000" w:themeColor="text1"/>
                <w:sz w:val="18"/>
                <w:szCs w:val="18"/>
                <w:lang w:val="en-US" w:eastAsia="zh-CN"/>
              </w:rPr>
              <w:t>一键支付</w:t>
            </w:r>
          </w:p>
        </w:tc>
      </w:tr>
    </w:tbl>
    <w:p w:rsidR="00EA189F" w:rsidRDefault="00EA189F" w:rsidP="00EA189F">
      <w:pPr>
        <w:rPr>
          <w:rFonts w:ascii="微软雅黑" w:hAnsi="微软雅黑"/>
          <w:lang w:eastAsia="zh-CN"/>
        </w:rPr>
      </w:pPr>
    </w:p>
    <w:p w:rsidR="00EA189F" w:rsidRDefault="00EA189F" w:rsidP="00EA189F">
      <w:pPr>
        <w:rPr>
          <w:rFonts w:ascii="微软雅黑" w:hAnsi="微软雅黑"/>
          <w:lang w:eastAsia="zh-CN"/>
        </w:rPr>
      </w:pPr>
    </w:p>
    <w:p w:rsidR="00EA189F" w:rsidRDefault="00EA189F" w:rsidP="00EA189F">
      <w:pPr>
        <w:rPr>
          <w:rFonts w:ascii="微软雅黑" w:hAnsi="微软雅黑"/>
          <w:lang w:eastAsia="zh-CN"/>
        </w:rPr>
      </w:pPr>
    </w:p>
    <w:p w:rsidR="00EA189F" w:rsidRDefault="00EA189F" w:rsidP="00EA189F">
      <w:pPr>
        <w:rPr>
          <w:rFonts w:ascii="微软雅黑" w:hAnsi="微软雅黑"/>
          <w:lang w:eastAsia="zh-CN"/>
        </w:rPr>
      </w:pPr>
    </w:p>
    <w:p w:rsidR="00EA189F" w:rsidRDefault="00EA189F" w:rsidP="00EA189F">
      <w:pPr>
        <w:rPr>
          <w:rFonts w:ascii="微软雅黑" w:hAnsi="微软雅黑"/>
          <w:lang w:eastAsia="zh-CN"/>
        </w:rPr>
      </w:pPr>
    </w:p>
    <w:p w:rsidR="00EA189F" w:rsidRDefault="00EA189F" w:rsidP="00EA189F">
      <w:pPr>
        <w:pStyle w:val="2"/>
        <w:rPr>
          <w:rFonts w:ascii="微软雅黑" w:hAnsi="微软雅黑" w:cs="微软雅黑"/>
          <w:lang w:eastAsia="zh-CN"/>
        </w:rPr>
      </w:pPr>
      <w:bookmarkStart w:id="288" w:name="_Toc513053795"/>
      <w:r>
        <w:rPr>
          <w:rFonts w:ascii="微软雅黑" w:hAnsi="微软雅黑" w:cs="微软雅黑" w:hint="eastAsia"/>
          <w:lang w:eastAsia="zh-CN"/>
        </w:rPr>
        <w:lastRenderedPageBreak/>
        <w:t>支付类型</w:t>
      </w:r>
      <w:r w:rsidR="00E62E97" w:rsidRPr="00FC5293">
        <w:rPr>
          <w:lang w:eastAsia="zh-CN"/>
        </w:rPr>
        <w:t>(payType)</w:t>
      </w:r>
      <w:bookmarkEnd w:id="288"/>
    </w:p>
    <w:tbl>
      <w:tblPr>
        <w:tblW w:w="7515" w:type="dxa"/>
        <w:tblInd w:w="817" w:type="dxa"/>
        <w:tblBorders>
          <w:top w:val="single" w:sz="4" w:space="0" w:color="4AACC5"/>
          <w:left w:val="single" w:sz="4" w:space="0" w:color="4AACC5"/>
          <w:bottom w:val="single" w:sz="4" w:space="0" w:color="4AACC5"/>
          <w:right w:val="single" w:sz="4" w:space="0" w:color="4AACC5"/>
          <w:insideH w:val="single" w:sz="6" w:space="0" w:color="4AACC5"/>
          <w:insideV w:val="single" w:sz="6" w:space="0" w:color="4AACC5"/>
        </w:tblBorders>
        <w:tblLayout w:type="fixed"/>
        <w:tblLook w:val="04A0" w:firstRow="1" w:lastRow="0" w:firstColumn="1" w:lastColumn="0" w:noHBand="0" w:noVBand="1"/>
      </w:tblPr>
      <w:tblGrid>
        <w:gridCol w:w="1559"/>
        <w:gridCol w:w="5956"/>
      </w:tblGrid>
      <w:tr w:rsidR="00EA189F" w:rsidTr="00EA189F">
        <w:tc>
          <w:tcPr>
            <w:tcW w:w="1559" w:type="dxa"/>
            <w:tcBorders>
              <w:top w:val="single" w:sz="4" w:space="0" w:color="4AACC5"/>
              <w:left w:val="single" w:sz="4" w:space="0" w:color="4AACC5"/>
              <w:bottom w:val="single" w:sz="6" w:space="0" w:color="4AACC5"/>
              <w:right w:val="single" w:sz="6" w:space="0" w:color="4AACC5"/>
            </w:tcBorders>
            <w:shd w:val="clear" w:color="auto" w:fill="30849B"/>
            <w:vAlign w:val="center"/>
            <w:hideMark/>
          </w:tcPr>
          <w:p w:rsidR="00EA189F" w:rsidRDefault="00EA189F">
            <w:pPr>
              <w:rPr>
                <w:rFonts w:ascii="微软雅黑" w:hAnsi="微软雅黑" w:cs="微软雅黑"/>
                <w:color w:val="C7EDCC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  <w:lang w:eastAsia="zh-CN"/>
              </w:rPr>
              <w:t>代码</w:t>
            </w:r>
          </w:p>
        </w:tc>
        <w:tc>
          <w:tcPr>
            <w:tcW w:w="5954" w:type="dxa"/>
            <w:tcBorders>
              <w:top w:val="single" w:sz="4" w:space="0" w:color="4AACC5"/>
              <w:left w:val="single" w:sz="6" w:space="0" w:color="4AACC5"/>
              <w:bottom w:val="single" w:sz="6" w:space="0" w:color="4AACC5"/>
              <w:right w:val="single" w:sz="4" w:space="0" w:color="4AACC5"/>
            </w:tcBorders>
            <w:shd w:val="clear" w:color="auto" w:fill="30849B"/>
            <w:vAlign w:val="center"/>
            <w:hideMark/>
          </w:tcPr>
          <w:p w:rsidR="00EA189F" w:rsidRDefault="00EA189F">
            <w:pPr>
              <w:jc w:val="center"/>
              <w:rPr>
                <w:rFonts w:ascii="微软雅黑" w:hAnsi="微软雅黑" w:cs="微软雅黑"/>
                <w:color w:val="C7EDCC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  <w:lang w:eastAsia="zh-CN"/>
              </w:rPr>
              <w:t>说明</w:t>
            </w:r>
          </w:p>
        </w:tc>
      </w:tr>
      <w:tr w:rsidR="00EA189F" w:rsidTr="00EA189F">
        <w:tc>
          <w:tcPr>
            <w:tcW w:w="1559" w:type="dxa"/>
            <w:tcBorders>
              <w:top w:val="single" w:sz="6" w:space="0" w:color="4AACC5"/>
              <w:left w:val="single" w:sz="4" w:space="0" w:color="4AACC5"/>
              <w:bottom w:val="single" w:sz="4" w:space="0" w:color="4AACC5"/>
              <w:right w:val="single" w:sz="6" w:space="0" w:color="4AACC5"/>
            </w:tcBorders>
            <w:shd w:val="clear" w:color="auto" w:fill="FFFFFF" w:themeFill="background1"/>
            <w:hideMark/>
          </w:tcPr>
          <w:p w:rsidR="00EA189F" w:rsidRDefault="00EA189F"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ALIPAY</w:t>
            </w:r>
          </w:p>
        </w:tc>
        <w:tc>
          <w:tcPr>
            <w:tcW w:w="5954" w:type="dxa"/>
            <w:tcBorders>
              <w:top w:val="single" w:sz="6" w:space="0" w:color="4AACC5"/>
              <w:left w:val="single" w:sz="6" w:space="0" w:color="4AACC5"/>
              <w:bottom w:val="single" w:sz="4" w:space="0" w:color="4AACC5"/>
              <w:right w:val="single" w:sz="4" w:space="0" w:color="4AACC5"/>
            </w:tcBorders>
            <w:shd w:val="clear" w:color="auto" w:fill="FFFFFF" w:themeFill="background1"/>
            <w:hideMark/>
          </w:tcPr>
          <w:p w:rsidR="00EA189F" w:rsidRDefault="00EA189F"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  <w:lang w:val="en-US"/>
              </w:rPr>
              <w:t>支付宝</w:t>
            </w:r>
            <w:r>
              <w:rPr>
                <w:rFonts w:ascii="微软雅黑" w:hAnsi="微软雅黑" w:hint="eastAsia"/>
                <w:sz w:val="18"/>
                <w:szCs w:val="18"/>
              </w:rPr>
              <w:t>BSC</w:t>
            </w:r>
          </w:p>
        </w:tc>
      </w:tr>
      <w:tr w:rsidR="00EA189F" w:rsidTr="00EA189F">
        <w:tc>
          <w:tcPr>
            <w:tcW w:w="1559" w:type="dxa"/>
            <w:tcBorders>
              <w:top w:val="single" w:sz="6" w:space="0" w:color="4AACC5"/>
              <w:left w:val="single" w:sz="4" w:space="0" w:color="4AACC5"/>
              <w:bottom w:val="single" w:sz="4" w:space="0" w:color="4AACC5"/>
              <w:right w:val="single" w:sz="6" w:space="0" w:color="4AACC5"/>
            </w:tcBorders>
            <w:shd w:val="clear" w:color="auto" w:fill="FFFFFF" w:themeFill="background1"/>
            <w:hideMark/>
          </w:tcPr>
          <w:p w:rsidR="00EA189F" w:rsidRDefault="00EA189F"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ALIPAYCSB</w:t>
            </w:r>
          </w:p>
        </w:tc>
        <w:tc>
          <w:tcPr>
            <w:tcW w:w="5954" w:type="dxa"/>
            <w:tcBorders>
              <w:top w:val="single" w:sz="6" w:space="0" w:color="4AACC5"/>
              <w:left w:val="single" w:sz="6" w:space="0" w:color="4AACC5"/>
              <w:bottom w:val="single" w:sz="4" w:space="0" w:color="4AACC5"/>
              <w:right w:val="single" w:sz="4" w:space="0" w:color="4AACC5"/>
            </w:tcBorders>
            <w:shd w:val="clear" w:color="auto" w:fill="FFFFFF" w:themeFill="background1"/>
            <w:hideMark/>
          </w:tcPr>
          <w:p w:rsidR="00EA189F" w:rsidRDefault="00EA189F"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  <w:lang w:val="en-US"/>
              </w:rPr>
              <w:t>支付宝</w:t>
            </w:r>
            <w:r>
              <w:rPr>
                <w:rFonts w:ascii="微软雅黑" w:hAnsi="微软雅黑" w:hint="eastAsia"/>
                <w:sz w:val="18"/>
                <w:szCs w:val="18"/>
              </w:rPr>
              <w:t>CSB</w:t>
            </w:r>
          </w:p>
        </w:tc>
      </w:tr>
      <w:tr w:rsidR="00EA189F" w:rsidTr="00EA189F">
        <w:tc>
          <w:tcPr>
            <w:tcW w:w="1559" w:type="dxa"/>
            <w:tcBorders>
              <w:top w:val="single" w:sz="6" w:space="0" w:color="4AACC5"/>
              <w:left w:val="single" w:sz="4" w:space="0" w:color="4AACC5"/>
              <w:bottom w:val="single" w:sz="4" w:space="0" w:color="4AACC5"/>
              <w:right w:val="single" w:sz="6" w:space="0" w:color="4AACC5"/>
            </w:tcBorders>
            <w:shd w:val="clear" w:color="auto" w:fill="FFFFFF" w:themeFill="background1"/>
            <w:hideMark/>
          </w:tcPr>
          <w:p w:rsidR="00EA189F" w:rsidRDefault="00EA189F"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WECHAT</w:t>
            </w:r>
          </w:p>
        </w:tc>
        <w:tc>
          <w:tcPr>
            <w:tcW w:w="5954" w:type="dxa"/>
            <w:tcBorders>
              <w:top w:val="single" w:sz="6" w:space="0" w:color="4AACC5"/>
              <w:left w:val="single" w:sz="6" w:space="0" w:color="4AACC5"/>
              <w:bottom w:val="single" w:sz="4" w:space="0" w:color="4AACC5"/>
              <w:right w:val="single" w:sz="4" w:space="0" w:color="4AACC5"/>
            </w:tcBorders>
            <w:shd w:val="clear" w:color="auto" w:fill="FFFFFF" w:themeFill="background1"/>
            <w:hideMark/>
          </w:tcPr>
          <w:p w:rsidR="00EA189F" w:rsidRDefault="00EA189F"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  <w:lang w:val="en-US"/>
              </w:rPr>
              <w:t>微信</w:t>
            </w:r>
            <w:r>
              <w:rPr>
                <w:rFonts w:ascii="微软雅黑" w:hAnsi="微软雅黑" w:hint="eastAsia"/>
                <w:sz w:val="18"/>
                <w:szCs w:val="18"/>
              </w:rPr>
              <w:t>BSC</w:t>
            </w:r>
          </w:p>
        </w:tc>
      </w:tr>
      <w:tr w:rsidR="00EA189F" w:rsidTr="00EA189F">
        <w:tc>
          <w:tcPr>
            <w:tcW w:w="1559" w:type="dxa"/>
            <w:tcBorders>
              <w:top w:val="single" w:sz="6" w:space="0" w:color="4AACC5"/>
              <w:left w:val="single" w:sz="4" w:space="0" w:color="4AACC5"/>
              <w:bottom w:val="single" w:sz="4" w:space="0" w:color="4AACC5"/>
              <w:right w:val="single" w:sz="6" w:space="0" w:color="4AACC5"/>
            </w:tcBorders>
            <w:shd w:val="clear" w:color="auto" w:fill="FFFFFF" w:themeFill="background1"/>
            <w:hideMark/>
          </w:tcPr>
          <w:p w:rsidR="00EA189F" w:rsidRDefault="00EA189F"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WECHATCSB</w:t>
            </w:r>
          </w:p>
        </w:tc>
        <w:tc>
          <w:tcPr>
            <w:tcW w:w="5954" w:type="dxa"/>
            <w:tcBorders>
              <w:top w:val="single" w:sz="6" w:space="0" w:color="4AACC5"/>
              <w:left w:val="single" w:sz="6" w:space="0" w:color="4AACC5"/>
              <w:bottom w:val="single" w:sz="4" w:space="0" w:color="4AACC5"/>
              <w:right w:val="single" w:sz="4" w:space="0" w:color="4AACC5"/>
            </w:tcBorders>
            <w:shd w:val="clear" w:color="auto" w:fill="FFFFFF" w:themeFill="background1"/>
            <w:hideMark/>
          </w:tcPr>
          <w:p w:rsidR="00EA189F" w:rsidRDefault="00EA189F"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  <w:lang w:val="en-US"/>
              </w:rPr>
              <w:t>微信</w:t>
            </w:r>
            <w:r>
              <w:rPr>
                <w:rFonts w:ascii="微软雅黑" w:hAnsi="微软雅黑" w:hint="eastAsia"/>
                <w:sz w:val="18"/>
                <w:szCs w:val="18"/>
              </w:rPr>
              <w:t>CSB</w:t>
            </w:r>
          </w:p>
        </w:tc>
      </w:tr>
    </w:tbl>
    <w:p w:rsidR="00EA189F" w:rsidRDefault="00EA189F" w:rsidP="00EA189F">
      <w:pPr>
        <w:rPr>
          <w:rFonts w:ascii="微软雅黑" w:hAnsi="微软雅黑"/>
          <w:lang w:eastAsia="zh-CN"/>
        </w:rPr>
      </w:pPr>
    </w:p>
    <w:p w:rsidR="00EA189F" w:rsidRDefault="00EA189F" w:rsidP="00EA189F">
      <w:pPr>
        <w:pStyle w:val="2"/>
        <w:rPr>
          <w:rFonts w:ascii="微软雅黑" w:hAnsi="微软雅黑" w:cs="微软雅黑"/>
          <w:lang w:eastAsia="zh-CN"/>
        </w:rPr>
      </w:pPr>
      <w:bookmarkStart w:id="289" w:name="_Toc513053796"/>
      <w:r>
        <w:rPr>
          <w:rFonts w:ascii="微软雅黑" w:hAnsi="微软雅黑" w:cs="微软雅黑" w:hint="eastAsia"/>
          <w:lang w:eastAsia="zh-CN"/>
        </w:rPr>
        <w:t>交易状</w:t>
      </w:r>
      <w:r w:rsidRPr="00D60316">
        <w:rPr>
          <w:rFonts w:hint="eastAsia"/>
          <w:lang w:eastAsia="zh-CN"/>
        </w:rPr>
        <w:t>态</w:t>
      </w:r>
      <w:r w:rsidR="00E62E97" w:rsidRPr="00D60316">
        <w:rPr>
          <w:lang w:eastAsia="zh-CN"/>
        </w:rPr>
        <w:t>(status)</w:t>
      </w:r>
      <w:bookmarkEnd w:id="289"/>
    </w:p>
    <w:tbl>
      <w:tblPr>
        <w:tblW w:w="7515" w:type="dxa"/>
        <w:tblInd w:w="817" w:type="dxa"/>
        <w:tblBorders>
          <w:top w:val="single" w:sz="4" w:space="0" w:color="4AACC5"/>
          <w:left w:val="single" w:sz="4" w:space="0" w:color="4AACC5"/>
          <w:bottom w:val="single" w:sz="4" w:space="0" w:color="4AACC5"/>
          <w:right w:val="single" w:sz="4" w:space="0" w:color="4AACC5"/>
          <w:insideH w:val="single" w:sz="6" w:space="0" w:color="4AACC5"/>
          <w:insideV w:val="single" w:sz="6" w:space="0" w:color="4AACC5"/>
        </w:tblBorders>
        <w:tblLayout w:type="fixed"/>
        <w:tblLook w:val="04A0" w:firstRow="1" w:lastRow="0" w:firstColumn="1" w:lastColumn="0" w:noHBand="0" w:noVBand="1"/>
        <w:tblPrChange w:id="290" w:author="纵大为|david zong" w:date="2018-05-10T11:40:00Z">
          <w:tblPr>
            <w:tblW w:w="7515" w:type="dxa"/>
            <w:tblInd w:w="817" w:type="dxa"/>
            <w:tblBorders>
              <w:top w:val="single" w:sz="4" w:space="0" w:color="4AACC5"/>
              <w:left w:val="single" w:sz="4" w:space="0" w:color="4AACC5"/>
              <w:bottom w:val="single" w:sz="4" w:space="0" w:color="4AACC5"/>
              <w:right w:val="single" w:sz="4" w:space="0" w:color="4AACC5"/>
              <w:insideH w:val="single" w:sz="6" w:space="0" w:color="4AACC5"/>
              <w:insideV w:val="single" w:sz="6" w:space="0" w:color="4AACC5"/>
            </w:tblBorders>
            <w:tblLayout w:type="fixed"/>
            <w:tblLook w:val="04A0" w:firstRow="1" w:lastRow="0" w:firstColumn="1" w:lastColumn="0" w:noHBand="0" w:noVBand="1"/>
          </w:tblPr>
        </w:tblPrChange>
      </w:tblPr>
      <w:tblGrid>
        <w:gridCol w:w="1559"/>
        <w:gridCol w:w="5956"/>
        <w:tblGridChange w:id="291">
          <w:tblGrid>
            <w:gridCol w:w="1559"/>
            <w:gridCol w:w="5956"/>
          </w:tblGrid>
        </w:tblGridChange>
      </w:tblGrid>
      <w:tr w:rsidR="00EA189F" w:rsidTr="004F7BB5">
        <w:tc>
          <w:tcPr>
            <w:tcW w:w="1559" w:type="dxa"/>
            <w:tcBorders>
              <w:top w:val="single" w:sz="4" w:space="0" w:color="4AACC5"/>
              <w:left w:val="single" w:sz="4" w:space="0" w:color="4AACC5"/>
              <w:bottom w:val="single" w:sz="6" w:space="0" w:color="4AACC5"/>
              <w:right w:val="single" w:sz="6" w:space="0" w:color="4AACC5"/>
            </w:tcBorders>
            <w:shd w:val="clear" w:color="auto" w:fill="30849B"/>
            <w:vAlign w:val="center"/>
            <w:hideMark/>
            <w:tcPrChange w:id="292" w:author="纵大为|david zong" w:date="2018-05-10T11:40:00Z">
              <w:tcPr>
                <w:tcW w:w="1559" w:type="dxa"/>
                <w:tcBorders>
                  <w:top w:val="single" w:sz="4" w:space="0" w:color="4AACC5"/>
                  <w:left w:val="single" w:sz="4" w:space="0" w:color="4AACC5"/>
                  <w:bottom w:val="single" w:sz="6" w:space="0" w:color="4AACC5"/>
                  <w:right w:val="single" w:sz="6" w:space="0" w:color="4AACC5"/>
                </w:tcBorders>
                <w:shd w:val="clear" w:color="auto" w:fill="30849B"/>
                <w:vAlign w:val="center"/>
                <w:hideMark/>
              </w:tcPr>
            </w:tcPrChange>
          </w:tcPr>
          <w:p w:rsidR="00EA189F" w:rsidRDefault="00EA189F">
            <w:pPr>
              <w:rPr>
                <w:rFonts w:ascii="微软雅黑" w:hAnsi="微软雅黑" w:cs="微软雅黑"/>
                <w:color w:val="C7EDCC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  <w:lang w:eastAsia="zh-CN"/>
              </w:rPr>
              <w:t>代码</w:t>
            </w:r>
          </w:p>
        </w:tc>
        <w:tc>
          <w:tcPr>
            <w:tcW w:w="5956" w:type="dxa"/>
            <w:tcBorders>
              <w:top w:val="single" w:sz="4" w:space="0" w:color="4AACC5"/>
              <w:left w:val="single" w:sz="6" w:space="0" w:color="4AACC5"/>
              <w:bottom w:val="single" w:sz="6" w:space="0" w:color="4AACC5"/>
              <w:right w:val="single" w:sz="4" w:space="0" w:color="4AACC5"/>
            </w:tcBorders>
            <w:shd w:val="clear" w:color="auto" w:fill="30849B"/>
            <w:vAlign w:val="center"/>
            <w:hideMark/>
            <w:tcPrChange w:id="293" w:author="纵大为|david zong" w:date="2018-05-10T11:40:00Z">
              <w:tcPr>
                <w:tcW w:w="5954" w:type="dxa"/>
                <w:tcBorders>
                  <w:top w:val="single" w:sz="4" w:space="0" w:color="4AACC5"/>
                  <w:left w:val="single" w:sz="6" w:space="0" w:color="4AACC5"/>
                  <w:bottom w:val="single" w:sz="6" w:space="0" w:color="4AACC5"/>
                  <w:right w:val="single" w:sz="4" w:space="0" w:color="4AACC5"/>
                </w:tcBorders>
                <w:shd w:val="clear" w:color="auto" w:fill="30849B"/>
                <w:vAlign w:val="center"/>
                <w:hideMark/>
              </w:tcPr>
            </w:tcPrChange>
          </w:tcPr>
          <w:p w:rsidR="00EA189F" w:rsidRDefault="00EA189F">
            <w:pPr>
              <w:jc w:val="center"/>
              <w:rPr>
                <w:rFonts w:ascii="微软雅黑" w:hAnsi="微软雅黑" w:cs="微软雅黑"/>
                <w:color w:val="C7EDCC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  <w:lang w:eastAsia="zh-CN"/>
              </w:rPr>
              <w:t>说明</w:t>
            </w:r>
          </w:p>
        </w:tc>
      </w:tr>
      <w:tr w:rsidR="00EA189F" w:rsidTr="004F7BB5">
        <w:tc>
          <w:tcPr>
            <w:tcW w:w="1559" w:type="dxa"/>
            <w:tcBorders>
              <w:top w:val="single" w:sz="6" w:space="0" w:color="4AACC5"/>
              <w:left w:val="single" w:sz="4" w:space="0" w:color="4AACC5"/>
              <w:bottom w:val="single" w:sz="4" w:space="0" w:color="4AACC5"/>
              <w:right w:val="single" w:sz="6" w:space="0" w:color="4AACC5"/>
            </w:tcBorders>
            <w:shd w:val="clear" w:color="auto" w:fill="FFFFFF" w:themeFill="background1"/>
            <w:hideMark/>
            <w:tcPrChange w:id="294" w:author="纵大为|david zong" w:date="2018-05-10T11:40:00Z">
              <w:tcPr>
                <w:tcW w:w="1559" w:type="dxa"/>
                <w:tcBorders>
                  <w:top w:val="single" w:sz="6" w:space="0" w:color="4AACC5"/>
                  <w:left w:val="single" w:sz="4" w:space="0" w:color="4AACC5"/>
                  <w:bottom w:val="single" w:sz="4" w:space="0" w:color="4AACC5"/>
                  <w:right w:val="single" w:sz="6" w:space="0" w:color="4AACC5"/>
                </w:tcBorders>
                <w:shd w:val="clear" w:color="auto" w:fill="FFFFFF" w:themeFill="background1"/>
                <w:hideMark/>
              </w:tcPr>
            </w:tcPrChange>
          </w:tcPr>
          <w:p w:rsidR="00EA189F" w:rsidRDefault="00EA189F"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0</w:t>
            </w:r>
          </w:p>
        </w:tc>
        <w:tc>
          <w:tcPr>
            <w:tcW w:w="5956" w:type="dxa"/>
            <w:tcBorders>
              <w:top w:val="single" w:sz="6" w:space="0" w:color="4AACC5"/>
              <w:left w:val="single" w:sz="6" w:space="0" w:color="4AACC5"/>
              <w:bottom w:val="single" w:sz="4" w:space="0" w:color="4AACC5"/>
              <w:right w:val="single" w:sz="4" w:space="0" w:color="4AACC5"/>
            </w:tcBorders>
            <w:shd w:val="clear" w:color="auto" w:fill="FFFFFF" w:themeFill="background1"/>
            <w:hideMark/>
            <w:tcPrChange w:id="295" w:author="纵大为|david zong" w:date="2018-05-10T11:40:00Z">
              <w:tcPr>
                <w:tcW w:w="5954" w:type="dxa"/>
                <w:tcBorders>
                  <w:top w:val="single" w:sz="6" w:space="0" w:color="4AACC5"/>
                  <w:left w:val="single" w:sz="6" w:space="0" w:color="4AACC5"/>
                  <w:bottom w:val="single" w:sz="4" w:space="0" w:color="4AACC5"/>
                  <w:right w:val="single" w:sz="4" w:space="0" w:color="4AACC5"/>
                </w:tcBorders>
                <w:shd w:val="clear" w:color="auto" w:fill="FFFFFF" w:themeFill="background1"/>
                <w:hideMark/>
              </w:tcPr>
            </w:tcPrChange>
          </w:tcPr>
          <w:p w:rsidR="00EA189F" w:rsidRDefault="004F7BB5">
            <w:pPr>
              <w:rPr>
                <w:rFonts w:ascii="微软雅黑" w:hAnsi="微软雅黑"/>
                <w:sz w:val="18"/>
                <w:szCs w:val="18"/>
              </w:rPr>
            </w:pPr>
            <w:ins w:id="296" w:author="纵大为|david zong" w:date="2018-05-10T11:39:00Z">
              <w:r>
                <w:rPr>
                  <w:rFonts w:ascii="微软雅黑" w:hAnsi="微软雅黑" w:hint="eastAsia"/>
                  <w:sz w:val="18"/>
                  <w:szCs w:val="18"/>
                  <w:lang w:val="en-US" w:eastAsia="zh-CN"/>
                </w:rPr>
                <w:t>未知</w:t>
              </w:r>
            </w:ins>
            <w:del w:id="297" w:author="纵大为|david zong" w:date="2018-05-10T11:39:00Z">
              <w:r w:rsidR="00F26B36" w:rsidDel="004F7BB5">
                <w:rPr>
                  <w:rFonts w:ascii="微软雅黑" w:hAnsi="微软雅黑" w:hint="eastAsia"/>
                  <w:sz w:val="18"/>
                  <w:szCs w:val="18"/>
                  <w:lang w:val="en-US" w:eastAsia="zh-CN"/>
                </w:rPr>
                <w:delText>初始化</w:delText>
              </w:r>
            </w:del>
          </w:p>
        </w:tc>
      </w:tr>
      <w:tr w:rsidR="00EA189F" w:rsidTr="004F7BB5">
        <w:tc>
          <w:tcPr>
            <w:tcW w:w="1559" w:type="dxa"/>
            <w:tcBorders>
              <w:top w:val="single" w:sz="6" w:space="0" w:color="4AACC5"/>
              <w:left w:val="single" w:sz="4" w:space="0" w:color="4AACC5"/>
              <w:bottom w:val="single" w:sz="4" w:space="0" w:color="4AACC5"/>
              <w:right w:val="single" w:sz="6" w:space="0" w:color="4AACC5"/>
            </w:tcBorders>
            <w:shd w:val="clear" w:color="auto" w:fill="FFFFFF" w:themeFill="background1"/>
            <w:hideMark/>
            <w:tcPrChange w:id="298" w:author="纵大为|david zong" w:date="2018-05-10T11:40:00Z">
              <w:tcPr>
                <w:tcW w:w="1559" w:type="dxa"/>
                <w:tcBorders>
                  <w:top w:val="single" w:sz="6" w:space="0" w:color="4AACC5"/>
                  <w:left w:val="single" w:sz="4" w:space="0" w:color="4AACC5"/>
                  <w:bottom w:val="single" w:sz="4" w:space="0" w:color="4AACC5"/>
                  <w:right w:val="single" w:sz="6" w:space="0" w:color="4AACC5"/>
                </w:tcBorders>
                <w:shd w:val="clear" w:color="auto" w:fill="FFFFFF" w:themeFill="background1"/>
                <w:hideMark/>
              </w:tcPr>
            </w:tcPrChange>
          </w:tcPr>
          <w:p w:rsidR="00EA189F" w:rsidRDefault="00EA189F"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1</w:t>
            </w:r>
          </w:p>
        </w:tc>
        <w:tc>
          <w:tcPr>
            <w:tcW w:w="5956" w:type="dxa"/>
            <w:tcBorders>
              <w:top w:val="single" w:sz="6" w:space="0" w:color="4AACC5"/>
              <w:left w:val="single" w:sz="6" w:space="0" w:color="4AACC5"/>
              <w:bottom w:val="single" w:sz="4" w:space="0" w:color="4AACC5"/>
              <w:right w:val="single" w:sz="4" w:space="0" w:color="4AACC5"/>
            </w:tcBorders>
            <w:shd w:val="clear" w:color="auto" w:fill="FFFFFF" w:themeFill="background1"/>
            <w:hideMark/>
            <w:tcPrChange w:id="299" w:author="纵大为|david zong" w:date="2018-05-10T11:40:00Z">
              <w:tcPr>
                <w:tcW w:w="5954" w:type="dxa"/>
                <w:tcBorders>
                  <w:top w:val="single" w:sz="6" w:space="0" w:color="4AACC5"/>
                  <w:left w:val="single" w:sz="6" w:space="0" w:color="4AACC5"/>
                  <w:bottom w:val="single" w:sz="4" w:space="0" w:color="4AACC5"/>
                  <w:right w:val="single" w:sz="4" w:space="0" w:color="4AACC5"/>
                </w:tcBorders>
                <w:shd w:val="clear" w:color="auto" w:fill="FFFFFF" w:themeFill="background1"/>
                <w:hideMark/>
              </w:tcPr>
            </w:tcPrChange>
          </w:tcPr>
          <w:p w:rsidR="00EA189F" w:rsidRDefault="00A66DC0" w:rsidP="00A66DC0"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  <w:lang w:val="en-US"/>
              </w:rPr>
              <w:t>成功</w:t>
            </w:r>
          </w:p>
        </w:tc>
      </w:tr>
      <w:tr w:rsidR="00EA189F" w:rsidTr="004F7BB5">
        <w:tc>
          <w:tcPr>
            <w:tcW w:w="1559" w:type="dxa"/>
            <w:tcBorders>
              <w:top w:val="single" w:sz="6" w:space="0" w:color="4AACC5"/>
              <w:left w:val="single" w:sz="4" w:space="0" w:color="4AACC5"/>
              <w:bottom w:val="single" w:sz="4" w:space="0" w:color="4AACC5"/>
              <w:right w:val="single" w:sz="6" w:space="0" w:color="4AACC5"/>
            </w:tcBorders>
            <w:shd w:val="clear" w:color="auto" w:fill="FFFFFF" w:themeFill="background1"/>
            <w:hideMark/>
            <w:tcPrChange w:id="300" w:author="纵大为|david zong" w:date="2018-05-10T11:40:00Z">
              <w:tcPr>
                <w:tcW w:w="1559" w:type="dxa"/>
                <w:tcBorders>
                  <w:top w:val="single" w:sz="6" w:space="0" w:color="4AACC5"/>
                  <w:left w:val="single" w:sz="4" w:space="0" w:color="4AACC5"/>
                  <w:bottom w:val="single" w:sz="4" w:space="0" w:color="4AACC5"/>
                  <w:right w:val="single" w:sz="6" w:space="0" w:color="4AACC5"/>
                </w:tcBorders>
                <w:shd w:val="clear" w:color="auto" w:fill="FFFFFF" w:themeFill="background1"/>
                <w:hideMark/>
              </w:tcPr>
            </w:tcPrChange>
          </w:tcPr>
          <w:p w:rsidR="00EA189F" w:rsidRDefault="00EA189F"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2</w:t>
            </w:r>
          </w:p>
        </w:tc>
        <w:tc>
          <w:tcPr>
            <w:tcW w:w="5956" w:type="dxa"/>
            <w:tcBorders>
              <w:top w:val="single" w:sz="6" w:space="0" w:color="4AACC5"/>
              <w:left w:val="single" w:sz="6" w:space="0" w:color="4AACC5"/>
              <w:bottom w:val="single" w:sz="4" w:space="0" w:color="4AACC5"/>
              <w:right w:val="single" w:sz="4" w:space="0" w:color="4AACC5"/>
            </w:tcBorders>
            <w:shd w:val="clear" w:color="auto" w:fill="FFFFFF" w:themeFill="background1"/>
            <w:hideMark/>
            <w:tcPrChange w:id="301" w:author="纵大为|david zong" w:date="2018-05-10T11:40:00Z">
              <w:tcPr>
                <w:tcW w:w="5954" w:type="dxa"/>
                <w:tcBorders>
                  <w:top w:val="single" w:sz="6" w:space="0" w:color="4AACC5"/>
                  <w:left w:val="single" w:sz="6" w:space="0" w:color="4AACC5"/>
                  <w:bottom w:val="single" w:sz="4" w:space="0" w:color="4AACC5"/>
                  <w:right w:val="single" w:sz="4" w:space="0" w:color="4AACC5"/>
                </w:tcBorders>
                <w:shd w:val="clear" w:color="auto" w:fill="FFFFFF" w:themeFill="background1"/>
                <w:hideMark/>
              </w:tcPr>
            </w:tcPrChange>
          </w:tcPr>
          <w:p w:rsidR="00EA189F" w:rsidRDefault="00A66DC0"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  <w:lang w:val="en-US"/>
              </w:rPr>
              <w:t>失败</w:t>
            </w:r>
          </w:p>
        </w:tc>
      </w:tr>
      <w:tr w:rsidR="00EA189F" w:rsidTr="004F7BB5">
        <w:tc>
          <w:tcPr>
            <w:tcW w:w="1559" w:type="dxa"/>
            <w:tcBorders>
              <w:top w:val="single" w:sz="6" w:space="0" w:color="4AACC5"/>
              <w:left w:val="single" w:sz="4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hideMark/>
            <w:tcPrChange w:id="302" w:author="纵大为|david zong" w:date="2018-05-10T11:40:00Z">
              <w:tcPr>
                <w:tcW w:w="1559" w:type="dxa"/>
                <w:tcBorders>
                  <w:top w:val="single" w:sz="6" w:space="0" w:color="4AACC5"/>
                  <w:left w:val="single" w:sz="4" w:space="0" w:color="4AACC5"/>
                  <w:bottom w:val="single" w:sz="6" w:space="0" w:color="4AACC5"/>
                  <w:right w:val="single" w:sz="6" w:space="0" w:color="4AACC5"/>
                </w:tcBorders>
                <w:shd w:val="clear" w:color="auto" w:fill="FFFFFF" w:themeFill="background1"/>
                <w:hideMark/>
              </w:tcPr>
            </w:tcPrChange>
          </w:tcPr>
          <w:p w:rsidR="00EA189F" w:rsidRDefault="00EA189F"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3</w:t>
            </w:r>
          </w:p>
        </w:tc>
        <w:tc>
          <w:tcPr>
            <w:tcW w:w="5956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4" w:space="0" w:color="4AACC5"/>
            </w:tcBorders>
            <w:shd w:val="clear" w:color="auto" w:fill="FFFFFF" w:themeFill="background1"/>
            <w:hideMark/>
            <w:tcPrChange w:id="303" w:author="纵大为|david zong" w:date="2018-05-10T11:40:00Z">
              <w:tcPr>
                <w:tcW w:w="5954" w:type="dxa"/>
                <w:tcBorders>
                  <w:top w:val="single" w:sz="6" w:space="0" w:color="4AACC5"/>
                  <w:left w:val="single" w:sz="6" w:space="0" w:color="4AACC5"/>
                  <w:bottom w:val="single" w:sz="6" w:space="0" w:color="4AACC5"/>
                  <w:right w:val="single" w:sz="4" w:space="0" w:color="4AACC5"/>
                </w:tcBorders>
                <w:shd w:val="clear" w:color="auto" w:fill="FFFFFF" w:themeFill="background1"/>
                <w:hideMark/>
              </w:tcPr>
            </w:tcPrChange>
          </w:tcPr>
          <w:p w:rsidR="00EA189F" w:rsidRDefault="00413D72">
            <w:pPr>
              <w:rPr>
                <w:rFonts w:ascii="微软雅黑" w:hAnsi="微软雅黑"/>
                <w:sz w:val="18"/>
                <w:szCs w:val="18"/>
              </w:rPr>
            </w:pPr>
            <w:del w:id="304" w:author="纵大为|david zong" w:date="2018-05-10T11:39:00Z">
              <w:r w:rsidRPr="00413D72">
                <w:rPr>
                  <w:rFonts w:ascii="微软雅黑" w:hAnsi="微软雅黑" w:hint="eastAsia"/>
                  <w:sz w:val="18"/>
                  <w:szCs w:val="18"/>
                  <w:rPrChange w:id="305" w:author="纵大为|david zong" w:date="2018-05-10T11:40:00Z">
                    <w:rPr>
                      <w:rFonts w:ascii="微软雅黑" w:hAnsi="微软雅黑" w:hint="eastAsia"/>
                      <w:sz w:val="18"/>
                      <w:szCs w:val="18"/>
                      <w:lang w:val="en-US"/>
                    </w:rPr>
                  </w:rPrChange>
                </w:rPr>
                <w:delText>进行中</w:delText>
              </w:r>
            </w:del>
            <w:ins w:id="306" w:author="纵大为|david zong" w:date="2018-05-10T11:39:00Z">
              <w:r w:rsidRPr="00413D72">
                <w:rPr>
                  <w:rFonts w:ascii="微软雅黑" w:hAnsi="微软雅黑" w:hint="eastAsia"/>
                  <w:sz w:val="18"/>
                  <w:szCs w:val="18"/>
                  <w:rPrChange w:id="307" w:author="纵大为|david zong" w:date="2018-05-10T11:40:00Z">
                    <w:rPr>
                      <w:rFonts w:ascii="微软雅黑" w:hAnsi="微软雅黑" w:hint="eastAsia"/>
                      <w:sz w:val="18"/>
                      <w:szCs w:val="18"/>
                      <w:lang w:val="en-US" w:eastAsia="zh-CN"/>
                    </w:rPr>
                  </w:rPrChange>
                </w:rPr>
                <w:t>已受理</w:t>
              </w:r>
            </w:ins>
          </w:p>
        </w:tc>
      </w:tr>
      <w:tr w:rsidR="00F26B36" w:rsidDel="004F7BB5" w:rsidTr="004F7BB5">
        <w:trPr>
          <w:del w:id="308" w:author="纵大为|david zong" w:date="2018-05-10T11:40:00Z"/>
        </w:trPr>
        <w:tc>
          <w:tcPr>
            <w:tcW w:w="1559" w:type="dxa"/>
            <w:tcBorders>
              <w:top w:val="single" w:sz="6" w:space="0" w:color="4AACC5"/>
              <w:left w:val="single" w:sz="4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  <w:tcPrChange w:id="309" w:author="纵大为|david zong" w:date="2018-05-10T11:40:00Z">
              <w:tcPr>
                <w:tcW w:w="1559" w:type="dxa"/>
                <w:tcBorders>
                  <w:top w:val="single" w:sz="6" w:space="0" w:color="4AACC5"/>
                  <w:left w:val="single" w:sz="4" w:space="0" w:color="4AACC5"/>
                  <w:bottom w:val="single" w:sz="6" w:space="0" w:color="4AACC5"/>
                  <w:right w:val="single" w:sz="6" w:space="0" w:color="4AACC5"/>
                </w:tcBorders>
                <w:shd w:val="clear" w:color="auto" w:fill="FFFFFF" w:themeFill="background1"/>
              </w:tcPr>
            </w:tcPrChange>
          </w:tcPr>
          <w:p w:rsidR="00F26B36" w:rsidDel="004F7BB5" w:rsidRDefault="00F26B36">
            <w:pPr>
              <w:rPr>
                <w:del w:id="310" w:author="纵大为|david zong" w:date="2018-05-10T11:40:00Z"/>
                <w:rFonts w:ascii="微软雅黑" w:hAnsi="微软雅黑"/>
                <w:sz w:val="18"/>
                <w:szCs w:val="18"/>
              </w:rPr>
            </w:pPr>
            <w:del w:id="311" w:author="纵大为|david zong" w:date="2018-05-10T11:40:00Z">
              <w:r w:rsidDel="004F7BB5">
                <w:rPr>
                  <w:rFonts w:ascii="微软雅黑" w:hAnsi="微软雅黑" w:hint="eastAsia"/>
                  <w:sz w:val="18"/>
                  <w:szCs w:val="18"/>
                </w:rPr>
                <w:delText>4</w:delText>
              </w:r>
            </w:del>
          </w:p>
        </w:tc>
        <w:tc>
          <w:tcPr>
            <w:tcW w:w="5956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4" w:space="0" w:color="4AACC5"/>
            </w:tcBorders>
            <w:shd w:val="clear" w:color="auto" w:fill="FFFFFF" w:themeFill="background1"/>
            <w:tcPrChange w:id="312" w:author="纵大为|david zong" w:date="2018-05-10T11:40:00Z">
              <w:tcPr>
                <w:tcW w:w="5954" w:type="dxa"/>
                <w:tcBorders>
                  <w:top w:val="single" w:sz="6" w:space="0" w:color="4AACC5"/>
                  <w:left w:val="single" w:sz="6" w:space="0" w:color="4AACC5"/>
                  <w:bottom w:val="single" w:sz="6" w:space="0" w:color="4AACC5"/>
                  <w:right w:val="single" w:sz="4" w:space="0" w:color="4AACC5"/>
                </w:tcBorders>
                <w:shd w:val="clear" w:color="auto" w:fill="FFFFFF" w:themeFill="background1"/>
              </w:tcPr>
            </w:tcPrChange>
          </w:tcPr>
          <w:p w:rsidR="00F26B36" w:rsidDel="004F7BB5" w:rsidRDefault="00F26B36" w:rsidP="00D60316">
            <w:pPr>
              <w:rPr>
                <w:del w:id="313" w:author="纵大为|david zong" w:date="2018-05-10T11:40:00Z"/>
                <w:rFonts w:ascii="微软雅黑" w:hAnsi="微软雅黑"/>
                <w:sz w:val="18"/>
                <w:szCs w:val="18"/>
                <w:lang w:val="en-US"/>
              </w:rPr>
            </w:pPr>
            <w:del w:id="314" w:author="纵大为|david zong" w:date="2018-05-10T11:40:00Z">
              <w:r w:rsidDel="004F7BB5">
                <w:rPr>
                  <w:rFonts w:ascii="微软雅黑" w:hAnsi="微软雅黑" w:hint="eastAsia"/>
                  <w:sz w:val="18"/>
                  <w:szCs w:val="18"/>
                  <w:lang w:val="en-US"/>
                </w:rPr>
                <w:delText>受理成功</w:delText>
              </w:r>
            </w:del>
          </w:p>
        </w:tc>
      </w:tr>
      <w:tr w:rsidR="00F26B36" w:rsidDel="004F7BB5" w:rsidTr="004F7BB5">
        <w:trPr>
          <w:trHeight w:val="264"/>
          <w:del w:id="315" w:author="纵大为|david zong" w:date="2018-05-10T11:40:00Z"/>
          <w:trPrChange w:id="316" w:author="纵大为|david zong" w:date="2018-05-10T11:40:00Z">
            <w:trPr>
              <w:trHeight w:val="264"/>
            </w:trPr>
          </w:trPrChange>
        </w:trPr>
        <w:tc>
          <w:tcPr>
            <w:tcW w:w="1559" w:type="dxa"/>
            <w:tcBorders>
              <w:top w:val="single" w:sz="6" w:space="0" w:color="4AACC5"/>
              <w:left w:val="single" w:sz="4" w:space="0" w:color="4AACC5"/>
              <w:bottom w:val="single" w:sz="4" w:space="0" w:color="4AACC5"/>
              <w:right w:val="single" w:sz="6" w:space="0" w:color="4AACC5"/>
            </w:tcBorders>
            <w:shd w:val="clear" w:color="auto" w:fill="FFFFFF" w:themeFill="background1"/>
            <w:tcPrChange w:id="317" w:author="纵大为|david zong" w:date="2018-05-10T11:40:00Z">
              <w:tcPr>
                <w:tcW w:w="1559" w:type="dxa"/>
                <w:tcBorders>
                  <w:top w:val="single" w:sz="6" w:space="0" w:color="4AACC5"/>
                  <w:left w:val="single" w:sz="4" w:space="0" w:color="4AACC5"/>
                  <w:bottom w:val="single" w:sz="4" w:space="0" w:color="4AACC5"/>
                  <w:right w:val="single" w:sz="6" w:space="0" w:color="4AACC5"/>
                </w:tcBorders>
                <w:shd w:val="clear" w:color="auto" w:fill="FFFFFF" w:themeFill="background1"/>
              </w:tcPr>
            </w:tcPrChange>
          </w:tcPr>
          <w:p w:rsidR="00F26B36" w:rsidDel="004F7BB5" w:rsidRDefault="00F26B36" w:rsidP="00D60316">
            <w:pPr>
              <w:rPr>
                <w:del w:id="318" w:author="纵大为|david zong" w:date="2018-05-10T11:40:00Z"/>
                <w:rFonts w:ascii="微软雅黑" w:hAnsi="微软雅黑"/>
                <w:sz w:val="18"/>
                <w:szCs w:val="18"/>
              </w:rPr>
            </w:pPr>
            <w:del w:id="319" w:author="纵大为|david zong" w:date="2018-05-10T11:40:00Z">
              <w:r w:rsidDel="004F7BB5">
                <w:rPr>
                  <w:rFonts w:ascii="微软雅黑" w:hAnsi="微软雅黑" w:hint="eastAsia"/>
                  <w:sz w:val="18"/>
                  <w:szCs w:val="18"/>
                </w:rPr>
                <w:delText>5</w:delText>
              </w:r>
            </w:del>
          </w:p>
        </w:tc>
        <w:tc>
          <w:tcPr>
            <w:tcW w:w="5956" w:type="dxa"/>
            <w:tcBorders>
              <w:top w:val="single" w:sz="6" w:space="0" w:color="4AACC5"/>
              <w:left w:val="single" w:sz="6" w:space="0" w:color="4AACC5"/>
              <w:bottom w:val="single" w:sz="4" w:space="0" w:color="4AACC5"/>
              <w:right w:val="single" w:sz="4" w:space="0" w:color="4AACC5"/>
            </w:tcBorders>
            <w:shd w:val="clear" w:color="auto" w:fill="FFFFFF" w:themeFill="background1"/>
            <w:tcPrChange w:id="320" w:author="纵大为|david zong" w:date="2018-05-10T11:40:00Z">
              <w:tcPr>
                <w:tcW w:w="5954" w:type="dxa"/>
                <w:tcBorders>
                  <w:top w:val="single" w:sz="6" w:space="0" w:color="4AACC5"/>
                  <w:left w:val="single" w:sz="6" w:space="0" w:color="4AACC5"/>
                  <w:bottom w:val="single" w:sz="4" w:space="0" w:color="4AACC5"/>
                  <w:right w:val="single" w:sz="4" w:space="0" w:color="4AACC5"/>
                </w:tcBorders>
                <w:shd w:val="clear" w:color="auto" w:fill="FFFFFF" w:themeFill="background1"/>
              </w:tcPr>
            </w:tcPrChange>
          </w:tcPr>
          <w:p w:rsidR="00F26B36" w:rsidDel="004F7BB5" w:rsidRDefault="00F26B36" w:rsidP="00D60316">
            <w:pPr>
              <w:rPr>
                <w:del w:id="321" w:author="纵大为|david zong" w:date="2018-05-10T11:40:00Z"/>
                <w:rFonts w:ascii="微软雅黑" w:hAnsi="微软雅黑"/>
                <w:sz w:val="18"/>
                <w:szCs w:val="18"/>
                <w:lang w:val="en-US"/>
              </w:rPr>
            </w:pPr>
            <w:del w:id="322" w:author="纵大为|david zong" w:date="2018-05-10T11:40:00Z">
              <w:r w:rsidDel="004F7BB5">
                <w:rPr>
                  <w:rFonts w:ascii="微软雅黑" w:hAnsi="微软雅黑" w:hint="eastAsia"/>
                  <w:sz w:val="18"/>
                  <w:szCs w:val="18"/>
                  <w:lang w:val="en-US"/>
                </w:rPr>
                <w:delText>渠道受理成功</w:delText>
              </w:r>
            </w:del>
          </w:p>
        </w:tc>
      </w:tr>
    </w:tbl>
    <w:p w:rsidR="00EA189F" w:rsidRDefault="00EA189F" w:rsidP="00EA189F">
      <w:pPr>
        <w:rPr>
          <w:rFonts w:ascii="微软雅黑" w:hAnsi="微软雅黑"/>
          <w:lang w:eastAsia="zh-CN"/>
        </w:rPr>
      </w:pPr>
    </w:p>
    <w:p w:rsidR="00EA189F" w:rsidRDefault="00EA189F" w:rsidP="00EA189F">
      <w:pPr>
        <w:pStyle w:val="2"/>
        <w:rPr>
          <w:rFonts w:ascii="微软雅黑" w:hAnsi="微软雅黑" w:cs="微软雅黑"/>
          <w:lang w:eastAsia="zh-CN"/>
        </w:rPr>
      </w:pPr>
      <w:bookmarkStart w:id="323" w:name="_Toc513053797"/>
      <w:r>
        <w:rPr>
          <w:rFonts w:ascii="微软雅黑" w:hAnsi="微软雅黑" w:cs="微软雅黑" w:hint="eastAsia"/>
          <w:lang w:eastAsia="zh-CN"/>
        </w:rPr>
        <w:t>交易类</w:t>
      </w:r>
      <w:r w:rsidRPr="00D60316">
        <w:rPr>
          <w:rFonts w:hint="eastAsia"/>
          <w:lang w:eastAsia="zh-CN"/>
        </w:rPr>
        <w:t>型</w:t>
      </w:r>
      <w:r w:rsidR="00E62E97" w:rsidRPr="00D60316">
        <w:rPr>
          <w:lang w:eastAsia="zh-CN"/>
        </w:rPr>
        <w:t>(tradeType)</w:t>
      </w:r>
      <w:bookmarkEnd w:id="323"/>
    </w:p>
    <w:tbl>
      <w:tblPr>
        <w:tblW w:w="7515" w:type="dxa"/>
        <w:tblInd w:w="817" w:type="dxa"/>
        <w:tblBorders>
          <w:top w:val="single" w:sz="4" w:space="0" w:color="4AACC5"/>
          <w:left w:val="single" w:sz="4" w:space="0" w:color="4AACC5"/>
          <w:bottom w:val="single" w:sz="4" w:space="0" w:color="4AACC5"/>
          <w:right w:val="single" w:sz="4" w:space="0" w:color="4AACC5"/>
          <w:insideH w:val="single" w:sz="6" w:space="0" w:color="4AACC5"/>
          <w:insideV w:val="single" w:sz="6" w:space="0" w:color="4AACC5"/>
        </w:tblBorders>
        <w:tblLayout w:type="fixed"/>
        <w:tblLook w:val="04A0" w:firstRow="1" w:lastRow="0" w:firstColumn="1" w:lastColumn="0" w:noHBand="0" w:noVBand="1"/>
      </w:tblPr>
      <w:tblGrid>
        <w:gridCol w:w="1559"/>
        <w:gridCol w:w="5956"/>
      </w:tblGrid>
      <w:tr w:rsidR="00EA189F" w:rsidTr="00EA189F">
        <w:tc>
          <w:tcPr>
            <w:tcW w:w="1559" w:type="dxa"/>
            <w:tcBorders>
              <w:top w:val="single" w:sz="4" w:space="0" w:color="4AACC5"/>
              <w:left w:val="single" w:sz="4" w:space="0" w:color="4AACC5"/>
              <w:bottom w:val="single" w:sz="6" w:space="0" w:color="4AACC5"/>
              <w:right w:val="single" w:sz="6" w:space="0" w:color="4AACC5"/>
            </w:tcBorders>
            <w:shd w:val="clear" w:color="auto" w:fill="30849B"/>
            <w:vAlign w:val="center"/>
            <w:hideMark/>
          </w:tcPr>
          <w:p w:rsidR="00EA189F" w:rsidRDefault="00EA189F">
            <w:pPr>
              <w:rPr>
                <w:rFonts w:ascii="微软雅黑" w:hAnsi="微软雅黑" w:cs="微软雅黑"/>
                <w:color w:val="C7EDCC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  <w:lang w:eastAsia="zh-CN"/>
              </w:rPr>
              <w:t>代码</w:t>
            </w:r>
          </w:p>
        </w:tc>
        <w:tc>
          <w:tcPr>
            <w:tcW w:w="5954" w:type="dxa"/>
            <w:tcBorders>
              <w:top w:val="single" w:sz="4" w:space="0" w:color="4AACC5"/>
              <w:left w:val="single" w:sz="6" w:space="0" w:color="4AACC5"/>
              <w:bottom w:val="single" w:sz="6" w:space="0" w:color="4AACC5"/>
              <w:right w:val="single" w:sz="4" w:space="0" w:color="4AACC5"/>
            </w:tcBorders>
            <w:shd w:val="clear" w:color="auto" w:fill="30849B"/>
            <w:vAlign w:val="center"/>
            <w:hideMark/>
          </w:tcPr>
          <w:p w:rsidR="00EA189F" w:rsidRDefault="00EA189F">
            <w:pPr>
              <w:jc w:val="center"/>
              <w:rPr>
                <w:rFonts w:ascii="微软雅黑" w:hAnsi="微软雅黑" w:cs="微软雅黑"/>
                <w:color w:val="C7EDCC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  <w:lang w:eastAsia="zh-CN"/>
              </w:rPr>
              <w:t>说明</w:t>
            </w:r>
          </w:p>
        </w:tc>
      </w:tr>
      <w:tr w:rsidR="00EA189F" w:rsidTr="00EA189F">
        <w:tc>
          <w:tcPr>
            <w:tcW w:w="1559" w:type="dxa"/>
            <w:tcBorders>
              <w:top w:val="single" w:sz="6" w:space="0" w:color="4AACC5"/>
              <w:left w:val="single" w:sz="4" w:space="0" w:color="4AACC5"/>
              <w:bottom w:val="single" w:sz="4" w:space="0" w:color="4AACC5"/>
              <w:right w:val="single" w:sz="6" w:space="0" w:color="4AACC5"/>
            </w:tcBorders>
            <w:shd w:val="clear" w:color="auto" w:fill="FFFFFF" w:themeFill="background1"/>
            <w:hideMark/>
          </w:tcPr>
          <w:p w:rsidR="00EA189F" w:rsidRDefault="00EA189F"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10</w:t>
            </w:r>
          </w:p>
        </w:tc>
        <w:tc>
          <w:tcPr>
            <w:tcW w:w="5954" w:type="dxa"/>
            <w:tcBorders>
              <w:top w:val="single" w:sz="6" w:space="0" w:color="4AACC5"/>
              <w:left w:val="single" w:sz="6" w:space="0" w:color="4AACC5"/>
              <w:bottom w:val="single" w:sz="4" w:space="0" w:color="4AACC5"/>
              <w:right w:val="single" w:sz="4" w:space="0" w:color="4AACC5"/>
            </w:tcBorders>
            <w:shd w:val="clear" w:color="auto" w:fill="FFFFFF" w:themeFill="background1"/>
            <w:hideMark/>
          </w:tcPr>
          <w:p w:rsidR="00EA189F" w:rsidRDefault="00EA189F">
            <w:pPr>
              <w:rPr>
                <w:rFonts w:ascii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hint="eastAsia"/>
                <w:sz w:val="18"/>
                <w:szCs w:val="18"/>
                <w:lang w:eastAsia="zh-CN"/>
              </w:rPr>
              <w:t>下单</w:t>
            </w:r>
          </w:p>
        </w:tc>
      </w:tr>
      <w:tr w:rsidR="00EA189F" w:rsidTr="00EA189F">
        <w:tc>
          <w:tcPr>
            <w:tcW w:w="1559" w:type="dxa"/>
            <w:tcBorders>
              <w:top w:val="single" w:sz="6" w:space="0" w:color="4AACC5"/>
              <w:left w:val="single" w:sz="4" w:space="0" w:color="4AACC5"/>
              <w:bottom w:val="single" w:sz="4" w:space="0" w:color="4AACC5"/>
              <w:right w:val="single" w:sz="6" w:space="0" w:color="4AACC5"/>
            </w:tcBorders>
            <w:shd w:val="clear" w:color="auto" w:fill="FFFFFF" w:themeFill="background1"/>
            <w:hideMark/>
          </w:tcPr>
          <w:p w:rsidR="00EA189F" w:rsidRDefault="00EA189F"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11</w:t>
            </w:r>
          </w:p>
        </w:tc>
        <w:tc>
          <w:tcPr>
            <w:tcW w:w="5954" w:type="dxa"/>
            <w:tcBorders>
              <w:top w:val="single" w:sz="6" w:space="0" w:color="4AACC5"/>
              <w:left w:val="single" w:sz="6" w:space="0" w:color="4AACC5"/>
              <w:bottom w:val="single" w:sz="4" w:space="0" w:color="4AACC5"/>
              <w:right w:val="single" w:sz="4" w:space="0" w:color="4AACC5"/>
            </w:tcBorders>
            <w:shd w:val="clear" w:color="auto" w:fill="FFFFFF" w:themeFill="background1"/>
            <w:hideMark/>
          </w:tcPr>
          <w:p w:rsidR="00EA189F" w:rsidRDefault="00EA189F">
            <w:pPr>
              <w:rPr>
                <w:rFonts w:ascii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hint="eastAsia"/>
                <w:sz w:val="18"/>
                <w:szCs w:val="18"/>
                <w:lang w:eastAsia="zh-CN"/>
              </w:rPr>
              <w:t>消费</w:t>
            </w:r>
          </w:p>
        </w:tc>
      </w:tr>
      <w:tr w:rsidR="00EA189F" w:rsidTr="00EA189F">
        <w:tc>
          <w:tcPr>
            <w:tcW w:w="1559" w:type="dxa"/>
            <w:tcBorders>
              <w:top w:val="single" w:sz="6" w:space="0" w:color="4AACC5"/>
              <w:left w:val="single" w:sz="4" w:space="0" w:color="4AACC5"/>
              <w:bottom w:val="single" w:sz="4" w:space="0" w:color="4AACC5"/>
              <w:right w:val="single" w:sz="6" w:space="0" w:color="4AACC5"/>
            </w:tcBorders>
            <w:shd w:val="clear" w:color="auto" w:fill="FFFFFF" w:themeFill="background1"/>
            <w:hideMark/>
          </w:tcPr>
          <w:p w:rsidR="00EA189F" w:rsidRDefault="00EA189F"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12</w:t>
            </w:r>
          </w:p>
        </w:tc>
        <w:tc>
          <w:tcPr>
            <w:tcW w:w="5954" w:type="dxa"/>
            <w:tcBorders>
              <w:top w:val="single" w:sz="6" w:space="0" w:color="4AACC5"/>
              <w:left w:val="single" w:sz="6" w:space="0" w:color="4AACC5"/>
              <w:bottom w:val="single" w:sz="4" w:space="0" w:color="4AACC5"/>
              <w:right w:val="single" w:sz="4" w:space="0" w:color="4AACC5"/>
            </w:tcBorders>
            <w:shd w:val="clear" w:color="auto" w:fill="FFFFFF" w:themeFill="background1"/>
            <w:hideMark/>
          </w:tcPr>
          <w:p w:rsidR="00EA189F" w:rsidRDefault="00EA189F">
            <w:pPr>
              <w:rPr>
                <w:rFonts w:ascii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hint="eastAsia"/>
                <w:sz w:val="18"/>
                <w:szCs w:val="18"/>
                <w:lang w:eastAsia="zh-CN"/>
              </w:rPr>
              <w:t>退货</w:t>
            </w:r>
          </w:p>
        </w:tc>
      </w:tr>
      <w:tr w:rsidR="00EA189F" w:rsidTr="00EA189F">
        <w:tc>
          <w:tcPr>
            <w:tcW w:w="1559" w:type="dxa"/>
            <w:tcBorders>
              <w:top w:val="single" w:sz="6" w:space="0" w:color="4AACC5"/>
              <w:left w:val="single" w:sz="4" w:space="0" w:color="4AACC5"/>
              <w:bottom w:val="single" w:sz="4" w:space="0" w:color="4AACC5"/>
              <w:right w:val="single" w:sz="6" w:space="0" w:color="4AACC5"/>
            </w:tcBorders>
            <w:shd w:val="clear" w:color="auto" w:fill="FFFFFF" w:themeFill="background1"/>
            <w:hideMark/>
          </w:tcPr>
          <w:p w:rsidR="00EA189F" w:rsidRDefault="00EA189F"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13</w:t>
            </w:r>
          </w:p>
        </w:tc>
        <w:tc>
          <w:tcPr>
            <w:tcW w:w="5954" w:type="dxa"/>
            <w:tcBorders>
              <w:top w:val="single" w:sz="6" w:space="0" w:color="4AACC5"/>
              <w:left w:val="single" w:sz="6" w:space="0" w:color="4AACC5"/>
              <w:bottom w:val="single" w:sz="4" w:space="0" w:color="4AACC5"/>
              <w:right w:val="single" w:sz="4" w:space="0" w:color="4AACC5"/>
            </w:tcBorders>
            <w:shd w:val="clear" w:color="auto" w:fill="FFFFFF" w:themeFill="background1"/>
            <w:hideMark/>
          </w:tcPr>
          <w:p w:rsidR="00EA189F" w:rsidRDefault="00EA189F">
            <w:pPr>
              <w:rPr>
                <w:rFonts w:ascii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hint="eastAsia"/>
                <w:sz w:val="18"/>
                <w:szCs w:val="18"/>
                <w:lang w:eastAsia="zh-CN"/>
              </w:rPr>
              <w:t>充值</w:t>
            </w:r>
          </w:p>
        </w:tc>
      </w:tr>
    </w:tbl>
    <w:p w:rsidR="00EA189F" w:rsidRDefault="00EA189F" w:rsidP="00EA189F">
      <w:pPr>
        <w:rPr>
          <w:rFonts w:ascii="微软雅黑" w:hAnsi="微软雅黑"/>
          <w:lang w:eastAsia="zh-CN"/>
        </w:rPr>
      </w:pPr>
    </w:p>
    <w:p w:rsidR="00563FFC" w:rsidRDefault="00563FFC" w:rsidP="00563FFC">
      <w:pPr>
        <w:pStyle w:val="2"/>
        <w:rPr>
          <w:lang w:eastAsia="zh-CN"/>
        </w:rPr>
      </w:pPr>
      <w:bookmarkStart w:id="324" w:name="_Toc513053798"/>
      <w:r>
        <w:rPr>
          <w:rFonts w:hint="eastAsia"/>
          <w:lang w:eastAsia="zh-CN"/>
        </w:rPr>
        <w:t>公司</w:t>
      </w:r>
      <w:r w:rsidRPr="00FE1E40">
        <w:rPr>
          <w:rFonts w:hint="eastAsia"/>
          <w:lang w:eastAsia="zh-CN"/>
        </w:rPr>
        <w:t>类型</w:t>
      </w:r>
      <w:r w:rsidR="00E62E97">
        <w:rPr>
          <w:lang w:eastAsia="zh-CN"/>
        </w:rPr>
        <w:t>(</w:t>
      </w:r>
      <w:r w:rsidR="00E62E97" w:rsidRPr="00D60316">
        <w:rPr>
          <w:lang w:eastAsia="zh-CN"/>
        </w:rPr>
        <w:t>companyType)</w:t>
      </w:r>
      <w:bookmarkEnd w:id="324"/>
    </w:p>
    <w:tbl>
      <w:tblPr>
        <w:tblW w:w="7513" w:type="dxa"/>
        <w:tblInd w:w="817" w:type="dxa"/>
        <w:tblBorders>
          <w:top w:val="single" w:sz="4" w:space="0" w:color="4AACC5"/>
          <w:left w:val="single" w:sz="4" w:space="0" w:color="4AACC5"/>
          <w:bottom w:val="single" w:sz="4" w:space="0" w:color="4AACC5"/>
          <w:right w:val="single" w:sz="4" w:space="0" w:color="4AACC5"/>
          <w:insideH w:val="single" w:sz="6" w:space="0" w:color="4AACC5"/>
          <w:insideV w:val="single" w:sz="6" w:space="0" w:color="4AACC5"/>
        </w:tblBorders>
        <w:tblLayout w:type="fixed"/>
        <w:tblLook w:val="04A0" w:firstRow="1" w:lastRow="0" w:firstColumn="1" w:lastColumn="0" w:noHBand="0" w:noVBand="1"/>
      </w:tblPr>
      <w:tblGrid>
        <w:gridCol w:w="1559"/>
        <w:gridCol w:w="5954"/>
      </w:tblGrid>
      <w:tr w:rsidR="00563FFC" w:rsidTr="00F4287F">
        <w:tc>
          <w:tcPr>
            <w:tcW w:w="1559" w:type="dxa"/>
            <w:tcBorders>
              <w:top w:val="single" w:sz="4" w:space="0" w:color="4AACC5"/>
              <w:bottom w:val="single" w:sz="6" w:space="0" w:color="4AACC5"/>
            </w:tcBorders>
            <w:shd w:val="clear" w:color="auto" w:fill="30849B"/>
            <w:vAlign w:val="center"/>
          </w:tcPr>
          <w:p w:rsidR="00563FFC" w:rsidRDefault="00563FFC" w:rsidP="00F4287F">
            <w:pPr>
              <w:rPr>
                <w:rFonts w:ascii="微软雅黑" w:hAnsi="微软雅黑" w:cs="微软雅黑"/>
                <w:color w:val="C7EDCC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  <w:lang w:eastAsia="zh-CN"/>
              </w:rPr>
              <w:t>类型</w:t>
            </w:r>
          </w:p>
        </w:tc>
        <w:tc>
          <w:tcPr>
            <w:tcW w:w="5954" w:type="dxa"/>
            <w:tcBorders>
              <w:top w:val="single" w:sz="4" w:space="0" w:color="4AACC5"/>
              <w:bottom w:val="single" w:sz="6" w:space="0" w:color="4AACC5"/>
            </w:tcBorders>
            <w:shd w:val="clear" w:color="auto" w:fill="30849B"/>
            <w:vAlign w:val="center"/>
          </w:tcPr>
          <w:p w:rsidR="00563FFC" w:rsidRDefault="00563FFC" w:rsidP="00F4287F">
            <w:pPr>
              <w:jc w:val="center"/>
              <w:rPr>
                <w:rFonts w:ascii="微软雅黑" w:hAnsi="微软雅黑" w:cs="微软雅黑"/>
                <w:color w:val="C7EDCC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</w:rPr>
              <w:t>定义</w:t>
            </w:r>
          </w:p>
        </w:tc>
      </w:tr>
      <w:tr w:rsidR="00563FFC" w:rsidRPr="008318B8" w:rsidTr="00F4287F">
        <w:tc>
          <w:tcPr>
            <w:tcW w:w="1559" w:type="dxa"/>
            <w:tcBorders>
              <w:top w:val="single" w:sz="6" w:space="0" w:color="4AACC5"/>
              <w:left w:val="single" w:sz="4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</w:tcPr>
          <w:p w:rsidR="00563FFC" w:rsidRDefault="00563FFC" w:rsidP="00F4287F">
            <w:pPr>
              <w:pStyle w:val="af6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1</w:t>
            </w:r>
          </w:p>
        </w:tc>
        <w:tc>
          <w:tcPr>
            <w:tcW w:w="5954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4" w:space="0" w:color="4AACC5"/>
            </w:tcBorders>
            <w:shd w:val="clear" w:color="auto" w:fill="FFFFFF" w:themeFill="background1"/>
          </w:tcPr>
          <w:p w:rsidR="00563FFC" w:rsidRPr="009B008B" w:rsidRDefault="00563FFC" w:rsidP="00F4287F">
            <w:pPr>
              <w:adjustRightInd w:val="0"/>
              <w:snapToGrid w:val="0"/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有限责任公司-</w:t>
            </w:r>
            <w:r w:rsidRPr="009B008B"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有限责任公司</w:t>
            </w:r>
          </w:p>
        </w:tc>
      </w:tr>
      <w:tr w:rsidR="00563FFC" w:rsidRPr="008318B8" w:rsidTr="00F4287F">
        <w:tc>
          <w:tcPr>
            <w:tcW w:w="1559" w:type="dxa"/>
            <w:tcBorders>
              <w:top w:val="single" w:sz="6" w:space="0" w:color="4AACC5"/>
              <w:left w:val="single" w:sz="4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</w:tcPr>
          <w:p w:rsidR="00563FFC" w:rsidRDefault="00563FFC" w:rsidP="00F4287F">
            <w:pPr>
              <w:pStyle w:val="af6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2</w:t>
            </w:r>
          </w:p>
        </w:tc>
        <w:tc>
          <w:tcPr>
            <w:tcW w:w="5954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4" w:space="0" w:color="4AACC5"/>
            </w:tcBorders>
            <w:shd w:val="clear" w:color="auto" w:fill="FFFFFF" w:themeFill="background1"/>
          </w:tcPr>
          <w:p w:rsidR="00563FFC" w:rsidRPr="009B008B" w:rsidRDefault="00563FFC" w:rsidP="00F4287F">
            <w:pPr>
              <w:adjustRightInd w:val="0"/>
              <w:snapToGrid w:val="0"/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9B008B"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股份有限公司</w:t>
            </w: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-</w:t>
            </w:r>
            <w:r w:rsidRPr="009B008B"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股份有限责任公司</w:t>
            </w:r>
          </w:p>
        </w:tc>
      </w:tr>
      <w:tr w:rsidR="00563FFC" w:rsidRPr="008318B8" w:rsidTr="00F4287F">
        <w:tc>
          <w:tcPr>
            <w:tcW w:w="1559" w:type="dxa"/>
            <w:tcBorders>
              <w:top w:val="single" w:sz="6" w:space="0" w:color="4AACC5"/>
              <w:left w:val="single" w:sz="4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</w:tcPr>
          <w:p w:rsidR="00563FFC" w:rsidRDefault="00563FFC" w:rsidP="00F4287F">
            <w:pPr>
              <w:pStyle w:val="af6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3</w:t>
            </w:r>
          </w:p>
        </w:tc>
        <w:tc>
          <w:tcPr>
            <w:tcW w:w="5954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4" w:space="0" w:color="4AACC5"/>
            </w:tcBorders>
            <w:shd w:val="clear" w:color="auto" w:fill="FFFFFF" w:themeFill="background1"/>
          </w:tcPr>
          <w:p w:rsidR="00563FFC" w:rsidRPr="009B008B" w:rsidRDefault="00563FFC" w:rsidP="00F4287F">
            <w:pPr>
              <w:adjustRightInd w:val="0"/>
              <w:snapToGrid w:val="0"/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9B008B"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合伙企业</w:t>
            </w: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-</w:t>
            </w:r>
            <w:r w:rsidRPr="009B008B"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私营合伙企业</w:t>
            </w:r>
          </w:p>
        </w:tc>
      </w:tr>
      <w:tr w:rsidR="00563FFC" w:rsidRPr="008318B8" w:rsidTr="00F4287F">
        <w:tc>
          <w:tcPr>
            <w:tcW w:w="1559" w:type="dxa"/>
            <w:tcBorders>
              <w:top w:val="single" w:sz="6" w:space="0" w:color="4AACC5"/>
              <w:left w:val="single" w:sz="4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</w:tcPr>
          <w:p w:rsidR="00563FFC" w:rsidRDefault="00563FFC" w:rsidP="00F4287F">
            <w:pPr>
              <w:pStyle w:val="af6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4</w:t>
            </w:r>
          </w:p>
        </w:tc>
        <w:tc>
          <w:tcPr>
            <w:tcW w:w="5954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4" w:space="0" w:color="4AACC5"/>
            </w:tcBorders>
            <w:shd w:val="clear" w:color="auto" w:fill="FFFFFF" w:themeFill="background1"/>
          </w:tcPr>
          <w:p w:rsidR="00563FFC" w:rsidRPr="009B008B" w:rsidRDefault="00563FFC" w:rsidP="00F4287F">
            <w:pPr>
              <w:adjustRightInd w:val="0"/>
              <w:snapToGrid w:val="0"/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9B008B"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个人独资企业</w:t>
            </w: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-</w:t>
            </w:r>
            <w:r w:rsidRPr="009B008B"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私营独资企业</w:t>
            </w:r>
          </w:p>
        </w:tc>
      </w:tr>
      <w:tr w:rsidR="00563FFC" w:rsidRPr="008318B8" w:rsidTr="00F4287F">
        <w:tc>
          <w:tcPr>
            <w:tcW w:w="1559" w:type="dxa"/>
            <w:tcBorders>
              <w:top w:val="single" w:sz="6" w:space="0" w:color="4AACC5"/>
              <w:left w:val="single" w:sz="4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</w:tcPr>
          <w:p w:rsidR="00563FFC" w:rsidRDefault="00563FFC" w:rsidP="00F4287F">
            <w:pPr>
              <w:pStyle w:val="af6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5</w:t>
            </w:r>
          </w:p>
        </w:tc>
        <w:tc>
          <w:tcPr>
            <w:tcW w:w="5954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4" w:space="0" w:color="4AACC5"/>
            </w:tcBorders>
            <w:shd w:val="clear" w:color="auto" w:fill="FFFFFF" w:themeFill="background1"/>
          </w:tcPr>
          <w:p w:rsidR="00563FFC" w:rsidRPr="009B008B" w:rsidRDefault="00563FFC" w:rsidP="00F4287F">
            <w:pPr>
              <w:adjustRightInd w:val="0"/>
              <w:snapToGrid w:val="0"/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9B008B"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个体工商户</w:t>
            </w: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-</w:t>
            </w:r>
            <w:r w:rsidRPr="009B008B"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个体工商户</w:t>
            </w:r>
          </w:p>
        </w:tc>
      </w:tr>
      <w:tr w:rsidR="00563FFC" w:rsidRPr="008318B8" w:rsidTr="00F4287F">
        <w:tc>
          <w:tcPr>
            <w:tcW w:w="1559" w:type="dxa"/>
            <w:tcBorders>
              <w:top w:val="single" w:sz="6" w:space="0" w:color="4AACC5"/>
              <w:left w:val="single" w:sz="4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</w:tcPr>
          <w:p w:rsidR="00563FFC" w:rsidRDefault="00563FFC" w:rsidP="00F4287F">
            <w:pPr>
              <w:pStyle w:val="af6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6</w:t>
            </w:r>
          </w:p>
        </w:tc>
        <w:tc>
          <w:tcPr>
            <w:tcW w:w="5954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4" w:space="0" w:color="4AACC5"/>
            </w:tcBorders>
            <w:shd w:val="clear" w:color="auto" w:fill="FFFFFF" w:themeFill="background1"/>
          </w:tcPr>
          <w:p w:rsidR="00563FFC" w:rsidRPr="009B008B" w:rsidRDefault="00563FFC" w:rsidP="00F4287F">
            <w:pPr>
              <w:adjustRightInd w:val="0"/>
              <w:snapToGrid w:val="0"/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 w:rsidRPr="009B008B"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事业单位</w:t>
            </w: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-</w:t>
            </w:r>
            <w:r w:rsidRPr="009B008B"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非公司企业法人</w:t>
            </w:r>
          </w:p>
        </w:tc>
      </w:tr>
    </w:tbl>
    <w:p w:rsidR="00563FFC" w:rsidRPr="003778C6" w:rsidRDefault="00563FFC" w:rsidP="00563FFC">
      <w:pPr>
        <w:pStyle w:val="WW-"/>
        <w:rPr>
          <w:lang w:eastAsia="zh-CN"/>
        </w:rPr>
      </w:pPr>
    </w:p>
    <w:p w:rsidR="00563FFC" w:rsidRDefault="00563FFC" w:rsidP="00563FFC">
      <w:pPr>
        <w:pStyle w:val="2"/>
        <w:rPr>
          <w:lang w:eastAsia="zh-CN"/>
        </w:rPr>
      </w:pPr>
      <w:bookmarkStart w:id="325" w:name="_Toc513053799"/>
      <w:r w:rsidRPr="00FE1E40">
        <w:rPr>
          <w:rFonts w:hint="eastAsia"/>
          <w:lang w:eastAsia="zh-CN"/>
        </w:rPr>
        <w:t>资质类型</w:t>
      </w:r>
      <w:r w:rsidR="00E345AD">
        <w:rPr>
          <w:lang w:eastAsia="zh-CN"/>
        </w:rPr>
        <w:t>(</w:t>
      </w:r>
      <w:r w:rsidR="00E345AD" w:rsidRPr="00D60316">
        <w:rPr>
          <w:lang w:eastAsia="zh-CN"/>
        </w:rPr>
        <w:t>fileType)</w:t>
      </w:r>
      <w:bookmarkEnd w:id="325"/>
    </w:p>
    <w:tbl>
      <w:tblPr>
        <w:tblW w:w="7513" w:type="dxa"/>
        <w:tblInd w:w="817" w:type="dxa"/>
        <w:tblBorders>
          <w:top w:val="single" w:sz="4" w:space="0" w:color="4AACC5"/>
          <w:left w:val="single" w:sz="4" w:space="0" w:color="4AACC5"/>
          <w:bottom w:val="single" w:sz="4" w:space="0" w:color="4AACC5"/>
          <w:right w:val="single" w:sz="4" w:space="0" w:color="4AACC5"/>
          <w:insideH w:val="single" w:sz="6" w:space="0" w:color="4AACC5"/>
          <w:insideV w:val="single" w:sz="6" w:space="0" w:color="4AACC5"/>
        </w:tblBorders>
        <w:tblLayout w:type="fixed"/>
        <w:tblLook w:val="04A0" w:firstRow="1" w:lastRow="0" w:firstColumn="1" w:lastColumn="0" w:noHBand="0" w:noVBand="1"/>
      </w:tblPr>
      <w:tblGrid>
        <w:gridCol w:w="1559"/>
        <w:gridCol w:w="5954"/>
      </w:tblGrid>
      <w:tr w:rsidR="00563FFC" w:rsidRPr="00563FFC" w:rsidTr="00F4287F">
        <w:tc>
          <w:tcPr>
            <w:tcW w:w="1559" w:type="dxa"/>
            <w:tcBorders>
              <w:top w:val="single" w:sz="4" w:space="0" w:color="4AACC5"/>
              <w:bottom w:val="single" w:sz="6" w:space="0" w:color="4AACC5"/>
            </w:tcBorders>
            <w:shd w:val="clear" w:color="auto" w:fill="30849B"/>
            <w:vAlign w:val="center"/>
          </w:tcPr>
          <w:p w:rsidR="00563FFC" w:rsidRPr="00563FFC" w:rsidRDefault="00563FFC" w:rsidP="00563FFC">
            <w:pPr>
              <w:adjustRightInd w:val="0"/>
              <w:snapToGrid w:val="0"/>
              <w:rPr>
                <w:rFonts w:ascii="微软雅黑" w:hAnsi="微软雅黑" w:cs="微软雅黑"/>
                <w:color w:val="C7EDCC"/>
                <w:sz w:val="18"/>
                <w:szCs w:val="18"/>
                <w:lang w:eastAsia="zh-CN"/>
              </w:rPr>
            </w:pPr>
            <w:r w:rsidRPr="00563FFC"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  <w:lang w:eastAsia="zh-CN"/>
              </w:rPr>
              <w:t>类型</w:t>
            </w:r>
          </w:p>
        </w:tc>
        <w:tc>
          <w:tcPr>
            <w:tcW w:w="5954" w:type="dxa"/>
            <w:tcBorders>
              <w:top w:val="single" w:sz="4" w:space="0" w:color="4AACC5"/>
              <w:bottom w:val="single" w:sz="6" w:space="0" w:color="4AACC5"/>
            </w:tcBorders>
            <w:shd w:val="clear" w:color="auto" w:fill="30849B"/>
            <w:vAlign w:val="center"/>
          </w:tcPr>
          <w:p w:rsidR="00563FFC" w:rsidRPr="00563FFC" w:rsidRDefault="00563FFC" w:rsidP="00563FFC">
            <w:pPr>
              <w:adjustRightInd w:val="0"/>
              <w:snapToGrid w:val="0"/>
              <w:jc w:val="center"/>
              <w:rPr>
                <w:rFonts w:ascii="微软雅黑" w:hAnsi="微软雅黑" w:cs="微软雅黑"/>
                <w:color w:val="C7EDCC"/>
                <w:sz w:val="18"/>
                <w:szCs w:val="18"/>
              </w:rPr>
            </w:pPr>
            <w:r w:rsidRPr="00563FFC"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</w:rPr>
              <w:t>定义</w:t>
            </w:r>
          </w:p>
        </w:tc>
      </w:tr>
      <w:tr w:rsidR="00563FFC" w:rsidRPr="00563FFC" w:rsidTr="00F4287F">
        <w:tc>
          <w:tcPr>
            <w:tcW w:w="1559" w:type="dxa"/>
            <w:tcBorders>
              <w:top w:val="single" w:sz="6" w:space="0" w:color="4AACC5"/>
              <w:left w:val="single" w:sz="4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</w:tcPr>
          <w:p w:rsidR="00563FFC" w:rsidRPr="00563FFC" w:rsidRDefault="00563FFC" w:rsidP="00563FFC">
            <w:pPr>
              <w:pStyle w:val="af6"/>
              <w:adjustRightInd w:val="0"/>
              <w:snapToGrid w:val="0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 w:rsidRPr="00563FFC">
              <w:rPr>
                <w:rFonts w:ascii="微软雅黑" w:eastAsia="微软雅黑" w:hAnsi="微软雅黑"/>
                <w:sz w:val="18"/>
                <w:szCs w:val="18"/>
              </w:rPr>
              <w:lastRenderedPageBreak/>
              <w:t>11</w:t>
            </w:r>
          </w:p>
        </w:tc>
        <w:tc>
          <w:tcPr>
            <w:tcW w:w="5954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4" w:space="0" w:color="4AACC5"/>
            </w:tcBorders>
            <w:shd w:val="clear" w:color="auto" w:fill="FFFFFF" w:themeFill="background1"/>
            <w:vAlign w:val="center"/>
          </w:tcPr>
          <w:p w:rsidR="00563FFC" w:rsidRPr="00563FFC" w:rsidRDefault="00563FFC" w:rsidP="00563FFC">
            <w:pPr>
              <w:adjustRightInd w:val="0"/>
              <w:snapToGrid w:val="0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563FFC">
              <w:rPr>
                <w:rFonts w:hint="eastAsia"/>
                <w:color w:val="000000"/>
                <w:sz w:val="18"/>
                <w:szCs w:val="18"/>
              </w:rPr>
              <w:t>营业执照</w:t>
            </w:r>
          </w:p>
        </w:tc>
      </w:tr>
      <w:tr w:rsidR="00563FFC" w:rsidRPr="00563FFC" w:rsidTr="00F4287F">
        <w:tc>
          <w:tcPr>
            <w:tcW w:w="1559" w:type="dxa"/>
            <w:tcBorders>
              <w:top w:val="single" w:sz="6" w:space="0" w:color="4AACC5"/>
              <w:left w:val="single" w:sz="4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</w:tcPr>
          <w:p w:rsidR="00563FFC" w:rsidRPr="00563FFC" w:rsidRDefault="00563FFC" w:rsidP="00563FFC">
            <w:pPr>
              <w:pStyle w:val="af6"/>
              <w:adjustRightInd w:val="0"/>
              <w:snapToGrid w:val="0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 w:rsidRPr="00563FFC">
              <w:rPr>
                <w:rFonts w:ascii="微软雅黑" w:eastAsia="微软雅黑" w:hAnsi="微软雅黑"/>
                <w:sz w:val="18"/>
                <w:szCs w:val="18"/>
              </w:rPr>
              <w:t>1</w:t>
            </w:r>
            <w:r w:rsidRPr="00563FFC">
              <w:rPr>
                <w:rFonts w:ascii="微软雅黑" w:eastAsia="微软雅黑" w:hAnsi="微软雅黑" w:hint="eastAsia"/>
                <w:sz w:val="18"/>
                <w:szCs w:val="18"/>
              </w:rPr>
              <w:t>2</w:t>
            </w:r>
          </w:p>
        </w:tc>
        <w:tc>
          <w:tcPr>
            <w:tcW w:w="5954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4" w:space="0" w:color="4AACC5"/>
            </w:tcBorders>
            <w:shd w:val="clear" w:color="auto" w:fill="FFFFFF" w:themeFill="background1"/>
            <w:vAlign w:val="center"/>
          </w:tcPr>
          <w:p w:rsidR="00563FFC" w:rsidRPr="00563FFC" w:rsidRDefault="00563FFC" w:rsidP="00563FFC">
            <w:pPr>
              <w:adjustRightInd w:val="0"/>
              <w:snapToGrid w:val="0"/>
              <w:rPr>
                <w:color w:val="000000"/>
                <w:sz w:val="18"/>
                <w:szCs w:val="18"/>
              </w:rPr>
            </w:pPr>
            <w:r w:rsidRPr="00563FFC">
              <w:rPr>
                <w:rFonts w:hint="eastAsia"/>
                <w:color w:val="000000"/>
                <w:sz w:val="18"/>
                <w:szCs w:val="18"/>
              </w:rPr>
              <w:t>法人身份证</w:t>
            </w:r>
          </w:p>
        </w:tc>
      </w:tr>
      <w:tr w:rsidR="00563FFC" w:rsidRPr="00563FFC" w:rsidTr="00F4287F">
        <w:tc>
          <w:tcPr>
            <w:tcW w:w="1559" w:type="dxa"/>
            <w:tcBorders>
              <w:top w:val="single" w:sz="6" w:space="0" w:color="4AACC5"/>
              <w:left w:val="single" w:sz="4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</w:tcPr>
          <w:p w:rsidR="00563FFC" w:rsidRPr="00563FFC" w:rsidRDefault="00563FFC" w:rsidP="00563FFC">
            <w:pPr>
              <w:pStyle w:val="af6"/>
              <w:adjustRightInd w:val="0"/>
              <w:snapToGrid w:val="0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 w:rsidRPr="00563FFC">
              <w:rPr>
                <w:rFonts w:ascii="微软雅黑" w:eastAsia="微软雅黑" w:hAnsi="微软雅黑"/>
                <w:sz w:val="18"/>
                <w:szCs w:val="18"/>
              </w:rPr>
              <w:t>1</w:t>
            </w:r>
            <w:r w:rsidRPr="00563FFC">
              <w:rPr>
                <w:rFonts w:ascii="微软雅黑" w:eastAsia="微软雅黑" w:hAnsi="微软雅黑" w:hint="eastAsia"/>
                <w:sz w:val="18"/>
                <w:szCs w:val="18"/>
              </w:rPr>
              <w:t>3</w:t>
            </w:r>
          </w:p>
        </w:tc>
        <w:tc>
          <w:tcPr>
            <w:tcW w:w="5954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4" w:space="0" w:color="4AACC5"/>
            </w:tcBorders>
            <w:shd w:val="clear" w:color="auto" w:fill="FFFFFF" w:themeFill="background1"/>
            <w:vAlign w:val="center"/>
          </w:tcPr>
          <w:p w:rsidR="00563FFC" w:rsidRPr="00563FFC" w:rsidRDefault="00563FFC" w:rsidP="00563FFC">
            <w:pPr>
              <w:adjustRightInd w:val="0"/>
              <w:snapToGrid w:val="0"/>
              <w:rPr>
                <w:color w:val="000000"/>
                <w:sz w:val="18"/>
                <w:szCs w:val="18"/>
              </w:rPr>
            </w:pPr>
            <w:r w:rsidRPr="00563FFC">
              <w:rPr>
                <w:rFonts w:hint="eastAsia"/>
                <w:color w:val="000000"/>
                <w:sz w:val="18"/>
                <w:szCs w:val="18"/>
              </w:rPr>
              <w:t>门头照片</w:t>
            </w:r>
          </w:p>
        </w:tc>
      </w:tr>
      <w:tr w:rsidR="00563FFC" w:rsidRPr="00563FFC" w:rsidTr="00F4287F">
        <w:tc>
          <w:tcPr>
            <w:tcW w:w="1559" w:type="dxa"/>
            <w:tcBorders>
              <w:top w:val="single" w:sz="6" w:space="0" w:color="4AACC5"/>
              <w:left w:val="single" w:sz="4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</w:tcPr>
          <w:p w:rsidR="00563FFC" w:rsidRPr="00563FFC" w:rsidRDefault="00563FFC" w:rsidP="00563FFC">
            <w:pPr>
              <w:pStyle w:val="af6"/>
              <w:adjustRightInd w:val="0"/>
              <w:snapToGrid w:val="0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 w:rsidRPr="00563FFC">
              <w:rPr>
                <w:rFonts w:ascii="微软雅黑" w:eastAsia="微软雅黑" w:hAnsi="微软雅黑"/>
                <w:sz w:val="18"/>
                <w:szCs w:val="18"/>
              </w:rPr>
              <w:t>1</w:t>
            </w:r>
            <w:r w:rsidRPr="00563FFC">
              <w:rPr>
                <w:rFonts w:ascii="微软雅黑" w:eastAsia="微软雅黑" w:hAnsi="微软雅黑" w:hint="eastAsia"/>
                <w:sz w:val="18"/>
                <w:szCs w:val="18"/>
              </w:rPr>
              <w:t>4</w:t>
            </w:r>
          </w:p>
        </w:tc>
        <w:tc>
          <w:tcPr>
            <w:tcW w:w="5954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4" w:space="0" w:color="4AACC5"/>
            </w:tcBorders>
            <w:shd w:val="clear" w:color="auto" w:fill="FFFFFF" w:themeFill="background1"/>
            <w:vAlign w:val="center"/>
          </w:tcPr>
          <w:p w:rsidR="00563FFC" w:rsidRPr="00563FFC" w:rsidRDefault="00563FFC" w:rsidP="00563FFC">
            <w:pPr>
              <w:adjustRightInd w:val="0"/>
              <w:snapToGrid w:val="0"/>
              <w:rPr>
                <w:color w:val="000000"/>
                <w:sz w:val="18"/>
                <w:szCs w:val="18"/>
              </w:rPr>
            </w:pPr>
            <w:r w:rsidRPr="00563FFC">
              <w:rPr>
                <w:rFonts w:hint="eastAsia"/>
                <w:color w:val="000000"/>
                <w:sz w:val="18"/>
                <w:szCs w:val="18"/>
              </w:rPr>
              <w:t>内景、收银台照片</w:t>
            </w:r>
          </w:p>
        </w:tc>
      </w:tr>
      <w:tr w:rsidR="00563FFC" w:rsidRPr="00563FFC" w:rsidTr="00F4287F">
        <w:tc>
          <w:tcPr>
            <w:tcW w:w="1559" w:type="dxa"/>
            <w:tcBorders>
              <w:top w:val="single" w:sz="6" w:space="0" w:color="4AACC5"/>
              <w:left w:val="single" w:sz="4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</w:tcPr>
          <w:p w:rsidR="00563FFC" w:rsidRPr="00563FFC" w:rsidRDefault="00563FFC" w:rsidP="00563FFC">
            <w:pPr>
              <w:pStyle w:val="af6"/>
              <w:adjustRightInd w:val="0"/>
              <w:snapToGrid w:val="0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 w:rsidRPr="00563FFC">
              <w:rPr>
                <w:rFonts w:ascii="微软雅黑" w:eastAsia="微软雅黑" w:hAnsi="微软雅黑"/>
                <w:sz w:val="18"/>
                <w:szCs w:val="18"/>
              </w:rPr>
              <w:t>1</w:t>
            </w:r>
            <w:r w:rsidRPr="00563FFC">
              <w:rPr>
                <w:rFonts w:ascii="微软雅黑" w:eastAsia="微软雅黑" w:hAnsi="微软雅黑" w:hint="eastAsia"/>
                <w:sz w:val="18"/>
                <w:szCs w:val="18"/>
              </w:rPr>
              <w:t>5</w:t>
            </w:r>
          </w:p>
        </w:tc>
        <w:tc>
          <w:tcPr>
            <w:tcW w:w="5954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4" w:space="0" w:color="4AACC5"/>
            </w:tcBorders>
            <w:shd w:val="clear" w:color="auto" w:fill="FFFFFF" w:themeFill="background1"/>
            <w:vAlign w:val="center"/>
          </w:tcPr>
          <w:p w:rsidR="00563FFC" w:rsidRPr="00563FFC" w:rsidRDefault="00563FFC" w:rsidP="00563FFC">
            <w:pPr>
              <w:adjustRightInd w:val="0"/>
              <w:snapToGrid w:val="0"/>
              <w:rPr>
                <w:color w:val="000000"/>
                <w:sz w:val="18"/>
                <w:szCs w:val="18"/>
              </w:rPr>
            </w:pPr>
            <w:r w:rsidRPr="00563FFC">
              <w:rPr>
                <w:rFonts w:hint="eastAsia"/>
                <w:color w:val="000000"/>
                <w:sz w:val="18"/>
                <w:szCs w:val="18"/>
              </w:rPr>
              <w:t>开户许可证</w:t>
            </w:r>
          </w:p>
        </w:tc>
      </w:tr>
      <w:tr w:rsidR="00563FFC" w:rsidRPr="00563FFC" w:rsidTr="00F4287F">
        <w:tc>
          <w:tcPr>
            <w:tcW w:w="1559" w:type="dxa"/>
            <w:tcBorders>
              <w:top w:val="single" w:sz="6" w:space="0" w:color="4AACC5"/>
              <w:left w:val="single" w:sz="4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</w:tcPr>
          <w:p w:rsidR="00563FFC" w:rsidRPr="00563FFC" w:rsidRDefault="00563FFC" w:rsidP="00563FFC">
            <w:pPr>
              <w:pStyle w:val="af6"/>
              <w:adjustRightInd w:val="0"/>
              <w:snapToGrid w:val="0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 w:rsidRPr="00563FFC">
              <w:rPr>
                <w:rFonts w:ascii="微软雅黑" w:eastAsia="微软雅黑" w:hAnsi="微软雅黑" w:hint="eastAsia"/>
                <w:sz w:val="18"/>
                <w:szCs w:val="18"/>
              </w:rPr>
              <w:t>16</w:t>
            </w:r>
          </w:p>
        </w:tc>
        <w:tc>
          <w:tcPr>
            <w:tcW w:w="5954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4" w:space="0" w:color="4AACC5"/>
            </w:tcBorders>
            <w:shd w:val="clear" w:color="auto" w:fill="FFFFFF" w:themeFill="background1"/>
            <w:vAlign w:val="center"/>
          </w:tcPr>
          <w:p w:rsidR="00563FFC" w:rsidRPr="00563FFC" w:rsidRDefault="00563FFC" w:rsidP="00563FFC">
            <w:pPr>
              <w:adjustRightInd w:val="0"/>
              <w:snapToGrid w:val="0"/>
              <w:rPr>
                <w:color w:val="000000"/>
                <w:sz w:val="18"/>
                <w:szCs w:val="18"/>
              </w:rPr>
            </w:pPr>
            <w:r w:rsidRPr="00563FFC">
              <w:rPr>
                <w:rFonts w:hint="eastAsia"/>
                <w:color w:val="000000"/>
                <w:sz w:val="18"/>
                <w:szCs w:val="18"/>
              </w:rPr>
              <w:t>组织机构代码证</w:t>
            </w:r>
          </w:p>
        </w:tc>
      </w:tr>
      <w:tr w:rsidR="00563FFC" w:rsidRPr="00563FFC" w:rsidTr="00F4287F">
        <w:tc>
          <w:tcPr>
            <w:tcW w:w="1559" w:type="dxa"/>
            <w:tcBorders>
              <w:top w:val="single" w:sz="6" w:space="0" w:color="4AACC5"/>
              <w:left w:val="single" w:sz="4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</w:tcPr>
          <w:p w:rsidR="00563FFC" w:rsidRPr="00563FFC" w:rsidRDefault="00563FFC" w:rsidP="00563FFC">
            <w:pPr>
              <w:pStyle w:val="af6"/>
              <w:adjustRightInd w:val="0"/>
              <w:snapToGrid w:val="0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 w:rsidRPr="00563FFC">
              <w:rPr>
                <w:rFonts w:ascii="微软雅黑" w:eastAsia="微软雅黑" w:hAnsi="微软雅黑" w:hint="eastAsia"/>
                <w:sz w:val="18"/>
                <w:szCs w:val="18"/>
              </w:rPr>
              <w:t>17</w:t>
            </w:r>
          </w:p>
        </w:tc>
        <w:tc>
          <w:tcPr>
            <w:tcW w:w="5954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4" w:space="0" w:color="4AACC5"/>
            </w:tcBorders>
            <w:shd w:val="clear" w:color="auto" w:fill="FFFFFF" w:themeFill="background1"/>
            <w:vAlign w:val="center"/>
          </w:tcPr>
          <w:p w:rsidR="00563FFC" w:rsidRPr="00563FFC" w:rsidRDefault="00563FFC" w:rsidP="00563FFC">
            <w:pPr>
              <w:adjustRightInd w:val="0"/>
              <w:snapToGrid w:val="0"/>
              <w:rPr>
                <w:color w:val="000000"/>
                <w:sz w:val="18"/>
                <w:szCs w:val="18"/>
              </w:rPr>
            </w:pPr>
            <w:r w:rsidRPr="00563FFC">
              <w:rPr>
                <w:rFonts w:hint="eastAsia"/>
                <w:color w:val="000000"/>
                <w:sz w:val="18"/>
                <w:szCs w:val="18"/>
              </w:rPr>
              <w:t>税务登记证</w:t>
            </w:r>
          </w:p>
        </w:tc>
      </w:tr>
      <w:tr w:rsidR="00563FFC" w:rsidRPr="00563FFC" w:rsidTr="00F4287F">
        <w:tc>
          <w:tcPr>
            <w:tcW w:w="1559" w:type="dxa"/>
            <w:tcBorders>
              <w:top w:val="single" w:sz="6" w:space="0" w:color="4AACC5"/>
              <w:left w:val="single" w:sz="4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</w:tcPr>
          <w:p w:rsidR="00563FFC" w:rsidRPr="00563FFC" w:rsidRDefault="00563FFC" w:rsidP="00563FFC">
            <w:pPr>
              <w:pStyle w:val="af6"/>
              <w:adjustRightInd w:val="0"/>
              <w:snapToGrid w:val="0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 w:rsidRPr="00563FFC">
              <w:rPr>
                <w:rFonts w:ascii="微软雅黑" w:eastAsia="微软雅黑" w:hAnsi="微软雅黑" w:hint="eastAsia"/>
                <w:sz w:val="18"/>
                <w:szCs w:val="18"/>
              </w:rPr>
              <w:t>18</w:t>
            </w:r>
          </w:p>
        </w:tc>
        <w:tc>
          <w:tcPr>
            <w:tcW w:w="5954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4" w:space="0" w:color="4AACC5"/>
            </w:tcBorders>
            <w:shd w:val="clear" w:color="auto" w:fill="FFFFFF" w:themeFill="background1"/>
            <w:vAlign w:val="center"/>
          </w:tcPr>
          <w:p w:rsidR="00563FFC" w:rsidRPr="00563FFC" w:rsidRDefault="00563FFC" w:rsidP="00563FFC">
            <w:pPr>
              <w:adjustRightInd w:val="0"/>
              <w:snapToGrid w:val="0"/>
              <w:rPr>
                <w:color w:val="000000"/>
                <w:sz w:val="18"/>
                <w:szCs w:val="18"/>
              </w:rPr>
            </w:pPr>
            <w:r w:rsidRPr="00563FFC">
              <w:rPr>
                <w:rFonts w:hint="eastAsia"/>
                <w:color w:val="000000"/>
                <w:sz w:val="18"/>
                <w:szCs w:val="18"/>
              </w:rPr>
              <w:t>其他资质附件</w:t>
            </w:r>
          </w:p>
        </w:tc>
      </w:tr>
      <w:tr w:rsidR="00563FFC" w:rsidRPr="00563FFC" w:rsidTr="00F4287F">
        <w:tc>
          <w:tcPr>
            <w:tcW w:w="1559" w:type="dxa"/>
            <w:tcBorders>
              <w:top w:val="single" w:sz="6" w:space="0" w:color="4AACC5"/>
              <w:left w:val="single" w:sz="4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</w:tcPr>
          <w:p w:rsidR="00563FFC" w:rsidRPr="00563FFC" w:rsidRDefault="00563FFC" w:rsidP="00563FFC">
            <w:pPr>
              <w:pStyle w:val="af6"/>
              <w:adjustRightInd w:val="0"/>
              <w:snapToGrid w:val="0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 w:rsidRPr="00563FFC">
              <w:rPr>
                <w:rFonts w:ascii="微软雅黑" w:eastAsia="微软雅黑" w:hAnsi="微软雅黑" w:hint="eastAsia"/>
                <w:sz w:val="18"/>
                <w:szCs w:val="18"/>
              </w:rPr>
              <w:t>19</w:t>
            </w:r>
          </w:p>
        </w:tc>
        <w:tc>
          <w:tcPr>
            <w:tcW w:w="5954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4" w:space="0" w:color="4AACC5"/>
            </w:tcBorders>
            <w:shd w:val="clear" w:color="auto" w:fill="FFFFFF" w:themeFill="background1"/>
            <w:vAlign w:val="center"/>
          </w:tcPr>
          <w:p w:rsidR="00563FFC" w:rsidRPr="00563FFC" w:rsidRDefault="00563FFC" w:rsidP="00563FFC">
            <w:pPr>
              <w:adjustRightInd w:val="0"/>
              <w:snapToGrid w:val="0"/>
              <w:rPr>
                <w:color w:val="000000"/>
                <w:sz w:val="18"/>
                <w:szCs w:val="18"/>
              </w:rPr>
            </w:pPr>
            <w:r w:rsidRPr="00563FFC">
              <w:rPr>
                <w:rFonts w:hint="eastAsia"/>
                <w:color w:val="000000"/>
                <w:sz w:val="18"/>
                <w:szCs w:val="18"/>
              </w:rPr>
              <w:t>品牌资质证明</w:t>
            </w:r>
          </w:p>
        </w:tc>
      </w:tr>
      <w:tr w:rsidR="00563FFC" w:rsidRPr="00563FFC" w:rsidTr="00F4287F">
        <w:tc>
          <w:tcPr>
            <w:tcW w:w="1559" w:type="dxa"/>
            <w:tcBorders>
              <w:top w:val="single" w:sz="6" w:space="0" w:color="4AACC5"/>
              <w:left w:val="single" w:sz="4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</w:tcPr>
          <w:p w:rsidR="00563FFC" w:rsidRPr="00563FFC" w:rsidRDefault="00563FFC" w:rsidP="00563FFC">
            <w:pPr>
              <w:pStyle w:val="af6"/>
              <w:adjustRightInd w:val="0"/>
              <w:snapToGrid w:val="0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 w:rsidRPr="00563FFC">
              <w:rPr>
                <w:rFonts w:ascii="微软雅黑" w:eastAsia="微软雅黑" w:hAnsi="微软雅黑" w:hint="eastAsia"/>
                <w:sz w:val="18"/>
                <w:szCs w:val="18"/>
              </w:rPr>
              <w:t>20</w:t>
            </w:r>
          </w:p>
        </w:tc>
        <w:tc>
          <w:tcPr>
            <w:tcW w:w="5954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4" w:space="0" w:color="4AACC5"/>
            </w:tcBorders>
            <w:shd w:val="clear" w:color="auto" w:fill="FFFFFF" w:themeFill="background1"/>
            <w:vAlign w:val="center"/>
          </w:tcPr>
          <w:p w:rsidR="00563FFC" w:rsidRPr="00563FFC" w:rsidRDefault="00563FFC" w:rsidP="00563FFC">
            <w:pPr>
              <w:adjustRightInd w:val="0"/>
              <w:snapToGrid w:val="0"/>
              <w:rPr>
                <w:color w:val="000000"/>
                <w:sz w:val="18"/>
                <w:szCs w:val="18"/>
              </w:rPr>
            </w:pPr>
            <w:r w:rsidRPr="00563FFC">
              <w:rPr>
                <w:rFonts w:hint="eastAsia"/>
                <w:color w:val="000000"/>
                <w:sz w:val="18"/>
                <w:szCs w:val="18"/>
              </w:rPr>
              <w:t>门店</w:t>
            </w:r>
            <w:r w:rsidRPr="00563FFC">
              <w:rPr>
                <w:rFonts w:hint="eastAsia"/>
                <w:color w:val="000000"/>
                <w:sz w:val="18"/>
                <w:szCs w:val="18"/>
              </w:rPr>
              <w:t>logo</w:t>
            </w:r>
          </w:p>
        </w:tc>
      </w:tr>
      <w:tr w:rsidR="00563FFC" w:rsidRPr="00563FFC" w:rsidTr="00F4287F">
        <w:tc>
          <w:tcPr>
            <w:tcW w:w="1559" w:type="dxa"/>
            <w:tcBorders>
              <w:top w:val="single" w:sz="6" w:space="0" w:color="4AACC5"/>
              <w:left w:val="single" w:sz="4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</w:tcPr>
          <w:p w:rsidR="00563FFC" w:rsidRPr="00563FFC" w:rsidRDefault="00563FFC" w:rsidP="00563FFC">
            <w:pPr>
              <w:pStyle w:val="af6"/>
              <w:adjustRightInd w:val="0"/>
              <w:snapToGrid w:val="0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 w:rsidRPr="00563FFC">
              <w:rPr>
                <w:rFonts w:ascii="微软雅黑" w:eastAsia="微软雅黑" w:hAnsi="微软雅黑" w:hint="eastAsia"/>
                <w:sz w:val="18"/>
                <w:szCs w:val="18"/>
              </w:rPr>
              <w:t>21</w:t>
            </w:r>
          </w:p>
        </w:tc>
        <w:tc>
          <w:tcPr>
            <w:tcW w:w="5954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4" w:space="0" w:color="4AACC5"/>
            </w:tcBorders>
            <w:shd w:val="clear" w:color="auto" w:fill="FFFFFF" w:themeFill="background1"/>
            <w:vAlign w:val="center"/>
          </w:tcPr>
          <w:p w:rsidR="00563FFC" w:rsidRPr="00563FFC" w:rsidRDefault="00563FFC" w:rsidP="00563FFC">
            <w:pPr>
              <w:adjustRightInd w:val="0"/>
              <w:snapToGrid w:val="0"/>
              <w:rPr>
                <w:color w:val="000000"/>
                <w:sz w:val="18"/>
                <w:szCs w:val="18"/>
              </w:rPr>
            </w:pPr>
            <w:r w:rsidRPr="00563FFC">
              <w:rPr>
                <w:rFonts w:hint="eastAsia"/>
                <w:color w:val="000000"/>
                <w:sz w:val="18"/>
                <w:szCs w:val="18"/>
              </w:rPr>
              <w:t>被授权人身份证</w:t>
            </w:r>
          </w:p>
        </w:tc>
      </w:tr>
      <w:tr w:rsidR="00563FFC" w:rsidRPr="00563FFC" w:rsidTr="00F4287F">
        <w:tc>
          <w:tcPr>
            <w:tcW w:w="1559" w:type="dxa"/>
            <w:tcBorders>
              <w:top w:val="single" w:sz="6" w:space="0" w:color="4AACC5"/>
              <w:left w:val="single" w:sz="4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</w:tcPr>
          <w:p w:rsidR="00563FFC" w:rsidRPr="00563FFC" w:rsidRDefault="00563FFC" w:rsidP="00563FFC">
            <w:pPr>
              <w:pStyle w:val="af6"/>
              <w:adjustRightInd w:val="0"/>
              <w:snapToGrid w:val="0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 w:rsidRPr="00563FFC">
              <w:rPr>
                <w:rFonts w:ascii="微软雅黑" w:eastAsia="微软雅黑" w:hAnsi="微软雅黑" w:hint="eastAsia"/>
                <w:sz w:val="18"/>
                <w:szCs w:val="18"/>
              </w:rPr>
              <w:t>22</w:t>
            </w:r>
          </w:p>
        </w:tc>
        <w:tc>
          <w:tcPr>
            <w:tcW w:w="5954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4" w:space="0" w:color="4AACC5"/>
            </w:tcBorders>
            <w:shd w:val="clear" w:color="auto" w:fill="FFFFFF" w:themeFill="background1"/>
            <w:vAlign w:val="center"/>
          </w:tcPr>
          <w:p w:rsidR="00563FFC" w:rsidRPr="00563FFC" w:rsidRDefault="00563FFC" w:rsidP="00563FFC">
            <w:pPr>
              <w:adjustRightInd w:val="0"/>
              <w:snapToGrid w:val="0"/>
              <w:rPr>
                <w:color w:val="000000"/>
                <w:sz w:val="18"/>
                <w:szCs w:val="18"/>
                <w:lang w:eastAsia="zh-CN"/>
              </w:rPr>
            </w:pPr>
            <w:r w:rsidRPr="00563FFC">
              <w:rPr>
                <w:rFonts w:hint="eastAsia"/>
                <w:color w:val="000000"/>
                <w:sz w:val="18"/>
                <w:szCs w:val="18"/>
                <w:lang w:eastAsia="zh-CN"/>
              </w:rPr>
              <w:t>被授权人手持身份证</w:t>
            </w:r>
          </w:p>
        </w:tc>
      </w:tr>
      <w:tr w:rsidR="00563FFC" w:rsidRPr="00563FFC" w:rsidTr="00F4287F">
        <w:tc>
          <w:tcPr>
            <w:tcW w:w="1559" w:type="dxa"/>
            <w:tcBorders>
              <w:top w:val="single" w:sz="6" w:space="0" w:color="4AACC5"/>
              <w:left w:val="single" w:sz="4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</w:tcPr>
          <w:p w:rsidR="00563FFC" w:rsidRPr="00563FFC" w:rsidRDefault="00563FFC" w:rsidP="00563FFC">
            <w:pPr>
              <w:pStyle w:val="af6"/>
              <w:adjustRightInd w:val="0"/>
              <w:snapToGrid w:val="0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 w:rsidRPr="00563FFC">
              <w:rPr>
                <w:rFonts w:ascii="微软雅黑" w:eastAsia="微软雅黑" w:hAnsi="微软雅黑" w:hint="eastAsia"/>
                <w:sz w:val="18"/>
                <w:szCs w:val="18"/>
              </w:rPr>
              <w:t>23</w:t>
            </w:r>
          </w:p>
        </w:tc>
        <w:tc>
          <w:tcPr>
            <w:tcW w:w="5954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4" w:space="0" w:color="4AACC5"/>
            </w:tcBorders>
            <w:shd w:val="clear" w:color="auto" w:fill="FFFFFF" w:themeFill="background1"/>
            <w:vAlign w:val="center"/>
          </w:tcPr>
          <w:p w:rsidR="00563FFC" w:rsidRPr="00563FFC" w:rsidRDefault="00563FFC" w:rsidP="00563FFC">
            <w:pPr>
              <w:adjustRightInd w:val="0"/>
              <w:snapToGrid w:val="0"/>
              <w:rPr>
                <w:color w:val="000000"/>
                <w:sz w:val="18"/>
                <w:szCs w:val="18"/>
                <w:lang w:eastAsia="zh-CN"/>
              </w:rPr>
            </w:pPr>
            <w:r w:rsidRPr="00563FFC">
              <w:rPr>
                <w:rFonts w:hint="eastAsia"/>
                <w:color w:val="000000"/>
                <w:sz w:val="18"/>
                <w:szCs w:val="18"/>
                <w:lang w:eastAsia="zh-CN"/>
              </w:rPr>
              <w:t>开户许可证（授权对公）</w:t>
            </w:r>
          </w:p>
        </w:tc>
      </w:tr>
      <w:tr w:rsidR="00563FFC" w:rsidRPr="00563FFC" w:rsidTr="00F4287F">
        <w:tc>
          <w:tcPr>
            <w:tcW w:w="1559" w:type="dxa"/>
            <w:tcBorders>
              <w:top w:val="single" w:sz="6" w:space="0" w:color="4AACC5"/>
              <w:left w:val="single" w:sz="4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</w:tcPr>
          <w:p w:rsidR="00563FFC" w:rsidRPr="00563FFC" w:rsidRDefault="00563FFC" w:rsidP="00563FFC">
            <w:pPr>
              <w:pStyle w:val="af6"/>
              <w:adjustRightInd w:val="0"/>
              <w:snapToGrid w:val="0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 w:rsidRPr="00563FFC">
              <w:rPr>
                <w:rFonts w:ascii="微软雅黑" w:eastAsia="微软雅黑" w:hAnsi="微软雅黑" w:hint="eastAsia"/>
                <w:sz w:val="18"/>
                <w:szCs w:val="18"/>
              </w:rPr>
              <w:t>24</w:t>
            </w:r>
          </w:p>
        </w:tc>
        <w:tc>
          <w:tcPr>
            <w:tcW w:w="5954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4" w:space="0" w:color="4AACC5"/>
            </w:tcBorders>
            <w:shd w:val="clear" w:color="auto" w:fill="FFFFFF" w:themeFill="background1"/>
            <w:vAlign w:val="center"/>
          </w:tcPr>
          <w:p w:rsidR="00563FFC" w:rsidRPr="00563FFC" w:rsidRDefault="00563FFC" w:rsidP="00563FFC">
            <w:pPr>
              <w:adjustRightInd w:val="0"/>
              <w:snapToGrid w:val="0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563FFC">
              <w:rPr>
                <w:rFonts w:hint="eastAsia"/>
                <w:color w:val="000000"/>
                <w:sz w:val="18"/>
                <w:szCs w:val="18"/>
              </w:rPr>
              <w:t>授权代表证明</w:t>
            </w:r>
          </w:p>
        </w:tc>
      </w:tr>
      <w:tr w:rsidR="00563FFC" w:rsidRPr="00563FFC" w:rsidTr="00F4287F">
        <w:tc>
          <w:tcPr>
            <w:tcW w:w="1559" w:type="dxa"/>
            <w:tcBorders>
              <w:top w:val="single" w:sz="6" w:space="0" w:color="4AACC5"/>
              <w:left w:val="single" w:sz="4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</w:tcPr>
          <w:p w:rsidR="00563FFC" w:rsidRPr="00563FFC" w:rsidRDefault="00563FFC" w:rsidP="00563FFC">
            <w:pPr>
              <w:pStyle w:val="af6"/>
              <w:adjustRightInd w:val="0"/>
              <w:snapToGrid w:val="0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 w:rsidRPr="00563FFC">
              <w:rPr>
                <w:rFonts w:ascii="微软雅黑" w:eastAsia="微软雅黑" w:hAnsi="微软雅黑" w:hint="eastAsia"/>
                <w:sz w:val="18"/>
                <w:szCs w:val="18"/>
              </w:rPr>
              <w:t>25</w:t>
            </w:r>
          </w:p>
        </w:tc>
        <w:tc>
          <w:tcPr>
            <w:tcW w:w="5954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4" w:space="0" w:color="4AACC5"/>
            </w:tcBorders>
            <w:shd w:val="clear" w:color="auto" w:fill="FFFFFF" w:themeFill="background1"/>
            <w:vAlign w:val="center"/>
          </w:tcPr>
          <w:p w:rsidR="00563FFC" w:rsidRPr="00563FFC" w:rsidRDefault="00563FFC" w:rsidP="00563FFC">
            <w:pPr>
              <w:adjustRightInd w:val="0"/>
              <w:snapToGrid w:val="0"/>
              <w:rPr>
                <w:color w:val="000000"/>
                <w:sz w:val="18"/>
                <w:szCs w:val="18"/>
              </w:rPr>
            </w:pPr>
            <w:r w:rsidRPr="00563FFC">
              <w:rPr>
                <w:rFonts w:hint="eastAsia"/>
                <w:color w:val="000000"/>
                <w:sz w:val="18"/>
                <w:szCs w:val="18"/>
              </w:rPr>
              <w:t>行业经营许可证</w:t>
            </w:r>
            <w:r w:rsidRPr="00563FFC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</w:p>
        </w:tc>
      </w:tr>
      <w:tr w:rsidR="00563FFC" w:rsidRPr="00563FFC" w:rsidTr="00F4287F">
        <w:tc>
          <w:tcPr>
            <w:tcW w:w="1559" w:type="dxa"/>
            <w:tcBorders>
              <w:top w:val="single" w:sz="6" w:space="0" w:color="4AACC5"/>
              <w:left w:val="single" w:sz="4" w:space="0" w:color="4AACC5"/>
              <w:bottom w:val="single" w:sz="4" w:space="0" w:color="4AACC5"/>
              <w:right w:val="single" w:sz="6" w:space="0" w:color="4AACC5"/>
            </w:tcBorders>
            <w:shd w:val="clear" w:color="auto" w:fill="FFFFFF" w:themeFill="background1"/>
          </w:tcPr>
          <w:p w:rsidR="00563FFC" w:rsidRPr="00563FFC" w:rsidRDefault="00563FFC" w:rsidP="00563FFC">
            <w:pPr>
              <w:pStyle w:val="af6"/>
              <w:adjustRightInd w:val="0"/>
              <w:snapToGrid w:val="0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 w:rsidRPr="00563FFC">
              <w:rPr>
                <w:rFonts w:ascii="微软雅黑" w:eastAsia="微软雅黑" w:hAnsi="微软雅黑" w:hint="eastAsia"/>
                <w:sz w:val="18"/>
                <w:szCs w:val="18"/>
              </w:rPr>
              <w:t>26</w:t>
            </w:r>
          </w:p>
        </w:tc>
        <w:tc>
          <w:tcPr>
            <w:tcW w:w="5954" w:type="dxa"/>
            <w:tcBorders>
              <w:top w:val="single" w:sz="6" w:space="0" w:color="4AACC5"/>
              <w:left w:val="single" w:sz="6" w:space="0" w:color="4AACC5"/>
              <w:bottom w:val="single" w:sz="4" w:space="0" w:color="4AACC5"/>
              <w:right w:val="single" w:sz="4" w:space="0" w:color="4AACC5"/>
            </w:tcBorders>
            <w:shd w:val="clear" w:color="auto" w:fill="FFFFFF" w:themeFill="background1"/>
            <w:vAlign w:val="center"/>
          </w:tcPr>
          <w:p w:rsidR="00563FFC" w:rsidRPr="00563FFC" w:rsidRDefault="00563FFC" w:rsidP="00563FFC">
            <w:pPr>
              <w:adjustRightInd w:val="0"/>
              <w:snapToGrid w:val="0"/>
              <w:rPr>
                <w:color w:val="000000"/>
                <w:sz w:val="18"/>
                <w:szCs w:val="18"/>
                <w:lang w:eastAsia="zh-CN"/>
              </w:rPr>
            </w:pPr>
            <w:r w:rsidRPr="00563FFC">
              <w:rPr>
                <w:rFonts w:hint="eastAsia"/>
                <w:color w:val="000000"/>
                <w:sz w:val="18"/>
                <w:szCs w:val="18"/>
                <w:lang w:eastAsia="zh-CN"/>
              </w:rPr>
              <w:t>结算授权书（定向付款申请表）</w:t>
            </w:r>
          </w:p>
        </w:tc>
      </w:tr>
    </w:tbl>
    <w:p w:rsidR="00C33281" w:rsidRDefault="00C33281" w:rsidP="00C33281">
      <w:pPr>
        <w:pStyle w:val="2"/>
        <w:rPr>
          <w:lang w:eastAsia="zh-CN"/>
        </w:rPr>
      </w:pPr>
      <w:bookmarkStart w:id="326" w:name="_账户状态操作类型"/>
      <w:bookmarkStart w:id="327" w:name="_Toc513053800"/>
      <w:bookmarkEnd w:id="326"/>
      <w:r>
        <w:rPr>
          <w:rFonts w:hint="eastAsia"/>
          <w:lang w:eastAsia="zh-CN"/>
        </w:rPr>
        <w:t>账户</w:t>
      </w:r>
      <w:r>
        <w:rPr>
          <w:lang w:eastAsia="zh-CN"/>
        </w:rPr>
        <w:t>状态操作类型</w:t>
      </w:r>
      <w:r w:rsidR="00E345AD">
        <w:rPr>
          <w:lang w:eastAsia="zh-CN"/>
        </w:rPr>
        <w:t>(</w:t>
      </w:r>
      <w:r w:rsidR="00E345AD" w:rsidRPr="00D60316">
        <w:rPr>
          <w:lang w:eastAsia="zh-CN"/>
        </w:rPr>
        <w:t>actionType)</w:t>
      </w:r>
      <w:bookmarkEnd w:id="327"/>
    </w:p>
    <w:tbl>
      <w:tblPr>
        <w:tblW w:w="7513" w:type="dxa"/>
        <w:tblInd w:w="817" w:type="dxa"/>
        <w:tblBorders>
          <w:top w:val="single" w:sz="4" w:space="0" w:color="4AACC5"/>
          <w:left w:val="single" w:sz="4" w:space="0" w:color="4AACC5"/>
          <w:bottom w:val="single" w:sz="4" w:space="0" w:color="4AACC5"/>
          <w:right w:val="single" w:sz="4" w:space="0" w:color="4AACC5"/>
          <w:insideH w:val="single" w:sz="6" w:space="0" w:color="4AACC5"/>
          <w:insideV w:val="single" w:sz="6" w:space="0" w:color="4AACC5"/>
        </w:tblBorders>
        <w:tblLayout w:type="fixed"/>
        <w:tblLook w:val="04A0" w:firstRow="1" w:lastRow="0" w:firstColumn="1" w:lastColumn="0" w:noHBand="0" w:noVBand="1"/>
      </w:tblPr>
      <w:tblGrid>
        <w:gridCol w:w="1559"/>
        <w:gridCol w:w="5954"/>
      </w:tblGrid>
      <w:tr w:rsidR="00C33281" w:rsidRPr="00563FFC" w:rsidTr="00873979">
        <w:tc>
          <w:tcPr>
            <w:tcW w:w="1559" w:type="dxa"/>
            <w:tcBorders>
              <w:top w:val="single" w:sz="4" w:space="0" w:color="4AACC5"/>
              <w:bottom w:val="single" w:sz="6" w:space="0" w:color="4AACC5"/>
            </w:tcBorders>
            <w:shd w:val="clear" w:color="auto" w:fill="30849B"/>
            <w:vAlign w:val="center"/>
          </w:tcPr>
          <w:p w:rsidR="00C33281" w:rsidRPr="00563FFC" w:rsidRDefault="00C33281" w:rsidP="00873979">
            <w:pPr>
              <w:adjustRightInd w:val="0"/>
              <w:snapToGrid w:val="0"/>
              <w:rPr>
                <w:rFonts w:ascii="微软雅黑" w:hAnsi="微软雅黑" w:cs="微软雅黑"/>
                <w:color w:val="C7EDCC"/>
                <w:sz w:val="18"/>
                <w:szCs w:val="18"/>
                <w:lang w:eastAsia="zh-CN"/>
              </w:rPr>
            </w:pPr>
            <w:r w:rsidRPr="00563FFC"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  <w:lang w:eastAsia="zh-CN"/>
              </w:rPr>
              <w:t>类型</w:t>
            </w:r>
          </w:p>
        </w:tc>
        <w:tc>
          <w:tcPr>
            <w:tcW w:w="5954" w:type="dxa"/>
            <w:tcBorders>
              <w:top w:val="single" w:sz="4" w:space="0" w:color="4AACC5"/>
              <w:bottom w:val="single" w:sz="6" w:space="0" w:color="4AACC5"/>
            </w:tcBorders>
            <w:shd w:val="clear" w:color="auto" w:fill="30849B"/>
            <w:vAlign w:val="center"/>
          </w:tcPr>
          <w:p w:rsidR="00C33281" w:rsidRPr="00563FFC" w:rsidRDefault="00C33281" w:rsidP="00873979">
            <w:pPr>
              <w:adjustRightInd w:val="0"/>
              <w:snapToGrid w:val="0"/>
              <w:jc w:val="center"/>
              <w:rPr>
                <w:rFonts w:ascii="微软雅黑" w:hAnsi="微软雅黑" w:cs="微软雅黑"/>
                <w:color w:val="C7EDCC"/>
                <w:sz w:val="18"/>
                <w:szCs w:val="18"/>
              </w:rPr>
            </w:pPr>
            <w:r w:rsidRPr="00563FFC"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</w:rPr>
              <w:t>定义</w:t>
            </w:r>
          </w:p>
        </w:tc>
      </w:tr>
      <w:tr w:rsidR="00C33281" w:rsidRPr="00563FFC" w:rsidTr="00873979">
        <w:tc>
          <w:tcPr>
            <w:tcW w:w="1559" w:type="dxa"/>
            <w:tcBorders>
              <w:top w:val="single" w:sz="6" w:space="0" w:color="4AACC5"/>
              <w:left w:val="single" w:sz="4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</w:tcPr>
          <w:p w:rsidR="00C33281" w:rsidRPr="00563FFC" w:rsidRDefault="00C33281" w:rsidP="00873979">
            <w:pPr>
              <w:pStyle w:val="af6"/>
              <w:adjustRightInd w:val="0"/>
              <w:snapToGrid w:val="0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FREEZE</w:t>
            </w:r>
          </w:p>
        </w:tc>
        <w:tc>
          <w:tcPr>
            <w:tcW w:w="5954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4" w:space="0" w:color="4AACC5"/>
            </w:tcBorders>
            <w:shd w:val="clear" w:color="auto" w:fill="FFFFFF" w:themeFill="background1"/>
            <w:vAlign w:val="center"/>
          </w:tcPr>
          <w:p w:rsidR="00C33281" w:rsidRPr="00C33281" w:rsidRDefault="00C33281" w:rsidP="00873979">
            <w:pPr>
              <w:adjustRightInd w:val="0"/>
              <w:snapToGrid w:val="0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冻结</w:t>
            </w:r>
          </w:p>
        </w:tc>
      </w:tr>
      <w:tr w:rsidR="00C33281" w:rsidRPr="00563FFC" w:rsidTr="00873979">
        <w:tc>
          <w:tcPr>
            <w:tcW w:w="1559" w:type="dxa"/>
            <w:tcBorders>
              <w:top w:val="single" w:sz="6" w:space="0" w:color="4AACC5"/>
              <w:left w:val="single" w:sz="4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</w:tcPr>
          <w:p w:rsidR="00C33281" w:rsidRPr="00563FFC" w:rsidRDefault="00C33281" w:rsidP="00873979">
            <w:pPr>
              <w:pStyle w:val="af6"/>
              <w:adjustRightInd w:val="0"/>
              <w:snapToGrid w:val="0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UNFREEZE</w:t>
            </w:r>
          </w:p>
        </w:tc>
        <w:tc>
          <w:tcPr>
            <w:tcW w:w="5954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4" w:space="0" w:color="4AACC5"/>
            </w:tcBorders>
            <w:shd w:val="clear" w:color="auto" w:fill="FFFFFF" w:themeFill="background1"/>
            <w:vAlign w:val="center"/>
          </w:tcPr>
          <w:p w:rsidR="00C33281" w:rsidRPr="00563FFC" w:rsidRDefault="00C33281" w:rsidP="00873979">
            <w:pPr>
              <w:adjustRightInd w:val="0"/>
              <w:snapToGrid w:val="0"/>
              <w:rPr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解冻</w:t>
            </w:r>
          </w:p>
        </w:tc>
      </w:tr>
      <w:tr w:rsidR="00C33281" w:rsidRPr="00563FFC" w:rsidTr="00873979">
        <w:tc>
          <w:tcPr>
            <w:tcW w:w="1559" w:type="dxa"/>
            <w:tcBorders>
              <w:top w:val="single" w:sz="6" w:space="0" w:color="4AACC5"/>
              <w:left w:val="single" w:sz="4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</w:tcPr>
          <w:p w:rsidR="00C33281" w:rsidRPr="00563FFC" w:rsidRDefault="00C33281" w:rsidP="00873979">
            <w:pPr>
              <w:pStyle w:val="af6"/>
              <w:adjustRightInd w:val="0"/>
              <w:snapToGrid w:val="0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FORBID_IN</w:t>
            </w:r>
          </w:p>
        </w:tc>
        <w:tc>
          <w:tcPr>
            <w:tcW w:w="5954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4" w:space="0" w:color="4AACC5"/>
            </w:tcBorders>
            <w:shd w:val="clear" w:color="auto" w:fill="FFFFFF" w:themeFill="background1"/>
            <w:vAlign w:val="center"/>
          </w:tcPr>
          <w:p w:rsidR="00C33281" w:rsidRPr="00563FFC" w:rsidRDefault="00C33281" w:rsidP="00873979">
            <w:pPr>
              <w:adjustRightInd w:val="0"/>
              <w:snapToGrid w:val="0"/>
              <w:rPr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止入</w:t>
            </w:r>
          </w:p>
        </w:tc>
      </w:tr>
      <w:tr w:rsidR="00C33281" w:rsidRPr="00563FFC" w:rsidTr="00873979">
        <w:tc>
          <w:tcPr>
            <w:tcW w:w="1559" w:type="dxa"/>
            <w:tcBorders>
              <w:top w:val="single" w:sz="6" w:space="0" w:color="4AACC5"/>
              <w:left w:val="single" w:sz="4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</w:tcPr>
          <w:p w:rsidR="00C33281" w:rsidRPr="00563FFC" w:rsidRDefault="00C33281" w:rsidP="00873979">
            <w:pPr>
              <w:pStyle w:val="af6"/>
              <w:adjustRightInd w:val="0"/>
              <w:snapToGrid w:val="0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FORBID_OUT</w:t>
            </w:r>
          </w:p>
        </w:tc>
        <w:tc>
          <w:tcPr>
            <w:tcW w:w="5954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4" w:space="0" w:color="4AACC5"/>
            </w:tcBorders>
            <w:shd w:val="clear" w:color="auto" w:fill="FFFFFF" w:themeFill="background1"/>
            <w:vAlign w:val="center"/>
          </w:tcPr>
          <w:p w:rsidR="00C33281" w:rsidRPr="00563FFC" w:rsidRDefault="00C33281" w:rsidP="00C33281">
            <w:pPr>
              <w:adjustRightInd w:val="0"/>
              <w:snapToGrid w:val="0"/>
              <w:rPr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止出</w:t>
            </w:r>
          </w:p>
        </w:tc>
      </w:tr>
      <w:tr w:rsidR="00C33281" w:rsidRPr="00563FFC" w:rsidTr="00873979">
        <w:tc>
          <w:tcPr>
            <w:tcW w:w="1559" w:type="dxa"/>
            <w:tcBorders>
              <w:top w:val="single" w:sz="6" w:space="0" w:color="4AACC5"/>
              <w:left w:val="single" w:sz="4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</w:tcPr>
          <w:p w:rsidR="00C33281" w:rsidRPr="00563FFC" w:rsidRDefault="00C33281" w:rsidP="00873979">
            <w:pPr>
              <w:pStyle w:val="af6"/>
              <w:adjustRightInd w:val="0"/>
              <w:snapToGrid w:val="0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ALLOW_IN</w:t>
            </w:r>
          </w:p>
        </w:tc>
        <w:tc>
          <w:tcPr>
            <w:tcW w:w="5954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4" w:space="0" w:color="4AACC5"/>
            </w:tcBorders>
            <w:shd w:val="clear" w:color="auto" w:fill="FFFFFF" w:themeFill="background1"/>
            <w:vAlign w:val="center"/>
          </w:tcPr>
          <w:p w:rsidR="00C33281" w:rsidRPr="00563FFC" w:rsidRDefault="00C33281" w:rsidP="00873979">
            <w:pPr>
              <w:adjustRightInd w:val="0"/>
              <w:snapToGrid w:val="0"/>
              <w:rPr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解</w:t>
            </w:r>
            <w:r>
              <w:rPr>
                <w:color w:val="000000"/>
                <w:sz w:val="18"/>
                <w:szCs w:val="18"/>
                <w:lang w:eastAsia="zh-CN"/>
              </w:rPr>
              <w:t>止入</w:t>
            </w:r>
          </w:p>
        </w:tc>
      </w:tr>
      <w:tr w:rsidR="00C33281" w:rsidRPr="00563FFC" w:rsidTr="00873979">
        <w:tc>
          <w:tcPr>
            <w:tcW w:w="1559" w:type="dxa"/>
            <w:tcBorders>
              <w:top w:val="single" w:sz="6" w:space="0" w:color="4AACC5"/>
              <w:left w:val="single" w:sz="4" w:space="0" w:color="4AACC5"/>
              <w:bottom w:val="single" w:sz="6" w:space="0" w:color="4AACC5"/>
              <w:right w:val="single" w:sz="6" w:space="0" w:color="4AACC5"/>
            </w:tcBorders>
            <w:shd w:val="clear" w:color="auto" w:fill="FFFFFF" w:themeFill="background1"/>
          </w:tcPr>
          <w:p w:rsidR="00C33281" w:rsidRDefault="00C33281" w:rsidP="00873979">
            <w:pPr>
              <w:pStyle w:val="af6"/>
              <w:adjustRightInd w:val="0"/>
              <w:snapToGrid w:val="0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ALLOW_OUT</w:t>
            </w:r>
          </w:p>
        </w:tc>
        <w:tc>
          <w:tcPr>
            <w:tcW w:w="5954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single" w:sz="4" w:space="0" w:color="4AACC5"/>
            </w:tcBorders>
            <w:shd w:val="clear" w:color="auto" w:fill="FFFFFF" w:themeFill="background1"/>
            <w:vAlign w:val="center"/>
          </w:tcPr>
          <w:p w:rsidR="00C33281" w:rsidRPr="00563FFC" w:rsidRDefault="00C33281" w:rsidP="00873979">
            <w:pPr>
              <w:adjustRightInd w:val="0"/>
              <w:snapToGrid w:val="0"/>
              <w:rPr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解止出</w:t>
            </w:r>
          </w:p>
        </w:tc>
      </w:tr>
    </w:tbl>
    <w:p w:rsidR="00EA189F" w:rsidRPr="00563FFC" w:rsidRDefault="00EA189F" w:rsidP="00EA189F">
      <w:pPr>
        <w:rPr>
          <w:lang w:eastAsia="zh-CN"/>
        </w:rPr>
      </w:pPr>
    </w:p>
    <w:p w:rsidR="00E05ECE" w:rsidRDefault="007E4EF3" w:rsidP="007A1385">
      <w:pPr>
        <w:pStyle w:val="10"/>
        <w:rPr>
          <w:lang w:eastAsia="zh-CN"/>
        </w:rPr>
      </w:pPr>
      <w:bookmarkStart w:id="328" w:name="_Toc513053801"/>
      <w:r>
        <w:rPr>
          <w:rFonts w:hint="eastAsia"/>
          <w:lang w:eastAsia="zh-CN"/>
        </w:rPr>
        <w:lastRenderedPageBreak/>
        <w:t>参考资料</w:t>
      </w:r>
      <w:bookmarkEnd w:id="266"/>
      <w:bookmarkEnd w:id="328"/>
    </w:p>
    <w:p w:rsidR="00E05ECE" w:rsidRDefault="00763736">
      <w:pPr>
        <w:pStyle w:val="2"/>
        <w:rPr>
          <w:rFonts w:ascii="微软雅黑" w:hAnsi="微软雅黑" w:cs="微软雅黑"/>
          <w:lang w:eastAsia="zh-CN"/>
        </w:rPr>
      </w:pPr>
      <w:bookmarkStart w:id="329" w:name="_公共结果码"/>
      <w:bookmarkStart w:id="330" w:name="_公共响应码"/>
      <w:bookmarkStart w:id="331" w:name="_Toc26808"/>
      <w:bookmarkStart w:id="332" w:name="_Toc420354745"/>
      <w:bookmarkStart w:id="333" w:name="_Toc513053802"/>
      <w:bookmarkEnd w:id="329"/>
      <w:bookmarkEnd w:id="330"/>
      <w:r>
        <w:rPr>
          <w:rFonts w:ascii="微软雅黑" w:hAnsi="微软雅黑" w:cs="微软雅黑" w:hint="eastAsia"/>
          <w:lang w:eastAsia="zh-CN"/>
        </w:rPr>
        <w:t>公共响应</w:t>
      </w:r>
      <w:r w:rsidR="007E4EF3">
        <w:rPr>
          <w:rFonts w:ascii="微软雅黑" w:hAnsi="微软雅黑" w:cs="微软雅黑" w:hint="eastAsia"/>
          <w:lang w:eastAsia="zh-CN"/>
        </w:rPr>
        <w:t>码</w:t>
      </w:r>
      <w:bookmarkEnd w:id="331"/>
      <w:bookmarkEnd w:id="332"/>
      <w:bookmarkEnd w:id="333"/>
    </w:p>
    <w:tbl>
      <w:tblPr>
        <w:tblW w:w="7513" w:type="dxa"/>
        <w:tblInd w:w="817" w:type="dxa"/>
        <w:tblBorders>
          <w:top w:val="single" w:sz="4" w:space="0" w:color="4AACC5"/>
          <w:left w:val="single" w:sz="4" w:space="0" w:color="4AACC5"/>
          <w:bottom w:val="single" w:sz="4" w:space="0" w:color="4AACC5"/>
          <w:right w:val="single" w:sz="4" w:space="0" w:color="4AACC5"/>
          <w:insideH w:val="single" w:sz="6" w:space="0" w:color="4AACC5"/>
          <w:insideV w:val="single" w:sz="6" w:space="0" w:color="4AACC5"/>
        </w:tblBorders>
        <w:tblLayout w:type="fixed"/>
        <w:tblLook w:val="04A0" w:firstRow="1" w:lastRow="0" w:firstColumn="1" w:lastColumn="0" w:noHBand="0" w:noVBand="1"/>
      </w:tblPr>
      <w:tblGrid>
        <w:gridCol w:w="1559"/>
        <w:gridCol w:w="5954"/>
      </w:tblGrid>
      <w:tr w:rsidR="0010534E" w:rsidTr="0010534E">
        <w:tc>
          <w:tcPr>
            <w:tcW w:w="1559" w:type="dxa"/>
            <w:tcBorders>
              <w:top w:val="single" w:sz="4" w:space="0" w:color="4AACC5"/>
              <w:bottom w:val="single" w:sz="6" w:space="0" w:color="4AACC5"/>
            </w:tcBorders>
            <w:shd w:val="clear" w:color="auto" w:fill="30849B"/>
            <w:vAlign w:val="center"/>
          </w:tcPr>
          <w:p w:rsidR="0010534E" w:rsidRDefault="0010534E" w:rsidP="006172D4">
            <w:pPr>
              <w:rPr>
                <w:rFonts w:ascii="微软雅黑" w:hAnsi="微软雅黑" w:cs="微软雅黑"/>
                <w:color w:val="C7EDCC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  <w:lang w:eastAsia="zh-CN"/>
              </w:rPr>
              <w:t>响应码</w:t>
            </w:r>
          </w:p>
        </w:tc>
        <w:tc>
          <w:tcPr>
            <w:tcW w:w="5954" w:type="dxa"/>
            <w:tcBorders>
              <w:top w:val="single" w:sz="4" w:space="0" w:color="4AACC5"/>
              <w:bottom w:val="single" w:sz="6" w:space="0" w:color="4AACC5"/>
            </w:tcBorders>
            <w:shd w:val="clear" w:color="auto" w:fill="30849B"/>
            <w:vAlign w:val="center"/>
          </w:tcPr>
          <w:p w:rsidR="0010534E" w:rsidRDefault="0010534E" w:rsidP="006172D4">
            <w:pPr>
              <w:jc w:val="center"/>
              <w:rPr>
                <w:rFonts w:ascii="微软雅黑" w:hAnsi="微软雅黑" w:cs="微软雅黑"/>
                <w:color w:val="C7EDCC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color w:val="C7EDCC"/>
                <w:sz w:val="18"/>
                <w:szCs w:val="18"/>
              </w:rPr>
              <w:t>定义</w:t>
            </w:r>
          </w:p>
        </w:tc>
      </w:tr>
      <w:tr w:rsidR="0010534E" w:rsidTr="0010534E">
        <w:tc>
          <w:tcPr>
            <w:tcW w:w="1559" w:type="dxa"/>
            <w:tcBorders>
              <w:top w:val="single" w:sz="6" w:space="0" w:color="4AACC5"/>
              <w:left w:val="single" w:sz="4" w:space="0" w:color="4AACC5"/>
              <w:bottom w:val="single" w:sz="4" w:space="0" w:color="4AACC5"/>
              <w:right w:val="single" w:sz="6" w:space="0" w:color="4AACC5"/>
            </w:tcBorders>
            <w:shd w:val="clear" w:color="auto" w:fill="FFFFFF" w:themeFill="background1"/>
          </w:tcPr>
          <w:p w:rsidR="0010534E" w:rsidRDefault="0010534E" w:rsidP="006172D4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0000</w:t>
            </w:r>
          </w:p>
        </w:tc>
        <w:tc>
          <w:tcPr>
            <w:tcW w:w="5954" w:type="dxa"/>
            <w:tcBorders>
              <w:top w:val="single" w:sz="6" w:space="0" w:color="4AACC5"/>
              <w:left w:val="single" w:sz="6" w:space="0" w:color="4AACC5"/>
              <w:bottom w:val="single" w:sz="4" w:space="0" w:color="4AACC5"/>
              <w:right w:val="single" w:sz="4" w:space="0" w:color="4AACC5"/>
            </w:tcBorders>
            <w:shd w:val="clear" w:color="auto" w:fill="FFFFFF" w:themeFill="background1"/>
          </w:tcPr>
          <w:p w:rsidR="0010534E" w:rsidRDefault="0010534E" w:rsidP="006172D4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交易成功</w:t>
            </w:r>
          </w:p>
        </w:tc>
      </w:tr>
      <w:tr w:rsidR="0010534E" w:rsidTr="0010534E">
        <w:tc>
          <w:tcPr>
            <w:tcW w:w="1559" w:type="dxa"/>
            <w:tcBorders>
              <w:top w:val="single" w:sz="6" w:space="0" w:color="4AACC5"/>
              <w:left w:val="single" w:sz="4" w:space="0" w:color="4AACC5"/>
              <w:bottom w:val="single" w:sz="4" w:space="0" w:color="4AACC5"/>
              <w:right w:val="single" w:sz="6" w:space="0" w:color="4AACC5"/>
            </w:tcBorders>
            <w:shd w:val="clear" w:color="auto" w:fill="FFFFFF" w:themeFill="background1"/>
          </w:tcPr>
          <w:p w:rsidR="0010534E" w:rsidRDefault="0010534E" w:rsidP="006172D4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1001</w:t>
            </w:r>
          </w:p>
        </w:tc>
        <w:tc>
          <w:tcPr>
            <w:tcW w:w="5954" w:type="dxa"/>
            <w:tcBorders>
              <w:top w:val="single" w:sz="6" w:space="0" w:color="4AACC5"/>
              <w:left w:val="single" w:sz="6" w:space="0" w:color="4AACC5"/>
              <w:bottom w:val="single" w:sz="4" w:space="0" w:color="4AACC5"/>
              <w:right w:val="single" w:sz="4" w:space="0" w:color="4AACC5"/>
            </w:tcBorders>
            <w:shd w:val="clear" w:color="auto" w:fill="FFFFFF" w:themeFill="background1"/>
          </w:tcPr>
          <w:p w:rsidR="0010534E" w:rsidRDefault="0010534E" w:rsidP="006172D4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参数校验错误</w:t>
            </w:r>
          </w:p>
        </w:tc>
      </w:tr>
      <w:tr w:rsidR="0010534E" w:rsidTr="0010534E">
        <w:tc>
          <w:tcPr>
            <w:tcW w:w="1559" w:type="dxa"/>
            <w:tcBorders>
              <w:top w:val="single" w:sz="6" w:space="0" w:color="4AACC5"/>
              <w:left w:val="single" w:sz="4" w:space="0" w:color="4AACC5"/>
              <w:bottom w:val="single" w:sz="4" w:space="0" w:color="4AACC5"/>
              <w:right w:val="single" w:sz="6" w:space="0" w:color="4AACC5"/>
            </w:tcBorders>
            <w:shd w:val="clear" w:color="auto" w:fill="FFFFFF" w:themeFill="background1"/>
          </w:tcPr>
          <w:p w:rsidR="0010534E" w:rsidRDefault="0010534E" w:rsidP="006172D4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9997</w:t>
            </w:r>
          </w:p>
        </w:tc>
        <w:tc>
          <w:tcPr>
            <w:tcW w:w="5954" w:type="dxa"/>
            <w:tcBorders>
              <w:top w:val="single" w:sz="6" w:space="0" w:color="4AACC5"/>
              <w:left w:val="single" w:sz="6" w:space="0" w:color="4AACC5"/>
              <w:bottom w:val="single" w:sz="4" w:space="0" w:color="4AACC5"/>
              <w:right w:val="single" w:sz="4" w:space="0" w:color="4AACC5"/>
            </w:tcBorders>
            <w:shd w:val="clear" w:color="auto" w:fill="FFFFFF" w:themeFill="background1"/>
          </w:tcPr>
          <w:p w:rsidR="0010534E" w:rsidRDefault="0010534E" w:rsidP="006172D4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业务处理失败</w:t>
            </w:r>
          </w:p>
        </w:tc>
      </w:tr>
      <w:tr w:rsidR="0010534E" w:rsidTr="0010534E">
        <w:tc>
          <w:tcPr>
            <w:tcW w:w="1559" w:type="dxa"/>
            <w:tcBorders>
              <w:top w:val="single" w:sz="6" w:space="0" w:color="4AACC5"/>
              <w:left w:val="single" w:sz="4" w:space="0" w:color="4AACC5"/>
              <w:bottom w:val="single" w:sz="4" w:space="0" w:color="4AACC5"/>
              <w:right w:val="single" w:sz="6" w:space="0" w:color="4AACC5"/>
            </w:tcBorders>
            <w:shd w:val="clear" w:color="auto" w:fill="FFFFFF" w:themeFill="background1"/>
          </w:tcPr>
          <w:p w:rsidR="0010534E" w:rsidRDefault="0010534E" w:rsidP="006172D4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9998</w:t>
            </w:r>
          </w:p>
        </w:tc>
        <w:tc>
          <w:tcPr>
            <w:tcW w:w="5954" w:type="dxa"/>
            <w:tcBorders>
              <w:top w:val="single" w:sz="6" w:space="0" w:color="4AACC5"/>
              <w:left w:val="single" w:sz="6" w:space="0" w:color="4AACC5"/>
              <w:bottom w:val="single" w:sz="4" w:space="0" w:color="4AACC5"/>
              <w:right w:val="single" w:sz="4" w:space="0" w:color="4AACC5"/>
            </w:tcBorders>
            <w:shd w:val="clear" w:color="auto" w:fill="FFFFFF" w:themeFill="background1"/>
          </w:tcPr>
          <w:p w:rsidR="0010534E" w:rsidRDefault="0010534E" w:rsidP="00691E37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调用后端业务系统失败</w:t>
            </w:r>
          </w:p>
        </w:tc>
      </w:tr>
      <w:tr w:rsidR="0010534E" w:rsidTr="0010534E">
        <w:tc>
          <w:tcPr>
            <w:tcW w:w="1559" w:type="dxa"/>
            <w:tcBorders>
              <w:top w:val="single" w:sz="6" w:space="0" w:color="4AACC5"/>
              <w:left w:val="single" w:sz="4" w:space="0" w:color="4AACC5"/>
              <w:bottom w:val="single" w:sz="4" w:space="0" w:color="4AACC5"/>
              <w:right w:val="single" w:sz="6" w:space="0" w:color="4AACC5"/>
            </w:tcBorders>
            <w:shd w:val="clear" w:color="auto" w:fill="FFFFFF" w:themeFill="background1"/>
          </w:tcPr>
          <w:p w:rsidR="0010534E" w:rsidRDefault="0010534E" w:rsidP="006172D4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9999</w:t>
            </w:r>
          </w:p>
        </w:tc>
        <w:tc>
          <w:tcPr>
            <w:tcW w:w="5954" w:type="dxa"/>
            <w:tcBorders>
              <w:top w:val="single" w:sz="6" w:space="0" w:color="4AACC5"/>
              <w:left w:val="single" w:sz="6" w:space="0" w:color="4AACC5"/>
              <w:bottom w:val="single" w:sz="4" w:space="0" w:color="4AACC5"/>
              <w:right w:val="single" w:sz="4" w:space="0" w:color="4AACC5"/>
            </w:tcBorders>
            <w:shd w:val="clear" w:color="auto" w:fill="FFFFFF" w:themeFill="background1"/>
          </w:tcPr>
          <w:p w:rsidR="0010534E" w:rsidRDefault="0010534E" w:rsidP="006172D4">
            <w:pPr>
              <w:rPr>
                <w:rFonts w:ascii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  <w:lang w:eastAsia="zh-CN"/>
              </w:rPr>
              <w:t>系统内部异常</w:t>
            </w:r>
          </w:p>
        </w:tc>
      </w:tr>
    </w:tbl>
    <w:p w:rsidR="00CE2918" w:rsidRDefault="00CE2918" w:rsidP="00CE2918">
      <w:pPr>
        <w:pStyle w:val="2"/>
        <w:rPr>
          <w:rFonts w:ascii="微软雅黑" w:hAnsi="微软雅黑" w:cs="微软雅黑"/>
          <w:lang w:eastAsia="zh-CN"/>
        </w:rPr>
      </w:pPr>
      <w:bookmarkStart w:id="334" w:name="_Toc513053803"/>
      <w:bookmarkStart w:id="335" w:name="OLE_LINK94"/>
      <w:bookmarkStart w:id="336" w:name="OLE_LINK95"/>
      <w:bookmarkStart w:id="337" w:name="OLE_LINK68"/>
      <w:bookmarkStart w:id="338" w:name="OLE_LINK69"/>
      <w:r>
        <w:rPr>
          <w:rFonts w:ascii="微软雅黑" w:hAnsi="微软雅黑" w:cs="微软雅黑" w:hint="eastAsia"/>
          <w:lang w:eastAsia="zh-CN"/>
        </w:rPr>
        <w:t>支付接口响应码</w:t>
      </w:r>
      <w:bookmarkEnd w:id="334"/>
    </w:p>
    <w:p w:rsidR="00246269" w:rsidRPr="00246269" w:rsidRDefault="00246269" w:rsidP="00246269">
      <w:pPr>
        <w:ind w:left="420"/>
        <w:rPr>
          <w:lang w:eastAsia="zh-CN"/>
        </w:rPr>
      </w:pPr>
      <w:r>
        <w:rPr>
          <w:rFonts w:hint="eastAsia"/>
          <w:lang w:eastAsia="zh-CN"/>
        </w:rPr>
        <w:t>参见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附件</w:t>
      </w:r>
      <w:r>
        <w:rPr>
          <w:rFonts w:hint="eastAsia"/>
          <w:lang w:eastAsia="zh-CN"/>
        </w:rPr>
        <w:t>\</w:t>
      </w:r>
      <w:r w:rsidRPr="00246269">
        <w:rPr>
          <w:rFonts w:hint="eastAsia"/>
          <w:lang w:eastAsia="zh-CN"/>
        </w:rPr>
        <w:t>支付接口响应码</w:t>
      </w:r>
      <w:r w:rsidRPr="00246269">
        <w:rPr>
          <w:rFonts w:hint="eastAsia"/>
          <w:lang w:eastAsia="zh-CN"/>
        </w:rPr>
        <w:t>.xlsx</w:t>
      </w:r>
    </w:p>
    <w:p w:rsidR="00CE2918" w:rsidRDefault="00CE2918" w:rsidP="00CE2918">
      <w:pPr>
        <w:pStyle w:val="2"/>
        <w:rPr>
          <w:rFonts w:ascii="微软雅黑" w:hAnsi="微软雅黑" w:cs="微软雅黑"/>
          <w:lang w:eastAsia="zh-CN"/>
        </w:rPr>
      </w:pPr>
      <w:bookmarkStart w:id="339" w:name="_Toc513053804"/>
      <w:bookmarkEnd w:id="335"/>
      <w:bookmarkEnd w:id="336"/>
      <w:r>
        <w:rPr>
          <w:rFonts w:ascii="微软雅黑" w:hAnsi="微软雅黑" w:cs="微软雅黑" w:hint="eastAsia"/>
          <w:lang w:eastAsia="zh-CN"/>
        </w:rPr>
        <w:t>MCC行业代码</w:t>
      </w:r>
      <w:bookmarkEnd w:id="339"/>
    </w:p>
    <w:p w:rsidR="00246269" w:rsidRPr="00246269" w:rsidRDefault="00246269" w:rsidP="00246269">
      <w:pPr>
        <w:ind w:left="420"/>
        <w:rPr>
          <w:lang w:eastAsia="zh-CN"/>
        </w:rPr>
      </w:pPr>
      <w:r>
        <w:rPr>
          <w:rFonts w:hint="eastAsia"/>
          <w:lang w:eastAsia="zh-CN"/>
        </w:rPr>
        <w:t>参见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附件</w:t>
      </w:r>
      <w:r>
        <w:rPr>
          <w:rFonts w:hint="eastAsia"/>
          <w:lang w:eastAsia="zh-CN"/>
        </w:rPr>
        <w:t>\</w:t>
      </w:r>
      <w:r w:rsidRPr="00246269">
        <w:rPr>
          <w:rFonts w:hint="eastAsia"/>
          <w:lang w:eastAsia="zh-CN"/>
        </w:rPr>
        <w:t xml:space="preserve"> MCC</w:t>
      </w:r>
      <w:r w:rsidRPr="00246269">
        <w:rPr>
          <w:rFonts w:hint="eastAsia"/>
          <w:lang w:eastAsia="zh-CN"/>
        </w:rPr>
        <w:t>行业代码</w:t>
      </w:r>
      <w:r w:rsidRPr="00246269">
        <w:rPr>
          <w:rFonts w:hint="eastAsia"/>
          <w:lang w:eastAsia="zh-CN"/>
        </w:rPr>
        <w:t>.xlsx</w:t>
      </w:r>
    </w:p>
    <w:p w:rsidR="00246269" w:rsidRPr="00246269" w:rsidRDefault="00246269" w:rsidP="00246269">
      <w:pPr>
        <w:rPr>
          <w:lang w:eastAsia="zh-CN"/>
        </w:rPr>
      </w:pPr>
    </w:p>
    <w:p w:rsidR="00CE2918" w:rsidRDefault="00CE2918" w:rsidP="00CE2918">
      <w:pPr>
        <w:pStyle w:val="2"/>
        <w:rPr>
          <w:rFonts w:ascii="微软雅黑" w:hAnsi="微软雅黑" w:cs="微软雅黑"/>
          <w:lang w:eastAsia="zh-CN"/>
        </w:rPr>
      </w:pPr>
      <w:bookmarkStart w:id="340" w:name="_Toc513053805"/>
      <w:r>
        <w:rPr>
          <w:rFonts w:ascii="微软雅黑" w:hAnsi="微软雅黑" w:cs="微软雅黑" w:hint="eastAsia"/>
          <w:lang w:eastAsia="zh-CN"/>
        </w:rPr>
        <w:t>分账接口响应码</w:t>
      </w:r>
      <w:bookmarkEnd w:id="340"/>
      <w:r>
        <w:rPr>
          <w:rFonts w:ascii="微软雅黑" w:hAnsi="微软雅黑" w:cs="微软雅黑" w:hint="eastAsia"/>
          <w:lang w:eastAsia="zh-CN"/>
        </w:rPr>
        <w:tab/>
      </w:r>
    </w:p>
    <w:p w:rsidR="00246269" w:rsidRPr="00246269" w:rsidRDefault="00246269" w:rsidP="00246269">
      <w:pPr>
        <w:ind w:left="420"/>
        <w:rPr>
          <w:lang w:eastAsia="zh-CN"/>
        </w:rPr>
      </w:pPr>
      <w:r>
        <w:rPr>
          <w:rFonts w:hint="eastAsia"/>
          <w:lang w:eastAsia="zh-CN"/>
        </w:rPr>
        <w:t>参见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附件</w:t>
      </w:r>
      <w:r>
        <w:rPr>
          <w:rFonts w:hint="eastAsia"/>
          <w:lang w:eastAsia="zh-CN"/>
        </w:rPr>
        <w:t>\</w:t>
      </w:r>
      <w:r w:rsidRPr="00246269">
        <w:rPr>
          <w:rFonts w:hint="eastAsia"/>
          <w:lang w:eastAsia="zh-CN"/>
        </w:rPr>
        <w:t>分账接口响应码</w:t>
      </w:r>
      <w:r w:rsidRPr="00246269">
        <w:rPr>
          <w:rFonts w:hint="eastAsia"/>
          <w:lang w:eastAsia="zh-CN"/>
        </w:rPr>
        <w:t>.xlsx</w:t>
      </w:r>
    </w:p>
    <w:bookmarkEnd w:id="337"/>
    <w:bookmarkEnd w:id="338"/>
    <w:p w:rsidR="00CE2918" w:rsidRPr="00FE7B46" w:rsidRDefault="00CE2918" w:rsidP="00FE7B46">
      <w:pPr>
        <w:rPr>
          <w:lang w:eastAsia="zh-CN"/>
        </w:rPr>
      </w:pPr>
    </w:p>
    <w:p w:rsidR="00FE7B46" w:rsidRDefault="00FE7B46" w:rsidP="00FE7B46">
      <w:pPr>
        <w:pStyle w:val="2"/>
        <w:numPr>
          <w:ilvl w:val="1"/>
          <w:numId w:val="21"/>
        </w:numPr>
        <w:rPr>
          <w:rFonts w:ascii="微软雅黑" w:hAnsi="微软雅黑" w:cs="微软雅黑"/>
          <w:lang w:eastAsia="zh-CN"/>
        </w:rPr>
      </w:pPr>
      <w:bookmarkStart w:id="341" w:name="_Toc513053806"/>
      <w:r>
        <w:rPr>
          <w:rFonts w:ascii="微软雅黑" w:hAnsi="微软雅黑" w:cs="微软雅黑" w:hint="eastAsia"/>
          <w:lang w:eastAsia="zh-CN"/>
        </w:rPr>
        <w:t>行政区划国标代码</w:t>
      </w:r>
      <w:bookmarkEnd w:id="341"/>
    </w:p>
    <w:p w:rsidR="00246269" w:rsidRPr="00246269" w:rsidRDefault="00246269" w:rsidP="00246269">
      <w:pPr>
        <w:ind w:left="420"/>
        <w:rPr>
          <w:lang w:eastAsia="zh-CN"/>
        </w:rPr>
      </w:pPr>
      <w:r>
        <w:rPr>
          <w:rFonts w:hint="eastAsia"/>
          <w:lang w:eastAsia="zh-CN"/>
        </w:rPr>
        <w:t>参见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附件</w:t>
      </w:r>
      <w:r>
        <w:rPr>
          <w:rFonts w:hint="eastAsia"/>
          <w:lang w:eastAsia="zh-CN"/>
        </w:rPr>
        <w:t>\</w:t>
      </w:r>
      <w:r w:rsidRPr="00246269">
        <w:rPr>
          <w:rFonts w:hint="eastAsia"/>
          <w:lang w:eastAsia="zh-CN"/>
        </w:rPr>
        <w:t>行政区划国标代码</w:t>
      </w:r>
      <w:r w:rsidRPr="00246269">
        <w:rPr>
          <w:rFonts w:hint="eastAsia"/>
          <w:lang w:eastAsia="zh-CN"/>
        </w:rPr>
        <w:t>.xls</w:t>
      </w:r>
    </w:p>
    <w:p w:rsidR="00246269" w:rsidRPr="00246269" w:rsidRDefault="00246269" w:rsidP="00246269">
      <w:pPr>
        <w:rPr>
          <w:lang w:eastAsia="zh-CN"/>
        </w:rPr>
      </w:pPr>
    </w:p>
    <w:p w:rsidR="00940AEB" w:rsidRDefault="00940AEB">
      <w:pPr>
        <w:rPr>
          <w:rFonts w:ascii="微软雅黑" w:hAnsi="微软雅黑"/>
          <w:lang w:eastAsia="zh-CN"/>
        </w:rPr>
      </w:pPr>
      <w:r>
        <w:rPr>
          <w:rFonts w:ascii="微软雅黑" w:hAnsi="微软雅黑"/>
          <w:lang w:eastAsia="zh-CN"/>
        </w:rPr>
        <w:br w:type="page"/>
      </w:r>
    </w:p>
    <w:p w:rsidR="00E05ECE" w:rsidRDefault="007E4EF3">
      <w:pPr>
        <w:rPr>
          <w:rFonts w:ascii="微软雅黑" w:hAnsi="微软雅黑" w:cs="微软雅黑"/>
          <w:b/>
          <w:sz w:val="18"/>
          <w:szCs w:val="18"/>
          <w:lang w:eastAsia="zh-CN"/>
        </w:rPr>
      </w:pPr>
      <w:r>
        <w:rPr>
          <w:rFonts w:ascii="微软雅黑" w:hAnsi="微软雅黑" w:cs="微软雅黑" w:hint="eastAsia"/>
          <w:b/>
          <w:sz w:val="18"/>
          <w:szCs w:val="18"/>
          <w:lang w:eastAsia="zh-CN"/>
        </w:rPr>
        <w:lastRenderedPageBreak/>
        <w:t>上海 SHANGHAI</w:t>
      </w:r>
    </w:p>
    <w:p w:rsidR="00E05ECE" w:rsidRDefault="007E4EF3">
      <w:pPr>
        <w:rPr>
          <w:rFonts w:ascii="微软雅黑" w:hAnsi="微软雅黑" w:cs="微软雅黑"/>
          <w:sz w:val="18"/>
          <w:szCs w:val="18"/>
          <w:lang w:eastAsia="zh-CN"/>
        </w:rPr>
      </w:pPr>
      <w:r>
        <w:rPr>
          <w:rFonts w:ascii="微软雅黑" w:hAnsi="微软雅黑" w:cs="微软雅黑" w:hint="eastAsia"/>
          <w:sz w:val="18"/>
          <w:szCs w:val="18"/>
          <w:lang w:eastAsia="zh-CN"/>
        </w:rPr>
        <w:t>SHANGHAI上海市浦东新区浦电路360号陆家嘴投资大厦12楼</w:t>
      </w:r>
    </w:p>
    <w:p w:rsidR="00E05ECE" w:rsidRDefault="007E4EF3">
      <w:pPr>
        <w:rPr>
          <w:rFonts w:ascii="微软雅黑" w:hAnsi="微软雅黑" w:cs="微软雅黑"/>
          <w:sz w:val="18"/>
          <w:szCs w:val="18"/>
          <w:lang w:eastAsia="zh-CN"/>
        </w:rPr>
      </w:pPr>
      <w:r>
        <w:rPr>
          <w:rFonts w:ascii="微软雅黑" w:hAnsi="微软雅黑" w:cs="微软雅黑" w:hint="eastAsia"/>
          <w:sz w:val="18"/>
          <w:szCs w:val="18"/>
          <w:lang w:eastAsia="zh-CN"/>
        </w:rPr>
        <w:t>TEL: 86-2161871299</w:t>
      </w:r>
      <w:r>
        <w:rPr>
          <w:rFonts w:ascii="微软雅黑" w:hAnsi="微软雅黑" w:cs="微软雅黑" w:hint="eastAsia"/>
          <w:sz w:val="18"/>
          <w:szCs w:val="18"/>
          <w:lang w:eastAsia="zh-CN"/>
        </w:rPr>
        <w:tab/>
        <w:t>FAX: 86-21-60877099</w:t>
      </w:r>
    </w:p>
    <w:p w:rsidR="00E05ECE" w:rsidRDefault="00E05ECE">
      <w:pPr>
        <w:rPr>
          <w:rFonts w:ascii="微软雅黑" w:hAnsi="微软雅黑" w:cs="微软雅黑"/>
          <w:sz w:val="18"/>
          <w:szCs w:val="18"/>
          <w:lang w:eastAsia="zh-CN"/>
        </w:rPr>
      </w:pPr>
    </w:p>
    <w:p w:rsidR="00E05ECE" w:rsidRDefault="007E4EF3">
      <w:pPr>
        <w:rPr>
          <w:rFonts w:ascii="微软雅黑" w:hAnsi="微软雅黑" w:cs="微软雅黑"/>
          <w:b/>
          <w:sz w:val="18"/>
          <w:szCs w:val="18"/>
          <w:lang w:eastAsia="zh-CN"/>
        </w:rPr>
      </w:pPr>
      <w:r>
        <w:rPr>
          <w:rFonts w:ascii="微软雅黑" w:hAnsi="微软雅黑" w:cs="微软雅黑" w:hint="eastAsia"/>
          <w:b/>
          <w:sz w:val="18"/>
          <w:szCs w:val="18"/>
          <w:lang w:eastAsia="zh-CN"/>
        </w:rPr>
        <w:t>北京BEIJING</w:t>
      </w:r>
    </w:p>
    <w:p w:rsidR="00E05ECE" w:rsidRDefault="007E4EF3">
      <w:pPr>
        <w:rPr>
          <w:rFonts w:ascii="微软雅黑" w:hAnsi="微软雅黑" w:cs="微软雅黑"/>
          <w:sz w:val="18"/>
          <w:szCs w:val="18"/>
          <w:lang w:eastAsia="zh-CN"/>
        </w:rPr>
      </w:pPr>
      <w:r>
        <w:rPr>
          <w:rFonts w:ascii="微软雅黑" w:hAnsi="微软雅黑" w:cs="微软雅黑" w:hint="eastAsia"/>
          <w:sz w:val="18"/>
          <w:szCs w:val="18"/>
          <w:lang w:eastAsia="zh-CN"/>
        </w:rPr>
        <w:t>北京市东城区东长安街1号东方广场西一办公楼1001室</w:t>
      </w:r>
    </w:p>
    <w:p w:rsidR="00E05ECE" w:rsidRDefault="007E4EF3">
      <w:pPr>
        <w:rPr>
          <w:rFonts w:ascii="微软雅黑" w:hAnsi="微软雅黑" w:cs="微软雅黑"/>
          <w:sz w:val="18"/>
          <w:szCs w:val="18"/>
        </w:rPr>
      </w:pPr>
      <w:r>
        <w:rPr>
          <w:rFonts w:ascii="微软雅黑" w:hAnsi="微软雅黑" w:cs="微软雅黑" w:hint="eastAsia"/>
          <w:sz w:val="18"/>
          <w:szCs w:val="18"/>
        </w:rPr>
        <w:t>TEL: 86-10-57322888　　　FAX: 86-10-85182124</w:t>
      </w:r>
    </w:p>
    <w:p w:rsidR="00E05ECE" w:rsidRDefault="00E05ECE">
      <w:pPr>
        <w:rPr>
          <w:rFonts w:ascii="微软雅黑" w:hAnsi="微软雅黑" w:cs="微软雅黑"/>
          <w:sz w:val="18"/>
          <w:szCs w:val="18"/>
        </w:rPr>
      </w:pPr>
    </w:p>
    <w:p w:rsidR="00E05ECE" w:rsidRDefault="007E4EF3">
      <w:pPr>
        <w:rPr>
          <w:rFonts w:ascii="微软雅黑" w:hAnsi="微软雅黑" w:cs="微软雅黑"/>
          <w:sz w:val="18"/>
          <w:szCs w:val="18"/>
        </w:rPr>
      </w:pPr>
      <w:r>
        <w:rPr>
          <w:rFonts w:ascii="微软雅黑" w:hAnsi="微软雅黑" w:cs="微软雅黑" w:hint="eastAsia"/>
          <w:b/>
          <w:sz w:val="18"/>
          <w:szCs w:val="18"/>
        </w:rPr>
        <w:t>广州 GUANGZHOU</w:t>
      </w:r>
    </w:p>
    <w:p w:rsidR="00E05ECE" w:rsidRDefault="007E4EF3">
      <w:pPr>
        <w:rPr>
          <w:rFonts w:ascii="微软雅黑" w:hAnsi="微软雅黑" w:cs="微软雅黑"/>
          <w:sz w:val="18"/>
          <w:szCs w:val="18"/>
        </w:rPr>
      </w:pPr>
      <w:r>
        <w:rPr>
          <w:rFonts w:ascii="微软雅黑" w:hAnsi="微软雅黑" w:cs="微软雅黑" w:hint="eastAsia"/>
          <w:sz w:val="18"/>
          <w:szCs w:val="18"/>
        </w:rPr>
        <w:t>广州市天河区林和西路9号耀中广场B座716室</w:t>
      </w:r>
    </w:p>
    <w:p w:rsidR="00E05ECE" w:rsidRDefault="007E4EF3">
      <w:pPr>
        <w:tabs>
          <w:tab w:val="left" w:pos="2579"/>
        </w:tabs>
        <w:rPr>
          <w:rFonts w:ascii="微软雅黑" w:hAnsi="微软雅黑" w:cs="微软雅黑"/>
          <w:sz w:val="18"/>
          <w:szCs w:val="18"/>
        </w:rPr>
      </w:pPr>
      <w:r>
        <w:rPr>
          <w:rFonts w:ascii="微软雅黑" w:hAnsi="微软雅黑" w:cs="微软雅黑" w:hint="eastAsia"/>
          <w:sz w:val="18"/>
          <w:szCs w:val="18"/>
        </w:rPr>
        <w:t>TEL: 86-20-85237919　　　FAX: 86-20-38399032</w:t>
      </w:r>
    </w:p>
    <w:p w:rsidR="00E05ECE" w:rsidRDefault="00E05ECE">
      <w:pPr>
        <w:rPr>
          <w:rFonts w:ascii="微软雅黑" w:hAnsi="微软雅黑" w:cs="微软雅黑"/>
          <w:b/>
          <w:sz w:val="18"/>
          <w:szCs w:val="18"/>
        </w:rPr>
      </w:pPr>
    </w:p>
    <w:p w:rsidR="00E05ECE" w:rsidRDefault="007E4EF3">
      <w:pPr>
        <w:rPr>
          <w:rFonts w:ascii="微软雅黑" w:hAnsi="微软雅黑" w:cs="微软雅黑"/>
          <w:b/>
          <w:sz w:val="18"/>
          <w:szCs w:val="18"/>
        </w:rPr>
      </w:pPr>
      <w:r>
        <w:rPr>
          <w:rFonts w:ascii="微软雅黑" w:hAnsi="微软雅黑" w:cs="微软雅黑" w:hint="eastAsia"/>
          <w:b/>
          <w:sz w:val="18"/>
          <w:szCs w:val="18"/>
        </w:rPr>
        <w:t>深圳 SHENZHEN</w:t>
      </w:r>
    </w:p>
    <w:p w:rsidR="00E05ECE" w:rsidRDefault="007E4EF3">
      <w:pPr>
        <w:rPr>
          <w:rFonts w:ascii="微软雅黑" w:hAnsi="微软雅黑" w:cs="微软雅黑"/>
          <w:sz w:val="18"/>
          <w:szCs w:val="18"/>
        </w:rPr>
      </w:pPr>
      <w:r>
        <w:rPr>
          <w:rFonts w:ascii="微软雅黑" w:hAnsi="微软雅黑" w:cs="微软雅黑" w:hint="eastAsia"/>
          <w:sz w:val="18"/>
          <w:szCs w:val="18"/>
        </w:rPr>
        <w:t>深圳市福田中心区福华三路168号深圳国际商会中心3102-3103室</w:t>
      </w:r>
    </w:p>
    <w:p w:rsidR="00E05ECE" w:rsidRDefault="007E4EF3">
      <w:pPr>
        <w:tabs>
          <w:tab w:val="left" w:pos="2579"/>
        </w:tabs>
        <w:rPr>
          <w:rFonts w:ascii="微软雅黑" w:hAnsi="微软雅黑" w:cs="微软雅黑"/>
          <w:sz w:val="18"/>
          <w:szCs w:val="18"/>
        </w:rPr>
      </w:pPr>
      <w:r>
        <w:rPr>
          <w:rFonts w:ascii="微软雅黑" w:hAnsi="微软雅黑" w:cs="微软雅黑" w:hint="eastAsia"/>
          <w:sz w:val="18"/>
          <w:szCs w:val="18"/>
        </w:rPr>
        <w:t>TEL: 86-755-82020299　　　FAX: 86-755-82020799</w:t>
      </w:r>
    </w:p>
    <w:p w:rsidR="00E05ECE" w:rsidRDefault="00E05ECE">
      <w:pPr>
        <w:rPr>
          <w:rFonts w:ascii="微软雅黑" w:hAnsi="微软雅黑" w:cs="微软雅黑"/>
        </w:rPr>
      </w:pPr>
    </w:p>
    <w:p w:rsidR="00E05ECE" w:rsidRDefault="007E4EF3">
      <w:pPr>
        <w:rPr>
          <w:rFonts w:ascii="微软雅黑" w:hAnsi="微软雅黑" w:cs="微软雅黑"/>
          <w:b/>
          <w:sz w:val="18"/>
          <w:szCs w:val="18"/>
          <w:lang w:eastAsia="zh-CN"/>
        </w:rPr>
      </w:pPr>
      <w:r>
        <w:rPr>
          <w:rFonts w:ascii="微软雅黑" w:hAnsi="微软雅黑" w:cs="微软雅黑" w:hint="eastAsia"/>
          <w:b/>
          <w:sz w:val="18"/>
          <w:szCs w:val="18"/>
          <w:lang w:eastAsia="zh-CN"/>
        </w:rPr>
        <w:t>天津TIANJIN</w:t>
      </w:r>
    </w:p>
    <w:p w:rsidR="00E05ECE" w:rsidRDefault="007E4EF3">
      <w:pPr>
        <w:rPr>
          <w:rFonts w:ascii="微软雅黑" w:hAnsi="微软雅黑" w:cs="微软雅黑"/>
          <w:sz w:val="18"/>
          <w:szCs w:val="18"/>
          <w:lang w:eastAsia="zh-CN"/>
        </w:rPr>
      </w:pPr>
      <w:r>
        <w:rPr>
          <w:rFonts w:ascii="微软雅黑" w:hAnsi="微软雅黑" w:cs="微软雅黑" w:hint="eastAsia"/>
          <w:sz w:val="18"/>
          <w:szCs w:val="18"/>
          <w:lang w:eastAsia="zh-CN"/>
        </w:rPr>
        <w:t>南京路219号天津中心写字楼1801室</w:t>
      </w:r>
    </w:p>
    <w:p w:rsidR="00E05ECE" w:rsidRDefault="007E4EF3">
      <w:pPr>
        <w:tabs>
          <w:tab w:val="left" w:pos="2579"/>
        </w:tabs>
        <w:rPr>
          <w:rFonts w:ascii="微软雅黑" w:hAnsi="微软雅黑" w:cs="微软雅黑"/>
          <w:sz w:val="18"/>
          <w:szCs w:val="18"/>
        </w:rPr>
      </w:pPr>
      <w:r>
        <w:rPr>
          <w:rFonts w:ascii="微软雅黑" w:hAnsi="微软雅黑" w:cs="微软雅黑" w:hint="eastAsia"/>
          <w:sz w:val="18"/>
          <w:szCs w:val="18"/>
        </w:rPr>
        <w:t>TEL: 86-022-58965099　　　FAX: 86-20-58366881</w:t>
      </w:r>
    </w:p>
    <w:p w:rsidR="00E05ECE" w:rsidRDefault="00E05ECE">
      <w:pPr>
        <w:rPr>
          <w:rFonts w:ascii="微软雅黑" w:hAnsi="微软雅黑" w:cs="微软雅黑"/>
        </w:rPr>
      </w:pPr>
    </w:p>
    <w:p w:rsidR="00E05ECE" w:rsidRDefault="007E4EF3">
      <w:pPr>
        <w:rPr>
          <w:rFonts w:ascii="微软雅黑" w:hAnsi="微软雅黑" w:cs="微软雅黑"/>
          <w:b/>
          <w:sz w:val="18"/>
          <w:szCs w:val="18"/>
        </w:rPr>
      </w:pPr>
      <w:r>
        <w:rPr>
          <w:rFonts w:ascii="微软雅黑" w:hAnsi="微软雅黑" w:cs="微软雅黑" w:hint="eastAsia"/>
          <w:b/>
          <w:sz w:val="18"/>
          <w:szCs w:val="18"/>
        </w:rPr>
        <w:t>南京NANJING</w:t>
      </w:r>
    </w:p>
    <w:p w:rsidR="00E05ECE" w:rsidRDefault="007E4EF3">
      <w:pPr>
        <w:rPr>
          <w:rFonts w:ascii="微软雅黑" w:hAnsi="微软雅黑" w:cs="微软雅黑"/>
          <w:sz w:val="18"/>
          <w:szCs w:val="18"/>
        </w:rPr>
      </w:pPr>
      <w:r>
        <w:rPr>
          <w:rFonts w:ascii="微软雅黑" w:hAnsi="微软雅黑" w:cs="微软雅黑" w:hint="eastAsia"/>
          <w:sz w:val="18"/>
          <w:szCs w:val="18"/>
        </w:rPr>
        <w:t>庐山路188号新地中心7楼</w:t>
      </w:r>
    </w:p>
    <w:p w:rsidR="00E05ECE" w:rsidRDefault="007E4EF3">
      <w:pPr>
        <w:tabs>
          <w:tab w:val="left" w:pos="2579"/>
        </w:tabs>
        <w:rPr>
          <w:rFonts w:ascii="微软雅黑" w:hAnsi="微软雅黑" w:cs="微软雅黑"/>
          <w:sz w:val="18"/>
          <w:szCs w:val="18"/>
        </w:rPr>
      </w:pPr>
      <w:r>
        <w:rPr>
          <w:rFonts w:ascii="微软雅黑" w:hAnsi="微软雅黑" w:cs="微软雅黑" w:hint="eastAsia"/>
          <w:sz w:val="18"/>
          <w:szCs w:val="18"/>
        </w:rPr>
        <w:t>TEL: 86-25-83509099　　　FAX: 86-25-68523499</w:t>
      </w:r>
    </w:p>
    <w:p w:rsidR="00E05ECE" w:rsidRDefault="00E05ECE">
      <w:pPr>
        <w:rPr>
          <w:rFonts w:ascii="微软雅黑" w:hAnsi="微软雅黑" w:cs="微软雅黑"/>
          <w:sz w:val="18"/>
          <w:szCs w:val="18"/>
        </w:rPr>
      </w:pPr>
    </w:p>
    <w:p w:rsidR="00E05ECE" w:rsidRDefault="00E05ECE">
      <w:pPr>
        <w:rPr>
          <w:rFonts w:ascii="微软雅黑" w:hAnsi="微软雅黑" w:cs="微软雅黑"/>
          <w:lang w:eastAsia="zh-CN"/>
        </w:rPr>
      </w:pPr>
    </w:p>
    <w:p w:rsidR="00E05ECE" w:rsidRDefault="00E05ECE"/>
    <w:sectPr w:rsidR="00E05ECE" w:rsidSect="00CD3E3C">
      <w:headerReference w:type="default" r:id="rId53"/>
      <w:footerReference w:type="default" r:id="rId54"/>
      <w:pgSz w:w="11906" w:h="16838"/>
      <w:pgMar w:top="1440" w:right="1644" w:bottom="1440" w:left="1259" w:header="312" w:footer="992" w:gutter="0"/>
      <w:pgNumType w:start="1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4858" w:rsidRDefault="003C4858" w:rsidP="00E05ECE">
      <w:r>
        <w:separator/>
      </w:r>
    </w:p>
  </w:endnote>
  <w:endnote w:type="continuationSeparator" w:id="0">
    <w:p w:rsidR="003C4858" w:rsidRDefault="003C4858" w:rsidP="00E05E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 Neue Light">
    <w:altName w:val="Times New Roman"/>
    <w:charset w:val="00"/>
    <w:family w:val="roman"/>
    <w:pitch w:val="default"/>
    <w:sig w:usb0="00000003" w:usb1="00000000" w:usb2="00000000" w:usb3="00000000" w:csb0="00000001" w:csb1="00000000"/>
  </w:font>
  <w:font w:name="ヒラギノ角ゴ Pro W3">
    <w:altName w:val="MS Mincho"/>
    <w:charset w:val="80"/>
    <w:family w:val="auto"/>
    <w:pitch w:val="variable"/>
    <w:sig w:usb0="00000000" w:usb1="7AC7FFFF" w:usb2="00000012" w:usb3="00000000" w:csb0="0002000D" w:csb1="00000000"/>
  </w:font>
  <w:font w:name="Helvetica Neue">
    <w:altName w:val="Times New Roman"/>
    <w:charset w:val="00"/>
    <w:family w:val="auto"/>
    <w:pitch w:val="variable"/>
    <w:sig w:usb0="00000003" w:usb1="500079DB" w:usb2="0000001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YaHei Consolas Hybrid">
    <w:altName w:val="Arial Unicode MS"/>
    <w:charset w:val="86"/>
    <w:family w:val="swiss"/>
    <w:pitch w:val="variable"/>
    <w:sig w:usb0="80000287" w:usb1="2A0F3C52" w:usb2="00000016" w:usb3="00000000" w:csb0="0004001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6BA7" w:rsidRDefault="00796BA7">
    <w:pPr>
      <w:pStyle w:val="a9"/>
      <w:pBdr>
        <w:bottom w:val="single" w:sz="6" w:space="1" w:color="auto"/>
      </w:pBdr>
      <w:rPr>
        <w:lang w:eastAsia="zh-CN"/>
      </w:rPr>
    </w:pPr>
  </w:p>
  <w:p w:rsidR="00796BA7" w:rsidRPr="007172AA" w:rsidRDefault="00796BA7">
    <w:pPr>
      <w:pStyle w:val="a9"/>
      <w:ind w:firstLineChars="50" w:firstLine="90"/>
      <w:rPr>
        <w:rFonts w:ascii="微软雅黑" w:eastAsia="微软雅黑" w:hAnsi="微软雅黑"/>
        <w:lang w:eastAsia="zh-CN"/>
      </w:rPr>
    </w:pPr>
    <w:r w:rsidRPr="007172AA">
      <w:rPr>
        <w:rFonts w:ascii="微软雅黑" w:eastAsia="微软雅黑" w:hAnsi="微软雅黑" w:hint="eastAsia"/>
        <w:lang w:eastAsia="zh-CN"/>
      </w:rPr>
      <w:t>快钱支付清算有限公司版权所有第</w:t>
    </w:r>
    <w:r w:rsidR="00413D72" w:rsidRPr="007172AA">
      <w:rPr>
        <w:rFonts w:ascii="微软雅黑" w:eastAsia="微软雅黑" w:hAnsi="微软雅黑"/>
      </w:rPr>
      <w:fldChar w:fldCharType="begin"/>
    </w:r>
    <w:r w:rsidRPr="007172AA">
      <w:rPr>
        <w:rFonts w:ascii="微软雅黑" w:eastAsia="微软雅黑" w:hAnsi="微软雅黑"/>
        <w:lang w:eastAsia="zh-CN"/>
      </w:rPr>
      <w:instrText xml:space="preserve"> PAGE </w:instrText>
    </w:r>
    <w:r w:rsidR="00413D72" w:rsidRPr="007172AA">
      <w:rPr>
        <w:rFonts w:ascii="微软雅黑" w:eastAsia="微软雅黑" w:hAnsi="微软雅黑"/>
      </w:rPr>
      <w:fldChar w:fldCharType="separate"/>
    </w:r>
    <w:r w:rsidR="00896616">
      <w:rPr>
        <w:rFonts w:ascii="微软雅黑" w:eastAsia="微软雅黑" w:hAnsi="微软雅黑"/>
        <w:noProof/>
        <w:lang w:eastAsia="zh-CN"/>
      </w:rPr>
      <w:t>58</w:t>
    </w:r>
    <w:r w:rsidR="00413D72" w:rsidRPr="007172AA">
      <w:rPr>
        <w:rFonts w:ascii="微软雅黑" w:eastAsia="微软雅黑" w:hAnsi="微软雅黑"/>
      </w:rPr>
      <w:fldChar w:fldCharType="end"/>
    </w:r>
    <w:r w:rsidRPr="007172AA">
      <w:rPr>
        <w:rFonts w:ascii="微软雅黑" w:eastAsia="微软雅黑" w:hAnsi="微软雅黑" w:hint="eastAsia"/>
        <w:lang w:eastAsia="zh-CN"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4858" w:rsidRDefault="003C4858" w:rsidP="00E05ECE">
      <w:r>
        <w:separator/>
      </w:r>
    </w:p>
  </w:footnote>
  <w:footnote w:type="continuationSeparator" w:id="0">
    <w:p w:rsidR="003C4858" w:rsidRDefault="003C4858" w:rsidP="00E05EC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6BA7" w:rsidRDefault="00796BA7">
    <w:pPr>
      <w:pStyle w:val="aa"/>
      <w:pBdr>
        <w:bottom w:val="single" w:sz="6" w:space="6" w:color="auto"/>
      </w:pBdr>
      <w:jc w:val="lef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2"/>
    <w:multiLevelType w:val="singleLevel"/>
    <w:tmpl w:val="FFFFFF82"/>
    <w:lvl w:ilvl="0" w:tentative="1">
      <w:start w:val="1"/>
      <w:numFmt w:val="bullet"/>
      <w:pStyle w:val="3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</w:abstractNum>
  <w:abstractNum w:abstractNumId="1" w15:restartNumberingAfterBreak="0">
    <w:nsid w:val="14EF3860"/>
    <w:multiLevelType w:val="hybridMultilevel"/>
    <w:tmpl w:val="E8489D9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4465B00"/>
    <w:multiLevelType w:val="multilevel"/>
    <w:tmpl w:val="24465B00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464B7447"/>
    <w:multiLevelType w:val="hybridMultilevel"/>
    <w:tmpl w:val="FAA063D6"/>
    <w:lvl w:ilvl="0" w:tplc="3C4A4BCA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86E78F0"/>
    <w:multiLevelType w:val="multilevel"/>
    <w:tmpl w:val="486E78F0"/>
    <w:lvl w:ilvl="0" w:tentative="1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1">
      <w:numFmt w:val="none"/>
      <w:lvlText w:val=""/>
      <w:lvlJc w:val="left"/>
      <w:pPr>
        <w:tabs>
          <w:tab w:val="left" w:pos="360"/>
        </w:tabs>
      </w:pPr>
    </w:lvl>
    <w:lvl w:ilvl="2" w:tentative="1">
      <w:numFmt w:val="none"/>
      <w:lvlText w:val=""/>
      <w:lvlJc w:val="left"/>
      <w:pPr>
        <w:tabs>
          <w:tab w:val="left" w:pos="360"/>
        </w:tabs>
      </w:pPr>
    </w:lvl>
    <w:lvl w:ilvl="3" w:tentative="1">
      <w:numFmt w:val="none"/>
      <w:pStyle w:val="1"/>
      <w:lvlText w:val=""/>
      <w:lvlJc w:val="left"/>
      <w:pPr>
        <w:tabs>
          <w:tab w:val="left" w:pos="360"/>
        </w:tabs>
      </w:pPr>
    </w:lvl>
    <w:lvl w:ilvl="4" w:tentative="1">
      <w:numFmt w:val="none"/>
      <w:lvlText w:val=""/>
      <w:lvlJc w:val="left"/>
      <w:pPr>
        <w:tabs>
          <w:tab w:val="left" w:pos="360"/>
        </w:tabs>
      </w:pPr>
    </w:lvl>
    <w:lvl w:ilvl="5" w:tentative="1">
      <w:numFmt w:val="none"/>
      <w:lvlText w:val=""/>
      <w:lvlJc w:val="left"/>
      <w:pPr>
        <w:tabs>
          <w:tab w:val="left" w:pos="360"/>
        </w:tabs>
      </w:pPr>
    </w:lvl>
    <w:lvl w:ilvl="6" w:tentative="1">
      <w:numFmt w:val="none"/>
      <w:lvlText w:val=""/>
      <w:lvlJc w:val="left"/>
      <w:pPr>
        <w:tabs>
          <w:tab w:val="left" w:pos="360"/>
        </w:tabs>
      </w:pPr>
    </w:lvl>
    <w:lvl w:ilvl="7" w:tentative="1">
      <w:numFmt w:val="none"/>
      <w:lvlText w:val=""/>
      <w:lvlJc w:val="left"/>
      <w:pPr>
        <w:tabs>
          <w:tab w:val="left" w:pos="360"/>
        </w:tabs>
      </w:pPr>
    </w:lvl>
    <w:lvl w:ilvl="8" w:tentative="1">
      <w:numFmt w:val="none"/>
      <w:lvlText w:val=""/>
      <w:lvlJc w:val="left"/>
      <w:pPr>
        <w:tabs>
          <w:tab w:val="left" w:pos="360"/>
        </w:tabs>
      </w:pPr>
    </w:lvl>
  </w:abstractNum>
  <w:abstractNum w:abstractNumId="5" w15:restartNumberingAfterBreak="0">
    <w:nsid w:val="555EDC1F"/>
    <w:multiLevelType w:val="singleLevel"/>
    <w:tmpl w:val="555EDC1F"/>
    <w:lvl w:ilvl="0">
      <w:start w:val="1"/>
      <w:numFmt w:val="bullet"/>
      <w:lvlText w:val="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6" w15:restartNumberingAfterBreak="0">
    <w:nsid w:val="555EDC83"/>
    <w:multiLevelType w:val="singleLevel"/>
    <w:tmpl w:val="555EDC83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7" w15:restartNumberingAfterBreak="0">
    <w:nsid w:val="56926A32"/>
    <w:multiLevelType w:val="multilevel"/>
    <w:tmpl w:val="30F81E1C"/>
    <w:lvl w:ilvl="0">
      <w:start w:val="1"/>
      <w:numFmt w:val="decimal"/>
      <w:pStyle w:val="10"/>
      <w:lvlText w:val="%1."/>
      <w:lvlJc w:val="left"/>
      <w:pPr>
        <w:tabs>
          <w:tab w:val="num" w:pos="3693"/>
        </w:tabs>
        <w:ind w:left="0" w:firstLine="0"/>
      </w:pPr>
      <w:rPr>
        <w:rFonts w:ascii="Arial Unicode MS" w:hAnsi="Arial Unicode MS" w:hint="default"/>
      </w:rPr>
    </w:lvl>
    <w:lvl w:ilvl="1">
      <w:start w:val="1"/>
      <w:numFmt w:val="decimal"/>
      <w:pStyle w:val="2"/>
      <w:lvlText w:val="%1.%2."/>
      <w:lvlJc w:val="left"/>
      <w:pPr>
        <w:tabs>
          <w:tab w:val="num" w:pos="575"/>
        </w:tabs>
        <w:ind w:left="0" w:firstLine="0"/>
      </w:pPr>
      <w:rPr>
        <w:rFonts w:ascii="Arial Unicode MS" w:hAnsi="Arial Unicode MS" w:hint="default"/>
      </w:rPr>
    </w:lvl>
    <w:lvl w:ilvl="2">
      <w:start w:val="1"/>
      <w:numFmt w:val="decimal"/>
      <w:pStyle w:val="30"/>
      <w:lvlText w:val="%1.%2.%3."/>
      <w:lvlJc w:val="left"/>
      <w:pPr>
        <w:tabs>
          <w:tab w:val="num" w:pos="1004"/>
        </w:tabs>
        <w:ind w:left="0" w:firstLine="0"/>
      </w:pPr>
      <w:rPr>
        <w:rFonts w:ascii="Arial Unicode MS" w:hAnsi="Arial Unicode MS" w:hint="default"/>
      </w:rPr>
    </w:lvl>
    <w:lvl w:ilvl="3">
      <w:start w:val="1"/>
      <w:numFmt w:val="decimal"/>
      <w:pStyle w:val="4"/>
      <w:lvlText w:val="%1.%2.%3.%4."/>
      <w:lvlJc w:val="left"/>
      <w:pPr>
        <w:tabs>
          <w:tab w:val="num" w:pos="1148"/>
        </w:tabs>
        <w:ind w:left="0" w:firstLine="0"/>
      </w:pPr>
      <w:rPr>
        <w:rFonts w:ascii="Arial Unicode MS" w:hAnsi="Arial Unicode MS" w:hint="default"/>
      </w:rPr>
    </w:lvl>
    <w:lvl w:ilvl="4">
      <w:start w:val="1"/>
      <w:numFmt w:val="decimal"/>
      <w:pStyle w:val="5"/>
      <w:lvlText w:val="%1.%2.%3.%4.%5.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."/>
      <w:lvlJc w:val="left"/>
      <w:pPr>
        <w:tabs>
          <w:tab w:val="num" w:pos="1151"/>
        </w:tabs>
        <w:ind w:left="1151" w:hanging="1151"/>
      </w:pPr>
      <w:rPr>
        <w:rFonts w:hint="default"/>
      </w:rPr>
    </w:lvl>
    <w:lvl w:ilvl="6">
      <w:start w:val="1"/>
      <w:numFmt w:val="decimal"/>
      <w:pStyle w:val="7"/>
      <w:lvlText w:val="%1.%2.%3.%4.%5.%6.%7.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."/>
      <w:lvlJc w:val="left"/>
      <w:pPr>
        <w:tabs>
          <w:tab w:val="num" w:pos="1583"/>
        </w:tabs>
        <w:ind w:left="1583" w:hanging="1583"/>
      </w:pPr>
      <w:rPr>
        <w:rFonts w:hint="default"/>
      </w:rPr>
    </w:lvl>
  </w:abstractNum>
  <w:abstractNum w:abstractNumId="8" w15:restartNumberingAfterBreak="0">
    <w:nsid w:val="56938450"/>
    <w:multiLevelType w:val="singleLevel"/>
    <w:tmpl w:val="56938450"/>
    <w:lvl w:ilvl="0">
      <w:start w:val="1"/>
      <w:numFmt w:val="decimal"/>
      <w:suff w:val="nothing"/>
      <w:lvlText w:val="%1、"/>
      <w:lvlJc w:val="left"/>
    </w:lvl>
  </w:abstractNum>
  <w:abstractNum w:abstractNumId="9" w15:restartNumberingAfterBreak="0">
    <w:nsid w:val="569C5727"/>
    <w:multiLevelType w:val="singleLevel"/>
    <w:tmpl w:val="569C5727"/>
    <w:lvl w:ilvl="0">
      <w:start w:val="1"/>
      <w:numFmt w:val="decimal"/>
      <w:suff w:val="nothing"/>
      <w:lvlText w:val="%1、"/>
      <w:lvlJc w:val="left"/>
    </w:lvl>
  </w:abstractNum>
  <w:abstractNum w:abstractNumId="10" w15:restartNumberingAfterBreak="0">
    <w:nsid w:val="569FACD4"/>
    <w:multiLevelType w:val="singleLevel"/>
    <w:tmpl w:val="569FACD4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1" w15:restartNumberingAfterBreak="0">
    <w:nsid w:val="569FB688"/>
    <w:multiLevelType w:val="singleLevel"/>
    <w:tmpl w:val="569FB688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2" w15:restartNumberingAfterBreak="0">
    <w:nsid w:val="56A0A527"/>
    <w:multiLevelType w:val="singleLevel"/>
    <w:tmpl w:val="56A0A527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3" w15:restartNumberingAfterBreak="0">
    <w:nsid w:val="56A5C80D"/>
    <w:multiLevelType w:val="singleLevel"/>
    <w:tmpl w:val="56A5C80D"/>
    <w:lvl w:ilvl="0">
      <w:start w:val="1"/>
      <w:numFmt w:val="decimal"/>
      <w:suff w:val="nothing"/>
      <w:lvlText w:val="%1、"/>
      <w:lvlJc w:val="left"/>
    </w:lvl>
  </w:abstractNum>
  <w:abstractNum w:abstractNumId="14" w15:restartNumberingAfterBreak="0">
    <w:nsid w:val="56D400F8"/>
    <w:multiLevelType w:val="singleLevel"/>
    <w:tmpl w:val="56D400F8"/>
    <w:lvl w:ilvl="0">
      <w:start w:val="1"/>
      <w:numFmt w:val="decimal"/>
      <w:suff w:val="nothing"/>
      <w:lvlText w:val="%1、"/>
      <w:lvlJc w:val="left"/>
    </w:lvl>
  </w:abstractNum>
  <w:abstractNum w:abstractNumId="15" w15:restartNumberingAfterBreak="0">
    <w:nsid w:val="56D6D3CE"/>
    <w:multiLevelType w:val="singleLevel"/>
    <w:tmpl w:val="56D6D3CE"/>
    <w:lvl w:ilvl="0">
      <w:start w:val="1"/>
      <w:numFmt w:val="decimal"/>
      <w:suff w:val="space"/>
      <w:lvlText w:val="%1."/>
      <w:lvlJc w:val="left"/>
    </w:lvl>
  </w:abstractNum>
  <w:abstractNum w:abstractNumId="16" w15:restartNumberingAfterBreak="0">
    <w:nsid w:val="56E7ADA7"/>
    <w:multiLevelType w:val="singleLevel"/>
    <w:tmpl w:val="56E7ADA7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7" w15:restartNumberingAfterBreak="0">
    <w:nsid w:val="56E7AF00"/>
    <w:multiLevelType w:val="multilevel"/>
    <w:tmpl w:val="56E7AF00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57092AB2"/>
    <w:multiLevelType w:val="singleLevel"/>
    <w:tmpl w:val="57092AB2"/>
    <w:lvl w:ilvl="0">
      <w:start w:val="1"/>
      <w:numFmt w:val="decimal"/>
      <w:suff w:val="nothing"/>
      <w:lvlText w:val="（%1）"/>
      <w:lvlJc w:val="left"/>
    </w:lvl>
  </w:abstractNum>
  <w:abstractNum w:abstractNumId="19" w15:restartNumberingAfterBreak="0">
    <w:nsid w:val="6EEA525E"/>
    <w:multiLevelType w:val="hybridMultilevel"/>
    <w:tmpl w:val="B986F2FE"/>
    <w:lvl w:ilvl="0" w:tplc="FD4E2A14"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730C709F"/>
    <w:multiLevelType w:val="multilevel"/>
    <w:tmpl w:val="730C709F"/>
    <w:lvl w:ilvl="0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1" w15:restartNumberingAfterBreak="0">
    <w:nsid w:val="7F6C207E"/>
    <w:multiLevelType w:val="multilevel"/>
    <w:tmpl w:val="7F6C207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4"/>
  </w:num>
  <w:num w:numId="4">
    <w:abstractNumId w:val="1"/>
  </w:num>
  <w:num w:numId="5">
    <w:abstractNumId w:val="8"/>
  </w:num>
  <w:num w:numId="6">
    <w:abstractNumId w:val="9"/>
  </w:num>
  <w:num w:numId="7">
    <w:abstractNumId w:val="13"/>
  </w:num>
  <w:num w:numId="8">
    <w:abstractNumId w:val="14"/>
  </w:num>
  <w:num w:numId="9">
    <w:abstractNumId w:val="15"/>
  </w:num>
  <w:num w:numId="10">
    <w:abstractNumId w:val="18"/>
  </w:num>
  <w:num w:numId="11">
    <w:abstractNumId w:val="20"/>
  </w:num>
  <w:num w:numId="12">
    <w:abstractNumId w:val="21"/>
  </w:num>
  <w:num w:numId="13">
    <w:abstractNumId w:val="5"/>
  </w:num>
  <w:num w:numId="14">
    <w:abstractNumId w:val="6"/>
  </w:num>
  <w:num w:numId="15">
    <w:abstractNumId w:val="10"/>
  </w:num>
  <w:num w:numId="16">
    <w:abstractNumId w:val="11"/>
  </w:num>
  <w:num w:numId="17">
    <w:abstractNumId w:val="12"/>
  </w:num>
  <w:num w:numId="18">
    <w:abstractNumId w:val="16"/>
  </w:num>
  <w:num w:numId="19">
    <w:abstractNumId w:val="17"/>
  </w:num>
  <w:num w:numId="20">
    <w:abstractNumId w:val="2"/>
  </w:num>
  <w:num w:numId="2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3"/>
  </w:num>
  <w:num w:numId="2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7"/>
  </w:num>
  <w:num w:numId="26">
    <w:abstractNumId w:val="7"/>
  </w:num>
  <w:num w:numId="27">
    <w:abstractNumId w:val="7"/>
  </w:num>
  <w:num w:numId="28">
    <w:abstractNumId w:val="7"/>
  </w:num>
  <w:num w:numId="29">
    <w:abstractNumId w:val="7"/>
  </w:num>
  <w:num w:numId="30">
    <w:abstractNumId w:val="7"/>
  </w:num>
  <w:num w:numId="31">
    <w:abstractNumId w:val="7"/>
  </w:num>
  <w:num w:numId="32">
    <w:abstractNumId w:val="7"/>
  </w:num>
  <w:num w:numId="33">
    <w:abstractNumId w:val="7"/>
  </w:num>
  <w:num w:numId="34">
    <w:abstractNumId w:val="7"/>
  </w:num>
  <w:num w:numId="35">
    <w:abstractNumId w:val="7"/>
  </w:num>
  <w:num w:numId="36">
    <w:abstractNumId w:val="7"/>
  </w:num>
  <w:num w:numId="37">
    <w:abstractNumId w:val="7"/>
  </w:num>
  <w:num w:numId="38">
    <w:abstractNumId w:val="19"/>
  </w:num>
  <w:num w:numId="39">
    <w:abstractNumId w:val="7"/>
  </w:num>
  <w:num w:numId="40">
    <w:abstractNumId w:val="7"/>
  </w:num>
  <w:num w:numId="41">
    <w:abstractNumId w:val="7"/>
  </w:num>
  <w:numIdMacAtCleanup w:val="4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安代成|andy an">
    <w15:presenceInfo w15:providerId="AD" w15:userId="S-1-5-21-1507811507-2990615513-1725205801-74978"/>
  </w15:person>
  <w15:person w15:author="纵大为|david zong">
    <w15:presenceInfo w15:providerId="AD" w15:userId="S-1-5-21-1507811507-2990615513-1725205801-6704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embedSystemFonts/>
  <w:bordersDoNotSurroundHeader/>
  <w:bordersDoNotSurroundFooter/>
  <w:hideSpellingErrors/>
  <w:defaultTabStop w:val="420"/>
  <w:drawingGridVerticalSpacing w:val="156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2"/>
  </w:compat>
  <w:rsids>
    <w:rsidRoot w:val="002C73C8"/>
    <w:rsid w:val="00000027"/>
    <w:rsid w:val="00000E0D"/>
    <w:rsid w:val="0000161F"/>
    <w:rsid w:val="000017C5"/>
    <w:rsid w:val="000017F9"/>
    <w:rsid w:val="00001B4D"/>
    <w:rsid w:val="00001C47"/>
    <w:rsid w:val="00001D47"/>
    <w:rsid w:val="000023C8"/>
    <w:rsid w:val="000026B1"/>
    <w:rsid w:val="000033CE"/>
    <w:rsid w:val="00003484"/>
    <w:rsid w:val="00003A9D"/>
    <w:rsid w:val="00004106"/>
    <w:rsid w:val="00004BCC"/>
    <w:rsid w:val="00004E66"/>
    <w:rsid w:val="00004F9E"/>
    <w:rsid w:val="000056F1"/>
    <w:rsid w:val="00005943"/>
    <w:rsid w:val="000059F3"/>
    <w:rsid w:val="00005E72"/>
    <w:rsid w:val="00006517"/>
    <w:rsid w:val="00006D0E"/>
    <w:rsid w:val="00006DEB"/>
    <w:rsid w:val="000070CC"/>
    <w:rsid w:val="00007242"/>
    <w:rsid w:val="0000735B"/>
    <w:rsid w:val="00007A16"/>
    <w:rsid w:val="00007BF1"/>
    <w:rsid w:val="000104B0"/>
    <w:rsid w:val="000106F2"/>
    <w:rsid w:val="00010981"/>
    <w:rsid w:val="00010A06"/>
    <w:rsid w:val="00010D6A"/>
    <w:rsid w:val="0001166C"/>
    <w:rsid w:val="00011BE2"/>
    <w:rsid w:val="00011F21"/>
    <w:rsid w:val="00011F5F"/>
    <w:rsid w:val="00012110"/>
    <w:rsid w:val="00012468"/>
    <w:rsid w:val="0001266E"/>
    <w:rsid w:val="00012703"/>
    <w:rsid w:val="00012986"/>
    <w:rsid w:val="00012A0A"/>
    <w:rsid w:val="00013852"/>
    <w:rsid w:val="00013968"/>
    <w:rsid w:val="00013D03"/>
    <w:rsid w:val="00014058"/>
    <w:rsid w:val="0001489A"/>
    <w:rsid w:val="000148EB"/>
    <w:rsid w:val="00015164"/>
    <w:rsid w:val="000152CD"/>
    <w:rsid w:val="0001581D"/>
    <w:rsid w:val="000158D1"/>
    <w:rsid w:val="00015B48"/>
    <w:rsid w:val="00015BEF"/>
    <w:rsid w:val="0001609B"/>
    <w:rsid w:val="0001616A"/>
    <w:rsid w:val="00016D95"/>
    <w:rsid w:val="00017109"/>
    <w:rsid w:val="000178C7"/>
    <w:rsid w:val="00017A96"/>
    <w:rsid w:val="00017C8A"/>
    <w:rsid w:val="0002036E"/>
    <w:rsid w:val="000205EF"/>
    <w:rsid w:val="0002085D"/>
    <w:rsid w:val="00020A3F"/>
    <w:rsid w:val="00020C00"/>
    <w:rsid w:val="00021000"/>
    <w:rsid w:val="000211AF"/>
    <w:rsid w:val="000213C0"/>
    <w:rsid w:val="0002197C"/>
    <w:rsid w:val="00021EC2"/>
    <w:rsid w:val="000222A8"/>
    <w:rsid w:val="0002258B"/>
    <w:rsid w:val="000228CE"/>
    <w:rsid w:val="00022B61"/>
    <w:rsid w:val="0002327A"/>
    <w:rsid w:val="00023406"/>
    <w:rsid w:val="0002373B"/>
    <w:rsid w:val="0002395F"/>
    <w:rsid w:val="00023D44"/>
    <w:rsid w:val="00023D56"/>
    <w:rsid w:val="00023FB3"/>
    <w:rsid w:val="000242DF"/>
    <w:rsid w:val="00024539"/>
    <w:rsid w:val="00024D50"/>
    <w:rsid w:val="00025163"/>
    <w:rsid w:val="00025C90"/>
    <w:rsid w:val="00025CB2"/>
    <w:rsid w:val="00025D75"/>
    <w:rsid w:val="00025F5C"/>
    <w:rsid w:val="00025FE0"/>
    <w:rsid w:val="00026C06"/>
    <w:rsid w:val="00027028"/>
    <w:rsid w:val="00027387"/>
    <w:rsid w:val="0002738B"/>
    <w:rsid w:val="00027517"/>
    <w:rsid w:val="000276B5"/>
    <w:rsid w:val="000303A5"/>
    <w:rsid w:val="0003055F"/>
    <w:rsid w:val="00030BC3"/>
    <w:rsid w:val="00030C18"/>
    <w:rsid w:val="000313EE"/>
    <w:rsid w:val="000316F7"/>
    <w:rsid w:val="000317AA"/>
    <w:rsid w:val="00031977"/>
    <w:rsid w:val="00031F20"/>
    <w:rsid w:val="00032505"/>
    <w:rsid w:val="00032A16"/>
    <w:rsid w:val="00032A18"/>
    <w:rsid w:val="00032E10"/>
    <w:rsid w:val="00033379"/>
    <w:rsid w:val="000335FA"/>
    <w:rsid w:val="0003400F"/>
    <w:rsid w:val="0003425F"/>
    <w:rsid w:val="0003430F"/>
    <w:rsid w:val="000344A7"/>
    <w:rsid w:val="00034AA6"/>
    <w:rsid w:val="00034C6C"/>
    <w:rsid w:val="00034CBE"/>
    <w:rsid w:val="00035221"/>
    <w:rsid w:val="0003524F"/>
    <w:rsid w:val="00035465"/>
    <w:rsid w:val="00035AAE"/>
    <w:rsid w:val="00035D77"/>
    <w:rsid w:val="00035F0D"/>
    <w:rsid w:val="00036059"/>
    <w:rsid w:val="0003616A"/>
    <w:rsid w:val="00036584"/>
    <w:rsid w:val="0003675B"/>
    <w:rsid w:val="000368B9"/>
    <w:rsid w:val="000372DD"/>
    <w:rsid w:val="00037881"/>
    <w:rsid w:val="00037BED"/>
    <w:rsid w:val="0004023E"/>
    <w:rsid w:val="00040585"/>
    <w:rsid w:val="00040766"/>
    <w:rsid w:val="000417E1"/>
    <w:rsid w:val="00041EC3"/>
    <w:rsid w:val="00042039"/>
    <w:rsid w:val="000420A1"/>
    <w:rsid w:val="0004247E"/>
    <w:rsid w:val="000428BE"/>
    <w:rsid w:val="000435F9"/>
    <w:rsid w:val="0004403B"/>
    <w:rsid w:val="00044213"/>
    <w:rsid w:val="000445B8"/>
    <w:rsid w:val="00044713"/>
    <w:rsid w:val="00044903"/>
    <w:rsid w:val="00044AAF"/>
    <w:rsid w:val="00044D37"/>
    <w:rsid w:val="000451CB"/>
    <w:rsid w:val="000454B3"/>
    <w:rsid w:val="00045981"/>
    <w:rsid w:val="00045997"/>
    <w:rsid w:val="00046985"/>
    <w:rsid w:val="00046A6A"/>
    <w:rsid w:val="00047718"/>
    <w:rsid w:val="00047793"/>
    <w:rsid w:val="00047CBA"/>
    <w:rsid w:val="00050634"/>
    <w:rsid w:val="00050A9D"/>
    <w:rsid w:val="00050D9F"/>
    <w:rsid w:val="00050EA5"/>
    <w:rsid w:val="000513F3"/>
    <w:rsid w:val="00051531"/>
    <w:rsid w:val="000518F4"/>
    <w:rsid w:val="000519F4"/>
    <w:rsid w:val="00051C4C"/>
    <w:rsid w:val="00052115"/>
    <w:rsid w:val="00052212"/>
    <w:rsid w:val="00052239"/>
    <w:rsid w:val="00052540"/>
    <w:rsid w:val="00052771"/>
    <w:rsid w:val="00052829"/>
    <w:rsid w:val="00052AFD"/>
    <w:rsid w:val="00053187"/>
    <w:rsid w:val="00053632"/>
    <w:rsid w:val="00053811"/>
    <w:rsid w:val="000538F5"/>
    <w:rsid w:val="00054333"/>
    <w:rsid w:val="000545A7"/>
    <w:rsid w:val="000546AF"/>
    <w:rsid w:val="00054CC3"/>
    <w:rsid w:val="00054CE4"/>
    <w:rsid w:val="00054F03"/>
    <w:rsid w:val="00055B58"/>
    <w:rsid w:val="00056D5C"/>
    <w:rsid w:val="00056FC7"/>
    <w:rsid w:val="0005726B"/>
    <w:rsid w:val="00057323"/>
    <w:rsid w:val="00057357"/>
    <w:rsid w:val="00057B39"/>
    <w:rsid w:val="00057B59"/>
    <w:rsid w:val="00057C2B"/>
    <w:rsid w:val="0006004F"/>
    <w:rsid w:val="000603F8"/>
    <w:rsid w:val="00060720"/>
    <w:rsid w:val="00060F72"/>
    <w:rsid w:val="000610C8"/>
    <w:rsid w:val="00061242"/>
    <w:rsid w:val="00061573"/>
    <w:rsid w:val="000618F5"/>
    <w:rsid w:val="00061AA0"/>
    <w:rsid w:val="00061F05"/>
    <w:rsid w:val="000620FD"/>
    <w:rsid w:val="000627A4"/>
    <w:rsid w:val="0006295D"/>
    <w:rsid w:val="00062CDD"/>
    <w:rsid w:val="000631E3"/>
    <w:rsid w:val="000637FE"/>
    <w:rsid w:val="00063AC8"/>
    <w:rsid w:val="0006400B"/>
    <w:rsid w:val="00064036"/>
    <w:rsid w:val="0006466C"/>
    <w:rsid w:val="00064691"/>
    <w:rsid w:val="00064764"/>
    <w:rsid w:val="000647C4"/>
    <w:rsid w:val="000649B6"/>
    <w:rsid w:val="00064B66"/>
    <w:rsid w:val="00064E81"/>
    <w:rsid w:val="00065746"/>
    <w:rsid w:val="00065DCD"/>
    <w:rsid w:val="00066144"/>
    <w:rsid w:val="00066196"/>
    <w:rsid w:val="000666C6"/>
    <w:rsid w:val="00066900"/>
    <w:rsid w:val="00066A95"/>
    <w:rsid w:val="00067293"/>
    <w:rsid w:val="000675E4"/>
    <w:rsid w:val="00067EC5"/>
    <w:rsid w:val="00070005"/>
    <w:rsid w:val="00070758"/>
    <w:rsid w:val="000709E5"/>
    <w:rsid w:val="00070AA6"/>
    <w:rsid w:val="00070BEA"/>
    <w:rsid w:val="00070E6B"/>
    <w:rsid w:val="00070F24"/>
    <w:rsid w:val="00070F83"/>
    <w:rsid w:val="00071C07"/>
    <w:rsid w:val="0007228D"/>
    <w:rsid w:val="000722C5"/>
    <w:rsid w:val="0007230E"/>
    <w:rsid w:val="00072974"/>
    <w:rsid w:val="000730F9"/>
    <w:rsid w:val="00073EC7"/>
    <w:rsid w:val="00074919"/>
    <w:rsid w:val="00074DEB"/>
    <w:rsid w:val="00074EC2"/>
    <w:rsid w:val="00075150"/>
    <w:rsid w:val="00075AE0"/>
    <w:rsid w:val="00075C7E"/>
    <w:rsid w:val="0007614D"/>
    <w:rsid w:val="000762C1"/>
    <w:rsid w:val="0007683D"/>
    <w:rsid w:val="00076986"/>
    <w:rsid w:val="00076F38"/>
    <w:rsid w:val="000775E7"/>
    <w:rsid w:val="00077B34"/>
    <w:rsid w:val="00080097"/>
    <w:rsid w:val="0008067C"/>
    <w:rsid w:val="00080B9D"/>
    <w:rsid w:val="00080CFD"/>
    <w:rsid w:val="00080F4C"/>
    <w:rsid w:val="0008135E"/>
    <w:rsid w:val="0008275A"/>
    <w:rsid w:val="00082A17"/>
    <w:rsid w:val="000830A7"/>
    <w:rsid w:val="00083B0F"/>
    <w:rsid w:val="00083BC4"/>
    <w:rsid w:val="00084CE2"/>
    <w:rsid w:val="00084E8E"/>
    <w:rsid w:val="000855E6"/>
    <w:rsid w:val="00085861"/>
    <w:rsid w:val="000859E7"/>
    <w:rsid w:val="0008639B"/>
    <w:rsid w:val="0008653D"/>
    <w:rsid w:val="000866A4"/>
    <w:rsid w:val="000867BC"/>
    <w:rsid w:val="00086B4F"/>
    <w:rsid w:val="00086C77"/>
    <w:rsid w:val="00087486"/>
    <w:rsid w:val="00087959"/>
    <w:rsid w:val="00090285"/>
    <w:rsid w:val="000906CA"/>
    <w:rsid w:val="00090A07"/>
    <w:rsid w:val="00090E1B"/>
    <w:rsid w:val="000915A6"/>
    <w:rsid w:val="00091A41"/>
    <w:rsid w:val="00091B4B"/>
    <w:rsid w:val="00091E0D"/>
    <w:rsid w:val="0009265C"/>
    <w:rsid w:val="00092987"/>
    <w:rsid w:val="00092C08"/>
    <w:rsid w:val="00092FFB"/>
    <w:rsid w:val="00093B82"/>
    <w:rsid w:val="000947C6"/>
    <w:rsid w:val="0009480E"/>
    <w:rsid w:val="00094918"/>
    <w:rsid w:val="00095651"/>
    <w:rsid w:val="0009578F"/>
    <w:rsid w:val="0009583D"/>
    <w:rsid w:val="00095926"/>
    <w:rsid w:val="00096441"/>
    <w:rsid w:val="000965BE"/>
    <w:rsid w:val="00096648"/>
    <w:rsid w:val="00097557"/>
    <w:rsid w:val="00097BF1"/>
    <w:rsid w:val="00097CC5"/>
    <w:rsid w:val="000A06CF"/>
    <w:rsid w:val="000A08CB"/>
    <w:rsid w:val="000A0C47"/>
    <w:rsid w:val="000A11C4"/>
    <w:rsid w:val="000A16F4"/>
    <w:rsid w:val="000A1759"/>
    <w:rsid w:val="000A1C80"/>
    <w:rsid w:val="000A20AA"/>
    <w:rsid w:val="000A301D"/>
    <w:rsid w:val="000A3051"/>
    <w:rsid w:val="000A340F"/>
    <w:rsid w:val="000A3724"/>
    <w:rsid w:val="000A3F9A"/>
    <w:rsid w:val="000A4184"/>
    <w:rsid w:val="000A483F"/>
    <w:rsid w:val="000A485E"/>
    <w:rsid w:val="000A4DD9"/>
    <w:rsid w:val="000A54F9"/>
    <w:rsid w:val="000A58E2"/>
    <w:rsid w:val="000A5DB4"/>
    <w:rsid w:val="000A6096"/>
    <w:rsid w:val="000A61D8"/>
    <w:rsid w:val="000A647D"/>
    <w:rsid w:val="000A682E"/>
    <w:rsid w:val="000A6897"/>
    <w:rsid w:val="000A6A5C"/>
    <w:rsid w:val="000A70DA"/>
    <w:rsid w:val="000A7473"/>
    <w:rsid w:val="000A77BB"/>
    <w:rsid w:val="000A7927"/>
    <w:rsid w:val="000A79F5"/>
    <w:rsid w:val="000A7FC9"/>
    <w:rsid w:val="000B042A"/>
    <w:rsid w:val="000B073C"/>
    <w:rsid w:val="000B0891"/>
    <w:rsid w:val="000B0913"/>
    <w:rsid w:val="000B0B45"/>
    <w:rsid w:val="000B0E96"/>
    <w:rsid w:val="000B142B"/>
    <w:rsid w:val="000B1818"/>
    <w:rsid w:val="000B1929"/>
    <w:rsid w:val="000B235A"/>
    <w:rsid w:val="000B2426"/>
    <w:rsid w:val="000B26D3"/>
    <w:rsid w:val="000B2B17"/>
    <w:rsid w:val="000B2D72"/>
    <w:rsid w:val="000B2EC7"/>
    <w:rsid w:val="000B340A"/>
    <w:rsid w:val="000B34A9"/>
    <w:rsid w:val="000B393A"/>
    <w:rsid w:val="000B43D3"/>
    <w:rsid w:val="000B4514"/>
    <w:rsid w:val="000B49E8"/>
    <w:rsid w:val="000B4A49"/>
    <w:rsid w:val="000B5478"/>
    <w:rsid w:val="000B5AF9"/>
    <w:rsid w:val="000B5CE0"/>
    <w:rsid w:val="000B5DE9"/>
    <w:rsid w:val="000B63CF"/>
    <w:rsid w:val="000B6A44"/>
    <w:rsid w:val="000B7EA5"/>
    <w:rsid w:val="000C0274"/>
    <w:rsid w:val="000C06ED"/>
    <w:rsid w:val="000C0D50"/>
    <w:rsid w:val="000C0EF5"/>
    <w:rsid w:val="000C120B"/>
    <w:rsid w:val="000C154F"/>
    <w:rsid w:val="000C1639"/>
    <w:rsid w:val="000C272B"/>
    <w:rsid w:val="000C284D"/>
    <w:rsid w:val="000C33AA"/>
    <w:rsid w:val="000C3AEB"/>
    <w:rsid w:val="000C3E23"/>
    <w:rsid w:val="000C415A"/>
    <w:rsid w:val="000C416D"/>
    <w:rsid w:val="000C42B7"/>
    <w:rsid w:val="000C4625"/>
    <w:rsid w:val="000C48E4"/>
    <w:rsid w:val="000C4AF3"/>
    <w:rsid w:val="000C503D"/>
    <w:rsid w:val="000C55A7"/>
    <w:rsid w:val="000C56B1"/>
    <w:rsid w:val="000C56B5"/>
    <w:rsid w:val="000C5783"/>
    <w:rsid w:val="000C5A7F"/>
    <w:rsid w:val="000C5BC2"/>
    <w:rsid w:val="000C6221"/>
    <w:rsid w:val="000C65DF"/>
    <w:rsid w:val="000C68EB"/>
    <w:rsid w:val="000C6CB7"/>
    <w:rsid w:val="000C6F4B"/>
    <w:rsid w:val="000C7202"/>
    <w:rsid w:val="000C744C"/>
    <w:rsid w:val="000C7608"/>
    <w:rsid w:val="000C7735"/>
    <w:rsid w:val="000C7B55"/>
    <w:rsid w:val="000D0100"/>
    <w:rsid w:val="000D0576"/>
    <w:rsid w:val="000D0593"/>
    <w:rsid w:val="000D0794"/>
    <w:rsid w:val="000D09AE"/>
    <w:rsid w:val="000D0AB0"/>
    <w:rsid w:val="000D0AC7"/>
    <w:rsid w:val="000D0E3D"/>
    <w:rsid w:val="000D12E0"/>
    <w:rsid w:val="000D1549"/>
    <w:rsid w:val="000D1AFF"/>
    <w:rsid w:val="000D230A"/>
    <w:rsid w:val="000D2704"/>
    <w:rsid w:val="000D321A"/>
    <w:rsid w:val="000D3894"/>
    <w:rsid w:val="000D3A8F"/>
    <w:rsid w:val="000D3AB9"/>
    <w:rsid w:val="000D3B23"/>
    <w:rsid w:val="000D3DF1"/>
    <w:rsid w:val="000D3ED0"/>
    <w:rsid w:val="000D400E"/>
    <w:rsid w:val="000D4CC1"/>
    <w:rsid w:val="000D52E9"/>
    <w:rsid w:val="000D5379"/>
    <w:rsid w:val="000D568C"/>
    <w:rsid w:val="000D5829"/>
    <w:rsid w:val="000D5BEA"/>
    <w:rsid w:val="000D5DED"/>
    <w:rsid w:val="000D6520"/>
    <w:rsid w:val="000D6ABC"/>
    <w:rsid w:val="000D6B75"/>
    <w:rsid w:val="000D6BE9"/>
    <w:rsid w:val="000D6CD0"/>
    <w:rsid w:val="000D71BA"/>
    <w:rsid w:val="000D7349"/>
    <w:rsid w:val="000D7923"/>
    <w:rsid w:val="000D7F52"/>
    <w:rsid w:val="000E002E"/>
    <w:rsid w:val="000E0283"/>
    <w:rsid w:val="000E0706"/>
    <w:rsid w:val="000E0887"/>
    <w:rsid w:val="000E0B80"/>
    <w:rsid w:val="000E0DEA"/>
    <w:rsid w:val="000E118A"/>
    <w:rsid w:val="000E13DB"/>
    <w:rsid w:val="000E142F"/>
    <w:rsid w:val="000E16A7"/>
    <w:rsid w:val="000E1F48"/>
    <w:rsid w:val="000E28F6"/>
    <w:rsid w:val="000E2BBD"/>
    <w:rsid w:val="000E31BC"/>
    <w:rsid w:val="000E33E9"/>
    <w:rsid w:val="000E393D"/>
    <w:rsid w:val="000E3E71"/>
    <w:rsid w:val="000E4419"/>
    <w:rsid w:val="000E4BC3"/>
    <w:rsid w:val="000E5434"/>
    <w:rsid w:val="000E5481"/>
    <w:rsid w:val="000E5681"/>
    <w:rsid w:val="000E59C2"/>
    <w:rsid w:val="000E6579"/>
    <w:rsid w:val="000E6B2B"/>
    <w:rsid w:val="000E7077"/>
    <w:rsid w:val="000E72FD"/>
    <w:rsid w:val="000E7786"/>
    <w:rsid w:val="000E7B31"/>
    <w:rsid w:val="000E7CE6"/>
    <w:rsid w:val="000E7D01"/>
    <w:rsid w:val="000E7F12"/>
    <w:rsid w:val="000F031A"/>
    <w:rsid w:val="000F0490"/>
    <w:rsid w:val="000F088D"/>
    <w:rsid w:val="000F0A0E"/>
    <w:rsid w:val="000F208B"/>
    <w:rsid w:val="000F2618"/>
    <w:rsid w:val="000F267C"/>
    <w:rsid w:val="000F31C0"/>
    <w:rsid w:val="000F35B4"/>
    <w:rsid w:val="000F374B"/>
    <w:rsid w:val="000F378F"/>
    <w:rsid w:val="000F43B3"/>
    <w:rsid w:val="000F46DE"/>
    <w:rsid w:val="000F4A7C"/>
    <w:rsid w:val="000F4B73"/>
    <w:rsid w:val="000F5578"/>
    <w:rsid w:val="000F57BC"/>
    <w:rsid w:val="000F585D"/>
    <w:rsid w:val="000F5C07"/>
    <w:rsid w:val="000F6A0C"/>
    <w:rsid w:val="000F7A7D"/>
    <w:rsid w:val="000F7E38"/>
    <w:rsid w:val="00100B1D"/>
    <w:rsid w:val="00100BCA"/>
    <w:rsid w:val="001011C3"/>
    <w:rsid w:val="001019C2"/>
    <w:rsid w:val="00101A4A"/>
    <w:rsid w:val="00101AEB"/>
    <w:rsid w:val="00101F4D"/>
    <w:rsid w:val="001020BF"/>
    <w:rsid w:val="00102249"/>
    <w:rsid w:val="001024EE"/>
    <w:rsid w:val="00102649"/>
    <w:rsid w:val="00102CAF"/>
    <w:rsid w:val="001036B7"/>
    <w:rsid w:val="001039D2"/>
    <w:rsid w:val="00104604"/>
    <w:rsid w:val="0010480E"/>
    <w:rsid w:val="00104813"/>
    <w:rsid w:val="00104A95"/>
    <w:rsid w:val="00104D87"/>
    <w:rsid w:val="00104F89"/>
    <w:rsid w:val="001050F4"/>
    <w:rsid w:val="0010534E"/>
    <w:rsid w:val="0010564D"/>
    <w:rsid w:val="0010569E"/>
    <w:rsid w:val="00105DCD"/>
    <w:rsid w:val="00105F7F"/>
    <w:rsid w:val="00106560"/>
    <w:rsid w:val="00106576"/>
    <w:rsid w:val="00106610"/>
    <w:rsid w:val="001077EA"/>
    <w:rsid w:val="00107C2E"/>
    <w:rsid w:val="00107E66"/>
    <w:rsid w:val="0011094C"/>
    <w:rsid w:val="00110C43"/>
    <w:rsid w:val="00110D66"/>
    <w:rsid w:val="0011110C"/>
    <w:rsid w:val="001114DA"/>
    <w:rsid w:val="00111670"/>
    <w:rsid w:val="00111D3A"/>
    <w:rsid w:val="001126FF"/>
    <w:rsid w:val="00113463"/>
    <w:rsid w:val="00113627"/>
    <w:rsid w:val="00113D77"/>
    <w:rsid w:val="001142A8"/>
    <w:rsid w:val="0011462B"/>
    <w:rsid w:val="00114D50"/>
    <w:rsid w:val="00114D6A"/>
    <w:rsid w:val="00114DED"/>
    <w:rsid w:val="001153B8"/>
    <w:rsid w:val="001158A5"/>
    <w:rsid w:val="00115BC5"/>
    <w:rsid w:val="00115D58"/>
    <w:rsid w:val="00115F4A"/>
    <w:rsid w:val="00116137"/>
    <w:rsid w:val="00116332"/>
    <w:rsid w:val="001167A0"/>
    <w:rsid w:val="00116807"/>
    <w:rsid w:val="0011683A"/>
    <w:rsid w:val="00116A29"/>
    <w:rsid w:val="001170F0"/>
    <w:rsid w:val="001176A7"/>
    <w:rsid w:val="001179C0"/>
    <w:rsid w:val="00121415"/>
    <w:rsid w:val="0012141A"/>
    <w:rsid w:val="001218DD"/>
    <w:rsid w:val="001218F0"/>
    <w:rsid w:val="00121904"/>
    <w:rsid w:val="00121B79"/>
    <w:rsid w:val="00121CD1"/>
    <w:rsid w:val="00121E0A"/>
    <w:rsid w:val="00122416"/>
    <w:rsid w:val="001224C9"/>
    <w:rsid w:val="00122CCE"/>
    <w:rsid w:val="00122E08"/>
    <w:rsid w:val="0012324D"/>
    <w:rsid w:val="00123661"/>
    <w:rsid w:val="001236B7"/>
    <w:rsid w:val="00123B35"/>
    <w:rsid w:val="001240F9"/>
    <w:rsid w:val="0012466D"/>
    <w:rsid w:val="00125144"/>
    <w:rsid w:val="001258F0"/>
    <w:rsid w:val="00126121"/>
    <w:rsid w:val="001261C8"/>
    <w:rsid w:val="00126AC1"/>
    <w:rsid w:val="00127893"/>
    <w:rsid w:val="0012792B"/>
    <w:rsid w:val="00130585"/>
    <w:rsid w:val="00130A17"/>
    <w:rsid w:val="00130AD8"/>
    <w:rsid w:val="001315A6"/>
    <w:rsid w:val="00131935"/>
    <w:rsid w:val="001324EF"/>
    <w:rsid w:val="00132552"/>
    <w:rsid w:val="00132741"/>
    <w:rsid w:val="00132C19"/>
    <w:rsid w:val="0013349A"/>
    <w:rsid w:val="00133FAD"/>
    <w:rsid w:val="00134236"/>
    <w:rsid w:val="00134301"/>
    <w:rsid w:val="001344A1"/>
    <w:rsid w:val="001347F0"/>
    <w:rsid w:val="0013494D"/>
    <w:rsid w:val="00135214"/>
    <w:rsid w:val="001357C4"/>
    <w:rsid w:val="00136CD6"/>
    <w:rsid w:val="00136D11"/>
    <w:rsid w:val="00136EC4"/>
    <w:rsid w:val="0013781C"/>
    <w:rsid w:val="0013787F"/>
    <w:rsid w:val="00137B56"/>
    <w:rsid w:val="00137E84"/>
    <w:rsid w:val="00140144"/>
    <w:rsid w:val="001401B4"/>
    <w:rsid w:val="00140226"/>
    <w:rsid w:val="00140A31"/>
    <w:rsid w:val="00140FDC"/>
    <w:rsid w:val="00141135"/>
    <w:rsid w:val="00141D3B"/>
    <w:rsid w:val="00142A78"/>
    <w:rsid w:val="0014409D"/>
    <w:rsid w:val="00144418"/>
    <w:rsid w:val="00144654"/>
    <w:rsid w:val="00144777"/>
    <w:rsid w:val="001448C3"/>
    <w:rsid w:val="00144CE3"/>
    <w:rsid w:val="00145553"/>
    <w:rsid w:val="00145579"/>
    <w:rsid w:val="0014565A"/>
    <w:rsid w:val="00145B55"/>
    <w:rsid w:val="00145FD1"/>
    <w:rsid w:val="001460F6"/>
    <w:rsid w:val="001468EE"/>
    <w:rsid w:val="00147841"/>
    <w:rsid w:val="00147A31"/>
    <w:rsid w:val="00147EDD"/>
    <w:rsid w:val="0015008C"/>
    <w:rsid w:val="0015055A"/>
    <w:rsid w:val="00150588"/>
    <w:rsid w:val="00150822"/>
    <w:rsid w:val="001508BA"/>
    <w:rsid w:val="00150C24"/>
    <w:rsid w:val="00150E5A"/>
    <w:rsid w:val="001512B6"/>
    <w:rsid w:val="00151397"/>
    <w:rsid w:val="00151415"/>
    <w:rsid w:val="00151478"/>
    <w:rsid w:val="00151BE8"/>
    <w:rsid w:val="001521F9"/>
    <w:rsid w:val="00152993"/>
    <w:rsid w:val="00152A6A"/>
    <w:rsid w:val="00152BC0"/>
    <w:rsid w:val="00152D21"/>
    <w:rsid w:val="00152EBD"/>
    <w:rsid w:val="00153292"/>
    <w:rsid w:val="0015373D"/>
    <w:rsid w:val="00153E25"/>
    <w:rsid w:val="0015437F"/>
    <w:rsid w:val="00154591"/>
    <w:rsid w:val="00154799"/>
    <w:rsid w:val="00154BEB"/>
    <w:rsid w:val="001559C6"/>
    <w:rsid w:val="00155A2F"/>
    <w:rsid w:val="00155B37"/>
    <w:rsid w:val="00156069"/>
    <w:rsid w:val="00156C31"/>
    <w:rsid w:val="00156FB1"/>
    <w:rsid w:val="00157717"/>
    <w:rsid w:val="00157775"/>
    <w:rsid w:val="00157B9A"/>
    <w:rsid w:val="00160A62"/>
    <w:rsid w:val="00160C9F"/>
    <w:rsid w:val="00161099"/>
    <w:rsid w:val="001613FA"/>
    <w:rsid w:val="00161584"/>
    <w:rsid w:val="00161830"/>
    <w:rsid w:val="00161BFD"/>
    <w:rsid w:val="00161CC0"/>
    <w:rsid w:val="00161D89"/>
    <w:rsid w:val="001621C5"/>
    <w:rsid w:val="001635E5"/>
    <w:rsid w:val="001640DF"/>
    <w:rsid w:val="0016412B"/>
    <w:rsid w:val="001649AE"/>
    <w:rsid w:val="001649B1"/>
    <w:rsid w:val="001651B2"/>
    <w:rsid w:val="001651F6"/>
    <w:rsid w:val="001656CB"/>
    <w:rsid w:val="00165984"/>
    <w:rsid w:val="001662D0"/>
    <w:rsid w:val="00166339"/>
    <w:rsid w:val="001664DD"/>
    <w:rsid w:val="001664F4"/>
    <w:rsid w:val="00166692"/>
    <w:rsid w:val="001668E8"/>
    <w:rsid w:val="00166BAB"/>
    <w:rsid w:val="00166E4C"/>
    <w:rsid w:val="00166F2C"/>
    <w:rsid w:val="001670EB"/>
    <w:rsid w:val="0016726E"/>
    <w:rsid w:val="00167B21"/>
    <w:rsid w:val="00167BF3"/>
    <w:rsid w:val="0017001F"/>
    <w:rsid w:val="0017002E"/>
    <w:rsid w:val="00170405"/>
    <w:rsid w:val="001707F3"/>
    <w:rsid w:val="00170C36"/>
    <w:rsid w:val="00170ED3"/>
    <w:rsid w:val="001712A9"/>
    <w:rsid w:val="00171377"/>
    <w:rsid w:val="001715D5"/>
    <w:rsid w:val="0017177D"/>
    <w:rsid w:val="00171D1B"/>
    <w:rsid w:val="00172013"/>
    <w:rsid w:val="001722EA"/>
    <w:rsid w:val="001724A6"/>
    <w:rsid w:val="001725EC"/>
    <w:rsid w:val="001726D2"/>
    <w:rsid w:val="0017280F"/>
    <w:rsid w:val="00172BC3"/>
    <w:rsid w:val="001732E2"/>
    <w:rsid w:val="001738B3"/>
    <w:rsid w:val="001738B7"/>
    <w:rsid w:val="0017390C"/>
    <w:rsid w:val="00173A28"/>
    <w:rsid w:val="00173A57"/>
    <w:rsid w:val="0017423A"/>
    <w:rsid w:val="00174490"/>
    <w:rsid w:val="001747CD"/>
    <w:rsid w:val="00175084"/>
    <w:rsid w:val="00175384"/>
    <w:rsid w:val="001762BF"/>
    <w:rsid w:val="00176603"/>
    <w:rsid w:val="00176979"/>
    <w:rsid w:val="00176AB9"/>
    <w:rsid w:val="00176CA7"/>
    <w:rsid w:val="001771D8"/>
    <w:rsid w:val="00177227"/>
    <w:rsid w:val="00177377"/>
    <w:rsid w:val="00177A9A"/>
    <w:rsid w:val="00177F5D"/>
    <w:rsid w:val="0018044C"/>
    <w:rsid w:val="001804A3"/>
    <w:rsid w:val="00180505"/>
    <w:rsid w:val="0018071D"/>
    <w:rsid w:val="00180AD1"/>
    <w:rsid w:val="00180CE1"/>
    <w:rsid w:val="00180CFC"/>
    <w:rsid w:val="00180FAF"/>
    <w:rsid w:val="00181E07"/>
    <w:rsid w:val="0018202B"/>
    <w:rsid w:val="00182259"/>
    <w:rsid w:val="001829D2"/>
    <w:rsid w:val="00182A13"/>
    <w:rsid w:val="0018312A"/>
    <w:rsid w:val="001834A7"/>
    <w:rsid w:val="00184166"/>
    <w:rsid w:val="00184522"/>
    <w:rsid w:val="00184540"/>
    <w:rsid w:val="00184982"/>
    <w:rsid w:val="00184C0D"/>
    <w:rsid w:val="00184E06"/>
    <w:rsid w:val="00185108"/>
    <w:rsid w:val="00185278"/>
    <w:rsid w:val="0018560C"/>
    <w:rsid w:val="00185631"/>
    <w:rsid w:val="00185983"/>
    <w:rsid w:val="00185C12"/>
    <w:rsid w:val="00185D02"/>
    <w:rsid w:val="00185FAA"/>
    <w:rsid w:val="0018605C"/>
    <w:rsid w:val="00186191"/>
    <w:rsid w:val="00186766"/>
    <w:rsid w:val="001871A5"/>
    <w:rsid w:val="00187D1C"/>
    <w:rsid w:val="00190106"/>
    <w:rsid w:val="00190229"/>
    <w:rsid w:val="001905C7"/>
    <w:rsid w:val="001908E4"/>
    <w:rsid w:val="001909A3"/>
    <w:rsid w:val="00190AEF"/>
    <w:rsid w:val="00190C67"/>
    <w:rsid w:val="0019104C"/>
    <w:rsid w:val="00191719"/>
    <w:rsid w:val="00191B1E"/>
    <w:rsid w:val="001920C9"/>
    <w:rsid w:val="00192131"/>
    <w:rsid w:val="00192164"/>
    <w:rsid w:val="0019246B"/>
    <w:rsid w:val="001926A7"/>
    <w:rsid w:val="001927BB"/>
    <w:rsid w:val="00192980"/>
    <w:rsid w:val="00192B4F"/>
    <w:rsid w:val="001933C9"/>
    <w:rsid w:val="00193AAB"/>
    <w:rsid w:val="00193C85"/>
    <w:rsid w:val="00194263"/>
    <w:rsid w:val="001942E1"/>
    <w:rsid w:val="00194481"/>
    <w:rsid w:val="001945A1"/>
    <w:rsid w:val="0019462D"/>
    <w:rsid w:val="001946E3"/>
    <w:rsid w:val="001946E7"/>
    <w:rsid w:val="00194844"/>
    <w:rsid w:val="00194B34"/>
    <w:rsid w:val="00194B4C"/>
    <w:rsid w:val="00194CD9"/>
    <w:rsid w:val="0019556F"/>
    <w:rsid w:val="001959EA"/>
    <w:rsid w:val="00195E04"/>
    <w:rsid w:val="001961F9"/>
    <w:rsid w:val="0019667C"/>
    <w:rsid w:val="00196EDE"/>
    <w:rsid w:val="00197934"/>
    <w:rsid w:val="00197B0D"/>
    <w:rsid w:val="001A007B"/>
    <w:rsid w:val="001A0319"/>
    <w:rsid w:val="001A04F5"/>
    <w:rsid w:val="001A08EA"/>
    <w:rsid w:val="001A0B6F"/>
    <w:rsid w:val="001A0D5A"/>
    <w:rsid w:val="001A18CB"/>
    <w:rsid w:val="001A1B73"/>
    <w:rsid w:val="001A22B0"/>
    <w:rsid w:val="001A2B88"/>
    <w:rsid w:val="001A2BF6"/>
    <w:rsid w:val="001A2EEF"/>
    <w:rsid w:val="001A332D"/>
    <w:rsid w:val="001A3531"/>
    <w:rsid w:val="001A3860"/>
    <w:rsid w:val="001A3B06"/>
    <w:rsid w:val="001A3DCA"/>
    <w:rsid w:val="001A4320"/>
    <w:rsid w:val="001A4A52"/>
    <w:rsid w:val="001A5917"/>
    <w:rsid w:val="001A59EE"/>
    <w:rsid w:val="001A6312"/>
    <w:rsid w:val="001A6566"/>
    <w:rsid w:val="001A6841"/>
    <w:rsid w:val="001A6A81"/>
    <w:rsid w:val="001B0008"/>
    <w:rsid w:val="001B0259"/>
    <w:rsid w:val="001B0341"/>
    <w:rsid w:val="001B03CC"/>
    <w:rsid w:val="001B052F"/>
    <w:rsid w:val="001B0640"/>
    <w:rsid w:val="001B0726"/>
    <w:rsid w:val="001B14AA"/>
    <w:rsid w:val="001B14ED"/>
    <w:rsid w:val="001B18C0"/>
    <w:rsid w:val="001B1A6A"/>
    <w:rsid w:val="001B1A7A"/>
    <w:rsid w:val="001B1CC0"/>
    <w:rsid w:val="001B1F03"/>
    <w:rsid w:val="001B22BB"/>
    <w:rsid w:val="001B23A8"/>
    <w:rsid w:val="001B246D"/>
    <w:rsid w:val="001B2B86"/>
    <w:rsid w:val="001B37F7"/>
    <w:rsid w:val="001B3825"/>
    <w:rsid w:val="001B390E"/>
    <w:rsid w:val="001B39AA"/>
    <w:rsid w:val="001B3F1F"/>
    <w:rsid w:val="001B4017"/>
    <w:rsid w:val="001B410E"/>
    <w:rsid w:val="001B4361"/>
    <w:rsid w:val="001B4587"/>
    <w:rsid w:val="001B4B64"/>
    <w:rsid w:val="001B4DDA"/>
    <w:rsid w:val="001B542A"/>
    <w:rsid w:val="001B5946"/>
    <w:rsid w:val="001B5987"/>
    <w:rsid w:val="001B5B7D"/>
    <w:rsid w:val="001B61F4"/>
    <w:rsid w:val="001B6893"/>
    <w:rsid w:val="001B6DFA"/>
    <w:rsid w:val="001B6E79"/>
    <w:rsid w:val="001B6EC9"/>
    <w:rsid w:val="001B70EB"/>
    <w:rsid w:val="001B73A4"/>
    <w:rsid w:val="001B79BD"/>
    <w:rsid w:val="001B7CBF"/>
    <w:rsid w:val="001B7E60"/>
    <w:rsid w:val="001B7F4B"/>
    <w:rsid w:val="001C03E7"/>
    <w:rsid w:val="001C0520"/>
    <w:rsid w:val="001C0D55"/>
    <w:rsid w:val="001C1674"/>
    <w:rsid w:val="001C1B32"/>
    <w:rsid w:val="001C25A9"/>
    <w:rsid w:val="001C2BC1"/>
    <w:rsid w:val="001C3387"/>
    <w:rsid w:val="001C451D"/>
    <w:rsid w:val="001C468E"/>
    <w:rsid w:val="001C4BDC"/>
    <w:rsid w:val="001C54CB"/>
    <w:rsid w:val="001C59A2"/>
    <w:rsid w:val="001C60FE"/>
    <w:rsid w:val="001C66E0"/>
    <w:rsid w:val="001C6B88"/>
    <w:rsid w:val="001C79A5"/>
    <w:rsid w:val="001C79ED"/>
    <w:rsid w:val="001C7BD5"/>
    <w:rsid w:val="001D0280"/>
    <w:rsid w:val="001D0745"/>
    <w:rsid w:val="001D0CF9"/>
    <w:rsid w:val="001D0F26"/>
    <w:rsid w:val="001D1719"/>
    <w:rsid w:val="001D1897"/>
    <w:rsid w:val="001D1B40"/>
    <w:rsid w:val="001D1C04"/>
    <w:rsid w:val="001D201C"/>
    <w:rsid w:val="001D240A"/>
    <w:rsid w:val="001D2E6D"/>
    <w:rsid w:val="001D350F"/>
    <w:rsid w:val="001D38A5"/>
    <w:rsid w:val="001D3AF0"/>
    <w:rsid w:val="001D3C84"/>
    <w:rsid w:val="001D3CCC"/>
    <w:rsid w:val="001D3E2B"/>
    <w:rsid w:val="001D424F"/>
    <w:rsid w:val="001D4C59"/>
    <w:rsid w:val="001D500B"/>
    <w:rsid w:val="001D50F9"/>
    <w:rsid w:val="001D6002"/>
    <w:rsid w:val="001D60C6"/>
    <w:rsid w:val="001D687E"/>
    <w:rsid w:val="001D6B0C"/>
    <w:rsid w:val="001D6D12"/>
    <w:rsid w:val="001D6E30"/>
    <w:rsid w:val="001D6F1A"/>
    <w:rsid w:val="001D74F7"/>
    <w:rsid w:val="001D7989"/>
    <w:rsid w:val="001E020B"/>
    <w:rsid w:val="001E026C"/>
    <w:rsid w:val="001E06BE"/>
    <w:rsid w:val="001E0AE0"/>
    <w:rsid w:val="001E0B39"/>
    <w:rsid w:val="001E0BD8"/>
    <w:rsid w:val="001E0FE6"/>
    <w:rsid w:val="001E1260"/>
    <w:rsid w:val="001E1A4D"/>
    <w:rsid w:val="001E27C8"/>
    <w:rsid w:val="001E2B6F"/>
    <w:rsid w:val="001E2C59"/>
    <w:rsid w:val="001E2D4B"/>
    <w:rsid w:val="001E2FEA"/>
    <w:rsid w:val="001E3634"/>
    <w:rsid w:val="001E3FC7"/>
    <w:rsid w:val="001E4210"/>
    <w:rsid w:val="001E4CA4"/>
    <w:rsid w:val="001E4E35"/>
    <w:rsid w:val="001E4EC1"/>
    <w:rsid w:val="001E4F91"/>
    <w:rsid w:val="001E592D"/>
    <w:rsid w:val="001E5EB5"/>
    <w:rsid w:val="001E5F8D"/>
    <w:rsid w:val="001E60AF"/>
    <w:rsid w:val="001E649C"/>
    <w:rsid w:val="001E68BC"/>
    <w:rsid w:val="001E6BD0"/>
    <w:rsid w:val="001E6D7C"/>
    <w:rsid w:val="001E7284"/>
    <w:rsid w:val="001E78BC"/>
    <w:rsid w:val="001F0739"/>
    <w:rsid w:val="001F08AE"/>
    <w:rsid w:val="001F0CA3"/>
    <w:rsid w:val="001F0EC0"/>
    <w:rsid w:val="001F1B31"/>
    <w:rsid w:val="001F2117"/>
    <w:rsid w:val="001F21F8"/>
    <w:rsid w:val="001F265C"/>
    <w:rsid w:val="001F313F"/>
    <w:rsid w:val="001F3F33"/>
    <w:rsid w:val="001F40C9"/>
    <w:rsid w:val="001F4615"/>
    <w:rsid w:val="001F46A1"/>
    <w:rsid w:val="001F488D"/>
    <w:rsid w:val="001F4C66"/>
    <w:rsid w:val="001F4C9B"/>
    <w:rsid w:val="001F4ED0"/>
    <w:rsid w:val="001F54B3"/>
    <w:rsid w:val="001F5963"/>
    <w:rsid w:val="001F6841"/>
    <w:rsid w:val="001F6E84"/>
    <w:rsid w:val="001F6F3E"/>
    <w:rsid w:val="001F763D"/>
    <w:rsid w:val="001F780C"/>
    <w:rsid w:val="001F786D"/>
    <w:rsid w:val="001F7BB0"/>
    <w:rsid w:val="002001D3"/>
    <w:rsid w:val="0020080F"/>
    <w:rsid w:val="00200AF7"/>
    <w:rsid w:val="00201302"/>
    <w:rsid w:val="002016A9"/>
    <w:rsid w:val="00202E16"/>
    <w:rsid w:val="00203306"/>
    <w:rsid w:val="002035C3"/>
    <w:rsid w:val="0020379C"/>
    <w:rsid w:val="00203920"/>
    <w:rsid w:val="00203DE7"/>
    <w:rsid w:val="00204136"/>
    <w:rsid w:val="00204877"/>
    <w:rsid w:val="00204FD3"/>
    <w:rsid w:val="0020577C"/>
    <w:rsid w:val="00205797"/>
    <w:rsid w:val="00205F77"/>
    <w:rsid w:val="0020613C"/>
    <w:rsid w:val="002062B7"/>
    <w:rsid w:val="0020632B"/>
    <w:rsid w:val="00206658"/>
    <w:rsid w:val="0020794F"/>
    <w:rsid w:val="00207DA9"/>
    <w:rsid w:val="002105CE"/>
    <w:rsid w:val="00210A60"/>
    <w:rsid w:val="00210B32"/>
    <w:rsid w:val="00211315"/>
    <w:rsid w:val="0021144F"/>
    <w:rsid w:val="00211A1E"/>
    <w:rsid w:val="00211B26"/>
    <w:rsid w:val="00211C1F"/>
    <w:rsid w:val="00211CDE"/>
    <w:rsid w:val="00212C32"/>
    <w:rsid w:val="00213011"/>
    <w:rsid w:val="00213224"/>
    <w:rsid w:val="002133D2"/>
    <w:rsid w:val="00213456"/>
    <w:rsid w:val="00213646"/>
    <w:rsid w:val="00213F04"/>
    <w:rsid w:val="00213FE7"/>
    <w:rsid w:val="00214291"/>
    <w:rsid w:val="002144A2"/>
    <w:rsid w:val="0021498E"/>
    <w:rsid w:val="00215293"/>
    <w:rsid w:val="00215395"/>
    <w:rsid w:val="002153D3"/>
    <w:rsid w:val="00215A53"/>
    <w:rsid w:val="00215CD0"/>
    <w:rsid w:val="00215F6A"/>
    <w:rsid w:val="0021620B"/>
    <w:rsid w:val="00216248"/>
    <w:rsid w:val="00216332"/>
    <w:rsid w:val="0021633D"/>
    <w:rsid w:val="00216401"/>
    <w:rsid w:val="0021642F"/>
    <w:rsid w:val="00216620"/>
    <w:rsid w:val="00216635"/>
    <w:rsid w:val="002169CA"/>
    <w:rsid w:val="00216A4B"/>
    <w:rsid w:val="00216A88"/>
    <w:rsid w:val="00217022"/>
    <w:rsid w:val="00217D7E"/>
    <w:rsid w:val="00217EDE"/>
    <w:rsid w:val="0022013E"/>
    <w:rsid w:val="00220174"/>
    <w:rsid w:val="002203B5"/>
    <w:rsid w:val="002204AA"/>
    <w:rsid w:val="002213B4"/>
    <w:rsid w:val="002218B4"/>
    <w:rsid w:val="00221D44"/>
    <w:rsid w:val="00221E24"/>
    <w:rsid w:val="0022286A"/>
    <w:rsid w:val="00222D32"/>
    <w:rsid w:val="002230BA"/>
    <w:rsid w:val="0022388E"/>
    <w:rsid w:val="00223B2D"/>
    <w:rsid w:val="00223CE8"/>
    <w:rsid w:val="00223D47"/>
    <w:rsid w:val="0022424B"/>
    <w:rsid w:val="00224686"/>
    <w:rsid w:val="0022477E"/>
    <w:rsid w:val="00224DC3"/>
    <w:rsid w:val="002269CE"/>
    <w:rsid w:val="00226C8B"/>
    <w:rsid w:val="00226F12"/>
    <w:rsid w:val="00226FF2"/>
    <w:rsid w:val="002270D8"/>
    <w:rsid w:val="00227605"/>
    <w:rsid w:val="00227654"/>
    <w:rsid w:val="00227839"/>
    <w:rsid w:val="00227981"/>
    <w:rsid w:val="00227C42"/>
    <w:rsid w:val="00227DB8"/>
    <w:rsid w:val="00227E9D"/>
    <w:rsid w:val="002302C3"/>
    <w:rsid w:val="00230A8E"/>
    <w:rsid w:val="00230B6C"/>
    <w:rsid w:val="00230D31"/>
    <w:rsid w:val="00231DE0"/>
    <w:rsid w:val="00231E73"/>
    <w:rsid w:val="00231F83"/>
    <w:rsid w:val="002321E9"/>
    <w:rsid w:val="002325E7"/>
    <w:rsid w:val="002326AE"/>
    <w:rsid w:val="002328DD"/>
    <w:rsid w:val="002333C1"/>
    <w:rsid w:val="00234A28"/>
    <w:rsid w:val="00234DAC"/>
    <w:rsid w:val="0023596B"/>
    <w:rsid w:val="002359D7"/>
    <w:rsid w:val="00235BFE"/>
    <w:rsid w:val="0023619C"/>
    <w:rsid w:val="0023687F"/>
    <w:rsid w:val="0023699A"/>
    <w:rsid w:val="00236A80"/>
    <w:rsid w:val="00236EF6"/>
    <w:rsid w:val="00237103"/>
    <w:rsid w:val="00237629"/>
    <w:rsid w:val="00237697"/>
    <w:rsid w:val="002377E6"/>
    <w:rsid w:val="00237C8E"/>
    <w:rsid w:val="002404B1"/>
    <w:rsid w:val="002404C4"/>
    <w:rsid w:val="00240B92"/>
    <w:rsid w:val="00241914"/>
    <w:rsid w:val="00242DCD"/>
    <w:rsid w:val="00242F53"/>
    <w:rsid w:val="002433B8"/>
    <w:rsid w:val="002433E4"/>
    <w:rsid w:val="002434B3"/>
    <w:rsid w:val="002441BD"/>
    <w:rsid w:val="00244556"/>
    <w:rsid w:val="00244613"/>
    <w:rsid w:val="00244707"/>
    <w:rsid w:val="00244B80"/>
    <w:rsid w:val="00244BF4"/>
    <w:rsid w:val="00245AFB"/>
    <w:rsid w:val="00245F70"/>
    <w:rsid w:val="00246008"/>
    <w:rsid w:val="00246269"/>
    <w:rsid w:val="00246322"/>
    <w:rsid w:val="00247836"/>
    <w:rsid w:val="00247AA8"/>
    <w:rsid w:val="0025007D"/>
    <w:rsid w:val="002500FB"/>
    <w:rsid w:val="002501BC"/>
    <w:rsid w:val="0025033C"/>
    <w:rsid w:val="002508F2"/>
    <w:rsid w:val="00251013"/>
    <w:rsid w:val="0025117E"/>
    <w:rsid w:val="002511EE"/>
    <w:rsid w:val="00252115"/>
    <w:rsid w:val="0025212E"/>
    <w:rsid w:val="00252650"/>
    <w:rsid w:val="00252855"/>
    <w:rsid w:val="00252D60"/>
    <w:rsid w:val="00252FDC"/>
    <w:rsid w:val="00253224"/>
    <w:rsid w:val="0025343A"/>
    <w:rsid w:val="00253448"/>
    <w:rsid w:val="0025355C"/>
    <w:rsid w:val="00253BCF"/>
    <w:rsid w:val="00253E9B"/>
    <w:rsid w:val="002546BE"/>
    <w:rsid w:val="00254BA5"/>
    <w:rsid w:val="00254D28"/>
    <w:rsid w:val="00254E88"/>
    <w:rsid w:val="00254FD9"/>
    <w:rsid w:val="002550E0"/>
    <w:rsid w:val="002557D3"/>
    <w:rsid w:val="002559E6"/>
    <w:rsid w:val="002559E9"/>
    <w:rsid w:val="00255C22"/>
    <w:rsid w:val="002568A4"/>
    <w:rsid w:val="00256AED"/>
    <w:rsid w:val="0025706E"/>
    <w:rsid w:val="0025764E"/>
    <w:rsid w:val="00257652"/>
    <w:rsid w:val="002576B2"/>
    <w:rsid w:val="002577C1"/>
    <w:rsid w:val="00260170"/>
    <w:rsid w:val="00260DCB"/>
    <w:rsid w:val="0026136F"/>
    <w:rsid w:val="00261652"/>
    <w:rsid w:val="0026257D"/>
    <w:rsid w:val="00262FE8"/>
    <w:rsid w:val="0026314E"/>
    <w:rsid w:val="002631C9"/>
    <w:rsid w:val="002631CC"/>
    <w:rsid w:val="002632F3"/>
    <w:rsid w:val="00263651"/>
    <w:rsid w:val="0026376E"/>
    <w:rsid w:val="00263E51"/>
    <w:rsid w:val="00263F2C"/>
    <w:rsid w:val="00265315"/>
    <w:rsid w:val="00265E28"/>
    <w:rsid w:val="0026622F"/>
    <w:rsid w:val="002662B5"/>
    <w:rsid w:val="00266852"/>
    <w:rsid w:val="00266B68"/>
    <w:rsid w:val="00266C92"/>
    <w:rsid w:val="00266D62"/>
    <w:rsid w:val="00266D7B"/>
    <w:rsid w:val="00266E5F"/>
    <w:rsid w:val="002675C9"/>
    <w:rsid w:val="002700D7"/>
    <w:rsid w:val="002705EB"/>
    <w:rsid w:val="00270A11"/>
    <w:rsid w:val="00270C4D"/>
    <w:rsid w:val="00270F44"/>
    <w:rsid w:val="00271494"/>
    <w:rsid w:val="0027168E"/>
    <w:rsid w:val="00271802"/>
    <w:rsid w:val="00271AB3"/>
    <w:rsid w:val="002721F5"/>
    <w:rsid w:val="00272396"/>
    <w:rsid w:val="002726EC"/>
    <w:rsid w:val="0027273B"/>
    <w:rsid w:val="0027300B"/>
    <w:rsid w:val="002734E3"/>
    <w:rsid w:val="00273D69"/>
    <w:rsid w:val="00274870"/>
    <w:rsid w:val="00274960"/>
    <w:rsid w:val="00274ACA"/>
    <w:rsid w:val="002750A1"/>
    <w:rsid w:val="002750F1"/>
    <w:rsid w:val="00275604"/>
    <w:rsid w:val="0027574F"/>
    <w:rsid w:val="00275C53"/>
    <w:rsid w:val="00275FAF"/>
    <w:rsid w:val="0027605B"/>
    <w:rsid w:val="00276419"/>
    <w:rsid w:val="002765FF"/>
    <w:rsid w:val="00276789"/>
    <w:rsid w:val="002768EA"/>
    <w:rsid w:val="00276CC2"/>
    <w:rsid w:val="00276E38"/>
    <w:rsid w:val="00276FE2"/>
    <w:rsid w:val="0027708F"/>
    <w:rsid w:val="002774E0"/>
    <w:rsid w:val="00277AD9"/>
    <w:rsid w:val="00277D6D"/>
    <w:rsid w:val="00277F7F"/>
    <w:rsid w:val="002802CF"/>
    <w:rsid w:val="0028054E"/>
    <w:rsid w:val="00280931"/>
    <w:rsid w:val="00280DC9"/>
    <w:rsid w:val="0028139A"/>
    <w:rsid w:val="002815E2"/>
    <w:rsid w:val="00281946"/>
    <w:rsid w:val="00281957"/>
    <w:rsid w:val="00281FFE"/>
    <w:rsid w:val="0028258F"/>
    <w:rsid w:val="0028266D"/>
    <w:rsid w:val="002826F2"/>
    <w:rsid w:val="00282F16"/>
    <w:rsid w:val="00283035"/>
    <w:rsid w:val="00283631"/>
    <w:rsid w:val="0028413A"/>
    <w:rsid w:val="00284FD3"/>
    <w:rsid w:val="00285591"/>
    <w:rsid w:val="0028583D"/>
    <w:rsid w:val="0028640B"/>
    <w:rsid w:val="002874DD"/>
    <w:rsid w:val="002878A8"/>
    <w:rsid w:val="0029028D"/>
    <w:rsid w:val="00290C02"/>
    <w:rsid w:val="00290E2F"/>
    <w:rsid w:val="00290F05"/>
    <w:rsid w:val="00290F14"/>
    <w:rsid w:val="002915FB"/>
    <w:rsid w:val="002916F8"/>
    <w:rsid w:val="002923EA"/>
    <w:rsid w:val="002923EC"/>
    <w:rsid w:val="00292A08"/>
    <w:rsid w:val="00292B48"/>
    <w:rsid w:val="00292F95"/>
    <w:rsid w:val="00293341"/>
    <w:rsid w:val="00293362"/>
    <w:rsid w:val="0029338F"/>
    <w:rsid w:val="002941BC"/>
    <w:rsid w:val="0029440A"/>
    <w:rsid w:val="00294EA2"/>
    <w:rsid w:val="0029533A"/>
    <w:rsid w:val="0029539E"/>
    <w:rsid w:val="00295760"/>
    <w:rsid w:val="0029627E"/>
    <w:rsid w:val="00296513"/>
    <w:rsid w:val="00296740"/>
    <w:rsid w:val="002967D5"/>
    <w:rsid w:val="00296B13"/>
    <w:rsid w:val="00296E1E"/>
    <w:rsid w:val="00297358"/>
    <w:rsid w:val="00297AD4"/>
    <w:rsid w:val="00297C0F"/>
    <w:rsid w:val="002A01D8"/>
    <w:rsid w:val="002A0408"/>
    <w:rsid w:val="002A04DE"/>
    <w:rsid w:val="002A0A7D"/>
    <w:rsid w:val="002A1C98"/>
    <w:rsid w:val="002A1F83"/>
    <w:rsid w:val="002A218F"/>
    <w:rsid w:val="002A2817"/>
    <w:rsid w:val="002A2B35"/>
    <w:rsid w:val="002A3359"/>
    <w:rsid w:val="002A3595"/>
    <w:rsid w:val="002A3729"/>
    <w:rsid w:val="002A37EB"/>
    <w:rsid w:val="002A3C14"/>
    <w:rsid w:val="002A3EED"/>
    <w:rsid w:val="002A417E"/>
    <w:rsid w:val="002A43F0"/>
    <w:rsid w:val="002A44FA"/>
    <w:rsid w:val="002A4527"/>
    <w:rsid w:val="002A46FE"/>
    <w:rsid w:val="002A4E6E"/>
    <w:rsid w:val="002A515D"/>
    <w:rsid w:val="002A53BF"/>
    <w:rsid w:val="002A622F"/>
    <w:rsid w:val="002A6BA2"/>
    <w:rsid w:val="002A6C99"/>
    <w:rsid w:val="002A6F16"/>
    <w:rsid w:val="002A7303"/>
    <w:rsid w:val="002A73C8"/>
    <w:rsid w:val="002A75D6"/>
    <w:rsid w:val="002A7738"/>
    <w:rsid w:val="002A77D1"/>
    <w:rsid w:val="002A79C6"/>
    <w:rsid w:val="002A7A71"/>
    <w:rsid w:val="002A7CA2"/>
    <w:rsid w:val="002A7D9E"/>
    <w:rsid w:val="002B0171"/>
    <w:rsid w:val="002B0932"/>
    <w:rsid w:val="002B0A2F"/>
    <w:rsid w:val="002B0AB7"/>
    <w:rsid w:val="002B1392"/>
    <w:rsid w:val="002B1518"/>
    <w:rsid w:val="002B158B"/>
    <w:rsid w:val="002B1DBB"/>
    <w:rsid w:val="002B253A"/>
    <w:rsid w:val="002B2F94"/>
    <w:rsid w:val="002B3DC6"/>
    <w:rsid w:val="002B3EFF"/>
    <w:rsid w:val="002B40ED"/>
    <w:rsid w:val="002B43C1"/>
    <w:rsid w:val="002B47A6"/>
    <w:rsid w:val="002B4C15"/>
    <w:rsid w:val="002B50DD"/>
    <w:rsid w:val="002B5406"/>
    <w:rsid w:val="002B5544"/>
    <w:rsid w:val="002B5C0D"/>
    <w:rsid w:val="002B5CF6"/>
    <w:rsid w:val="002B5E13"/>
    <w:rsid w:val="002B6C50"/>
    <w:rsid w:val="002B7072"/>
    <w:rsid w:val="002B7202"/>
    <w:rsid w:val="002B7652"/>
    <w:rsid w:val="002B7880"/>
    <w:rsid w:val="002B7D7D"/>
    <w:rsid w:val="002B7EC2"/>
    <w:rsid w:val="002C0134"/>
    <w:rsid w:val="002C0E7D"/>
    <w:rsid w:val="002C0EF3"/>
    <w:rsid w:val="002C1BE4"/>
    <w:rsid w:val="002C2277"/>
    <w:rsid w:val="002C232C"/>
    <w:rsid w:val="002C28E6"/>
    <w:rsid w:val="002C2A18"/>
    <w:rsid w:val="002C2D2B"/>
    <w:rsid w:val="002C3496"/>
    <w:rsid w:val="002C34F3"/>
    <w:rsid w:val="002C4294"/>
    <w:rsid w:val="002C46E3"/>
    <w:rsid w:val="002C4740"/>
    <w:rsid w:val="002C518E"/>
    <w:rsid w:val="002C5571"/>
    <w:rsid w:val="002C597D"/>
    <w:rsid w:val="002C599D"/>
    <w:rsid w:val="002C5E75"/>
    <w:rsid w:val="002C6004"/>
    <w:rsid w:val="002C635D"/>
    <w:rsid w:val="002C6C54"/>
    <w:rsid w:val="002C6DA9"/>
    <w:rsid w:val="002C6FB6"/>
    <w:rsid w:val="002C7110"/>
    <w:rsid w:val="002C724A"/>
    <w:rsid w:val="002C73C8"/>
    <w:rsid w:val="002C74FF"/>
    <w:rsid w:val="002C76E3"/>
    <w:rsid w:val="002C7845"/>
    <w:rsid w:val="002C79FB"/>
    <w:rsid w:val="002C7CEA"/>
    <w:rsid w:val="002C7CFD"/>
    <w:rsid w:val="002C7D2D"/>
    <w:rsid w:val="002C7DA5"/>
    <w:rsid w:val="002D0A13"/>
    <w:rsid w:val="002D0AD2"/>
    <w:rsid w:val="002D0C8B"/>
    <w:rsid w:val="002D1078"/>
    <w:rsid w:val="002D10B9"/>
    <w:rsid w:val="002D110A"/>
    <w:rsid w:val="002D1F43"/>
    <w:rsid w:val="002D2829"/>
    <w:rsid w:val="002D2843"/>
    <w:rsid w:val="002D2CF7"/>
    <w:rsid w:val="002D2D63"/>
    <w:rsid w:val="002D3DD9"/>
    <w:rsid w:val="002D47A9"/>
    <w:rsid w:val="002D4A37"/>
    <w:rsid w:val="002D4F0C"/>
    <w:rsid w:val="002D5505"/>
    <w:rsid w:val="002D5679"/>
    <w:rsid w:val="002D592D"/>
    <w:rsid w:val="002D5B3E"/>
    <w:rsid w:val="002D6749"/>
    <w:rsid w:val="002D6BF6"/>
    <w:rsid w:val="002D6D70"/>
    <w:rsid w:val="002D706B"/>
    <w:rsid w:val="002D7169"/>
    <w:rsid w:val="002D7AF7"/>
    <w:rsid w:val="002D7BDD"/>
    <w:rsid w:val="002E04C7"/>
    <w:rsid w:val="002E0691"/>
    <w:rsid w:val="002E0E84"/>
    <w:rsid w:val="002E13CB"/>
    <w:rsid w:val="002E1D24"/>
    <w:rsid w:val="002E1DB0"/>
    <w:rsid w:val="002E235E"/>
    <w:rsid w:val="002E24A1"/>
    <w:rsid w:val="002E2814"/>
    <w:rsid w:val="002E298A"/>
    <w:rsid w:val="002E2C75"/>
    <w:rsid w:val="002E2E65"/>
    <w:rsid w:val="002E33EA"/>
    <w:rsid w:val="002E3A97"/>
    <w:rsid w:val="002E4051"/>
    <w:rsid w:val="002E405E"/>
    <w:rsid w:val="002E4321"/>
    <w:rsid w:val="002E552D"/>
    <w:rsid w:val="002E5C8F"/>
    <w:rsid w:val="002E6188"/>
    <w:rsid w:val="002E63D8"/>
    <w:rsid w:val="002E6821"/>
    <w:rsid w:val="002E6AD6"/>
    <w:rsid w:val="002E6B24"/>
    <w:rsid w:val="002E6B2E"/>
    <w:rsid w:val="002E7201"/>
    <w:rsid w:val="002E7B20"/>
    <w:rsid w:val="002E7CA9"/>
    <w:rsid w:val="002F030C"/>
    <w:rsid w:val="002F059B"/>
    <w:rsid w:val="002F09D8"/>
    <w:rsid w:val="002F0A29"/>
    <w:rsid w:val="002F0B55"/>
    <w:rsid w:val="002F0C96"/>
    <w:rsid w:val="002F0DC5"/>
    <w:rsid w:val="002F0DD0"/>
    <w:rsid w:val="002F0FAD"/>
    <w:rsid w:val="002F1105"/>
    <w:rsid w:val="002F15F3"/>
    <w:rsid w:val="002F1755"/>
    <w:rsid w:val="002F1E67"/>
    <w:rsid w:val="002F2266"/>
    <w:rsid w:val="002F2486"/>
    <w:rsid w:val="002F2D47"/>
    <w:rsid w:val="002F30FA"/>
    <w:rsid w:val="002F319B"/>
    <w:rsid w:val="002F32D0"/>
    <w:rsid w:val="002F4027"/>
    <w:rsid w:val="002F42E0"/>
    <w:rsid w:val="002F466C"/>
    <w:rsid w:val="002F492A"/>
    <w:rsid w:val="002F4CDD"/>
    <w:rsid w:val="002F5489"/>
    <w:rsid w:val="002F58C9"/>
    <w:rsid w:val="002F5908"/>
    <w:rsid w:val="002F5938"/>
    <w:rsid w:val="002F6256"/>
    <w:rsid w:val="002F6879"/>
    <w:rsid w:val="002F68F5"/>
    <w:rsid w:val="002F6CEA"/>
    <w:rsid w:val="002F6D05"/>
    <w:rsid w:val="002F6FD6"/>
    <w:rsid w:val="002F72BA"/>
    <w:rsid w:val="002F74F3"/>
    <w:rsid w:val="002F74F5"/>
    <w:rsid w:val="002F7536"/>
    <w:rsid w:val="002F75CB"/>
    <w:rsid w:val="002F79B9"/>
    <w:rsid w:val="002F7EB1"/>
    <w:rsid w:val="002F7F9A"/>
    <w:rsid w:val="0030010C"/>
    <w:rsid w:val="00300817"/>
    <w:rsid w:val="00301697"/>
    <w:rsid w:val="00301B4A"/>
    <w:rsid w:val="003024F5"/>
    <w:rsid w:val="003029A9"/>
    <w:rsid w:val="00302BA2"/>
    <w:rsid w:val="00302C4F"/>
    <w:rsid w:val="00303491"/>
    <w:rsid w:val="00303908"/>
    <w:rsid w:val="00304639"/>
    <w:rsid w:val="00304B90"/>
    <w:rsid w:val="00304BB6"/>
    <w:rsid w:val="00305A75"/>
    <w:rsid w:val="00305AA4"/>
    <w:rsid w:val="00305D4E"/>
    <w:rsid w:val="00305FAD"/>
    <w:rsid w:val="0030604D"/>
    <w:rsid w:val="003062F7"/>
    <w:rsid w:val="0030630B"/>
    <w:rsid w:val="00306498"/>
    <w:rsid w:val="00306699"/>
    <w:rsid w:val="00306A71"/>
    <w:rsid w:val="003074E7"/>
    <w:rsid w:val="00307662"/>
    <w:rsid w:val="003100D5"/>
    <w:rsid w:val="00310E43"/>
    <w:rsid w:val="003111A9"/>
    <w:rsid w:val="00311841"/>
    <w:rsid w:val="00311966"/>
    <w:rsid w:val="00311D94"/>
    <w:rsid w:val="003126AC"/>
    <w:rsid w:val="00312868"/>
    <w:rsid w:val="00312EB0"/>
    <w:rsid w:val="0031300D"/>
    <w:rsid w:val="00313541"/>
    <w:rsid w:val="00313599"/>
    <w:rsid w:val="00313D70"/>
    <w:rsid w:val="00313D76"/>
    <w:rsid w:val="003144E5"/>
    <w:rsid w:val="00314773"/>
    <w:rsid w:val="003148F4"/>
    <w:rsid w:val="00314F00"/>
    <w:rsid w:val="003150A0"/>
    <w:rsid w:val="003150CE"/>
    <w:rsid w:val="00315393"/>
    <w:rsid w:val="003153F2"/>
    <w:rsid w:val="003156C9"/>
    <w:rsid w:val="00315962"/>
    <w:rsid w:val="00315E0D"/>
    <w:rsid w:val="003169C5"/>
    <w:rsid w:val="00316E7A"/>
    <w:rsid w:val="00316EA0"/>
    <w:rsid w:val="003177B4"/>
    <w:rsid w:val="00317F7E"/>
    <w:rsid w:val="0032043A"/>
    <w:rsid w:val="00320D49"/>
    <w:rsid w:val="00320E9B"/>
    <w:rsid w:val="00321308"/>
    <w:rsid w:val="003214BF"/>
    <w:rsid w:val="00321669"/>
    <w:rsid w:val="0032234F"/>
    <w:rsid w:val="0032253B"/>
    <w:rsid w:val="00322681"/>
    <w:rsid w:val="00322796"/>
    <w:rsid w:val="003228C7"/>
    <w:rsid w:val="00322DC4"/>
    <w:rsid w:val="00322E79"/>
    <w:rsid w:val="0032339A"/>
    <w:rsid w:val="003234C0"/>
    <w:rsid w:val="00323740"/>
    <w:rsid w:val="00323B50"/>
    <w:rsid w:val="00323E8D"/>
    <w:rsid w:val="00323F49"/>
    <w:rsid w:val="00324574"/>
    <w:rsid w:val="00324951"/>
    <w:rsid w:val="0032534B"/>
    <w:rsid w:val="0032540B"/>
    <w:rsid w:val="003257A7"/>
    <w:rsid w:val="00325A0C"/>
    <w:rsid w:val="00325CC9"/>
    <w:rsid w:val="00325E72"/>
    <w:rsid w:val="003264B6"/>
    <w:rsid w:val="0032661E"/>
    <w:rsid w:val="003270D8"/>
    <w:rsid w:val="0032775E"/>
    <w:rsid w:val="00327C06"/>
    <w:rsid w:val="00330061"/>
    <w:rsid w:val="0033007B"/>
    <w:rsid w:val="003304D0"/>
    <w:rsid w:val="003304ED"/>
    <w:rsid w:val="00330CCE"/>
    <w:rsid w:val="0033101C"/>
    <w:rsid w:val="00331213"/>
    <w:rsid w:val="00331389"/>
    <w:rsid w:val="0033144A"/>
    <w:rsid w:val="00331B3D"/>
    <w:rsid w:val="00332267"/>
    <w:rsid w:val="00333372"/>
    <w:rsid w:val="00333E7C"/>
    <w:rsid w:val="003341AC"/>
    <w:rsid w:val="003343B8"/>
    <w:rsid w:val="00334A0C"/>
    <w:rsid w:val="00334BC1"/>
    <w:rsid w:val="00334C3B"/>
    <w:rsid w:val="00335B7F"/>
    <w:rsid w:val="00335E75"/>
    <w:rsid w:val="00336168"/>
    <w:rsid w:val="003365A0"/>
    <w:rsid w:val="0033678B"/>
    <w:rsid w:val="00336869"/>
    <w:rsid w:val="00336959"/>
    <w:rsid w:val="00337348"/>
    <w:rsid w:val="003375DB"/>
    <w:rsid w:val="00337A3C"/>
    <w:rsid w:val="00340378"/>
    <w:rsid w:val="003407D3"/>
    <w:rsid w:val="003408D2"/>
    <w:rsid w:val="00340AB8"/>
    <w:rsid w:val="00340BF5"/>
    <w:rsid w:val="00340C22"/>
    <w:rsid w:val="0034118D"/>
    <w:rsid w:val="0034194D"/>
    <w:rsid w:val="003419E1"/>
    <w:rsid w:val="00341EA7"/>
    <w:rsid w:val="0034215C"/>
    <w:rsid w:val="0034227E"/>
    <w:rsid w:val="0034249D"/>
    <w:rsid w:val="00342D4B"/>
    <w:rsid w:val="00342EF8"/>
    <w:rsid w:val="00343D8F"/>
    <w:rsid w:val="0034428A"/>
    <w:rsid w:val="003446D4"/>
    <w:rsid w:val="00345540"/>
    <w:rsid w:val="0034581F"/>
    <w:rsid w:val="003458EF"/>
    <w:rsid w:val="003459A8"/>
    <w:rsid w:val="00345F58"/>
    <w:rsid w:val="003465E2"/>
    <w:rsid w:val="00346A50"/>
    <w:rsid w:val="00347464"/>
    <w:rsid w:val="00347478"/>
    <w:rsid w:val="003476C8"/>
    <w:rsid w:val="00347B18"/>
    <w:rsid w:val="00347B4B"/>
    <w:rsid w:val="0035004B"/>
    <w:rsid w:val="00350062"/>
    <w:rsid w:val="00350ADA"/>
    <w:rsid w:val="00350ADB"/>
    <w:rsid w:val="00350F49"/>
    <w:rsid w:val="00351476"/>
    <w:rsid w:val="00351AD1"/>
    <w:rsid w:val="00351D4F"/>
    <w:rsid w:val="00351DE1"/>
    <w:rsid w:val="00352877"/>
    <w:rsid w:val="00352BBC"/>
    <w:rsid w:val="00352C7F"/>
    <w:rsid w:val="003531F7"/>
    <w:rsid w:val="00353215"/>
    <w:rsid w:val="00353269"/>
    <w:rsid w:val="00353357"/>
    <w:rsid w:val="00353708"/>
    <w:rsid w:val="00353D3C"/>
    <w:rsid w:val="0035435F"/>
    <w:rsid w:val="00354597"/>
    <w:rsid w:val="0035484A"/>
    <w:rsid w:val="0035559C"/>
    <w:rsid w:val="00355AA5"/>
    <w:rsid w:val="00355C92"/>
    <w:rsid w:val="00356BF9"/>
    <w:rsid w:val="0035754B"/>
    <w:rsid w:val="00357760"/>
    <w:rsid w:val="00357F43"/>
    <w:rsid w:val="00357FF1"/>
    <w:rsid w:val="00360221"/>
    <w:rsid w:val="0036057C"/>
    <w:rsid w:val="0036078E"/>
    <w:rsid w:val="00360B1C"/>
    <w:rsid w:val="00360B2B"/>
    <w:rsid w:val="00360B46"/>
    <w:rsid w:val="00360B49"/>
    <w:rsid w:val="00360C38"/>
    <w:rsid w:val="003610EE"/>
    <w:rsid w:val="00361657"/>
    <w:rsid w:val="00362457"/>
    <w:rsid w:val="00362848"/>
    <w:rsid w:val="00362B05"/>
    <w:rsid w:val="0036305A"/>
    <w:rsid w:val="003638A4"/>
    <w:rsid w:val="00363C29"/>
    <w:rsid w:val="0036436A"/>
    <w:rsid w:val="003645DD"/>
    <w:rsid w:val="003646BC"/>
    <w:rsid w:val="00364980"/>
    <w:rsid w:val="00365105"/>
    <w:rsid w:val="00365907"/>
    <w:rsid w:val="00365FC8"/>
    <w:rsid w:val="003664AC"/>
    <w:rsid w:val="00366D41"/>
    <w:rsid w:val="00367825"/>
    <w:rsid w:val="00367B54"/>
    <w:rsid w:val="00367FA1"/>
    <w:rsid w:val="003703A0"/>
    <w:rsid w:val="00370E31"/>
    <w:rsid w:val="003710E8"/>
    <w:rsid w:val="00371261"/>
    <w:rsid w:val="0037137A"/>
    <w:rsid w:val="003719F4"/>
    <w:rsid w:val="003720BD"/>
    <w:rsid w:val="00372141"/>
    <w:rsid w:val="003721E2"/>
    <w:rsid w:val="003724B6"/>
    <w:rsid w:val="0037264F"/>
    <w:rsid w:val="003731D6"/>
    <w:rsid w:val="0037328A"/>
    <w:rsid w:val="003736A0"/>
    <w:rsid w:val="003739A4"/>
    <w:rsid w:val="00373A0C"/>
    <w:rsid w:val="00373D89"/>
    <w:rsid w:val="003746F8"/>
    <w:rsid w:val="00374DE2"/>
    <w:rsid w:val="00374EC8"/>
    <w:rsid w:val="0037562E"/>
    <w:rsid w:val="003757C8"/>
    <w:rsid w:val="0037597C"/>
    <w:rsid w:val="00376494"/>
    <w:rsid w:val="003767F9"/>
    <w:rsid w:val="00376C7B"/>
    <w:rsid w:val="00376DF5"/>
    <w:rsid w:val="00377040"/>
    <w:rsid w:val="00377099"/>
    <w:rsid w:val="0037709D"/>
    <w:rsid w:val="0038076F"/>
    <w:rsid w:val="00380C1D"/>
    <w:rsid w:val="003810A0"/>
    <w:rsid w:val="0038172B"/>
    <w:rsid w:val="00381987"/>
    <w:rsid w:val="003819E5"/>
    <w:rsid w:val="00381A99"/>
    <w:rsid w:val="00381E78"/>
    <w:rsid w:val="00382023"/>
    <w:rsid w:val="003823DA"/>
    <w:rsid w:val="003823F9"/>
    <w:rsid w:val="00382C10"/>
    <w:rsid w:val="00382E45"/>
    <w:rsid w:val="0038338B"/>
    <w:rsid w:val="00383704"/>
    <w:rsid w:val="00383A81"/>
    <w:rsid w:val="003847FB"/>
    <w:rsid w:val="003848B2"/>
    <w:rsid w:val="003848E5"/>
    <w:rsid w:val="003855EA"/>
    <w:rsid w:val="0038567D"/>
    <w:rsid w:val="00385D70"/>
    <w:rsid w:val="00385D86"/>
    <w:rsid w:val="00386087"/>
    <w:rsid w:val="0038629B"/>
    <w:rsid w:val="00386910"/>
    <w:rsid w:val="00386A02"/>
    <w:rsid w:val="003877D2"/>
    <w:rsid w:val="00390447"/>
    <w:rsid w:val="00390538"/>
    <w:rsid w:val="003908CD"/>
    <w:rsid w:val="00390A0B"/>
    <w:rsid w:val="00390B38"/>
    <w:rsid w:val="00390DF9"/>
    <w:rsid w:val="00390E27"/>
    <w:rsid w:val="0039115D"/>
    <w:rsid w:val="003911AA"/>
    <w:rsid w:val="003914EA"/>
    <w:rsid w:val="003919E5"/>
    <w:rsid w:val="00391CA5"/>
    <w:rsid w:val="0039226A"/>
    <w:rsid w:val="0039248F"/>
    <w:rsid w:val="003924BF"/>
    <w:rsid w:val="003927D3"/>
    <w:rsid w:val="0039289B"/>
    <w:rsid w:val="00392A23"/>
    <w:rsid w:val="00392DEA"/>
    <w:rsid w:val="00392F52"/>
    <w:rsid w:val="003930C7"/>
    <w:rsid w:val="003931DF"/>
    <w:rsid w:val="00393732"/>
    <w:rsid w:val="00393D9E"/>
    <w:rsid w:val="00395335"/>
    <w:rsid w:val="00395B0F"/>
    <w:rsid w:val="00395EE8"/>
    <w:rsid w:val="00395FCB"/>
    <w:rsid w:val="003961B7"/>
    <w:rsid w:val="003965A8"/>
    <w:rsid w:val="003967C8"/>
    <w:rsid w:val="00396C8B"/>
    <w:rsid w:val="00396E39"/>
    <w:rsid w:val="00397F5A"/>
    <w:rsid w:val="003A083E"/>
    <w:rsid w:val="003A0FD0"/>
    <w:rsid w:val="003A11E8"/>
    <w:rsid w:val="003A13B1"/>
    <w:rsid w:val="003A1A8A"/>
    <w:rsid w:val="003A1CBD"/>
    <w:rsid w:val="003A1E09"/>
    <w:rsid w:val="003A20FE"/>
    <w:rsid w:val="003A22CA"/>
    <w:rsid w:val="003A26C5"/>
    <w:rsid w:val="003A26E1"/>
    <w:rsid w:val="003A27D6"/>
    <w:rsid w:val="003A2CC1"/>
    <w:rsid w:val="003A34F4"/>
    <w:rsid w:val="003A3A42"/>
    <w:rsid w:val="003A3ACE"/>
    <w:rsid w:val="003A4755"/>
    <w:rsid w:val="003A47F1"/>
    <w:rsid w:val="003A4865"/>
    <w:rsid w:val="003A4B22"/>
    <w:rsid w:val="003A540E"/>
    <w:rsid w:val="003A5637"/>
    <w:rsid w:val="003A5973"/>
    <w:rsid w:val="003A59DE"/>
    <w:rsid w:val="003A5C10"/>
    <w:rsid w:val="003A5C7D"/>
    <w:rsid w:val="003A5F3F"/>
    <w:rsid w:val="003A5F64"/>
    <w:rsid w:val="003A6015"/>
    <w:rsid w:val="003A6245"/>
    <w:rsid w:val="003A67A9"/>
    <w:rsid w:val="003A6CCC"/>
    <w:rsid w:val="003A6E64"/>
    <w:rsid w:val="003A70DE"/>
    <w:rsid w:val="003A7B8E"/>
    <w:rsid w:val="003A7DC5"/>
    <w:rsid w:val="003A7EE3"/>
    <w:rsid w:val="003B0219"/>
    <w:rsid w:val="003B026A"/>
    <w:rsid w:val="003B0326"/>
    <w:rsid w:val="003B0AE1"/>
    <w:rsid w:val="003B0C85"/>
    <w:rsid w:val="003B10EC"/>
    <w:rsid w:val="003B115C"/>
    <w:rsid w:val="003B14A9"/>
    <w:rsid w:val="003B1C2D"/>
    <w:rsid w:val="003B216D"/>
    <w:rsid w:val="003B3419"/>
    <w:rsid w:val="003B3802"/>
    <w:rsid w:val="003B38BA"/>
    <w:rsid w:val="003B38D1"/>
    <w:rsid w:val="003B3941"/>
    <w:rsid w:val="003B3C09"/>
    <w:rsid w:val="003B4E28"/>
    <w:rsid w:val="003B4EA7"/>
    <w:rsid w:val="003B4F3C"/>
    <w:rsid w:val="003B63B1"/>
    <w:rsid w:val="003B6E58"/>
    <w:rsid w:val="003B710B"/>
    <w:rsid w:val="003B74A0"/>
    <w:rsid w:val="003B766D"/>
    <w:rsid w:val="003B7A2B"/>
    <w:rsid w:val="003B7A38"/>
    <w:rsid w:val="003B7E88"/>
    <w:rsid w:val="003C0520"/>
    <w:rsid w:val="003C06F0"/>
    <w:rsid w:val="003C0891"/>
    <w:rsid w:val="003C0D0B"/>
    <w:rsid w:val="003C1072"/>
    <w:rsid w:val="003C14E2"/>
    <w:rsid w:val="003C1D8A"/>
    <w:rsid w:val="003C1E76"/>
    <w:rsid w:val="003C20C5"/>
    <w:rsid w:val="003C391E"/>
    <w:rsid w:val="003C41A2"/>
    <w:rsid w:val="003C4858"/>
    <w:rsid w:val="003C4899"/>
    <w:rsid w:val="003C579E"/>
    <w:rsid w:val="003C58E4"/>
    <w:rsid w:val="003C6085"/>
    <w:rsid w:val="003C6143"/>
    <w:rsid w:val="003C6429"/>
    <w:rsid w:val="003C75D9"/>
    <w:rsid w:val="003C7845"/>
    <w:rsid w:val="003C7856"/>
    <w:rsid w:val="003D074C"/>
    <w:rsid w:val="003D09C3"/>
    <w:rsid w:val="003D0E30"/>
    <w:rsid w:val="003D1146"/>
    <w:rsid w:val="003D11FF"/>
    <w:rsid w:val="003D14E6"/>
    <w:rsid w:val="003D1E18"/>
    <w:rsid w:val="003D2230"/>
    <w:rsid w:val="003D2A7C"/>
    <w:rsid w:val="003D2EF4"/>
    <w:rsid w:val="003D3107"/>
    <w:rsid w:val="003D322F"/>
    <w:rsid w:val="003D364E"/>
    <w:rsid w:val="003D3BB7"/>
    <w:rsid w:val="003D3D73"/>
    <w:rsid w:val="003D3F03"/>
    <w:rsid w:val="003D425C"/>
    <w:rsid w:val="003D44C6"/>
    <w:rsid w:val="003D4601"/>
    <w:rsid w:val="003D4C26"/>
    <w:rsid w:val="003D56EB"/>
    <w:rsid w:val="003D58B5"/>
    <w:rsid w:val="003D5AA0"/>
    <w:rsid w:val="003D5F77"/>
    <w:rsid w:val="003D6104"/>
    <w:rsid w:val="003D664D"/>
    <w:rsid w:val="003D6AB8"/>
    <w:rsid w:val="003D6E31"/>
    <w:rsid w:val="003D6FD5"/>
    <w:rsid w:val="003D767E"/>
    <w:rsid w:val="003D781B"/>
    <w:rsid w:val="003D7B90"/>
    <w:rsid w:val="003D7D7A"/>
    <w:rsid w:val="003D7DD2"/>
    <w:rsid w:val="003D7FCE"/>
    <w:rsid w:val="003E0BBD"/>
    <w:rsid w:val="003E174B"/>
    <w:rsid w:val="003E1F48"/>
    <w:rsid w:val="003E202F"/>
    <w:rsid w:val="003E2536"/>
    <w:rsid w:val="003E290C"/>
    <w:rsid w:val="003E318F"/>
    <w:rsid w:val="003E3AC3"/>
    <w:rsid w:val="003E3B94"/>
    <w:rsid w:val="003E4D4B"/>
    <w:rsid w:val="003E4DCE"/>
    <w:rsid w:val="003E5065"/>
    <w:rsid w:val="003E50BC"/>
    <w:rsid w:val="003E5311"/>
    <w:rsid w:val="003E5723"/>
    <w:rsid w:val="003E5D2B"/>
    <w:rsid w:val="003E5F67"/>
    <w:rsid w:val="003E67A9"/>
    <w:rsid w:val="003E6F67"/>
    <w:rsid w:val="003F03F9"/>
    <w:rsid w:val="003F0448"/>
    <w:rsid w:val="003F08E4"/>
    <w:rsid w:val="003F0A88"/>
    <w:rsid w:val="003F0CAD"/>
    <w:rsid w:val="003F0ED6"/>
    <w:rsid w:val="003F1778"/>
    <w:rsid w:val="003F1FB7"/>
    <w:rsid w:val="003F1FFF"/>
    <w:rsid w:val="003F2076"/>
    <w:rsid w:val="003F2446"/>
    <w:rsid w:val="003F24A7"/>
    <w:rsid w:val="003F2728"/>
    <w:rsid w:val="003F29E0"/>
    <w:rsid w:val="003F3618"/>
    <w:rsid w:val="003F365D"/>
    <w:rsid w:val="003F3DB1"/>
    <w:rsid w:val="003F42C2"/>
    <w:rsid w:val="003F4346"/>
    <w:rsid w:val="003F4738"/>
    <w:rsid w:val="003F48ED"/>
    <w:rsid w:val="003F4A2E"/>
    <w:rsid w:val="003F4D55"/>
    <w:rsid w:val="003F53CD"/>
    <w:rsid w:val="003F5645"/>
    <w:rsid w:val="003F62C2"/>
    <w:rsid w:val="003F660B"/>
    <w:rsid w:val="003F6771"/>
    <w:rsid w:val="003F6B88"/>
    <w:rsid w:val="003F6E95"/>
    <w:rsid w:val="003F6FB8"/>
    <w:rsid w:val="003F702D"/>
    <w:rsid w:val="003F7263"/>
    <w:rsid w:val="003F7A64"/>
    <w:rsid w:val="003F7ADF"/>
    <w:rsid w:val="003F7C8B"/>
    <w:rsid w:val="003F7DD9"/>
    <w:rsid w:val="003F7E73"/>
    <w:rsid w:val="0040089A"/>
    <w:rsid w:val="004008AB"/>
    <w:rsid w:val="00400999"/>
    <w:rsid w:val="00400AD5"/>
    <w:rsid w:val="0040156F"/>
    <w:rsid w:val="0040210E"/>
    <w:rsid w:val="00402235"/>
    <w:rsid w:val="00402430"/>
    <w:rsid w:val="00402AFF"/>
    <w:rsid w:val="00403276"/>
    <w:rsid w:val="0040341D"/>
    <w:rsid w:val="004037D9"/>
    <w:rsid w:val="00403EB4"/>
    <w:rsid w:val="004045FD"/>
    <w:rsid w:val="0040479F"/>
    <w:rsid w:val="00404DCD"/>
    <w:rsid w:val="00405190"/>
    <w:rsid w:val="00405A1F"/>
    <w:rsid w:val="00405E79"/>
    <w:rsid w:val="00405F38"/>
    <w:rsid w:val="004061EA"/>
    <w:rsid w:val="00406295"/>
    <w:rsid w:val="004064B5"/>
    <w:rsid w:val="0040683A"/>
    <w:rsid w:val="00406845"/>
    <w:rsid w:val="00406960"/>
    <w:rsid w:val="00406B79"/>
    <w:rsid w:val="0040704A"/>
    <w:rsid w:val="004074BD"/>
    <w:rsid w:val="0040775B"/>
    <w:rsid w:val="00407E5A"/>
    <w:rsid w:val="00410452"/>
    <w:rsid w:val="0041152E"/>
    <w:rsid w:val="00412382"/>
    <w:rsid w:val="00412D91"/>
    <w:rsid w:val="00412F3B"/>
    <w:rsid w:val="0041323D"/>
    <w:rsid w:val="00413508"/>
    <w:rsid w:val="00413D72"/>
    <w:rsid w:val="00414009"/>
    <w:rsid w:val="00414C57"/>
    <w:rsid w:val="00414F84"/>
    <w:rsid w:val="00414FB9"/>
    <w:rsid w:val="004150BA"/>
    <w:rsid w:val="004151A3"/>
    <w:rsid w:val="00415340"/>
    <w:rsid w:val="0041548F"/>
    <w:rsid w:val="00415865"/>
    <w:rsid w:val="00415F2A"/>
    <w:rsid w:val="004163C2"/>
    <w:rsid w:val="0041650F"/>
    <w:rsid w:val="00416556"/>
    <w:rsid w:val="00416A0B"/>
    <w:rsid w:val="00416A79"/>
    <w:rsid w:val="00416CCA"/>
    <w:rsid w:val="00417065"/>
    <w:rsid w:val="00417BCE"/>
    <w:rsid w:val="00417E31"/>
    <w:rsid w:val="00417E34"/>
    <w:rsid w:val="00420142"/>
    <w:rsid w:val="004203E8"/>
    <w:rsid w:val="00420CD0"/>
    <w:rsid w:val="004219AC"/>
    <w:rsid w:val="00421C9F"/>
    <w:rsid w:val="00422411"/>
    <w:rsid w:val="004227F5"/>
    <w:rsid w:val="0042299C"/>
    <w:rsid w:val="00423CC6"/>
    <w:rsid w:val="0042423B"/>
    <w:rsid w:val="0042436C"/>
    <w:rsid w:val="004245C1"/>
    <w:rsid w:val="00424C7E"/>
    <w:rsid w:val="00424E79"/>
    <w:rsid w:val="0042539D"/>
    <w:rsid w:val="00425D5E"/>
    <w:rsid w:val="00426165"/>
    <w:rsid w:val="004263A6"/>
    <w:rsid w:val="004264A9"/>
    <w:rsid w:val="00426B38"/>
    <w:rsid w:val="00427266"/>
    <w:rsid w:val="004274A9"/>
    <w:rsid w:val="00427F53"/>
    <w:rsid w:val="00430772"/>
    <w:rsid w:val="004307FC"/>
    <w:rsid w:val="004308FF"/>
    <w:rsid w:val="00430C32"/>
    <w:rsid w:val="004311B4"/>
    <w:rsid w:val="00431BE3"/>
    <w:rsid w:val="00431C75"/>
    <w:rsid w:val="00431DFF"/>
    <w:rsid w:val="00431F3B"/>
    <w:rsid w:val="004325C9"/>
    <w:rsid w:val="004326E2"/>
    <w:rsid w:val="0043289D"/>
    <w:rsid w:val="004334EC"/>
    <w:rsid w:val="0043373E"/>
    <w:rsid w:val="004344BA"/>
    <w:rsid w:val="004349D3"/>
    <w:rsid w:val="00434B68"/>
    <w:rsid w:val="00435184"/>
    <w:rsid w:val="00435881"/>
    <w:rsid w:val="00435AB9"/>
    <w:rsid w:val="00435DD7"/>
    <w:rsid w:val="0043665C"/>
    <w:rsid w:val="0043678D"/>
    <w:rsid w:val="00436CFD"/>
    <w:rsid w:val="00436E09"/>
    <w:rsid w:val="00436E19"/>
    <w:rsid w:val="004371AD"/>
    <w:rsid w:val="00437397"/>
    <w:rsid w:val="00437605"/>
    <w:rsid w:val="00437AF4"/>
    <w:rsid w:val="00440154"/>
    <w:rsid w:val="00440720"/>
    <w:rsid w:val="00440889"/>
    <w:rsid w:val="00440A9F"/>
    <w:rsid w:val="00440BE6"/>
    <w:rsid w:val="00440E48"/>
    <w:rsid w:val="00441547"/>
    <w:rsid w:val="0044205B"/>
    <w:rsid w:val="004423A6"/>
    <w:rsid w:val="004428B2"/>
    <w:rsid w:val="00443245"/>
    <w:rsid w:val="0044324B"/>
    <w:rsid w:val="004435B3"/>
    <w:rsid w:val="00443733"/>
    <w:rsid w:val="0044410F"/>
    <w:rsid w:val="004448E5"/>
    <w:rsid w:val="00444D5A"/>
    <w:rsid w:val="004450B9"/>
    <w:rsid w:val="00445AFE"/>
    <w:rsid w:val="00445BA5"/>
    <w:rsid w:val="00445C1B"/>
    <w:rsid w:val="00445DAF"/>
    <w:rsid w:val="00445FC6"/>
    <w:rsid w:val="00446E69"/>
    <w:rsid w:val="00447062"/>
    <w:rsid w:val="00447316"/>
    <w:rsid w:val="0044735E"/>
    <w:rsid w:val="004473F7"/>
    <w:rsid w:val="00447505"/>
    <w:rsid w:val="004479D3"/>
    <w:rsid w:val="00450406"/>
    <w:rsid w:val="0045041F"/>
    <w:rsid w:val="0045141B"/>
    <w:rsid w:val="0045147A"/>
    <w:rsid w:val="004516A7"/>
    <w:rsid w:val="0045180F"/>
    <w:rsid w:val="00451A1B"/>
    <w:rsid w:val="00451BA1"/>
    <w:rsid w:val="00451C23"/>
    <w:rsid w:val="00451C60"/>
    <w:rsid w:val="00452336"/>
    <w:rsid w:val="0045239A"/>
    <w:rsid w:val="004524F7"/>
    <w:rsid w:val="00452A92"/>
    <w:rsid w:val="00452CDC"/>
    <w:rsid w:val="00452DC6"/>
    <w:rsid w:val="00453302"/>
    <w:rsid w:val="004533F6"/>
    <w:rsid w:val="00453443"/>
    <w:rsid w:val="0045410C"/>
    <w:rsid w:val="004541F9"/>
    <w:rsid w:val="0045513B"/>
    <w:rsid w:val="004552AC"/>
    <w:rsid w:val="0045569B"/>
    <w:rsid w:val="0045575B"/>
    <w:rsid w:val="004558C3"/>
    <w:rsid w:val="00456031"/>
    <w:rsid w:val="0045604E"/>
    <w:rsid w:val="004564DE"/>
    <w:rsid w:val="0045667A"/>
    <w:rsid w:val="00456DD6"/>
    <w:rsid w:val="004573F1"/>
    <w:rsid w:val="00457722"/>
    <w:rsid w:val="004577E9"/>
    <w:rsid w:val="00457952"/>
    <w:rsid w:val="00460025"/>
    <w:rsid w:val="00460707"/>
    <w:rsid w:val="00460A4F"/>
    <w:rsid w:val="00460EEF"/>
    <w:rsid w:val="004613E0"/>
    <w:rsid w:val="004613FF"/>
    <w:rsid w:val="0046143A"/>
    <w:rsid w:val="00461713"/>
    <w:rsid w:val="00461795"/>
    <w:rsid w:val="00461958"/>
    <w:rsid w:val="00461A0E"/>
    <w:rsid w:val="00461BC1"/>
    <w:rsid w:val="00461C5B"/>
    <w:rsid w:val="00462049"/>
    <w:rsid w:val="004621C6"/>
    <w:rsid w:val="004634AC"/>
    <w:rsid w:val="004638EE"/>
    <w:rsid w:val="00463AFB"/>
    <w:rsid w:val="00463D00"/>
    <w:rsid w:val="00463DD3"/>
    <w:rsid w:val="004644A5"/>
    <w:rsid w:val="004646CD"/>
    <w:rsid w:val="00464AA4"/>
    <w:rsid w:val="004657DA"/>
    <w:rsid w:val="00465D89"/>
    <w:rsid w:val="00466198"/>
    <w:rsid w:val="004661DA"/>
    <w:rsid w:val="00466496"/>
    <w:rsid w:val="00466A8F"/>
    <w:rsid w:val="004670B4"/>
    <w:rsid w:val="0046719C"/>
    <w:rsid w:val="0046730B"/>
    <w:rsid w:val="00467702"/>
    <w:rsid w:val="00467CFF"/>
    <w:rsid w:val="00467D8B"/>
    <w:rsid w:val="00467E8E"/>
    <w:rsid w:val="00470320"/>
    <w:rsid w:val="00470758"/>
    <w:rsid w:val="0047094E"/>
    <w:rsid w:val="00470951"/>
    <w:rsid w:val="00471318"/>
    <w:rsid w:val="004715BB"/>
    <w:rsid w:val="00471791"/>
    <w:rsid w:val="00471952"/>
    <w:rsid w:val="00471F87"/>
    <w:rsid w:val="0047204C"/>
    <w:rsid w:val="0047216A"/>
    <w:rsid w:val="004723D4"/>
    <w:rsid w:val="004727EA"/>
    <w:rsid w:val="00473144"/>
    <w:rsid w:val="00473232"/>
    <w:rsid w:val="004732F2"/>
    <w:rsid w:val="0047349C"/>
    <w:rsid w:val="00473A97"/>
    <w:rsid w:val="00474460"/>
    <w:rsid w:val="00474715"/>
    <w:rsid w:val="0047478D"/>
    <w:rsid w:val="00474F32"/>
    <w:rsid w:val="0047541D"/>
    <w:rsid w:val="0047542B"/>
    <w:rsid w:val="00475966"/>
    <w:rsid w:val="00475E95"/>
    <w:rsid w:val="00475ED7"/>
    <w:rsid w:val="00476265"/>
    <w:rsid w:val="004765A1"/>
    <w:rsid w:val="00476B71"/>
    <w:rsid w:val="00477FE8"/>
    <w:rsid w:val="00480011"/>
    <w:rsid w:val="004801DF"/>
    <w:rsid w:val="00480531"/>
    <w:rsid w:val="0048084E"/>
    <w:rsid w:val="0048088E"/>
    <w:rsid w:val="00480AD6"/>
    <w:rsid w:val="00480E71"/>
    <w:rsid w:val="00481351"/>
    <w:rsid w:val="004813B7"/>
    <w:rsid w:val="00481582"/>
    <w:rsid w:val="00481641"/>
    <w:rsid w:val="00482208"/>
    <w:rsid w:val="0048283A"/>
    <w:rsid w:val="00482C61"/>
    <w:rsid w:val="00482D78"/>
    <w:rsid w:val="00482DF3"/>
    <w:rsid w:val="00482FF7"/>
    <w:rsid w:val="00483759"/>
    <w:rsid w:val="00483818"/>
    <w:rsid w:val="00483C4F"/>
    <w:rsid w:val="00483CE9"/>
    <w:rsid w:val="00484274"/>
    <w:rsid w:val="00484296"/>
    <w:rsid w:val="0048449B"/>
    <w:rsid w:val="00484530"/>
    <w:rsid w:val="00484AA2"/>
    <w:rsid w:val="00484D75"/>
    <w:rsid w:val="00484F74"/>
    <w:rsid w:val="00485B28"/>
    <w:rsid w:val="00486A6F"/>
    <w:rsid w:val="00486C39"/>
    <w:rsid w:val="00487243"/>
    <w:rsid w:val="00487444"/>
    <w:rsid w:val="00487B7D"/>
    <w:rsid w:val="00487CF2"/>
    <w:rsid w:val="00487D55"/>
    <w:rsid w:val="004904B1"/>
    <w:rsid w:val="00491A23"/>
    <w:rsid w:val="00491F45"/>
    <w:rsid w:val="00492E9D"/>
    <w:rsid w:val="0049310C"/>
    <w:rsid w:val="0049360D"/>
    <w:rsid w:val="00493A44"/>
    <w:rsid w:val="00494330"/>
    <w:rsid w:val="004949C4"/>
    <w:rsid w:val="004955BD"/>
    <w:rsid w:val="00495632"/>
    <w:rsid w:val="00495792"/>
    <w:rsid w:val="00495AE8"/>
    <w:rsid w:val="004969DD"/>
    <w:rsid w:val="00496C6C"/>
    <w:rsid w:val="0049733F"/>
    <w:rsid w:val="0049768F"/>
    <w:rsid w:val="0049779F"/>
    <w:rsid w:val="00497BA4"/>
    <w:rsid w:val="004A003F"/>
    <w:rsid w:val="004A01B0"/>
    <w:rsid w:val="004A050A"/>
    <w:rsid w:val="004A0B86"/>
    <w:rsid w:val="004A0DB7"/>
    <w:rsid w:val="004A1027"/>
    <w:rsid w:val="004A1FC6"/>
    <w:rsid w:val="004A23A1"/>
    <w:rsid w:val="004A295F"/>
    <w:rsid w:val="004A2E60"/>
    <w:rsid w:val="004A2EA0"/>
    <w:rsid w:val="004A3135"/>
    <w:rsid w:val="004A33C5"/>
    <w:rsid w:val="004A39F5"/>
    <w:rsid w:val="004A3ECA"/>
    <w:rsid w:val="004A3EF2"/>
    <w:rsid w:val="004A400A"/>
    <w:rsid w:val="004A4A83"/>
    <w:rsid w:val="004A4D3D"/>
    <w:rsid w:val="004A55AE"/>
    <w:rsid w:val="004A56F8"/>
    <w:rsid w:val="004A57B4"/>
    <w:rsid w:val="004A5992"/>
    <w:rsid w:val="004A5B7F"/>
    <w:rsid w:val="004A5BF8"/>
    <w:rsid w:val="004A622B"/>
    <w:rsid w:val="004A65E0"/>
    <w:rsid w:val="004A6EC9"/>
    <w:rsid w:val="004A73FC"/>
    <w:rsid w:val="004A7500"/>
    <w:rsid w:val="004A77CE"/>
    <w:rsid w:val="004B00A2"/>
    <w:rsid w:val="004B01C3"/>
    <w:rsid w:val="004B051C"/>
    <w:rsid w:val="004B1767"/>
    <w:rsid w:val="004B1BC6"/>
    <w:rsid w:val="004B208D"/>
    <w:rsid w:val="004B2182"/>
    <w:rsid w:val="004B2462"/>
    <w:rsid w:val="004B24CC"/>
    <w:rsid w:val="004B2BD1"/>
    <w:rsid w:val="004B3C4C"/>
    <w:rsid w:val="004B3C64"/>
    <w:rsid w:val="004B3EFD"/>
    <w:rsid w:val="004B3F7B"/>
    <w:rsid w:val="004B4B94"/>
    <w:rsid w:val="004B50BD"/>
    <w:rsid w:val="004B516D"/>
    <w:rsid w:val="004B51EF"/>
    <w:rsid w:val="004B546E"/>
    <w:rsid w:val="004B568A"/>
    <w:rsid w:val="004B61EB"/>
    <w:rsid w:val="004B65CF"/>
    <w:rsid w:val="004B66AD"/>
    <w:rsid w:val="004B75D1"/>
    <w:rsid w:val="004B77E3"/>
    <w:rsid w:val="004C0F25"/>
    <w:rsid w:val="004C134F"/>
    <w:rsid w:val="004C148F"/>
    <w:rsid w:val="004C1669"/>
    <w:rsid w:val="004C169D"/>
    <w:rsid w:val="004C1833"/>
    <w:rsid w:val="004C1B6E"/>
    <w:rsid w:val="004C1C7D"/>
    <w:rsid w:val="004C1EC1"/>
    <w:rsid w:val="004C238A"/>
    <w:rsid w:val="004C3214"/>
    <w:rsid w:val="004C341F"/>
    <w:rsid w:val="004C352F"/>
    <w:rsid w:val="004C35E9"/>
    <w:rsid w:val="004C36BA"/>
    <w:rsid w:val="004C42D0"/>
    <w:rsid w:val="004C42D3"/>
    <w:rsid w:val="004C463C"/>
    <w:rsid w:val="004C478B"/>
    <w:rsid w:val="004C4D99"/>
    <w:rsid w:val="004C5E9A"/>
    <w:rsid w:val="004C5F1D"/>
    <w:rsid w:val="004C6015"/>
    <w:rsid w:val="004C63F7"/>
    <w:rsid w:val="004C649C"/>
    <w:rsid w:val="004C6536"/>
    <w:rsid w:val="004C6D3C"/>
    <w:rsid w:val="004C6DC6"/>
    <w:rsid w:val="004C6F67"/>
    <w:rsid w:val="004C71FB"/>
    <w:rsid w:val="004D0396"/>
    <w:rsid w:val="004D071A"/>
    <w:rsid w:val="004D07BB"/>
    <w:rsid w:val="004D1087"/>
    <w:rsid w:val="004D2575"/>
    <w:rsid w:val="004D2C2B"/>
    <w:rsid w:val="004D2EF5"/>
    <w:rsid w:val="004D2F64"/>
    <w:rsid w:val="004D2FC9"/>
    <w:rsid w:val="004D307E"/>
    <w:rsid w:val="004D3407"/>
    <w:rsid w:val="004D3582"/>
    <w:rsid w:val="004D36F3"/>
    <w:rsid w:val="004D4754"/>
    <w:rsid w:val="004D4BF1"/>
    <w:rsid w:val="004D5BE2"/>
    <w:rsid w:val="004D6982"/>
    <w:rsid w:val="004D7199"/>
    <w:rsid w:val="004D71C8"/>
    <w:rsid w:val="004D75C4"/>
    <w:rsid w:val="004D7AEE"/>
    <w:rsid w:val="004E002C"/>
    <w:rsid w:val="004E0192"/>
    <w:rsid w:val="004E0BB5"/>
    <w:rsid w:val="004E0DA0"/>
    <w:rsid w:val="004E1093"/>
    <w:rsid w:val="004E125F"/>
    <w:rsid w:val="004E14AA"/>
    <w:rsid w:val="004E1823"/>
    <w:rsid w:val="004E1BE1"/>
    <w:rsid w:val="004E1C0F"/>
    <w:rsid w:val="004E1DD9"/>
    <w:rsid w:val="004E2178"/>
    <w:rsid w:val="004E24F3"/>
    <w:rsid w:val="004E27B6"/>
    <w:rsid w:val="004E2828"/>
    <w:rsid w:val="004E2CC3"/>
    <w:rsid w:val="004E317B"/>
    <w:rsid w:val="004E3462"/>
    <w:rsid w:val="004E3A8B"/>
    <w:rsid w:val="004E4428"/>
    <w:rsid w:val="004E4914"/>
    <w:rsid w:val="004E4BFC"/>
    <w:rsid w:val="004E526E"/>
    <w:rsid w:val="004E5371"/>
    <w:rsid w:val="004E5708"/>
    <w:rsid w:val="004E5CC8"/>
    <w:rsid w:val="004E6016"/>
    <w:rsid w:val="004E62AA"/>
    <w:rsid w:val="004E634E"/>
    <w:rsid w:val="004E65A7"/>
    <w:rsid w:val="004E66F2"/>
    <w:rsid w:val="004E6A74"/>
    <w:rsid w:val="004E70C2"/>
    <w:rsid w:val="004E71A6"/>
    <w:rsid w:val="004E798F"/>
    <w:rsid w:val="004E7C06"/>
    <w:rsid w:val="004E7C27"/>
    <w:rsid w:val="004E7E3B"/>
    <w:rsid w:val="004F010B"/>
    <w:rsid w:val="004F0783"/>
    <w:rsid w:val="004F09C2"/>
    <w:rsid w:val="004F0FAF"/>
    <w:rsid w:val="004F100E"/>
    <w:rsid w:val="004F12D5"/>
    <w:rsid w:val="004F17AB"/>
    <w:rsid w:val="004F1C61"/>
    <w:rsid w:val="004F241C"/>
    <w:rsid w:val="004F35DF"/>
    <w:rsid w:val="004F3618"/>
    <w:rsid w:val="004F36D3"/>
    <w:rsid w:val="004F375E"/>
    <w:rsid w:val="004F3CF0"/>
    <w:rsid w:val="004F3F21"/>
    <w:rsid w:val="004F3FDB"/>
    <w:rsid w:val="004F4555"/>
    <w:rsid w:val="004F45E9"/>
    <w:rsid w:val="004F4A0C"/>
    <w:rsid w:val="004F4A99"/>
    <w:rsid w:val="004F4D85"/>
    <w:rsid w:val="004F4F9C"/>
    <w:rsid w:val="004F5062"/>
    <w:rsid w:val="004F55FC"/>
    <w:rsid w:val="004F5C1F"/>
    <w:rsid w:val="004F5D5E"/>
    <w:rsid w:val="004F5FAE"/>
    <w:rsid w:val="004F60C9"/>
    <w:rsid w:val="004F620E"/>
    <w:rsid w:val="004F6740"/>
    <w:rsid w:val="004F6A8F"/>
    <w:rsid w:val="004F6DF1"/>
    <w:rsid w:val="004F730C"/>
    <w:rsid w:val="004F771F"/>
    <w:rsid w:val="004F791F"/>
    <w:rsid w:val="004F7A95"/>
    <w:rsid w:val="004F7B2E"/>
    <w:rsid w:val="004F7BB5"/>
    <w:rsid w:val="004F7D80"/>
    <w:rsid w:val="0050017A"/>
    <w:rsid w:val="005002B0"/>
    <w:rsid w:val="005003CB"/>
    <w:rsid w:val="0050095B"/>
    <w:rsid w:val="00500AFF"/>
    <w:rsid w:val="005011E4"/>
    <w:rsid w:val="005012A9"/>
    <w:rsid w:val="00501412"/>
    <w:rsid w:val="00502195"/>
    <w:rsid w:val="00502D87"/>
    <w:rsid w:val="00503F08"/>
    <w:rsid w:val="00504359"/>
    <w:rsid w:val="00504E84"/>
    <w:rsid w:val="00504EB9"/>
    <w:rsid w:val="0050554F"/>
    <w:rsid w:val="00505D13"/>
    <w:rsid w:val="005061BF"/>
    <w:rsid w:val="00506F1C"/>
    <w:rsid w:val="00507408"/>
    <w:rsid w:val="005076E8"/>
    <w:rsid w:val="00507B7B"/>
    <w:rsid w:val="00507C44"/>
    <w:rsid w:val="00507DC0"/>
    <w:rsid w:val="005102AB"/>
    <w:rsid w:val="00510975"/>
    <w:rsid w:val="00510A19"/>
    <w:rsid w:val="005126CA"/>
    <w:rsid w:val="00512ECB"/>
    <w:rsid w:val="00512F00"/>
    <w:rsid w:val="005132F9"/>
    <w:rsid w:val="005134E4"/>
    <w:rsid w:val="00513569"/>
    <w:rsid w:val="005136AB"/>
    <w:rsid w:val="00513751"/>
    <w:rsid w:val="005137E5"/>
    <w:rsid w:val="00513956"/>
    <w:rsid w:val="00513F9A"/>
    <w:rsid w:val="005143D2"/>
    <w:rsid w:val="00514418"/>
    <w:rsid w:val="00514A4F"/>
    <w:rsid w:val="00515138"/>
    <w:rsid w:val="00515236"/>
    <w:rsid w:val="005152F7"/>
    <w:rsid w:val="00515594"/>
    <w:rsid w:val="00515FF5"/>
    <w:rsid w:val="00516569"/>
    <w:rsid w:val="00516B45"/>
    <w:rsid w:val="005173B9"/>
    <w:rsid w:val="00517447"/>
    <w:rsid w:val="00517CB3"/>
    <w:rsid w:val="00517E12"/>
    <w:rsid w:val="00520145"/>
    <w:rsid w:val="0052014E"/>
    <w:rsid w:val="0052062D"/>
    <w:rsid w:val="00520D2F"/>
    <w:rsid w:val="00520E3A"/>
    <w:rsid w:val="00520F9E"/>
    <w:rsid w:val="005214B5"/>
    <w:rsid w:val="0052172B"/>
    <w:rsid w:val="00521738"/>
    <w:rsid w:val="0052177E"/>
    <w:rsid w:val="005218EF"/>
    <w:rsid w:val="00521909"/>
    <w:rsid w:val="00521EA0"/>
    <w:rsid w:val="005230A1"/>
    <w:rsid w:val="00523508"/>
    <w:rsid w:val="00523CBF"/>
    <w:rsid w:val="005245FC"/>
    <w:rsid w:val="00524C9B"/>
    <w:rsid w:val="00525036"/>
    <w:rsid w:val="00525140"/>
    <w:rsid w:val="00525400"/>
    <w:rsid w:val="00525A4B"/>
    <w:rsid w:val="00526221"/>
    <w:rsid w:val="005267EF"/>
    <w:rsid w:val="00526C49"/>
    <w:rsid w:val="00527157"/>
    <w:rsid w:val="0052730C"/>
    <w:rsid w:val="005278E2"/>
    <w:rsid w:val="00527A07"/>
    <w:rsid w:val="00527C65"/>
    <w:rsid w:val="00527EC3"/>
    <w:rsid w:val="005305A6"/>
    <w:rsid w:val="005308B9"/>
    <w:rsid w:val="00530B65"/>
    <w:rsid w:val="00530EF7"/>
    <w:rsid w:val="00530F90"/>
    <w:rsid w:val="0053238A"/>
    <w:rsid w:val="00532482"/>
    <w:rsid w:val="00532C1B"/>
    <w:rsid w:val="005335B3"/>
    <w:rsid w:val="005335B8"/>
    <w:rsid w:val="00533CDE"/>
    <w:rsid w:val="00533F3F"/>
    <w:rsid w:val="0053429E"/>
    <w:rsid w:val="0053444D"/>
    <w:rsid w:val="005346B0"/>
    <w:rsid w:val="005347DB"/>
    <w:rsid w:val="00534BBC"/>
    <w:rsid w:val="00534E65"/>
    <w:rsid w:val="00534E91"/>
    <w:rsid w:val="005350D9"/>
    <w:rsid w:val="0053516A"/>
    <w:rsid w:val="005354E0"/>
    <w:rsid w:val="0053576B"/>
    <w:rsid w:val="00535E32"/>
    <w:rsid w:val="00535F83"/>
    <w:rsid w:val="00536250"/>
    <w:rsid w:val="005366B4"/>
    <w:rsid w:val="005366F3"/>
    <w:rsid w:val="00536A26"/>
    <w:rsid w:val="00536B83"/>
    <w:rsid w:val="00536D9D"/>
    <w:rsid w:val="00537532"/>
    <w:rsid w:val="00537838"/>
    <w:rsid w:val="00537E5D"/>
    <w:rsid w:val="00540B0D"/>
    <w:rsid w:val="005410EB"/>
    <w:rsid w:val="00541BD3"/>
    <w:rsid w:val="00541C10"/>
    <w:rsid w:val="005422C4"/>
    <w:rsid w:val="00542D40"/>
    <w:rsid w:val="0054349A"/>
    <w:rsid w:val="0054405C"/>
    <w:rsid w:val="00544927"/>
    <w:rsid w:val="00544B38"/>
    <w:rsid w:val="00544B53"/>
    <w:rsid w:val="00544C27"/>
    <w:rsid w:val="00544D1C"/>
    <w:rsid w:val="00544FC8"/>
    <w:rsid w:val="0054521B"/>
    <w:rsid w:val="00545354"/>
    <w:rsid w:val="00545780"/>
    <w:rsid w:val="00545AEC"/>
    <w:rsid w:val="00545FEB"/>
    <w:rsid w:val="00546145"/>
    <w:rsid w:val="0054616D"/>
    <w:rsid w:val="005467F4"/>
    <w:rsid w:val="00546A81"/>
    <w:rsid w:val="00546F96"/>
    <w:rsid w:val="0054712D"/>
    <w:rsid w:val="005471AD"/>
    <w:rsid w:val="0054732A"/>
    <w:rsid w:val="005476FB"/>
    <w:rsid w:val="00547764"/>
    <w:rsid w:val="00547E55"/>
    <w:rsid w:val="005510BF"/>
    <w:rsid w:val="005516B7"/>
    <w:rsid w:val="005516F4"/>
    <w:rsid w:val="00551D2A"/>
    <w:rsid w:val="00551FE5"/>
    <w:rsid w:val="005522AA"/>
    <w:rsid w:val="005524B4"/>
    <w:rsid w:val="00552590"/>
    <w:rsid w:val="00552A38"/>
    <w:rsid w:val="00552F08"/>
    <w:rsid w:val="00553CDE"/>
    <w:rsid w:val="005541A6"/>
    <w:rsid w:val="00554523"/>
    <w:rsid w:val="0055458C"/>
    <w:rsid w:val="005547A7"/>
    <w:rsid w:val="005547C9"/>
    <w:rsid w:val="00554BD4"/>
    <w:rsid w:val="00554CF7"/>
    <w:rsid w:val="00554D4E"/>
    <w:rsid w:val="00554EA4"/>
    <w:rsid w:val="00555378"/>
    <w:rsid w:val="005557C3"/>
    <w:rsid w:val="00555ACC"/>
    <w:rsid w:val="00555C48"/>
    <w:rsid w:val="005561B5"/>
    <w:rsid w:val="005564AC"/>
    <w:rsid w:val="005567F7"/>
    <w:rsid w:val="00556B57"/>
    <w:rsid w:val="00557E7F"/>
    <w:rsid w:val="005601D7"/>
    <w:rsid w:val="00560940"/>
    <w:rsid w:val="005609E7"/>
    <w:rsid w:val="00560DFD"/>
    <w:rsid w:val="0056161C"/>
    <w:rsid w:val="005617DF"/>
    <w:rsid w:val="00561A14"/>
    <w:rsid w:val="00561BCB"/>
    <w:rsid w:val="00562063"/>
    <w:rsid w:val="00562123"/>
    <w:rsid w:val="00562205"/>
    <w:rsid w:val="0056272C"/>
    <w:rsid w:val="00562934"/>
    <w:rsid w:val="0056295E"/>
    <w:rsid w:val="00562CCE"/>
    <w:rsid w:val="005630CA"/>
    <w:rsid w:val="00563906"/>
    <w:rsid w:val="00563B21"/>
    <w:rsid w:val="00563B9C"/>
    <w:rsid w:val="00563E13"/>
    <w:rsid w:val="00563FFC"/>
    <w:rsid w:val="00565409"/>
    <w:rsid w:val="005656F9"/>
    <w:rsid w:val="005660EE"/>
    <w:rsid w:val="00566184"/>
    <w:rsid w:val="0056623D"/>
    <w:rsid w:val="005662F2"/>
    <w:rsid w:val="0056639D"/>
    <w:rsid w:val="00566697"/>
    <w:rsid w:val="00566E9A"/>
    <w:rsid w:val="0056724B"/>
    <w:rsid w:val="00570246"/>
    <w:rsid w:val="00570DA7"/>
    <w:rsid w:val="0057107B"/>
    <w:rsid w:val="005714C7"/>
    <w:rsid w:val="005717CD"/>
    <w:rsid w:val="0057261F"/>
    <w:rsid w:val="0057298D"/>
    <w:rsid w:val="005729D1"/>
    <w:rsid w:val="00572BBD"/>
    <w:rsid w:val="00573250"/>
    <w:rsid w:val="00573304"/>
    <w:rsid w:val="005735EC"/>
    <w:rsid w:val="005736E4"/>
    <w:rsid w:val="00573CAA"/>
    <w:rsid w:val="00574EC3"/>
    <w:rsid w:val="00575512"/>
    <w:rsid w:val="00575A48"/>
    <w:rsid w:val="00575A94"/>
    <w:rsid w:val="00575F8A"/>
    <w:rsid w:val="00576540"/>
    <w:rsid w:val="00576A7F"/>
    <w:rsid w:val="00576BD7"/>
    <w:rsid w:val="00576FB5"/>
    <w:rsid w:val="0057728F"/>
    <w:rsid w:val="005773BB"/>
    <w:rsid w:val="0057789D"/>
    <w:rsid w:val="00577B07"/>
    <w:rsid w:val="00577B10"/>
    <w:rsid w:val="00577B31"/>
    <w:rsid w:val="00577EBC"/>
    <w:rsid w:val="005802E3"/>
    <w:rsid w:val="00580494"/>
    <w:rsid w:val="0058067C"/>
    <w:rsid w:val="00580BCF"/>
    <w:rsid w:val="00580E8B"/>
    <w:rsid w:val="00581301"/>
    <w:rsid w:val="005814A9"/>
    <w:rsid w:val="00581534"/>
    <w:rsid w:val="0058160A"/>
    <w:rsid w:val="005819A3"/>
    <w:rsid w:val="00582DAC"/>
    <w:rsid w:val="00582E76"/>
    <w:rsid w:val="00583037"/>
    <w:rsid w:val="00583425"/>
    <w:rsid w:val="00583D14"/>
    <w:rsid w:val="005840F7"/>
    <w:rsid w:val="00584927"/>
    <w:rsid w:val="00584D6E"/>
    <w:rsid w:val="0058580C"/>
    <w:rsid w:val="00585A44"/>
    <w:rsid w:val="00585E8F"/>
    <w:rsid w:val="00586770"/>
    <w:rsid w:val="00586BE0"/>
    <w:rsid w:val="0058728C"/>
    <w:rsid w:val="00587291"/>
    <w:rsid w:val="00587460"/>
    <w:rsid w:val="00587623"/>
    <w:rsid w:val="0058789D"/>
    <w:rsid w:val="0059081E"/>
    <w:rsid w:val="00590A16"/>
    <w:rsid w:val="00591BAB"/>
    <w:rsid w:val="005921DB"/>
    <w:rsid w:val="0059243F"/>
    <w:rsid w:val="00593656"/>
    <w:rsid w:val="00593913"/>
    <w:rsid w:val="00593B9D"/>
    <w:rsid w:val="005940F3"/>
    <w:rsid w:val="0059422A"/>
    <w:rsid w:val="005949B6"/>
    <w:rsid w:val="00594A95"/>
    <w:rsid w:val="00594D52"/>
    <w:rsid w:val="00594FEB"/>
    <w:rsid w:val="00595634"/>
    <w:rsid w:val="00596014"/>
    <w:rsid w:val="0059612A"/>
    <w:rsid w:val="00596466"/>
    <w:rsid w:val="0059659C"/>
    <w:rsid w:val="00596ABE"/>
    <w:rsid w:val="00596B34"/>
    <w:rsid w:val="00596B56"/>
    <w:rsid w:val="00596E95"/>
    <w:rsid w:val="00596F10"/>
    <w:rsid w:val="00596F3F"/>
    <w:rsid w:val="00597086"/>
    <w:rsid w:val="00597582"/>
    <w:rsid w:val="005978D1"/>
    <w:rsid w:val="00597B3C"/>
    <w:rsid w:val="005A097D"/>
    <w:rsid w:val="005A0FA1"/>
    <w:rsid w:val="005A10B7"/>
    <w:rsid w:val="005A110F"/>
    <w:rsid w:val="005A111A"/>
    <w:rsid w:val="005A142C"/>
    <w:rsid w:val="005A262C"/>
    <w:rsid w:val="005A2A01"/>
    <w:rsid w:val="005A2A8A"/>
    <w:rsid w:val="005A2BFF"/>
    <w:rsid w:val="005A2CA1"/>
    <w:rsid w:val="005A3130"/>
    <w:rsid w:val="005A346F"/>
    <w:rsid w:val="005A34FE"/>
    <w:rsid w:val="005A3766"/>
    <w:rsid w:val="005A42C2"/>
    <w:rsid w:val="005A44C2"/>
    <w:rsid w:val="005A4599"/>
    <w:rsid w:val="005A4A97"/>
    <w:rsid w:val="005A4F9D"/>
    <w:rsid w:val="005A50AD"/>
    <w:rsid w:val="005A50E0"/>
    <w:rsid w:val="005A55F0"/>
    <w:rsid w:val="005A56ED"/>
    <w:rsid w:val="005A5C82"/>
    <w:rsid w:val="005A606B"/>
    <w:rsid w:val="005A6650"/>
    <w:rsid w:val="005A7321"/>
    <w:rsid w:val="005A7A1F"/>
    <w:rsid w:val="005A7AA0"/>
    <w:rsid w:val="005A7D3E"/>
    <w:rsid w:val="005A7FDF"/>
    <w:rsid w:val="005B02C1"/>
    <w:rsid w:val="005B14E4"/>
    <w:rsid w:val="005B1842"/>
    <w:rsid w:val="005B1F80"/>
    <w:rsid w:val="005B25C9"/>
    <w:rsid w:val="005B2746"/>
    <w:rsid w:val="005B28D3"/>
    <w:rsid w:val="005B39F8"/>
    <w:rsid w:val="005B3B6C"/>
    <w:rsid w:val="005B3ECA"/>
    <w:rsid w:val="005B4107"/>
    <w:rsid w:val="005B42B7"/>
    <w:rsid w:val="005B48FD"/>
    <w:rsid w:val="005B4A04"/>
    <w:rsid w:val="005B4C2A"/>
    <w:rsid w:val="005B54D9"/>
    <w:rsid w:val="005B5B74"/>
    <w:rsid w:val="005B5EA4"/>
    <w:rsid w:val="005B604A"/>
    <w:rsid w:val="005B713C"/>
    <w:rsid w:val="005B762A"/>
    <w:rsid w:val="005B774E"/>
    <w:rsid w:val="005B77A8"/>
    <w:rsid w:val="005B7A54"/>
    <w:rsid w:val="005C0125"/>
    <w:rsid w:val="005C034F"/>
    <w:rsid w:val="005C04B9"/>
    <w:rsid w:val="005C04F3"/>
    <w:rsid w:val="005C0553"/>
    <w:rsid w:val="005C0B59"/>
    <w:rsid w:val="005C0F7E"/>
    <w:rsid w:val="005C13BB"/>
    <w:rsid w:val="005C1D55"/>
    <w:rsid w:val="005C1DEF"/>
    <w:rsid w:val="005C20FA"/>
    <w:rsid w:val="005C234A"/>
    <w:rsid w:val="005C2F79"/>
    <w:rsid w:val="005C2FB7"/>
    <w:rsid w:val="005C31DE"/>
    <w:rsid w:val="005C3543"/>
    <w:rsid w:val="005C3720"/>
    <w:rsid w:val="005C37E4"/>
    <w:rsid w:val="005C3D25"/>
    <w:rsid w:val="005C41A7"/>
    <w:rsid w:val="005C4408"/>
    <w:rsid w:val="005C4D1B"/>
    <w:rsid w:val="005C4E49"/>
    <w:rsid w:val="005C51BF"/>
    <w:rsid w:val="005C5452"/>
    <w:rsid w:val="005C5AF4"/>
    <w:rsid w:val="005C5B1C"/>
    <w:rsid w:val="005C5C39"/>
    <w:rsid w:val="005C5E9D"/>
    <w:rsid w:val="005C5F62"/>
    <w:rsid w:val="005C62A5"/>
    <w:rsid w:val="005C62A9"/>
    <w:rsid w:val="005C686D"/>
    <w:rsid w:val="005C6DC1"/>
    <w:rsid w:val="005C6DD6"/>
    <w:rsid w:val="005C73C0"/>
    <w:rsid w:val="005D0114"/>
    <w:rsid w:val="005D046C"/>
    <w:rsid w:val="005D06E5"/>
    <w:rsid w:val="005D0CEF"/>
    <w:rsid w:val="005D0FCA"/>
    <w:rsid w:val="005D17BC"/>
    <w:rsid w:val="005D190F"/>
    <w:rsid w:val="005D1B50"/>
    <w:rsid w:val="005D1C7A"/>
    <w:rsid w:val="005D1CD7"/>
    <w:rsid w:val="005D1F15"/>
    <w:rsid w:val="005D2415"/>
    <w:rsid w:val="005D2B4B"/>
    <w:rsid w:val="005D303C"/>
    <w:rsid w:val="005D309F"/>
    <w:rsid w:val="005D381C"/>
    <w:rsid w:val="005D4095"/>
    <w:rsid w:val="005D428F"/>
    <w:rsid w:val="005D4789"/>
    <w:rsid w:val="005D4925"/>
    <w:rsid w:val="005D4C9C"/>
    <w:rsid w:val="005D5189"/>
    <w:rsid w:val="005D5B31"/>
    <w:rsid w:val="005D5D62"/>
    <w:rsid w:val="005D5E8C"/>
    <w:rsid w:val="005D5F54"/>
    <w:rsid w:val="005D6102"/>
    <w:rsid w:val="005D667B"/>
    <w:rsid w:val="005D66CB"/>
    <w:rsid w:val="005D690C"/>
    <w:rsid w:val="005D6969"/>
    <w:rsid w:val="005D69E2"/>
    <w:rsid w:val="005D6B54"/>
    <w:rsid w:val="005D780B"/>
    <w:rsid w:val="005D7951"/>
    <w:rsid w:val="005D7CBE"/>
    <w:rsid w:val="005D7F04"/>
    <w:rsid w:val="005E00D0"/>
    <w:rsid w:val="005E01D5"/>
    <w:rsid w:val="005E044C"/>
    <w:rsid w:val="005E058E"/>
    <w:rsid w:val="005E05C2"/>
    <w:rsid w:val="005E06CB"/>
    <w:rsid w:val="005E0893"/>
    <w:rsid w:val="005E0BFE"/>
    <w:rsid w:val="005E15AE"/>
    <w:rsid w:val="005E1B3D"/>
    <w:rsid w:val="005E1E79"/>
    <w:rsid w:val="005E28D0"/>
    <w:rsid w:val="005E2927"/>
    <w:rsid w:val="005E29A5"/>
    <w:rsid w:val="005E2A63"/>
    <w:rsid w:val="005E2B14"/>
    <w:rsid w:val="005E31E5"/>
    <w:rsid w:val="005E32A7"/>
    <w:rsid w:val="005E334B"/>
    <w:rsid w:val="005E39FE"/>
    <w:rsid w:val="005E3CD0"/>
    <w:rsid w:val="005E4402"/>
    <w:rsid w:val="005E4C75"/>
    <w:rsid w:val="005E5D1E"/>
    <w:rsid w:val="005E634E"/>
    <w:rsid w:val="005E6427"/>
    <w:rsid w:val="005E65E4"/>
    <w:rsid w:val="005E6ADB"/>
    <w:rsid w:val="005E6B50"/>
    <w:rsid w:val="005E757A"/>
    <w:rsid w:val="005E7804"/>
    <w:rsid w:val="005E783E"/>
    <w:rsid w:val="005E7D63"/>
    <w:rsid w:val="005F0501"/>
    <w:rsid w:val="005F0C55"/>
    <w:rsid w:val="005F0E22"/>
    <w:rsid w:val="005F1134"/>
    <w:rsid w:val="005F171B"/>
    <w:rsid w:val="005F1E78"/>
    <w:rsid w:val="005F229A"/>
    <w:rsid w:val="005F257E"/>
    <w:rsid w:val="005F25E1"/>
    <w:rsid w:val="005F2C86"/>
    <w:rsid w:val="005F31E6"/>
    <w:rsid w:val="005F3EBF"/>
    <w:rsid w:val="005F3FE4"/>
    <w:rsid w:val="005F43DB"/>
    <w:rsid w:val="005F4485"/>
    <w:rsid w:val="005F478D"/>
    <w:rsid w:val="005F4958"/>
    <w:rsid w:val="005F4BAE"/>
    <w:rsid w:val="005F4DD4"/>
    <w:rsid w:val="005F4E0A"/>
    <w:rsid w:val="005F5052"/>
    <w:rsid w:val="005F5AF4"/>
    <w:rsid w:val="005F5F41"/>
    <w:rsid w:val="005F66D0"/>
    <w:rsid w:val="005F6A21"/>
    <w:rsid w:val="005F7181"/>
    <w:rsid w:val="005F7202"/>
    <w:rsid w:val="005F73CA"/>
    <w:rsid w:val="005F7472"/>
    <w:rsid w:val="005F7AA1"/>
    <w:rsid w:val="005F7C51"/>
    <w:rsid w:val="0060059C"/>
    <w:rsid w:val="00600AC3"/>
    <w:rsid w:val="00600E4D"/>
    <w:rsid w:val="006012CC"/>
    <w:rsid w:val="0060165A"/>
    <w:rsid w:val="0060196B"/>
    <w:rsid w:val="00601989"/>
    <w:rsid w:val="00601AD4"/>
    <w:rsid w:val="00601F66"/>
    <w:rsid w:val="00601FE3"/>
    <w:rsid w:val="006027A0"/>
    <w:rsid w:val="006027AC"/>
    <w:rsid w:val="00602B86"/>
    <w:rsid w:val="00602C21"/>
    <w:rsid w:val="00602D8F"/>
    <w:rsid w:val="00602FAB"/>
    <w:rsid w:val="006031CD"/>
    <w:rsid w:val="006032BF"/>
    <w:rsid w:val="006034DC"/>
    <w:rsid w:val="00603C5C"/>
    <w:rsid w:val="00603D70"/>
    <w:rsid w:val="00603EB9"/>
    <w:rsid w:val="006043F9"/>
    <w:rsid w:val="00604DBD"/>
    <w:rsid w:val="00604F09"/>
    <w:rsid w:val="006050DC"/>
    <w:rsid w:val="006052AB"/>
    <w:rsid w:val="00605332"/>
    <w:rsid w:val="00606691"/>
    <w:rsid w:val="00606982"/>
    <w:rsid w:val="006069BA"/>
    <w:rsid w:val="006073E6"/>
    <w:rsid w:val="00607426"/>
    <w:rsid w:val="0060770B"/>
    <w:rsid w:val="0060770C"/>
    <w:rsid w:val="00607992"/>
    <w:rsid w:val="006102D2"/>
    <w:rsid w:val="006103AE"/>
    <w:rsid w:val="0061057E"/>
    <w:rsid w:val="00610AAF"/>
    <w:rsid w:val="00610C19"/>
    <w:rsid w:val="00610E53"/>
    <w:rsid w:val="00611AC8"/>
    <w:rsid w:val="00611C5B"/>
    <w:rsid w:val="006120CC"/>
    <w:rsid w:val="006126F1"/>
    <w:rsid w:val="006127D6"/>
    <w:rsid w:val="00612C7C"/>
    <w:rsid w:val="0061346C"/>
    <w:rsid w:val="00614232"/>
    <w:rsid w:val="00614296"/>
    <w:rsid w:val="00614602"/>
    <w:rsid w:val="0061484A"/>
    <w:rsid w:val="00614C31"/>
    <w:rsid w:val="006153B9"/>
    <w:rsid w:val="00615678"/>
    <w:rsid w:val="00615C6B"/>
    <w:rsid w:val="0061602E"/>
    <w:rsid w:val="00616375"/>
    <w:rsid w:val="00616731"/>
    <w:rsid w:val="006169E5"/>
    <w:rsid w:val="00616CD7"/>
    <w:rsid w:val="00616D45"/>
    <w:rsid w:val="00616DF8"/>
    <w:rsid w:val="00616E38"/>
    <w:rsid w:val="006172D4"/>
    <w:rsid w:val="006173CC"/>
    <w:rsid w:val="00617E88"/>
    <w:rsid w:val="00620318"/>
    <w:rsid w:val="0062069F"/>
    <w:rsid w:val="006206F4"/>
    <w:rsid w:val="006208BB"/>
    <w:rsid w:val="006208DA"/>
    <w:rsid w:val="00620A31"/>
    <w:rsid w:val="00620BCE"/>
    <w:rsid w:val="00620F45"/>
    <w:rsid w:val="0062123F"/>
    <w:rsid w:val="006215A5"/>
    <w:rsid w:val="00621792"/>
    <w:rsid w:val="00621BE6"/>
    <w:rsid w:val="00622487"/>
    <w:rsid w:val="006225F5"/>
    <w:rsid w:val="00622F4F"/>
    <w:rsid w:val="006231AA"/>
    <w:rsid w:val="006231D1"/>
    <w:rsid w:val="006235C2"/>
    <w:rsid w:val="006237BE"/>
    <w:rsid w:val="00623B39"/>
    <w:rsid w:val="0062412A"/>
    <w:rsid w:val="006243B7"/>
    <w:rsid w:val="00624638"/>
    <w:rsid w:val="0062496D"/>
    <w:rsid w:val="00624CE1"/>
    <w:rsid w:val="00624D6E"/>
    <w:rsid w:val="00625AA9"/>
    <w:rsid w:val="00625AC7"/>
    <w:rsid w:val="00625DAE"/>
    <w:rsid w:val="00626107"/>
    <w:rsid w:val="0062632C"/>
    <w:rsid w:val="00626804"/>
    <w:rsid w:val="00626F2E"/>
    <w:rsid w:val="006276C4"/>
    <w:rsid w:val="006276F0"/>
    <w:rsid w:val="006276F9"/>
    <w:rsid w:val="00627D2D"/>
    <w:rsid w:val="00627FBD"/>
    <w:rsid w:val="00630548"/>
    <w:rsid w:val="006306C9"/>
    <w:rsid w:val="00631378"/>
    <w:rsid w:val="00631A1F"/>
    <w:rsid w:val="00631FD2"/>
    <w:rsid w:val="0063292A"/>
    <w:rsid w:val="00632A4C"/>
    <w:rsid w:val="00632B88"/>
    <w:rsid w:val="00632DAE"/>
    <w:rsid w:val="00632F91"/>
    <w:rsid w:val="00633491"/>
    <w:rsid w:val="00633565"/>
    <w:rsid w:val="00634352"/>
    <w:rsid w:val="0063457B"/>
    <w:rsid w:val="00634857"/>
    <w:rsid w:val="006348C3"/>
    <w:rsid w:val="00635006"/>
    <w:rsid w:val="006351F7"/>
    <w:rsid w:val="006356E9"/>
    <w:rsid w:val="00636550"/>
    <w:rsid w:val="00636A08"/>
    <w:rsid w:val="0063721C"/>
    <w:rsid w:val="00637465"/>
    <w:rsid w:val="006374B3"/>
    <w:rsid w:val="00637639"/>
    <w:rsid w:val="00637859"/>
    <w:rsid w:val="0064036B"/>
    <w:rsid w:val="0064039D"/>
    <w:rsid w:val="00640675"/>
    <w:rsid w:val="00640A6D"/>
    <w:rsid w:val="00640B0B"/>
    <w:rsid w:val="00640F0D"/>
    <w:rsid w:val="00640FF4"/>
    <w:rsid w:val="006412CF"/>
    <w:rsid w:val="00641905"/>
    <w:rsid w:val="00641BC7"/>
    <w:rsid w:val="00642161"/>
    <w:rsid w:val="00642AFC"/>
    <w:rsid w:val="006436C2"/>
    <w:rsid w:val="00643DFF"/>
    <w:rsid w:val="0064410B"/>
    <w:rsid w:val="00644407"/>
    <w:rsid w:val="0064450E"/>
    <w:rsid w:val="00644702"/>
    <w:rsid w:val="00644767"/>
    <w:rsid w:val="00644BD6"/>
    <w:rsid w:val="0064537A"/>
    <w:rsid w:val="006459C0"/>
    <w:rsid w:val="00645A75"/>
    <w:rsid w:val="00646163"/>
    <w:rsid w:val="0064639F"/>
    <w:rsid w:val="00646511"/>
    <w:rsid w:val="00646C45"/>
    <w:rsid w:val="00646D33"/>
    <w:rsid w:val="00647566"/>
    <w:rsid w:val="006475A1"/>
    <w:rsid w:val="00647ABF"/>
    <w:rsid w:val="00650099"/>
    <w:rsid w:val="00650124"/>
    <w:rsid w:val="0065079D"/>
    <w:rsid w:val="00650BB4"/>
    <w:rsid w:val="006514D8"/>
    <w:rsid w:val="00651652"/>
    <w:rsid w:val="00651FF1"/>
    <w:rsid w:val="00652762"/>
    <w:rsid w:val="00652CC7"/>
    <w:rsid w:val="00652FE3"/>
    <w:rsid w:val="00653A36"/>
    <w:rsid w:val="00653A79"/>
    <w:rsid w:val="00653C46"/>
    <w:rsid w:val="00654972"/>
    <w:rsid w:val="00654CFA"/>
    <w:rsid w:val="006554D9"/>
    <w:rsid w:val="00655630"/>
    <w:rsid w:val="00655EE6"/>
    <w:rsid w:val="006565DB"/>
    <w:rsid w:val="00656E0B"/>
    <w:rsid w:val="00656F24"/>
    <w:rsid w:val="00657392"/>
    <w:rsid w:val="0065778D"/>
    <w:rsid w:val="006578BD"/>
    <w:rsid w:val="00657B4F"/>
    <w:rsid w:val="00657C9B"/>
    <w:rsid w:val="00657D81"/>
    <w:rsid w:val="006601CD"/>
    <w:rsid w:val="00660241"/>
    <w:rsid w:val="00660CDD"/>
    <w:rsid w:val="00660FBB"/>
    <w:rsid w:val="0066112B"/>
    <w:rsid w:val="00661172"/>
    <w:rsid w:val="006614A3"/>
    <w:rsid w:val="00661898"/>
    <w:rsid w:val="006627FB"/>
    <w:rsid w:val="006628FB"/>
    <w:rsid w:val="00662DD4"/>
    <w:rsid w:val="006636BE"/>
    <w:rsid w:val="00663AB9"/>
    <w:rsid w:val="00663FA9"/>
    <w:rsid w:val="006641BF"/>
    <w:rsid w:val="00664236"/>
    <w:rsid w:val="00664817"/>
    <w:rsid w:val="00664C24"/>
    <w:rsid w:val="00664C5C"/>
    <w:rsid w:val="00664CA3"/>
    <w:rsid w:val="0066531B"/>
    <w:rsid w:val="00665A52"/>
    <w:rsid w:val="00665DEB"/>
    <w:rsid w:val="00665E95"/>
    <w:rsid w:val="00666697"/>
    <w:rsid w:val="006666F8"/>
    <w:rsid w:val="00666F1D"/>
    <w:rsid w:val="006678F4"/>
    <w:rsid w:val="00667A52"/>
    <w:rsid w:val="00667C48"/>
    <w:rsid w:val="0067095D"/>
    <w:rsid w:val="006709F8"/>
    <w:rsid w:val="00670C42"/>
    <w:rsid w:val="00670FD3"/>
    <w:rsid w:val="0067143E"/>
    <w:rsid w:val="0067157F"/>
    <w:rsid w:val="0067162C"/>
    <w:rsid w:val="00671B75"/>
    <w:rsid w:val="00672351"/>
    <w:rsid w:val="0067265B"/>
    <w:rsid w:val="00672D9C"/>
    <w:rsid w:val="00673201"/>
    <w:rsid w:val="006738D0"/>
    <w:rsid w:val="00673BB6"/>
    <w:rsid w:val="00673C5F"/>
    <w:rsid w:val="00673DE4"/>
    <w:rsid w:val="00673EBD"/>
    <w:rsid w:val="0067429D"/>
    <w:rsid w:val="00674771"/>
    <w:rsid w:val="00675402"/>
    <w:rsid w:val="0067574C"/>
    <w:rsid w:val="00675910"/>
    <w:rsid w:val="006760B8"/>
    <w:rsid w:val="0067624A"/>
    <w:rsid w:val="00676414"/>
    <w:rsid w:val="00676442"/>
    <w:rsid w:val="006768F4"/>
    <w:rsid w:val="00676DFA"/>
    <w:rsid w:val="00677343"/>
    <w:rsid w:val="006776FF"/>
    <w:rsid w:val="00677D54"/>
    <w:rsid w:val="006801C4"/>
    <w:rsid w:val="006801E7"/>
    <w:rsid w:val="00680582"/>
    <w:rsid w:val="00680BD5"/>
    <w:rsid w:val="006810EA"/>
    <w:rsid w:val="0068163C"/>
    <w:rsid w:val="00681AE3"/>
    <w:rsid w:val="006820BE"/>
    <w:rsid w:val="00682132"/>
    <w:rsid w:val="00682290"/>
    <w:rsid w:val="00682CF9"/>
    <w:rsid w:val="0068327E"/>
    <w:rsid w:val="006839F7"/>
    <w:rsid w:val="00683BD8"/>
    <w:rsid w:val="00684387"/>
    <w:rsid w:val="00684E2D"/>
    <w:rsid w:val="00684EA3"/>
    <w:rsid w:val="00684F25"/>
    <w:rsid w:val="0068588B"/>
    <w:rsid w:val="0068655E"/>
    <w:rsid w:val="00686882"/>
    <w:rsid w:val="006869D6"/>
    <w:rsid w:val="00687195"/>
    <w:rsid w:val="006873B6"/>
    <w:rsid w:val="006876D9"/>
    <w:rsid w:val="00687819"/>
    <w:rsid w:val="00687B58"/>
    <w:rsid w:val="00687E7F"/>
    <w:rsid w:val="0069042F"/>
    <w:rsid w:val="006907B1"/>
    <w:rsid w:val="00690856"/>
    <w:rsid w:val="00690880"/>
    <w:rsid w:val="006916AE"/>
    <w:rsid w:val="006916AF"/>
    <w:rsid w:val="006918DD"/>
    <w:rsid w:val="00691D12"/>
    <w:rsid w:val="00691E37"/>
    <w:rsid w:val="00691EBF"/>
    <w:rsid w:val="00691F50"/>
    <w:rsid w:val="00692B8C"/>
    <w:rsid w:val="00692C12"/>
    <w:rsid w:val="00692FF8"/>
    <w:rsid w:val="006933CE"/>
    <w:rsid w:val="0069353B"/>
    <w:rsid w:val="00693FAC"/>
    <w:rsid w:val="00694604"/>
    <w:rsid w:val="00694A7F"/>
    <w:rsid w:val="00694BD5"/>
    <w:rsid w:val="00694F86"/>
    <w:rsid w:val="0069502C"/>
    <w:rsid w:val="00695129"/>
    <w:rsid w:val="00695133"/>
    <w:rsid w:val="00695921"/>
    <w:rsid w:val="0069594E"/>
    <w:rsid w:val="00695F26"/>
    <w:rsid w:val="00695F53"/>
    <w:rsid w:val="006965EC"/>
    <w:rsid w:val="00696A3D"/>
    <w:rsid w:val="00696E61"/>
    <w:rsid w:val="00696F4E"/>
    <w:rsid w:val="0069700A"/>
    <w:rsid w:val="006979B5"/>
    <w:rsid w:val="00697D85"/>
    <w:rsid w:val="00697DB7"/>
    <w:rsid w:val="006A0216"/>
    <w:rsid w:val="006A0C6D"/>
    <w:rsid w:val="006A0D70"/>
    <w:rsid w:val="006A0DDB"/>
    <w:rsid w:val="006A10A4"/>
    <w:rsid w:val="006A14E2"/>
    <w:rsid w:val="006A1F49"/>
    <w:rsid w:val="006A1FF7"/>
    <w:rsid w:val="006A203F"/>
    <w:rsid w:val="006A239E"/>
    <w:rsid w:val="006A2512"/>
    <w:rsid w:val="006A268D"/>
    <w:rsid w:val="006A304D"/>
    <w:rsid w:val="006A3744"/>
    <w:rsid w:val="006A3D92"/>
    <w:rsid w:val="006A4343"/>
    <w:rsid w:val="006A480A"/>
    <w:rsid w:val="006A560F"/>
    <w:rsid w:val="006A6668"/>
    <w:rsid w:val="006A73C8"/>
    <w:rsid w:val="006A773F"/>
    <w:rsid w:val="006A7D6A"/>
    <w:rsid w:val="006B001F"/>
    <w:rsid w:val="006B012E"/>
    <w:rsid w:val="006B023E"/>
    <w:rsid w:val="006B02DF"/>
    <w:rsid w:val="006B08F2"/>
    <w:rsid w:val="006B16F3"/>
    <w:rsid w:val="006B1E85"/>
    <w:rsid w:val="006B21A8"/>
    <w:rsid w:val="006B21B2"/>
    <w:rsid w:val="006B25B2"/>
    <w:rsid w:val="006B2ADF"/>
    <w:rsid w:val="006B2E66"/>
    <w:rsid w:val="006B3367"/>
    <w:rsid w:val="006B3686"/>
    <w:rsid w:val="006B3853"/>
    <w:rsid w:val="006B3940"/>
    <w:rsid w:val="006B3DBA"/>
    <w:rsid w:val="006B40B2"/>
    <w:rsid w:val="006B42D4"/>
    <w:rsid w:val="006B4F2E"/>
    <w:rsid w:val="006B5E29"/>
    <w:rsid w:val="006B5E61"/>
    <w:rsid w:val="006B6464"/>
    <w:rsid w:val="006B64AF"/>
    <w:rsid w:val="006B6668"/>
    <w:rsid w:val="006B69EC"/>
    <w:rsid w:val="006B6E5A"/>
    <w:rsid w:val="006B6FD8"/>
    <w:rsid w:val="006B7832"/>
    <w:rsid w:val="006B7923"/>
    <w:rsid w:val="006B7F5E"/>
    <w:rsid w:val="006C0105"/>
    <w:rsid w:val="006C01D2"/>
    <w:rsid w:val="006C0660"/>
    <w:rsid w:val="006C0DAC"/>
    <w:rsid w:val="006C0E57"/>
    <w:rsid w:val="006C0E77"/>
    <w:rsid w:val="006C1067"/>
    <w:rsid w:val="006C10FB"/>
    <w:rsid w:val="006C1F4C"/>
    <w:rsid w:val="006C38D9"/>
    <w:rsid w:val="006C3D69"/>
    <w:rsid w:val="006C41E4"/>
    <w:rsid w:val="006C4ABB"/>
    <w:rsid w:val="006C4D45"/>
    <w:rsid w:val="006C532D"/>
    <w:rsid w:val="006C6014"/>
    <w:rsid w:val="006C60F6"/>
    <w:rsid w:val="006C65C1"/>
    <w:rsid w:val="006C66E8"/>
    <w:rsid w:val="006C67D6"/>
    <w:rsid w:val="006C6E6E"/>
    <w:rsid w:val="006C7014"/>
    <w:rsid w:val="006C70BB"/>
    <w:rsid w:val="006C7A18"/>
    <w:rsid w:val="006C7F2C"/>
    <w:rsid w:val="006C7F69"/>
    <w:rsid w:val="006D046C"/>
    <w:rsid w:val="006D0D2F"/>
    <w:rsid w:val="006D1039"/>
    <w:rsid w:val="006D1400"/>
    <w:rsid w:val="006D251B"/>
    <w:rsid w:val="006D28DE"/>
    <w:rsid w:val="006D2EE6"/>
    <w:rsid w:val="006D2F51"/>
    <w:rsid w:val="006D3932"/>
    <w:rsid w:val="006D3F22"/>
    <w:rsid w:val="006D45C8"/>
    <w:rsid w:val="006D4686"/>
    <w:rsid w:val="006D4D95"/>
    <w:rsid w:val="006D53D3"/>
    <w:rsid w:val="006D5837"/>
    <w:rsid w:val="006D5CEA"/>
    <w:rsid w:val="006D5FCB"/>
    <w:rsid w:val="006D732A"/>
    <w:rsid w:val="006D7EB3"/>
    <w:rsid w:val="006D7F23"/>
    <w:rsid w:val="006E0C65"/>
    <w:rsid w:val="006E0D88"/>
    <w:rsid w:val="006E13E4"/>
    <w:rsid w:val="006E16AE"/>
    <w:rsid w:val="006E1A93"/>
    <w:rsid w:val="006E1B0C"/>
    <w:rsid w:val="006E21D2"/>
    <w:rsid w:val="006E26A5"/>
    <w:rsid w:val="006E2BA3"/>
    <w:rsid w:val="006E3C53"/>
    <w:rsid w:val="006E3C77"/>
    <w:rsid w:val="006E3D26"/>
    <w:rsid w:val="006E3DDA"/>
    <w:rsid w:val="006E41E7"/>
    <w:rsid w:val="006E48F9"/>
    <w:rsid w:val="006E49B4"/>
    <w:rsid w:val="006E4C0C"/>
    <w:rsid w:val="006E566E"/>
    <w:rsid w:val="006E57AF"/>
    <w:rsid w:val="006E59A7"/>
    <w:rsid w:val="006E649E"/>
    <w:rsid w:val="006E71A5"/>
    <w:rsid w:val="006E74E6"/>
    <w:rsid w:val="006E772A"/>
    <w:rsid w:val="006E7D58"/>
    <w:rsid w:val="006E7D6A"/>
    <w:rsid w:val="006E7E22"/>
    <w:rsid w:val="006E7EE1"/>
    <w:rsid w:val="006F001D"/>
    <w:rsid w:val="006F02B4"/>
    <w:rsid w:val="006F09FB"/>
    <w:rsid w:val="006F1284"/>
    <w:rsid w:val="006F1B8D"/>
    <w:rsid w:val="006F1EA7"/>
    <w:rsid w:val="006F1FD0"/>
    <w:rsid w:val="006F2023"/>
    <w:rsid w:val="006F20AE"/>
    <w:rsid w:val="006F2243"/>
    <w:rsid w:val="006F24B4"/>
    <w:rsid w:val="006F26C8"/>
    <w:rsid w:val="006F27E3"/>
    <w:rsid w:val="006F2978"/>
    <w:rsid w:val="006F2E94"/>
    <w:rsid w:val="006F3315"/>
    <w:rsid w:val="006F3377"/>
    <w:rsid w:val="006F374A"/>
    <w:rsid w:val="006F37EF"/>
    <w:rsid w:val="006F3F06"/>
    <w:rsid w:val="006F42B7"/>
    <w:rsid w:val="006F476E"/>
    <w:rsid w:val="006F48BF"/>
    <w:rsid w:val="006F5239"/>
    <w:rsid w:val="006F54B1"/>
    <w:rsid w:val="006F5A90"/>
    <w:rsid w:val="006F5DDB"/>
    <w:rsid w:val="006F638B"/>
    <w:rsid w:val="006F63A8"/>
    <w:rsid w:val="006F65B9"/>
    <w:rsid w:val="006F6661"/>
    <w:rsid w:val="006F6738"/>
    <w:rsid w:val="006F675E"/>
    <w:rsid w:val="006F697D"/>
    <w:rsid w:val="006F6A31"/>
    <w:rsid w:val="006F6C8A"/>
    <w:rsid w:val="006F6ED4"/>
    <w:rsid w:val="006F6EFF"/>
    <w:rsid w:val="006F7491"/>
    <w:rsid w:val="006F7DEC"/>
    <w:rsid w:val="006F7F3C"/>
    <w:rsid w:val="006F7FC2"/>
    <w:rsid w:val="007000C3"/>
    <w:rsid w:val="00700591"/>
    <w:rsid w:val="0070063D"/>
    <w:rsid w:val="0070069F"/>
    <w:rsid w:val="00700DFC"/>
    <w:rsid w:val="00701337"/>
    <w:rsid w:val="007015B6"/>
    <w:rsid w:val="00701654"/>
    <w:rsid w:val="007016CB"/>
    <w:rsid w:val="00701B17"/>
    <w:rsid w:val="00701B1D"/>
    <w:rsid w:val="007021AC"/>
    <w:rsid w:val="00702D5B"/>
    <w:rsid w:val="00702F53"/>
    <w:rsid w:val="0070312E"/>
    <w:rsid w:val="00703839"/>
    <w:rsid w:val="00703A8B"/>
    <w:rsid w:val="00703B44"/>
    <w:rsid w:val="00703FA5"/>
    <w:rsid w:val="0070437F"/>
    <w:rsid w:val="007043E1"/>
    <w:rsid w:val="00704525"/>
    <w:rsid w:val="0070464F"/>
    <w:rsid w:val="007048BA"/>
    <w:rsid w:val="0070581B"/>
    <w:rsid w:val="007069C6"/>
    <w:rsid w:val="00706A10"/>
    <w:rsid w:val="00706B75"/>
    <w:rsid w:val="00706F4C"/>
    <w:rsid w:val="00707AD1"/>
    <w:rsid w:val="007106E3"/>
    <w:rsid w:val="007106ED"/>
    <w:rsid w:val="0071080B"/>
    <w:rsid w:val="007108B2"/>
    <w:rsid w:val="007109E9"/>
    <w:rsid w:val="00710A87"/>
    <w:rsid w:val="00710DD5"/>
    <w:rsid w:val="00710E0C"/>
    <w:rsid w:val="0071113C"/>
    <w:rsid w:val="007119A6"/>
    <w:rsid w:val="00711F3D"/>
    <w:rsid w:val="0071202F"/>
    <w:rsid w:val="00713697"/>
    <w:rsid w:val="00713AC5"/>
    <w:rsid w:val="00714464"/>
    <w:rsid w:val="00714A52"/>
    <w:rsid w:val="00714B0E"/>
    <w:rsid w:val="00714C80"/>
    <w:rsid w:val="00714E48"/>
    <w:rsid w:val="007152DD"/>
    <w:rsid w:val="0071575E"/>
    <w:rsid w:val="00715AA2"/>
    <w:rsid w:val="00715B05"/>
    <w:rsid w:val="0071609E"/>
    <w:rsid w:val="007160D9"/>
    <w:rsid w:val="007161E7"/>
    <w:rsid w:val="0071651B"/>
    <w:rsid w:val="00716977"/>
    <w:rsid w:val="00716AE7"/>
    <w:rsid w:val="00716BC1"/>
    <w:rsid w:val="00716EDA"/>
    <w:rsid w:val="0071703E"/>
    <w:rsid w:val="007172AA"/>
    <w:rsid w:val="007173AB"/>
    <w:rsid w:val="00717703"/>
    <w:rsid w:val="007178EF"/>
    <w:rsid w:val="00717BFC"/>
    <w:rsid w:val="00717CA8"/>
    <w:rsid w:val="00717D8C"/>
    <w:rsid w:val="007201E9"/>
    <w:rsid w:val="007202E7"/>
    <w:rsid w:val="0072090C"/>
    <w:rsid w:val="00720FF8"/>
    <w:rsid w:val="0072143D"/>
    <w:rsid w:val="0072151F"/>
    <w:rsid w:val="00722C3E"/>
    <w:rsid w:val="00722C78"/>
    <w:rsid w:val="00722FB0"/>
    <w:rsid w:val="0072324A"/>
    <w:rsid w:val="00723C61"/>
    <w:rsid w:val="00724BAD"/>
    <w:rsid w:val="00724D2F"/>
    <w:rsid w:val="00724E6A"/>
    <w:rsid w:val="00724FD1"/>
    <w:rsid w:val="0072579C"/>
    <w:rsid w:val="00725FFB"/>
    <w:rsid w:val="00726130"/>
    <w:rsid w:val="0072631A"/>
    <w:rsid w:val="00726458"/>
    <w:rsid w:val="00726AF3"/>
    <w:rsid w:val="00726C6B"/>
    <w:rsid w:val="007273DA"/>
    <w:rsid w:val="007275DF"/>
    <w:rsid w:val="007276A6"/>
    <w:rsid w:val="00727BA2"/>
    <w:rsid w:val="00727D4A"/>
    <w:rsid w:val="00730094"/>
    <w:rsid w:val="007304EE"/>
    <w:rsid w:val="0073191E"/>
    <w:rsid w:val="007327F0"/>
    <w:rsid w:val="00732EA8"/>
    <w:rsid w:val="00732F63"/>
    <w:rsid w:val="00733219"/>
    <w:rsid w:val="007332A8"/>
    <w:rsid w:val="00733351"/>
    <w:rsid w:val="0073339C"/>
    <w:rsid w:val="007335E9"/>
    <w:rsid w:val="00733AB1"/>
    <w:rsid w:val="007340C3"/>
    <w:rsid w:val="00734145"/>
    <w:rsid w:val="007349D5"/>
    <w:rsid w:val="00734A7D"/>
    <w:rsid w:val="00734F3F"/>
    <w:rsid w:val="0073532F"/>
    <w:rsid w:val="00735517"/>
    <w:rsid w:val="00735818"/>
    <w:rsid w:val="0073584A"/>
    <w:rsid w:val="007359CF"/>
    <w:rsid w:val="007363E0"/>
    <w:rsid w:val="0073678A"/>
    <w:rsid w:val="007373C2"/>
    <w:rsid w:val="00737B73"/>
    <w:rsid w:val="00737CFF"/>
    <w:rsid w:val="00740007"/>
    <w:rsid w:val="00740009"/>
    <w:rsid w:val="00740254"/>
    <w:rsid w:val="0074062F"/>
    <w:rsid w:val="00740D6E"/>
    <w:rsid w:val="007413C3"/>
    <w:rsid w:val="007417EC"/>
    <w:rsid w:val="00742018"/>
    <w:rsid w:val="0074202F"/>
    <w:rsid w:val="007423DF"/>
    <w:rsid w:val="0074254F"/>
    <w:rsid w:val="0074257B"/>
    <w:rsid w:val="007430E1"/>
    <w:rsid w:val="00743259"/>
    <w:rsid w:val="007439CA"/>
    <w:rsid w:val="00743DDE"/>
    <w:rsid w:val="007441F6"/>
    <w:rsid w:val="007449AD"/>
    <w:rsid w:val="00744DAE"/>
    <w:rsid w:val="00744F39"/>
    <w:rsid w:val="007451F4"/>
    <w:rsid w:val="00745215"/>
    <w:rsid w:val="007454C4"/>
    <w:rsid w:val="007459E3"/>
    <w:rsid w:val="00745F6B"/>
    <w:rsid w:val="0074788E"/>
    <w:rsid w:val="00747D14"/>
    <w:rsid w:val="00747E79"/>
    <w:rsid w:val="00751334"/>
    <w:rsid w:val="00751558"/>
    <w:rsid w:val="00751580"/>
    <w:rsid w:val="0075169A"/>
    <w:rsid w:val="007516F4"/>
    <w:rsid w:val="007519A1"/>
    <w:rsid w:val="00751C1B"/>
    <w:rsid w:val="00751DCA"/>
    <w:rsid w:val="0075257D"/>
    <w:rsid w:val="0075347D"/>
    <w:rsid w:val="00753F31"/>
    <w:rsid w:val="00754770"/>
    <w:rsid w:val="00754B3D"/>
    <w:rsid w:val="00754D60"/>
    <w:rsid w:val="00754F49"/>
    <w:rsid w:val="00755065"/>
    <w:rsid w:val="007551F9"/>
    <w:rsid w:val="00755993"/>
    <w:rsid w:val="00755A6D"/>
    <w:rsid w:val="00755E6A"/>
    <w:rsid w:val="00756014"/>
    <w:rsid w:val="00756062"/>
    <w:rsid w:val="0075685B"/>
    <w:rsid w:val="00756EE8"/>
    <w:rsid w:val="00757BD4"/>
    <w:rsid w:val="00757C20"/>
    <w:rsid w:val="00757F0B"/>
    <w:rsid w:val="00760E48"/>
    <w:rsid w:val="00760F66"/>
    <w:rsid w:val="00761350"/>
    <w:rsid w:val="007613F6"/>
    <w:rsid w:val="00761571"/>
    <w:rsid w:val="00761824"/>
    <w:rsid w:val="00762189"/>
    <w:rsid w:val="007628BE"/>
    <w:rsid w:val="00762A48"/>
    <w:rsid w:val="00763736"/>
    <w:rsid w:val="007637BB"/>
    <w:rsid w:val="00763C91"/>
    <w:rsid w:val="00763D2B"/>
    <w:rsid w:val="00764921"/>
    <w:rsid w:val="00764C89"/>
    <w:rsid w:val="00764E9C"/>
    <w:rsid w:val="00764EC5"/>
    <w:rsid w:val="00765430"/>
    <w:rsid w:val="0076556F"/>
    <w:rsid w:val="00765718"/>
    <w:rsid w:val="0076598E"/>
    <w:rsid w:val="00765C20"/>
    <w:rsid w:val="0076641C"/>
    <w:rsid w:val="00766737"/>
    <w:rsid w:val="007667B0"/>
    <w:rsid w:val="00766902"/>
    <w:rsid w:val="00766933"/>
    <w:rsid w:val="00767005"/>
    <w:rsid w:val="00767324"/>
    <w:rsid w:val="00767860"/>
    <w:rsid w:val="007679A3"/>
    <w:rsid w:val="007679EA"/>
    <w:rsid w:val="00767E20"/>
    <w:rsid w:val="00770318"/>
    <w:rsid w:val="0077078D"/>
    <w:rsid w:val="00770EC7"/>
    <w:rsid w:val="007710F2"/>
    <w:rsid w:val="0077148E"/>
    <w:rsid w:val="00771529"/>
    <w:rsid w:val="00771605"/>
    <w:rsid w:val="00771672"/>
    <w:rsid w:val="00772118"/>
    <w:rsid w:val="007724DE"/>
    <w:rsid w:val="007729E1"/>
    <w:rsid w:val="00772DC5"/>
    <w:rsid w:val="007734C8"/>
    <w:rsid w:val="00773DB4"/>
    <w:rsid w:val="00773DD1"/>
    <w:rsid w:val="007746D6"/>
    <w:rsid w:val="00774983"/>
    <w:rsid w:val="00774C6A"/>
    <w:rsid w:val="007755C5"/>
    <w:rsid w:val="00775787"/>
    <w:rsid w:val="00775A47"/>
    <w:rsid w:val="00775C27"/>
    <w:rsid w:val="00776160"/>
    <w:rsid w:val="0077643C"/>
    <w:rsid w:val="007767BF"/>
    <w:rsid w:val="00776A0A"/>
    <w:rsid w:val="00776FA4"/>
    <w:rsid w:val="0077722C"/>
    <w:rsid w:val="0077764E"/>
    <w:rsid w:val="0077784D"/>
    <w:rsid w:val="00777A21"/>
    <w:rsid w:val="0078021C"/>
    <w:rsid w:val="0078022A"/>
    <w:rsid w:val="0078047B"/>
    <w:rsid w:val="007808A3"/>
    <w:rsid w:val="00780D92"/>
    <w:rsid w:val="00781727"/>
    <w:rsid w:val="00781C40"/>
    <w:rsid w:val="00781F50"/>
    <w:rsid w:val="007821DC"/>
    <w:rsid w:val="007825B1"/>
    <w:rsid w:val="00782838"/>
    <w:rsid w:val="007830B9"/>
    <w:rsid w:val="007833C0"/>
    <w:rsid w:val="0078360E"/>
    <w:rsid w:val="007838BE"/>
    <w:rsid w:val="00783BB6"/>
    <w:rsid w:val="00784AC7"/>
    <w:rsid w:val="007853B3"/>
    <w:rsid w:val="00785528"/>
    <w:rsid w:val="007864F4"/>
    <w:rsid w:val="007865A6"/>
    <w:rsid w:val="007867B4"/>
    <w:rsid w:val="007867F2"/>
    <w:rsid w:val="00786971"/>
    <w:rsid w:val="007869BD"/>
    <w:rsid w:val="00786A69"/>
    <w:rsid w:val="007875AF"/>
    <w:rsid w:val="00787768"/>
    <w:rsid w:val="0078785A"/>
    <w:rsid w:val="00787E84"/>
    <w:rsid w:val="00787F70"/>
    <w:rsid w:val="0079003A"/>
    <w:rsid w:val="00790635"/>
    <w:rsid w:val="00790715"/>
    <w:rsid w:val="00790B59"/>
    <w:rsid w:val="00791C56"/>
    <w:rsid w:val="00791C79"/>
    <w:rsid w:val="00792336"/>
    <w:rsid w:val="00792740"/>
    <w:rsid w:val="007929B0"/>
    <w:rsid w:val="00793025"/>
    <w:rsid w:val="00793349"/>
    <w:rsid w:val="007934C4"/>
    <w:rsid w:val="0079383B"/>
    <w:rsid w:val="0079388E"/>
    <w:rsid w:val="00793F86"/>
    <w:rsid w:val="00794103"/>
    <w:rsid w:val="007946FB"/>
    <w:rsid w:val="00794EF2"/>
    <w:rsid w:val="0079507C"/>
    <w:rsid w:val="00795271"/>
    <w:rsid w:val="007952FA"/>
    <w:rsid w:val="0079599C"/>
    <w:rsid w:val="00795FDD"/>
    <w:rsid w:val="0079613D"/>
    <w:rsid w:val="00796510"/>
    <w:rsid w:val="007965CE"/>
    <w:rsid w:val="00796BA7"/>
    <w:rsid w:val="00796DD9"/>
    <w:rsid w:val="00796F7E"/>
    <w:rsid w:val="007970DC"/>
    <w:rsid w:val="00797259"/>
    <w:rsid w:val="00797B6D"/>
    <w:rsid w:val="00797FE9"/>
    <w:rsid w:val="007A0077"/>
    <w:rsid w:val="007A06DF"/>
    <w:rsid w:val="007A0FBE"/>
    <w:rsid w:val="007A128D"/>
    <w:rsid w:val="007A1385"/>
    <w:rsid w:val="007A13FD"/>
    <w:rsid w:val="007A14DF"/>
    <w:rsid w:val="007A1972"/>
    <w:rsid w:val="007A1A98"/>
    <w:rsid w:val="007A1BCB"/>
    <w:rsid w:val="007A1BE8"/>
    <w:rsid w:val="007A20BA"/>
    <w:rsid w:val="007A23C7"/>
    <w:rsid w:val="007A2425"/>
    <w:rsid w:val="007A24D3"/>
    <w:rsid w:val="007A286F"/>
    <w:rsid w:val="007A2BD1"/>
    <w:rsid w:val="007A2CDC"/>
    <w:rsid w:val="007A2D8A"/>
    <w:rsid w:val="007A35D1"/>
    <w:rsid w:val="007A382A"/>
    <w:rsid w:val="007A3AB4"/>
    <w:rsid w:val="007A4059"/>
    <w:rsid w:val="007A468B"/>
    <w:rsid w:val="007A480D"/>
    <w:rsid w:val="007A4B8E"/>
    <w:rsid w:val="007A4D33"/>
    <w:rsid w:val="007A4EBE"/>
    <w:rsid w:val="007A4F13"/>
    <w:rsid w:val="007A507A"/>
    <w:rsid w:val="007A57A8"/>
    <w:rsid w:val="007A57C9"/>
    <w:rsid w:val="007A5B45"/>
    <w:rsid w:val="007A5D5C"/>
    <w:rsid w:val="007A6518"/>
    <w:rsid w:val="007A65D5"/>
    <w:rsid w:val="007A751A"/>
    <w:rsid w:val="007A7720"/>
    <w:rsid w:val="007A78A5"/>
    <w:rsid w:val="007A7F2F"/>
    <w:rsid w:val="007A7FEE"/>
    <w:rsid w:val="007B046D"/>
    <w:rsid w:val="007B0931"/>
    <w:rsid w:val="007B0C78"/>
    <w:rsid w:val="007B0C95"/>
    <w:rsid w:val="007B0E83"/>
    <w:rsid w:val="007B17DE"/>
    <w:rsid w:val="007B1846"/>
    <w:rsid w:val="007B18DF"/>
    <w:rsid w:val="007B275C"/>
    <w:rsid w:val="007B27C8"/>
    <w:rsid w:val="007B2EDF"/>
    <w:rsid w:val="007B32DF"/>
    <w:rsid w:val="007B3498"/>
    <w:rsid w:val="007B37E2"/>
    <w:rsid w:val="007B3973"/>
    <w:rsid w:val="007B3B5C"/>
    <w:rsid w:val="007B4116"/>
    <w:rsid w:val="007B4EDD"/>
    <w:rsid w:val="007B52BD"/>
    <w:rsid w:val="007B5779"/>
    <w:rsid w:val="007B5AA5"/>
    <w:rsid w:val="007B5D2B"/>
    <w:rsid w:val="007B5F5D"/>
    <w:rsid w:val="007B6281"/>
    <w:rsid w:val="007B63CD"/>
    <w:rsid w:val="007B65DE"/>
    <w:rsid w:val="007B6B12"/>
    <w:rsid w:val="007B6B19"/>
    <w:rsid w:val="007B6BAC"/>
    <w:rsid w:val="007B6E86"/>
    <w:rsid w:val="007B7083"/>
    <w:rsid w:val="007C02F0"/>
    <w:rsid w:val="007C055E"/>
    <w:rsid w:val="007C0D38"/>
    <w:rsid w:val="007C0EE6"/>
    <w:rsid w:val="007C1018"/>
    <w:rsid w:val="007C1F00"/>
    <w:rsid w:val="007C229A"/>
    <w:rsid w:val="007C2A44"/>
    <w:rsid w:val="007C3AA3"/>
    <w:rsid w:val="007C3B5B"/>
    <w:rsid w:val="007C3C4A"/>
    <w:rsid w:val="007C403A"/>
    <w:rsid w:val="007C51ED"/>
    <w:rsid w:val="007C5573"/>
    <w:rsid w:val="007C5B68"/>
    <w:rsid w:val="007C6262"/>
    <w:rsid w:val="007C62E2"/>
    <w:rsid w:val="007C6354"/>
    <w:rsid w:val="007C6D31"/>
    <w:rsid w:val="007C74A1"/>
    <w:rsid w:val="007C75F2"/>
    <w:rsid w:val="007C7A84"/>
    <w:rsid w:val="007D0542"/>
    <w:rsid w:val="007D0A42"/>
    <w:rsid w:val="007D1106"/>
    <w:rsid w:val="007D12DB"/>
    <w:rsid w:val="007D1685"/>
    <w:rsid w:val="007D1C5F"/>
    <w:rsid w:val="007D1D68"/>
    <w:rsid w:val="007D1E1E"/>
    <w:rsid w:val="007D20AB"/>
    <w:rsid w:val="007D2986"/>
    <w:rsid w:val="007D29B4"/>
    <w:rsid w:val="007D2A99"/>
    <w:rsid w:val="007D2B93"/>
    <w:rsid w:val="007D2EB2"/>
    <w:rsid w:val="007D38EA"/>
    <w:rsid w:val="007D3AFF"/>
    <w:rsid w:val="007D3DC1"/>
    <w:rsid w:val="007D4412"/>
    <w:rsid w:val="007D4BDD"/>
    <w:rsid w:val="007D4FD1"/>
    <w:rsid w:val="007D505A"/>
    <w:rsid w:val="007D60D6"/>
    <w:rsid w:val="007D6659"/>
    <w:rsid w:val="007D69C6"/>
    <w:rsid w:val="007D6A3B"/>
    <w:rsid w:val="007D6FBF"/>
    <w:rsid w:val="007D778C"/>
    <w:rsid w:val="007D7906"/>
    <w:rsid w:val="007D7B35"/>
    <w:rsid w:val="007D7BFB"/>
    <w:rsid w:val="007D7E33"/>
    <w:rsid w:val="007E095E"/>
    <w:rsid w:val="007E0E17"/>
    <w:rsid w:val="007E1684"/>
    <w:rsid w:val="007E17F5"/>
    <w:rsid w:val="007E193F"/>
    <w:rsid w:val="007E1BF6"/>
    <w:rsid w:val="007E1ECC"/>
    <w:rsid w:val="007E23C2"/>
    <w:rsid w:val="007E2905"/>
    <w:rsid w:val="007E2A84"/>
    <w:rsid w:val="007E2DC3"/>
    <w:rsid w:val="007E2F34"/>
    <w:rsid w:val="007E31BA"/>
    <w:rsid w:val="007E34A8"/>
    <w:rsid w:val="007E34EF"/>
    <w:rsid w:val="007E3732"/>
    <w:rsid w:val="007E390D"/>
    <w:rsid w:val="007E3A1C"/>
    <w:rsid w:val="007E3EE9"/>
    <w:rsid w:val="007E44C6"/>
    <w:rsid w:val="007E44CB"/>
    <w:rsid w:val="007E44F9"/>
    <w:rsid w:val="007E49B5"/>
    <w:rsid w:val="007E4A4C"/>
    <w:rsid w:val="007E4EF3"/>
    <w:rsid w:val="007E517E"/>
    <w:rsid w:val="007E543D"/>
    <w:rsid w:val="007E5A2C"/>
    <w:rsid w:val="007E5A34"/>
    <w:rsid w:val="007E5B85"/>
    <w:rsid w:val="007E609A"/>
    <w:rsid w:val="007E690B"/>
    <w:rsid w:val="007E694C"/>
    <w:rsid w:val="007E6AD9"/>
    <w:rsid w:val="007E712F"/>
    <w:rsid w:val="007F01A7"/>
    <w:rsid w:val="007F08DD"/>
    <w:rsid w:val="007F09CB"/>
    <w:rsid w:val="007F0CDC"/>
    <w:rsid w:val="007F2128"/>
    <w:rsid w:val="007F2576"/>
    <w:rsid w:val="007F2A5D"/>
    <w:rsid w:val="007F2C4D"/>
    <w:rsid w:val="007F2F4D"/>
    <w:rsid w:val="007F31E7"/>
    <w:rsid w:val="007F3289"/>
    <w:rsid w:val="007F3676"/>
    <w:rsid w:val="007F3908"/>
    <w:rsid w:val="007F3D1B"/>
    <w:rsid w:val="007F4951"/>
    <w:rsid w:val="007F49EE"/>
    <w:rsid w:val="007F4DED"/>
    <w:rsid w:val="007F50C2"/>
    <w:rsid w:val="007F5EDB"/>
    <w:rsid w:val="007F6C5F"/>
    <w:rsid w:val="007F6D33"/>
    <w:rsid w:val="007F714A"/>
    <w:rsid w:val="007F7273"/>
    <w:rsid w:val="007F779D"/>
    <w:rsid w:val="007F793D"/>
    <w:rsid w:val="00800C72"/>
    <w:rsid w:val="00800F7C"/>
    <w:rsid w:val="00801060"/>
    <w:rsid w:val="008010C5"/>
    <w:rsid w:val="008018C5"/>
    <w:rsid w:val="00801941"/>
    <w:rsid w:val="00801DEB"/>
    <w:rsid w:val="00801E52"/>
    <w:rsid w:val="00802325"/>
    <w:rsid w:val="0080270F"/>
    <w:rsid w:val="008033BA"/>
    <w:rsid w:val="00803468"/>
    <w:rsid w:val="00803700"/>
    <w:rsid w:val="0080377A"/>
    <w:rsid w:val="00803928"/>
    <w:rsid w:val="00803ADE"/>
    <w:rsid w:val="00803F84"/>
    <w:rsid w:val="00804358"/>
    <w:rsid w:val="00804365"/>
    <w:rsid w:val="00804B40"/>
    <w:rsid w:val="00804C68"/>
    <w:rsid w:val="00804FC8"/>
    <w:rsid w:val="00805255"/>
    <w:rsid w:val="008057E0"/>
    <w:rsid w:val="00806588"/>
    <w:rsid w:val="00806BF2"/>
    <w:rsid w:val="00806D0D"/>
    <w:rsid w:val="008075D6"/>
    <w:rsid w:val="0080761B"/>
    <w:rsid w:val="00807988"/>
    <w:rsid w:val="00807A33"/>
    <w:rsid w:val="00807A90"/>
    <w:rsid w:val="00807F2B"/>
    <w:rsid w:val="008102AF"/>
    <w:rsid w:val="0081090C"/>
    <w:rsid w:val="00810C95"/>
    <w:rsid w:val="00810CB2"/>
    <w:rsid w:val="008114CD"/>
    <w:rsid w:val="00811669"/>
    <w:rsid w:val="0081228F"/>
    <w:rsid w:val="00812BAC"/>
    <w:rsid w:val="00812C5C"/>
    <w:rsid w:val="008130D2"/>
    <w:rsid w:val="0081384C"/>
    <w:rsid w:val="008138E1"/>
    <w:rsid w:val="00813B92"/>
    <w:rsid w:val="00813CF9"/>
    <w:rsid w:val="0081434C"/>
    <w:rsid w:val="00814A62"/>
    <w:rsid w:val="00814F61"/>
    <w:rsid w:val="00815228"/>
    <w:rsid w:val="008154DD"/>
    <w:rsid w:val="0081564B"/>
    <w:rsid w:val="008158BC"/>
    <w:rsid w:val="00815ADA"/>
    <w:rsid w:val="00815CDE"/>
    <w:rsid w:val="00815D8A"/>
    <w:rsid w:val="00816A37"/>
    <w:rsid w:val="00816CD3"/>
    <w:rsid w:val="00816E12"/>
    <w:rsid w:val="0081706A"/>
    <w:rsid w:val="008177B3"/>
    <w:rsid w:val="00817B8A"/>
    <w:rsid w:val="00817C17"/>
    <w:rsid w:val="00817FF9"/>
    <w:rsid w:val="008201C3"/>
    <w:rsid w:val="008207B4"/>
    <w:rsid w:val="00820D35"/>
    <w:rsid w:val="008210F7"/>
    <w:rsid w:val="008211A7"/>
    <w:rsid w:val="008216A1"/>
    <w:rsid w:val="00821749"/>
    <w:rsid w:val="00821E61"/>
    <w:rsid w:val="00822060"/>
    <w:rsid w:val="008220FA"/>
    <w:rsid w:val="008221E3"/>
    <w:rsid w:val="00822222"/>
    <w:rsid w:val="00822B4C"/>
    <w:rsid w:val="00823AD5"/>
    <w:rsid w:val="00823D18"/>
    <w:rsid w:val="00823D9E"/>
    <w:rsid w:val="00823E83"/>
    <w:rsid w:val="00823E8D"/>
    <w:rsid w:val="00823FF8"/>
    <w:rsid w:val="008247C8"/>
    <w:rsid w:val="00824906"/>
    <w:rsid w:val="00824D03"/>
    <w:rsid w:val="00824EA8"/>
    <w:rsid w:val="00825A08"/>
    <w:rsid w:val="00825EC9"/>
    <w:rsid w:val="00826833"/>
    <w:rsid w:val="00826A8E"/>
    <w:rsid w:val="00826B2F"/>
    <w:rsid w:val="00826BDC"/>
    <w:rsid w:val="00827285"/>
    <w:rsid w:val="00827568"/>
    <w:rsid w:val="00827BDC"/>
    <w:rsid w:val="00830701"/>
    <w:rsid w:val="0083094A"/>
    <w:rsid w:val="00831083"/>
    <w:rsid w:val="00831984"/>
    <w:rsid w:val="00831D91"/>
    <w:rsid w:val="00831F2D"/>
    <w:rsid w:val="008328FA"/>
    <w:rsid w:val="00832992"/>
    <w:rsid w:val="00832A5C"/>
    <w:rsid w:val="00832CE7"/>
    <w:rsid w:val="00832DDC"/>
    <w:rsid w:val="00832DEE"/>
    <w:rsid w:val="00832F69"/>
    <w:rsid w:val="0083384C"/>
    <w:rsid w:val="008339C3"/>
    <w:rsid w:val="00833C84"/>
    <w:rsid w:val="0083431F"/>
    <w:rsid w:val="00834444"/>
    <w:rsid w:val="008344F5"/>
    <w:rsid w:val="008352ED"/>
    <w:rsid w:val="00835709"/>
    <w:rsid w:val="00835DCF"/>
    <w:rsid w:val="008364C9"/>
    <w:rsid w:val="00836C81"/>
    <w:rsid w:val="00837125"/>
    <w:rsid w:val="008373AB"/>
    <w:rsid w:val="00837446"/>
    <w:rsid w:val="0083791D"/>
    <w:rsid w:val="0083797C"/>
    <w:rsid w:val="00837CC9"/>
    <w:rsid w:val="00837D73"/>
    <w:rsid w:val="008403C6"/>
    <w:rsid w:val="0084081D"/>
    <w:rsid w:val="008408E4"/>
    <w:rsid w:val="00841079"/>
    <w:rsid w:val="008414F4"/>
    <w:rsid w:val="0084157D"/>
    <w:rsid w:val="0084169F"/>
    <w:rsid w:val="00841802"/>
    <w:rsid w:val="00841C12"/>
    <w:rsid w:val="00841E71"/>
    <w:rsid w:val="00842072"/>
    <w:rsid w:val="0084221B"/>
    <w:rsid w:val="008423F2"/>
    <w:rsid w:val="008423F4"/>
    <w:rsid w:val="008426BF"/>
    <w:rsid w:val="00842B6E"/>
    <w:rsid w:val="00842F59"/>
    <w:rsid w:val="00843350"/>
    <w:rsid w:val="008434E8"/>
    <w:rsid w:val="008438CA"/>
    <w:rsid w:val="00843961"/>
    <w:rsid w:val="00843B21"/>
    <w:rsid w:val="00843CCC"/>
    <w:rsid w:val="00843D02"/>
    <w:rsid w:val="00843D1E"/>
    <w:rsid w:val="008448D8"/>
    <w:rsid w:val="00844C7C"/>
    <w:rsid w:val="0084524C"/>
    <w:rsid w:val="0084525D"/>
    <w:rsid w:val="00845B74"/>
    <w:rsid w:val="00845C9A"/>
    <w:rsid w:val="00846670"/>
    <w:rsid w:val="008467F1"/>
    <w:rsid w:val="00846C43"/>
    <w:rsid w:val="008476F2"/>
    <w:rsid w:val="0084778E"/>
    <w:rsid w:val="00847B6C"/>
    <w:rsid w:val="00847CBD"/>
    <w:rsid w:val="00847E3F"/>
    <w:rsid w:val="00850FC9"/>
    <w:rsid w:val="00851898"/>
    <w:rsid w:val="00852247"/>
    <w:rsid w:val="00852653"/>
    <w:rsid w:val="0085293E"/>
    <w:rsid w:val="00852DD4"/>
    <w:rsid w:val="008539FE"/>
    <w:rsid w:val="00853B19"/>
    <w:rsid w:val="00853D76"/>
    <w:rsid w:val="00853DFE"/>
    <w:rsid w:val="008544A6"/>
    <w:rsid w:val="0085453B"/>
    <w:rsid w:val="008547A1"/>
    <w:rsid w:val="008550C5"/>
    <w:rsid w:val="008554A1"/>
    <w:rsid w:val="0085590E"/>
    <w:rsid w:val="00855A19"/>
    <w:rsid w:val="00855A95"/>
    <w:rsid w:val="00855F07"/>
    <w:rsid w:val="0085616A"/>
    <w:rsid w:val="00856532"/>
    <w:rsid w:val="00856834"/>
    <w:rsid w:val="00856D1C"/>
    <w:rsid w:val="00857036"/>
    <w:rsid w:val="00857746"/>
    <w:rsid w:val="00857AEA"/>
    <w:rsid w:val="00860CFD"/>
    <w:rsid w:val="00860D03"/>
    <w:rsid w:val="00860EA0"/>
    <w:rsid w:val="00861541"/>
    <w:rsid w:val="008623DB"/>
    <w:rsid w:val="0086247A"/>
    <w:rsid w:val="00862BCF"/>
    <w:rsid w:val="00862C99"/>
    <w:rsid w:val="00862CD5"/>
    <w:rsid w:val="008634B6"/>
    <w:rsid w:val="008638FE"/>
    <w:rsid w:val="00863A54"/>
    <w:rsid w:val="00863B29"/>
    <w:rsid w:val="00863D61"/>
    <w:rsid w:val="00863DBB"/>
    <w:rsid w:val="00863F49"/>
    <w:rsid w:val="00864128"/>
    <w:rsid w:val="0086412C"/>
    <w:rsid w:val="00864A64"/>
    <w:rsid w:val="0086523E"/>
    <w:rsid w:val="008652FA"/>
    <w:rsid w:val="0086542C"/>
    <w:rsid w:val="008657DB"/>
    <w:rsid w:val="00865931"/>
    <w:rsid w:val="00866960"/>
    <w:rsid w:val="00866CAA"/>
    <w:rsid w:val="00866DBB"/>
    <w:rsid w:val="008670E1"/>
    <w:rsid w:val="008672B2"/>
    <w:rsid w:val="00867424"/>
    <w:rsid w:val="008675B0"/>
    <w:rsid w:val="00867966"/>
    <w:rsid w:val="008705E9"/>
    <w:rsid w:val="0087093F"/>
    <w:rsid w:val="00871742"/>
    <w:rsid w:val="008719B8"/>
    <w:rsid w:val="00871D0B"/>
    <w:rsid w:val="008720C9"/>
    <w:rsid w:val="008729FA"/>
    <w:rsid w:val="00872CA5"/>
    <w:rsid w:val="008738FB"/>
    <w:rsid w:val="00873979"/>
    <w:rsid w:val="00874009"/>
    <w:rsid w:val="0087408D"/>
    <w:rsid w:val="00874475"/>
    <w:rsid w:val="00874DDB"/>
    <w:rsid w:val="0087507A"/>
    <w:rsid w:val="0087531D"/>
    <w:rsid w:val="00875682"/>
    <w:rsid w:val="008759D0"/>
    <w:rsid w:val="00875F9A"/>
    <w:rsid w:val="008761B9"/>
    <w:rsid w:val="008764EF"/>
    <w:rsid w:val="00876ACE"/>
    <w:rsid w:val="00876BDA"/>
    <w:rsid w:val="008770EB"/>
    <w:rsid w:val="008771B5"/>
    <w:rsid w:val="00877471"/>
    <w:rsid w:val="0088035E"/>
    <w:rsid w:val="00880765"/>
    <w:rsid w:val="00880BC1"/>
    <w:rsid w:val="00880DF0"/>
    <w:rsid w:val="00880E17"/>
    <w:rsid w:val="00880F08"/>
    <w:rsid w:val="00881BF3"/>
    <w:rsid w:val="00881D1D"/>
    <w:rsid w:val="008824CE"/>
    <w:rsid w:val="00882B4F"/>
    <w:rsid w:val="00882B95"/>
    <w:rsid w:val="00882E47"/>
    <w:rsid w:val="00882EA1"/>
    <w:rsid w:val="00882EF6"/>
    <w:rsid w:val="0088321E"/>
    <w:rsid w:val="00883474"/>
    <w:rsid w:val="008835C0"/>
    <w:rsid w:val="00883602"/>
    <w:rsid w:val="008836E7"/>
    <w:rsid w:val="0088392F"/>
    <w:rsid w:val="00883FA7"/>
    <w:rsid w:val="00884674"/>
    <w:rsid w:val="00885A42"/>
    <w:rsid w:val="00885BA8"/>
    <w:rsid w:val="00885C39"/>
    <w:rsid w:val="00885F24"/>
    <w:rsid w:val="00885FB9"/>
    <w:rsid w:val="0088648A"/>
    <w:rsid w:val="00886F69"/>
    <w:rsid w:val="008870C8"/>
    <w:rsid w:val="00887304"/>
    <w:rsid w:val="0088755A"/>
    <w:rsid w:val="008877AE"/>
    <w:rsid w:val="0088780B"/>
    <w:rsid w:val="00887D0D"/>
    <w:rsid w:val="00887E66"/>
    <w:rsid w:val="00887E9B"/>
    <w:rsid w:val="00887EC1"/>
    <w:rsid w:val="00887FB5"/>
    <w:rsid w:val="008903F4"/>
    <w:rsid w:val="0089067C"/>
    <w:rsid w:val="008909D2"/>
    <w:rsid w:val="00890EE4"/>
    <w:rsid w:val="00891050"/>
    <w:rsid w:val="00891788"/>
    <w:rsid w:val="00891CE8"/>
    <w:rsid w:val="00891DB2"/>
    <w:rsid w:val="00892179"/>
    <w:rsid w:val="0089228C"/>
    <w:rsid w:val="008928C7"/>
    <w:rsid w:val="00892D2F"/>
    <w:rsid w:val="00893003"/>
    <w:rsid w:val="008935FF"/>
    <w:rsid w:val="0089372A"/>
    <w:rsid w:val="008939A1"/>
    <w:rsid w:val="00893F28"/>
    <w:rsid w:val="008942D2"/>
    <w:rsid w:val="0089457E"/>
    <w:rsid w:val="00894668"/>
    <w:rsid w:val="00894DC3"/>
    <w:rsid w:val="00894FDC"/>
    <w:rsid w:val="0089559C"/>
    <w:rsid w:val="008955BF"/>
    <w:rsid w:val="00895C44"/>
    <w:rsid w:val="00896292"/>
    <w:rsid w:val="0089659C"/>
    <w:rsid w:val="00896616"/>
    <w:rsid w:val="0089682E"/>
    <w:rsid w:val="00896FDE"/>
    <w:rsid w:val="00897400"/>
    <w:rsid w:val="00897CA9"/>
    <w:rsid w:val="008A0139"/>
    <w:rsid w:val="008A06FE"/>
    <w:rsid w:val="008A07A0"/>
    <w:rsid w:val="008A08BB"/>
    <w:rsid w:val="008A1064"/>
    <w:rsid w:val="008A1908"/>
    <w:rsid w:val="008A1A7B"/>
    <w:rsid w:val="008A1E17"/>
    <w:rsid w:val="008A1FA7"/>
    <w:rsid w:val="008A20CF"/>
    <w:rsid w:val="008A2200"/>
    <w:rsid w:val="008A2649"/>
    <w:rsid w:val="008A2702"/>
    <w:rsid w:val="008A29A9"/>
    <w:rsid w:val="008A2B3C"/>
    <w:rsid w:val="008A2E64"/>
    <w:rsid w:val="008A2EE6"/>
    <w:rsid w:val="008A3040"/>
    <w:rsid w:val="008A31AF"/>
    <w:rsid w:val="008A3A6E"/>
    <w:rsid w:val="008A3E69"/>
    <w:rsid w:val="008A4632"/>
    <w:rsid w:val="008A4888"/>
    <w:rsid w:val="008A4A9F"/>
    <w:rsid w:val="008A51E5"/>
    <w:rsid w:val="008A5280"/>
    <w:rsid w:val="008A5688"/>
    <w:rsid w:val="008A5915"/>
    <w:rsid w:val="008A5B56"/>
    <w:rsid w:val="008A6180"/>
    <w:rsid w:val="008A6704"/>
    <w:rsid w:val="008A719E"/>
    <w:rsid w:val="008A78B2"/>
    <w:rsid w:val="008A7970"/>
    <w:rsid w:val="008A7A2A"/>
    <w:rsid w:val="008A7B5B"/>
    <w:rsid w:val="008A7FFE"/>
    <w:rsid w:val="008B0B26"/>
    <w:rsid w:val="008B0C21"/>
    <w:rsid w:val="008B0E12"/>
    <w:rsid w:val="008B10E0"/>
    <w:rsid w:val="008B127D"/>
    <w:rsid w:val="008B14B4"/>
    <w:rsid w:val="008B223D"/>
    <w:rsid w:val="008B2A18"/>
    <w:rsid w:val="008B2AF8"/>
    <w:rsid w:val="008B2B47"/>
    <w:rsid w:val="008B2B66"/>
    <w:rsid w:val="008B3401"/>
    <w:rsid w:val="008B3472"/>
    <w:rsid w:val="008B3573"/>
    <w:rsid w:val="008B3F91"/>
    <w:rsid w:val="008B47CD"/>
    <w:rsid w:val="008B4B38"/>
    <w:rsid w:val="008B4F11"/>
    <w:rsid w:val="008B51D0"/>
    <w:rsid w:val="008B52BD"/>
    <w:rsid w:val="008B5CD2"/>
    <w:rsid w:val="008B5E06"/>
    <w:rsid w:val="008B5F05"/>
    <w:rsid w:val="008B6395"/>
    <w:rsid w:val="008B6BA6"/>
    <w:rsid w:val="008B6C9F"/>
    <w:rsid w:val="008B6DBA"/>
    <w:rsid w:val="008B6E2F"/>
    <w:rsid w:val="008B6FA5"/>
    <w:rsid w:val="008B71E6"/>
    <w:rsid w:val="008B73E2"/>
    <w:rsid w:val="008B7DDC"/>
    <w:rsid w:val="008C0201"/>
    <w:rsid w:val="008C0304"/>
    <w:rsid w:val="008C03BC"/>
    <w:rsid w:val="008C0782"/>
    <w:rsid w:val="008C083C"/>
    <w:rsid w:val="008C0C8C"/>
    <w:rsid w:val="008C0F54"/>
    <w:rsid w:val="008C0F71"/>
    <w:rsid w:val="008C106E"/>
    <w:rsid w:val="008C16D6"/>
    <w:rsid w:val="008C2243"/>
    <w:rsid w:val="008C28EB"/>
    <w:rsid w:val="008C2C61"/>
    <w:rsid w:val="008C2DCC"/>
    <w:rsid w:val="008C339C"/>
    <w:rsid w:val="008C34D3"/>
    <w:rsid w:val="008C383E"/>
    <w:rsid w:val="008C4C41"/>
    <w:rsid w:val="008C54E8"/>
    <w:rsid w:val="008C566D"/>
    <w:rsid w:val="008C56A8"/>
    <w:rsid w:val="008C5F12"/>
    <w:rsid w:val="008C5F27"/>
    <w:rsid w:val="008C6328"/>
    <w:rsid w:val="008C6743"/>
    <w:rsid w:val="008C68EC"/>
    <w:rsid w:val="008C6905"/>
    <w:rsid w:val="008C72D4"/>
    <w:rsid w:val="008C7313"/>
    <w:rsid w:val="008C7873"/>
    <w:rsid w:val="008D0051"/>
    <w:rsid w:val="008D0B1D"/>
    <w:rsid w:val="008D2C73"/>
    <w:rsid w:val="008D32D1"/>
    <w:rsid w:val="008D32FE"/>
    <w:rsid w:val="008D3515"/>
    <w:rsid w:val="008D3AA4"/>
    <w:rsid w:val="008D3C03"/>
    <w:rsid w:val="008D4CCF"/>
    <w:rsid w:val="008D5040"/>
    <w:rsid w:val="008D510D"/>
    <w:rsid w:val="008D52C8"/>
    <w:rsid w:val="008D5A43"/>
    <w:rsid w:val="008D5D24"/>
    <w:rsid w:val="008D6089"/>
    <w:rsid w:val="008D622E"/>
    <w:rsid w:val="008D674C"/>
    <w:rsid w:val="008D69DD"/>
    <w:rsid w:val="008D75E1"/>
    <w:rsid w:val="008E0528"/>
    <w:rsid w:val="008E092E"/>
    <w:rsid w:val="008E094D"/>
    <w:rsid w:val="008E0D53"/>
    <w:rsid w:val="008E193A"/>
    <w:rsid w:val="008E19D8"/>
    <w:rsid w:val="008E2985"/>
    <w:rsid w:val="008E321D"/>
    <w:rsid w:val="008E36D5"/>
    <w:rsid w:val="008E39C8"/>
    <w:rsid w:val="008E3CFC"/>
    <w:rsid w:val="008E3D7A"/>
    <w:rsid w:val="008E41AC"/>
    <w:rsid w:val="008E4421"/>
    <w:rsid w:val="008E54F4"/>
    <w:rsid w:val="008E5BB5"/>
    <w:rsid w:val="008E5EC1"/>
    <w:rsid w:val="008E5EE8"/>
    <w:rsid w:val="008E6197"/>
    <w:rsid w:val="008E634E"/>
    <w:rsid w:val="008E6ED5"/>
    <w:rsid w:val="008E7012"/>
    <w:rsid w:val="008E73CE"/>
    <w:rsid w:val="008E7697"/>
    <w:rsid w:val="008E7ADF"/>
    <w:rsid w:val="008F0167"/>
    <w:rsid w:val="008F0284"/>
    <w:rsid w:val="008F029C"/>
    <w:rsid w:val="008F050A"/>
    <w:rsid w:val="008F11CF"/>
    <w:rsid w:val="008F11E5"/>
    <w:rsid w:val="008F14E7"/>
    <w:rsid w:val="008F16A1"/>
    <w:rsid w:val="008F17AE"/>
    <w:rsid w:val="008F197E"/>
    <w:rsid w:val="008F1DCA"/>
    <w:rsid w:val="008F2202"/>
    <w:rsid w:val="008F2542"/>
    <w:rsid w:val="008F2B03"/>
    <w:rsid w:val="008F2D77"/>
    <w:rsid w:val="008F3077"/>
    <w:rsid w:val="008F33D5"/>
    <w:rsid w:val="008F366C"/>
    <w:rsid w:val="008F41AE"/>
    <w:rsid w:val="008F4855"/>
    <w:rsid w:val="008F4A31"/>
    <w:rsid w:val="008F4AEB"/>
    <w:rsid w:val="008F4D44"/>
    <w:rsid w:val="008F4D78"/>
    <w:rsid w:val="008F53B7"/>
    <w:rsid w:val="008F5813"/>
    <w:rsid w:val="008F58E7"/>
    <w:rsid w:val="008F5E62"/>
    <w:rsid w:val="008F60D7"/>
    <w:rsid w:val="008F6236"/>
    <w:rsid w:val="008F62A4"/>
    <w:rsid w:val="008F62DC"/>
    <w:rsid w:val="008F6D8B"/>
    <w:rsid w:val="008F6EF6"/>
    <w:rsid w:val="008F782C"/>
    <w:rsid w:val="008F7FE6"/>
    <w:rsid w:val="0090000F"/>
    <w:rsid w:val="009001D2"/>
    <w:rsid w:val="009009CD"/>
    <w:rsid w:val="009013D4"/>
    <w:rsid w:val="009015AE"/>
    <w:rsid w:val="0090173A"/>
    <w:rsid w:val="00901A82"/>
    <w:rsid w:val="00901D27"/>
    <w:rsid w:val="0090203D"/>
    <w:rsid w:val="00902898"/>
    <w:rsid w:val="00902CBE"/>
    <w:rsid w:val="009037A5"/>
    <w:rsid w:val="00903C3E"/>
    <w:rsid w:val="00903D02"/>
    <w:rsid w:val="00903FA4"/>
    <w:rsid w:val="00904171"/>
    <w:rsid w:val="0090488A"/>
    <w:rsid w:val="00904C79"/>
    <w:rsid w:val="00904DA3"/>
    <w:rsid w:val="009051A5"/>
    <w:rsid w:val="009055C3"/>
    <w:rsid w:val="00905AE0"/>
    <w:rsid w:val="00905C1C"/>
    <w:rsid w:val="0090648D"/>
    <w:rsid w:val="009068D9"/>
    <w:rsid w:val="00906C90"/>
    <w:rsid w:val="00907600"/>
    <w:rsid w:val="00907DF7"/>
    <w:rsid w:val="00907E3C"/>
    <w:rsid w:val="00910206"/>
    <w:rsid w:val="00910321"/>
    <w:rsid w:val="0091089A"/>
    <w:rsid w:val="00910DBD"/>
    <w:rsid w:val="00911434"/>
    <w:rsid w:val="00911BD4"/>
    <w:rsid w:val="00911D0F"/>
    <w:rsid w:val="009122FD"/>
    <w:rsid w:val="009128AB"/>
    <w:rsid w:val="009128F7"/>
    <w:rsid w:val="00912B69"/>
    <w:rsid w:val="00912B83"/>
    <w:rsid w:val="00913331"/>
    <w:rsid w:val="0091382E"/>
    <w:rsid w:val="00914069"/>
    <w:rsid w:val="00914159"/>
    <w:rsid w:val="009141C3"/>
    <w:rsid w:val="009141E4"/>
    <w:rsid w:val="00914876"/>
    <w:rsid w:val="00914945"/>
    <w:rsid w:val="009149C7"/>
    <w:rsid w:val="00914ADD"/>
    <w:rsid w:val="00914C43"/>
    <w:rsid w:val="00914CFF"/>
    <w:rsid w:val="00914EAD"/>
    <w:rsid w:val="009150BF"/>
    <w:rsid w:val="00915BE1"/>
    <w:rsid w:val="00915DE4"/>
    <w:rsid w:val="00915F11"/>
    <w:rsid w:val="00916113"/>
    <w:rsid w:val="00916486"/>
    <w:rsid w:val="00916823"/>
    <w:rsid w:val="009168F1"/>
    <w:rsid w:val="00916A9F"/>
    <w:rsid w:val="00916E96"/>
    <w:rsid w:val="00917244"/>
    <w:rsid w:val="00917332"/>
    <w:rsid w:val="00917A90"/>
    <w:rsid w:val="00917B23"/>
    <w:rsid w:val="00917BC6"/>
    <w:rsid w:val="0092027D"/>
    <w:rsid w:val="0092049D"/>
    <w:rsid w:val="00920886"/>
    <w:rsid w:val="00920A56"/>
    <w:rsid w:val="00920B4A"/>
    <w:rsid w:val="00920D0A"/>
    <w:rsid w:val="00920F2E"/>
    <w:rsid w:val="00920F3D"/>
    <w:rsid w:val="00921080"/>
    <w:rsid w:val="0092250F"/>
    <w:rsid w:val="00922FD0"/>
    <w:rsid w:val="00923213"/>
    <w:rsid w:val="009232FC"/>
    <w:rsid w:val="0092369D"/>
    <w:rsid w:val="00923792"/>
    <w:rsid w:val="00923BB7"/>
    <w:rsid w:val="00923C2C"/>
    <w:rsid w:val="00923D72"/>
    <w:rsid w:val="00923ED0"/>
    <w:rsid w:val="0092456F"/>
    <w:rsid w:val="009247F7"/>
    <w:rsid w:val="0092481A"/>
    <w:rsid w:val="009248A0"/>
    <w:rsid w:val="00924D96"/>
    <w:rsid w:val="009258B4"/>
    <w:rsid w:val="00926365"/>
    <w:rsid w:val="0092669D"/>
    <w:rsid w:val="009267E0"/>
    <w:rsid w:val="009268C5"/>
    <w:rsid w:val="00926F72"/>
    <w:rsid w:val="009274E0"/>
    <w:rsid w:val="00927A8F"/>
    <w:rsid w:val="009302F5"/>
    <w:rsid w:val="00930505"/>
    <w:rsid w:val="00930C52"/>
    <w:rsid w:val="00930C9E"/>
    <w:rsid w:val="0093103B"/>
    <w:rsid w:val="009311B4"/>
    <w:rsid w:val="0093162E"/>
    <w:rsid w:val="009318E2"/>
    <w:rsid w:val="00931FEB"/>
    <w:rsid w:val="00932148"/>
    <w:rsid w:val="009324DD"/>
    <w:rsid w:val="0093292D"/>
    <w:rsid w:val="00933023"/>
    <w:rsid w:val="009331EB"/>
    <w:rsid w:val="00933A5F"/>
    <w:rsid w:val="00933B94"/>
    <w:rsid w:val="00934117"/>
    <w:rsid w:val="009347BE"/>
    <w:rsid w:val="00935045"/>
    <w:rsid w:val="009354DB"/>
    <w:rsid w:val="0093566A"/>
    <w:rsid w:val="00935834"/>
    <w:rsid w:val="0093598C"/>
    <w:rsid w:val="00935F8E"/>
    <w:rsid w:val="00936123"/>
    <w:rsid w:val="009367CA"/>
    <w:rsid w:val="00936CCD"/>
    <w:rsid w:val="00936F32"/>
    <w:rsid w:val="00937299"/>
    <w:rsid w:val="00937CBC"/>
    <w:rsid w:val="00937CCB"/>
    <w:rsid w:val="00937D8C"/>
    <w:rsid w:val="00940088"/>
    <w:rsid w:val="009403DA"/>
    <w:rsid w:val="009404AE"/>
    <w:rsid w:val="00940A00"/>
    <w:rsid w:val="00940AEB"/>
    <w:rsid w:val="00940DC8"/>
    <w:rsid w:val="00940EB0"/>
    <w:rsid w:val="00940EE2"/>
    <w:rsid w:val="009412F6"/>
    <w:rsid w:val="00941610"/>
    <w:rsid w:val="0094200F"/>
    <w:rsid w:val="00942357"/>
    <w:rsid w:val="0094250B"/>
    <w:rsid w:val="00942CFA"/>
    <w:rsid w:val="0094329D"/>
    <w:rsid w:val="009434FB"/>
    <w:rsid w:val="0094379F"/>
    <w:rsid w:val="00943EAE"/>
    <w:rsid w:val="00944074"/>
    <w:rsid w:val="009448A2"/>
    <w:rsid w:val="00944C84"/>
    <w:rsid w:val="0094536D"/>
    <w:rsid w:val="00945430"/>
    <w:rsid w:val="00945AAA"/>
    <w:rsid w:val="00945D2E"/>
    <w:rsid w:val="00945EBE"/>
    <w:rsid w:val="009462F6"/>
    <w:rsid w:val="00946391"/>
    <w:rsid w:val="0094663D"/>
    <w:rsid w:val="00946BC8"/>
    <w:rsid w:val="00946FA7"/>
    <w:rsid w:val="0094710A"/>
    <w:rsid w:val="00947C2A"/>
    <w:rsid w:val="00950165"/>
    <w:rsid w:val="00950235"/>
    <w:rsid w:val="00950472"/>
    <w:rsid w:val="0095052E"/>
    <w:rsid w:val="009510F1"/>
    <w:rsid w:val="0095130B"/>
    <w:rsid w:val="00951B51"/>
    <w:rsid w:val="0095205A"/>
    <w:rsid w:val="00952BC7"/>
    <w:rsid w:val="00952BCC"/>
    <w:rsid w:val="00952F62"/>
    <w:rsid w:val="00953073"/>
    <w:rsid w:val="00953566"/>
    <w:rsid w:val="00953BBC"/>
    <w:rsid w:val="00953E95"/>
    <w:rsid w:val="00954395"/>
    <w:rsid w:val="00954C65"/>
    <w:rsid w:val="0095518C"/>
    <w:rsid w:val="00955247"/>
    <w:rsid w:val="00955B24"/>
    <w:rsid w:val="00956391"/>
    <w:rsid w:val="0095656E"/>
    <w:rsid w:val="00956644"/>
    <w:rsid w:val="009567D5"/>
    <w:rsid w:val="009568C1"/>
    <w:rsid w:val="00956B2B"/>
    <w:rsid w:val="00957AE5"/>
    <w:rsid w:val="00957E45"/>
    <w:rsid w:val="0096002D"/>
    <w:rsid w:val="00960DD5"/>
    <w:rsid w:val="0096135C"/>
    <w:rsid w:val="00961439"/>
    <w:rsid w:val="009616B9"/>
    <w:rsid w:val="00961C52"/>
    <w:rsid w:val="009624D3"/>
    <w:rsid w:val="0096252C"/>
    <w:rsid w:val="00962E10"/>
    <w:rsid w:val="00963280"/>
    <w:rsid w:val="009632CB"/>
    <w:rsid w:val="0096432B"/>
    <w:rsid w:val="00964534"/>
    <w:rsid w:val="0096453E"/>
    <w:rsid w:val="009649D8"/>
    <w:rsid w:val="00964BC4"/>
    <w:rsid w:val="00965757"/>
    <w:rsid w:val="00965ABB"/>
    <w:rsid w:val="00965CC8"/>
    <w:rsid w:val="00965F22"/>
    <w:rsid w:val="00966607"/>
    <w:rsid w:val="00966864"/>
    <w:rsid w:val="00966B24"/>
    <w:rsid w:val="009670FF"/>
    <w:rsid w:val="0096744F"/>
    <w:rsid w:val="00970BC6"/>
    <w:rsid w:val="00970DBA"/>
    <w:rsid w:val="00970E88"/>
    <w:rsid w:val="0097102E"/>
    <w:rsid w:val="0097180B"/>
    <w:rsid w:val="00971A99"/>
    <w:rsid w:val="00971E50"/>
    <w:rsid w:val="0097208F"/>
    <w:rsid w:val="0097299C"/>
    <w:rsid w:val="00972F08"/>
    <w:rsid w:val="0097326D"/>
    <w:rsid w:val="00973806"/>
    <w:rsid w:val="009742FB"/>
    <w:rsid w:val="009749E4"/>
    <w:rsid w:val="00974AB8"/>
    <w:rsid w:val="00974E29"/>
    <w:rsid w:val="00975959"/>
    <w:rsid w:val="00975E92"/>
    <w:rsid w:val="00975FB9"/>
    <w:rsid w:val="0097683F"/>
    <w:rsid w:val="00976B36"/>
    <w:rsid w:val="009770E9"/>
    <w:rsid w:val="0097715B"/>
    <w:rsid w:val="00977485"/>
    <w:rsid w:val="009777AA"/>
    <w:rsid w:val="00977CB9"/>
    <w:rsid w:val="00977E1D"/>
    <w:rsid w:val="00977F5C"/>
    <w:rsid w:val="00980BA3"/>
    <w:rsid w:val="009811E4"/>
    <w:rsid w:val="00981219"/>
    <w:rsid w:val="00982129"/>
    <w:rsid w:val="00982D91"/>
    <w:rsid w:val="00982FD6"/>
    <w:rsid w:val="00983350"/>
    <w:rsid w:val="00983910"/>
    <w:rsid w:val="00983C36"/>
    <w:rsid w:val="009840DA"/>
    <w:rsid w:val="00984812"/>
    <w:rsid w:val="00984AE5"/>
    <w:rsid w:val="00984BD7"/>
    <w:rsid w:val="00984DB3"/>
    <w:rsid w:val="00984FF7"/>
    <w:rsid w:val="009856A2"/>
    <w:rsid w:val="009865F6"/>
    <w:rsid w:val="009865F9"/>
    <w:rsid w:val="0098697F"/>
    <w:rsid w:val="00986E45"/>
    <w:rsid w:val="00987C6D"/>
    <w:rsid w:val="00990222"/>
    <w:rsid w:val="009909C3"/>
    <w:rsid w:val="00990DC0"/>
    <w:rsid w:val="00991303"/>
    <w:rsid w:val="009914AE"/>
    <w:rsid w:val="00991931"/>
    <w:rsid w:val="009920B0"/>
    <w:rsid w:val="00992BB5"/>
    <w:rsid w:val="00992DE5"/>
    <w:rsid w:val="00993648"/>
    <w:rsid w:val="00993722"/>
    <w:rsid w:val="0099379E"/>
    <w:rsid w:val="00993999"/>
    <w:rsid w:val="00993D5C"/>
    <w:rsid w:val="0099416E"/>
    <w:rsid w:val="009942CC"/>
    <w:rsid w:val="009945DF"/>
    <w:rsid w:val="00994720"/>
    <w:rsid w:val="009949E0"/>
    <w:rsid w:val="009950B4"/>
    <w:rsid w:val="009950C4"/>
    <w:rsid w:val="009958BE"/>
    <w:rsid w:val="00995D6B"/>
    <w:rsid w:val="00995EC3"/>
    <w:rsid w:val="00995F7C"/>
    <w:rsid w:val="00996263"/>
    <w:rsid w:val="0099665F"/>
    <w:rsid w:val="00996B13"/>
    <w:rsid w:val="00996C3F"/>
    <w:rsid w:val="00997176"/>
    <w:rsid w:val="00997538"/>
    <w:rsid w:val="009977D5"/>
    <w:rsid w:val="009A00AD"/>
    <w:rsid w:val="009A03DA"/>
    <w:rsid w:val="009A09A4"/>
    <w:rsid w:val="009A0B59"/>
    <w:rsid w:val="009A13D5"/>
    <w:rsid w:val="009A2E86"/>
    <w:rsid w:val="009A34D0"/>
    <w:rsid w:val="009A39B6"/>
    <w:rsid w:val="009A3C80"/>
    <w:rsid w:val="009A40CF"/>
    <w:rsid w:val="009A42F0"/>
    <w:rsid w:val="009A44A5"/>
    <w:rsid w:val="009A4578"/>
    <w:rsid w:val="009A45B4"/>
    <w:rsid w:val="009A46FF"/>
    <w:rsid w:val="009A5231"/>
    <w:rsid w:val="009A57FA"/>
    <w:rsid w:val="009A59B7"/>
    <w:rsid w:val="009A5BA9"/>
    <w:rsid w:val="009A5C18"/>
    <w:rsid w:val="009A5CAF"/>
    <w:rsid w:val="009A5F55"/>
    <w:rsid w:val="009A6320"/>
    <w:rsid w:val="009A66A2"/>
    <w:rsid w:val="009A70C0"/>
    <w:rsid w:val="009A7679"/>
    <w:rsid w:val="009A76FF"/>
    <w:rsid w:val="009A7CA2"/>
    <w:rsid w:val="009B0D1D"/>
    <w:rsid w:val="009B0ED4"/>
    <w:rsid w:val="009B0F82"/>
    <w:rsid w:val="009B0F83"/>
    <w:rsid w:val="009B1285"/>
    <w:rsid w:val="009B13AC"/>
    <w:rsid w:val="009B1626"/>
    <w:rsid w:val="009B1AC1"/>
    <w:rsid w:val="009B1BBE"/>
    <w:rsid w:val="009B1CE3"/>
    <w:rsid w:val="009B2674"/>
    <w:rsid w:val="009B2855"/>
    <w:rsid w:val="009B2BEB"/>
    <w:rsid w:val="009B2CE9"/>
    <w:rsid w:val="009B2F90"/>
    <w:rsid w:val="009B3357"/>
    <w:rsid w:val="009B336B"/>
    <w:rsid w:val="009B36C8"/>
    <w:rsid w:val="009B3A63"/>
    <w:rsid w:val="009B43AF"/>
    <w:rsid w:val="009B4433"/>
    <w:rsid w:val="009B449A"/>
    <w:rsid w:val="009B4B7F"/>
    <w:rsid w:val="009B4FF4"/>
    <w:rsid w:val="009B566E"/>
    <w:rsid w:val="009B5A4D"/>
    <w:rsid w:val="009B5C90"/>
    <w:rsid w:val="009B6EF8"/>
    <w:rsid w:val="009B6F38"/>
    <w:rsid w:val="009B7433"/>
    <w:rsid w:val="009B7708"/>
    <w:rsid w:val="009B7755"/>
    <w:rsid w:val="009B7922"/>
    <w:rsid w:val="009B7C12"/>
    <w:rsid w:val="009C0351"/>
    <w:rsid w:val="009C087E"/>
    <w:rsid w:val="009C0D53"/>
    <w:rsid w:val="009C1184"/>
    <w:rsid w:val="009C1EB5"/>
    <w:rsid w:val="009C29B4"/>
    <w:rsid w:val="009C2A69"/>
    <w:rsid w:val="009C2BE1"/>
    <w:rsid w:val="009C2BF5"/>
    <w:rsid w:val="009C32BC"/>
    <w:rsid w:val="009C333A"/>
    <w:rsid w:val="009C3A7E"/>
    <w:rsid w:val="009C3C33"/>
    <w:rsid w:val="009C3D85"/>
    <w:rsid w:val="009C3F50"/>
    <w:rsid w:val="009C46E4"/>
    <w:rsid w:val="009C4E5F"/>
    <w:rsid w:val="009C4FB6"/>
    <w:rsid w:val="009C644F"/>
    <w:rsid w:val="009C676C"/>
    <w:rsid w:val="009C6936"/>
    <w:rsid w:val="009C6B3B"/>
    <w:rsid w:val="009C6EF8"/>
    <w:rsid w:val="009C7106"/>
    <w:rsid w:val="009C7669"/>
    <w:rsid w:val="009C76F7"/>
    <w:rsid w:val="009C78A5"/>
    <w:rsid w:val="009C7C98"/>
    <w:rsid w:val="009D030D"/>
    <w:rsid w:val="009D05EA"/>
    <w:rsid w:val="009D09B2"/>
    <w:rsid w:val="009D18A7"/>
    <w:rsid w:val="009D1B18"/>
    <w:rsid w:val="009D1C73"/>
    <w:rsid w:val="009D2971"/>
    <w:rsid w:val="009D2BDF"/>
    <w:rsid w:val="009D2F13"/>
    <w:rsid w:val="009D3AF3"/>
    <w:rsid w:val="009D3B1E"/>
    <w:rsid w:val="009D3FA6"/>
    <w:rsid w:val="009D400F"/>
    <w:rsid w:val="009D4387"/>
    <w:rsid w:val="009D4A7C"/>
    <w:rsid w:val="009D4B04"/>
    <w:rsid w:val="009D5713"/>
    <w:rsid w:val="009D5749"/>
    <w:rsid w:val="009D5E2E"/>
    <w:rsid w:val="009D5EB9"/>
    <w:rsid w:val="009D5F17"/>
    <w:rsid w:val="009D6567"/>
    <w:rsid w:val="009D6A52"/>
    <w:rsid w:val="009D6AA7"/>
    <w:rsid w:val="009D6CBF"/>
    <w:rsid w:val="009D7240"/>
    <w:rsid w:val="009D7696"/>
    <w:rsid w:val="009D7841"/>
    <w:rsid w:val="009D7ABB"/>
    <w:rsid w:val="009D7D84"/>
    <w:rsid w:val="009E018B"/>
    <w:rsid w:val="009E031E"/>
    <w:rsid w:val="009E0F6D"/>
    <w:rsid w:val="009E13EA"/>
    <w:rsid w:val="009E20D7"/>
    <w:rsid w:val="009E2202"/>
    <w:rsid w:val="009E22C5"/>
    <w:rsid w:val="009E24CA"/>
    <w:rsid w:val="009E24DC"/>
    <w:rsid w:val="009E2B4A"/>
    <w:rsid w:val="009E2C5B"/>
    <w:rsid w:val="009E305E"/>
    <w:rsid w:val="009E3293"/>
    <w:rsid w:val="009E3716"/>
    <w:rsid w:val="009E38EE"/>
    <w:rsid w:val="009E3B16"/>
    <w:rsid w:val="009E3C0E"/>
    <w:rsid w:val="009E4391"/>
    <w:rsid w:val="009E43F8"/>
    <w:rsid w:val="009E4414"/>
    <w:rsid w:val="009E4519"/>
    <w:rsid w:val="009E45C8"/>
    <w:rsid w:val="009E4AC8"/>
    <w:rsid w:val="009E5366"/>
    <w:rsid w:val="009E5692"/>
    <w:rsid w:val="009E5770"/>
    <w:rsid w:val="009E5C9C"/>
    <w:rsid w:val="009E6438"/>
    <w:rsid w:val="009E6A48"/>
    <w:rsid w:val="009E6C02"/>
    <w:rsid w:val="009E6E8F"/>
    <w:rsid w:val="009E70DF"/>
    <w:rsid w:val="009E72F2"/>
    <w:rsid w:val="009E7414"/>
    <w:rsid w:val="009E770A"/>
    <w:rsid w:val="009E786B"/>
    <w:rsid w:val="009E7C8E"/>
    <w:rsid w:val="009F02A3"/>
    <w:rsid w:val="009F0488"/>
    <w:rsid w:val="009F0728"/>
    <w:rsid w:val="009F0737"/>
    <w:rsid w:val="009F0A8E"/>
    <w:rsid w:val="009F0DA4"/>
    <w:rsid w:val="009F12FE"/>
    <w:rsid w:val="009F1435"/>
    <w:rsid w:val="009F1605"/>
    <w:rsid w:val="009F1F42"/>
    <w:rsid w:val="009F2931"/>
    <w:rsid w:val="009F2BE4"/>
    <w:rsid w:val="009F2E38"/>
    <w:rsid w:val="009F356C"/>
    <w:rsid w:val="009F385C"/>
    <w:rsid w:val="009F3862"/>
    <w:rsid w:val="009F3D22"/>
    <w:rsid w:val="009F3FAE"/>
    <w:rsid w:val="009F4662"/>
    <w:rsid w:val="009F5000"/>
    <w:rsid w:val="009F5EA8"/>
    <w:rsid w:val="009F5F19"/>
    <w:rsid w:val="009F622A"/>
    <w:rsid w:val="009F6383"/>
    <w:rsid w:val="009F6573"/>
    <w:rsid w:val="009F661D"/>
    <w:rsid w:val="009F6993"/>
    <w:rsid w:val="009F7313"/>
    <w:rsid w:val="009F7347"/>
    <w:rsid w:val="009F743B"/>
    <w:rsid w:val="009F78E9"/>
    <w:rsid w:val="009F7AB7"/>
    <w:rsid w:val="009F7B53"/>
    <w:rsid w:val="009F7BFA"/>
    <w:rsid w:val="009F7DC7"/>
    <w:rsid w:val="009F7E77"/>
    <w:rsid w:val="00A000AB"/>
    <w:rsid w:val="00A00A18"/>
    <w:rsid w:val="00A00E44"/>
    <w:rsid w:val="00A01129"/>
    <w:rsid w:val="00A011A7"/>
    <w:rsid w:val="00A01EBD"/>
    <w:rsid w:val="00A02055"/>
    <w:rsid w:val="00A02E9A"/>
    <w:rsid w:val="00A0347A"/>
    <w:rsid w:val="00A037E8"/>
    <w:rsid w:val="00A04603"/>
    <w:rsid w:val="00A04BCC"/>
    <w:rsid w:val="00A04D92"/>
    <w:rsid w:val="00A04E03"/>
    <w:rsid w:val="00A04EEA"/>
    <w:rsid w:val="00A04F74"/>
    <w:rsid w:val="00A04F84"/>
    <w:rsid w:val="00A053E5"/>
    <w:rsid w:val="00A05A60"/>
    <w:rsid w:val="00A05D7D"/>
    <w:rsid w:val="00A0611F"/>
    <w:rsid w:val="00A062A0"/>
    <w:rsid w:val="00A06598"/>
    <w:rsid w:val="00A06F31"/>
    <w:rsid w:val="00A0736C"/>
    <w:rsid w:val="00A0797D"/>
    <w:rsid w:val="00A07BAC"/>
    <w:rsid w:val="00A07CC6"/>
    <w:rsid w:val="00A102B7"/>
    <w:rsid w:val="00A10912"/>
    <w:rsid w:val="00A10B6A"/>
    <w:rsid w:val="00A1158C"/>
    <w:rsid w:val="00A11857"/>
    <w:rsid w:val="00A11E60"/>
    <w:rsid w:val="00A1280A"/>
    <w:rsid w:val="00A12B6E"/>
    <w:rsid w:val="00A13534"/>
    <w:rsid w:val="00A13BB6"/>
    <w:rsid w:val="00A13F62"/>
    <w:rsid w:val="00A14A83"/>
    <w:rsid w:val="00A14A8D"/>
    <w:rsid w:val="00A14ACE"/>
    <w:rsid w:val="00A14CF6"/>
    <w:rsid w:val="00A14E54"/>
    <w:rsid w:val="00A15B10"/>
    <w:rsid w:val="00A15B2B"/>
    <w:rsid w:val="00A163DB"/>
    <w:rsid w:val="00A166A0"/>
    <w:rsid w:val="00A16844"/>
    <w:rsid w:val="00A168C4"/>
    <w:rsid w:val="00A16D1E"/>
    <w:rsid w:val="00A16F68"/>
    <w:rsid w:val="00A173A9"/>
    <w:rsid w:val="00A174C5"/>
    <w:rsid w:val="00A177A3"/>
    <w:rsid w:val="00A17B59"/>
    <w:rsid w:val="00A17E95"/>
    <w:rsid w:val="00A2051E"/>
    <w:rsid w:val="00A206EE"/>
    <w:rsid w:val="00A208D3"/>
    <w:rsid w:val="00A20AEE"/>
    <w:rsid w:val="00A20B4B"/>
    <w:rsid w:val="00A21C0A"/>
    <w:rsid w:val="00A21E10"/>
    <w:rsid w:val="00A2214C"/>
    <w:rsid w:val="00A2229F"/>
    <w:rsid w:val="00A22799"/>
    <w:rsid w:val="00A22936"/>
    <w:rsid w:val="00A23B40"/>
    <w:rsid w:val="00A23EFD"/>
    <w:rsid w:val="00A2428D"/>
    <w:rsid w:val="00A25374"/>
    <w:rsid w:val="00A25446"/>
    <w:rsid w:val="00A25906"/>
    <w:rsid w:val="00A25C0F"/>
    <w:rsid w:val="00A25E18"/>
    <w:rsid w:val="00A261B3"/>
    <w:rsid w:val="00A26645"/>
    <w:rsid w:val="00A268B3"/>
    <w:rsid w:val="00A26CB6"/>
    <w:rsid w:val="00A26E50"/>
    <w:rsid w:val="00A2704E"/>
    <w:rsid w:val="00A27056"/>
    <w:rsid w:val="00A278C8"/>
    <w:rsid w:val="00A30269"/>
    <w:rsid w:val="00A30281"/>
    <w:rsid w:val="00A3078F"/>
    <w:rsid w:val="00A30BB9"/>
    <w:rsid w:val="00A31015"/>
    <w:rsid w:val="00A31372"/>
    <w:rsid w:val="00A31411"/>
    <w:rsid w:val="00A31529"/>
    <w:rsid w:val="00A31531"/>
    <w:rsid w:val="00A31CE0"/>
    <w:rsid w:val="00A323F0"/>
    <w:rsid w:val="00A32740"/>
    <w:rsid w:val="00A32787"/>
    <w:rsid w:val="00A3281C"/>
    <w:rsid w:val="00A32A7E"/>
    <w:rsid w:val="00A32ACF"/>
    <w:rsid w:val="00A32B28"/>
    <w:rsid w:val="00A32BF4"/>
    <w:rsid w:val="00A32E1D"/>
    <w:rsid w:val="00A32FFA"/>
    <w:rsid w:val="00A3312A"/>
    <w:rsid w:val="00A334B3"/>
    <w:rsid w:val="00A33CF9"/>
    <w:rsid w:val="00A34B15"/>
    <w:rsid w:val="00A34C27"/>
    <w:rsid w:val="00A35111"/>
    <w:rsid w:val="00A35119"/>
    <w:rsid w:val="00A35785"/>
    <w:rsid w:val="00A3578C"/>
    <w:rsid w:val="00A359A0"/>
    <w:rsid w:val="00A36A1B"/>
    <w:rsid w:val="00A36EE4"/>
    <w:rsid w:val="00A371A6"/>
    <w:rsid w:val="00A37934"/>
    <w:rsid w:val="00A40891"/>
    <w:rsid w:val="00A40941"/>
    <w:rsid w:val="00A40BE9"/>
    <w:rsid w:val="00A40C23"/>
    <w:rsid w:val="00A40EC5"/>
    <w:rsid w:val="00A40F22"/>
    <w:rsid w:val="00A413D3"/>
    <w:rsid w:val="00A4182C"/>
    <w:rsid w:val="00A418A3"/>
    <w:rsid w:val="00A41C6F"/>
    <w:rsid w:val="00A41F81"/>
    <w:rsid w:val="00A41FB7"/>
    <w:rsid w:val="00A42DA6"/>
    <w:rsid w:val="00A42E2B"/>
    <w:rsid w:val="00A430B8"/>
    <w:rsid w:val="00A4326A"/>
    <w:rsid w:val="00A4376B"/>
    <w:rsid w:val="00A43AFF"/>
    <w:rsid w:val="00A43B23"/>
    <w:rsid w:val="00A43CDD"/>
    <w:rsid w:val="00A44456"/>
    <w:rsid w:val="00A450BB"/>
    <w:rsid w:val="00A454B3"/>
    <w:rsid w:val="00A46007"/>
    <w:rsid w:val="00A46410"/>
    <w:rsid w:val="00A470D7"/>
    <w:rsid w:val="00A47712"/>
    <w:rsid w:val="00A47844"/>
    <w:rsid w:val="00A50131"/>
    <w:rsid w:val="00A502F5"/>
    <w:rsid w:val="00A5053B"/>
    <w:rsid w:val="00A50BE5"/>
    <w:rsid w:val="00A50DEB"/>
    <w:rsid w:val="00A51DA1"/>
    <w:rsid w:val="00A51FB4"/>
    <w:rsid w:val="00A52639"/>
    <w:rsid w:val="00A52923"/>
    <w:rsid w:val="00A52A5E"/>
    <w:rsid w:val="00A52D9A"/>
    <w:rsid w:val="00A52E91"/>
    <w:rsid w:val="00A54128"/>
    <w:rsid w:val="00A541CE"/>
    <w:rsid w:val="00A54426"/>
    <w:rsid w:val="00A5456D"/>
    <w:rsid w:val="00A547BE"/>
    <w:rsid w:val="00A54898"/>
    <w:rsid w:val="00A54D2B"/>
    <w:rsid w:val="00A5538A"/>
    <w:rsid w:val="00A55A4A"/>
    <w:rsid w:val="00A56B61"/>
    <w:rsid w:val="00A56DFB"/>
    <w:rsid w:val="00A56F04"/>
    <w:rsid w:val="00A5717D"/>
    <w:rsid w:val="00A57723"/>
    <w:rsid w:val="00A603BF"/>
    <w:rsid w:val="00A60717"/>
    <w:rsid w:val="00A609E4"/>
    <w:rsid w:val="00A60B0F"/>
    <w:rsid w:val="00A60DD2"/>
    <w:rsid w:val="00A6128D"/>
    <w:rsid w:val="00A613C3"/>
    <w:rsid w:val="00A61CA1"/>
    <w:rsid w:val="00A62003"/>
    <w:rsid w:val="00A62090"/>
    <w:rsid w:val="00A62A0E"/>
    <w:rsid w:val="00A62A55"/>
    <w:rsid w:val="00A62ABA"/>
    <w:rsid w:val="00A62B74"/>
    <w:rsid w:val="00A62C01"/>
    <w:rsid w:val="00A62D51"/>
    <w:rsid w:val="00A62E3C"/>
    <w:rsid w:val="00A63128"/>
    <w:rsid w:val="00A633CF"/>
    <w:rsid w:val="00A63581"/>
    <w:rsid w:val="00A6372B"/>
    <w:rsid w:val="00A63CF8"/>
    <w:rsid w:val="00A643A9"/>
    <w:rsid w:val="00A643C2"/>
    <w:rsid w:val="00A648A5"/>
    <w:rsid w:val="00A64942"/>
    <w:rsid w:val="00A64B78"/>
    <w:rsid w:val="00A65159"/>
    <w:rsid w:val="00A65343"/>
    <w:rsid w:val="00A6546C"/>
    <w:rsid w:val="00A66796"/>
    <w:rsid w:val="00A66A31"/>
    <w:rsid w:val="00A66BC8"/>
    <w:rsid w:val="00A66C43"/>
    <w:rsid w:val="00A66DC0"/>
    <w:rsid w:val="00A66ECB"/>
    <w:rsid w:val="00A66FDE"/>
    <w:rsid w:val="00A672BE"/>
    <w:rsid w:val="00A678EC"/>
    <w:rsid w:val="00A67B66"/>
    <w:rsid w:val="00A7072A"/>
    <w:rsid w:val="00A70835"/>
    <w:rsid w:val="00A70BCA"/>
    <w:rsid w:val="00A710E7"/>
    <w:rsid w:val="00A71266"/>
    <w:rsid w:val="00A71E1A"/>
    <w:rsid w:val="00A72845"/>
    <w:rsid w:val="00A72DDE"/>
    <w:rsid w:val="00A72E6F"/>
    <w:rsid w:val="00A73071"/>
    <w:rsid w:val="00A736DC"/>
    <w:rsid w:val="00A73BE7"/>
    <w:rsid w:val="00A745BE"/>
    <w:rsid w:val="00A747FA"/>
    <w:rsid w:val="00A74898"/>
    <w:rsid w:val="00A75D88"/>
    <w:rsid w:val="00A7649F"/>
    <w:rsid w:val="00A767BA"/>
    <w:rsid w:val="00A76B74"/>
    <w:rsid w:val="00A76D0E"/>
    <w:rsid w:val="00A7710F"/>
    <w:rsid w:val="00A7733D"/>
    <w:rsid w:val="00A7739D"/>
    <w:rsid w:val="00A77CF3"/>
    <w:rsid w:val="00A80D57"/>
    <w:rsid w:val="00A80DC0"/>
    <w:rsid w:val="00A81738"/>
    <w:rsid w:val="00A82116"/>
    <w:rsid w:val="00A82A77"/>
    <w:rsid w:val="00A834F7"/>
    <w:rsid w:val="00A836A3"/>
    <w:rsid w:val="00A836E9"/>
    <w:rsid w:val="00A8376F"/>
    <w:rsid w:val="00A83A2B"/>
    <w:rsid w:val="00A849C6"/>
    <w:rsid w:val="00A84D01"/>
    <w:rsid w:val="00A84E86"/>
    <w:rsid w:val="00A84EB5"/>
    <w:rsid w:val="00A850EC"/>
    <w:rsid w:val="00A851A0"/>
    <w:rsid w:val="00A8575A"/>
    <w:rsid w:val="00A86674"/>
    <w:rsid w:val="00A8686B"/>
    <w:rsid w:val="00A868FF"/>
    <w:rsid w:val="00A87DD9"/>
    <w:rsid w:val="00A9028C"/>
    <w:rsid w:val="00A902F8"/>
    <w:rsid w:val="00A906EB"/>
    <w:rsid w:val="00A90BA2"/>
    <w:rsid w:val="00A90BC8"/>
    <w:rsid w:val="00A90EF9"/>
    <w:rsid w:val="00A9114D"/>
    <w:rsid w:val="00A9124E"/>
    <w:rsid w:val="00A917D4"/>
    <w:rsid w:val="00A91A98"/>
    <w:rsid w:val="00A920E5"/>
    <w:rsid w:val="00A924D5"/>
    <w:rsid w:val="00A925B0"/>
    <w:rsid w:val="00A92754"/>
    <w:rsid w:val="00A927EC"/>
    <w:rsid w:val="00A92A09"/>
    <w:rsid w:val="00A92CEC"/>
    <w:rsid w:val="00A93114"/>
    <w:rsid w:val="00A936DB"/>
    <w:rsid w:val="00A9398D"/>
    <w:rsid w:val="00A942F7"/>
    <w:rsid w:val="00A9431C"/>
    <w:rsid w:val="00A9458E"/>
    <w:rsid w:val="00A94653"/>
    <w:rsid w:val="00A94830"/>
    <w:rsid w:val="00A953B2"/>
    <w:rsid w:val="00A95764"/>
    <w:rsid w:val="00A959CC"/>
    <w:rsid w:val="00A95C39"/>
    <w:rsid w:val="00A96161"/>
    <w:rsid w:val="00A963A2"/>
    <w:rsid w:val="00A967ED"/>
    <w:rsid w:val="00A968C5"/>
    <w:rsid w:val="00A96A67"/>
    <w:rsid w:val="00A96B3F"/>
    <w:rsid w:val="00A973A7"/>
    <w:rsid w:val="00A97420"/>
    <w:rsid w:val="00A97694"/>
    <w:rsid w:val="00A97F5C"/>
    <w:rsid w:val="00AA0014"/>
    <w:rsid w:val="00AA0F31"/>
    <w:rsid w:val="00AA104D"/>
    <w:rsid w:val="00AA1ADB"/>
    <w:rsid w:val="00AA2F96"/>
    <w:rsid w:val="00AA3421"/>
    <w:rsid w:val="00AA3563"/>
    <w:rsid w:val="00AA39DE"/>
    <w:rsid w:val="00AA439B"/>
    <w:rsid w:val="00AA44E5"/>
    <w:rsid w:val="00AA4556"/>
    <w:rsid w:val="00AA46C8"/>
    <w:rsid w:val="00AA4E2E"/>
    <w:rsid w:val="00AA5431"/>
    <w:rsid w:val="00AA552B"/>
    <w:rsid w:val="00AA5665"/>
    <w:rsid w:val="00AA5929"/>
    <w:rsid w:val="00AA5A8E"/>
    <w:rsid w:val="00AA5CED"/>
    <w:rsid w:val="00AA660D"/>
    <w:rsid w:val="00AA68A1"/>
    <w:rsid w:val="00AA7890"/>
    <w:rsid w:val="00AB06DB"/>
    <w:rsid w:val="00AB0DAA"/>
    <w:rsid w:val="00AB0F8B"/>
    <w:rsid w:val="00AB12A3"/>
    <w:rsid w:val="00AB132E"/>
    <w:rsid w:val="00AB14BF"/>
    <w:rsid w:val="00AB1866"/>
    <w:rsid w:val="00AB1EDC"/>
    <w:rsid w:val="00AB22E4"/>
    <w:rsid w:val="00AB24A5"/>
    <w:rsid w:val="00AB26AD"/>
    <w:rsid w:val="00AB27F9"/>
    <w:rsid w:val="00AB281A"/>
    <w:rsid w:val="00AB3AFA"/>
    <w:rsid w:val="00AB3CDD"/>
    <w:rsid w:val="00AB3EC3"/>
    <w:rsid w:val="00AB4D63"/>
    <w:rsid w:val="00AB55C8"/>
    <w:rsid w:val="00AB5AB0"/>
    <w:rsid w:val="00AB65BD"/>
    <w:rsid w:val="00AB6739"/>
    <w:rsid w:val="00AB67DB"/>
    <w:rsid w:val="00AB70DC"/>
    <w:rsid w:val="00AB7109"/>
    <w:rsid w:val="00AB7689"/>
    <w:rsid w:val="00AB776C"/>
    <w:rsid w:val="00AB78A6"/>
    <w:rsid w:val="00AC009E"/>
    <w:rsid w:val="00AC05EF"/>
    <w:rsid w:val="00AC0D9A"/>
    <w:rsid w:val="00AC0EF1"/>
    <w:rsid w:val="00AC10E9"/>
    <w:rsid w:val="00AC17AF"/>
    <w:rsid w:val="00AC1BA2"/>
    <w:rsid w:val="00AC1C3E"/>
    <w:rsid w:val="00AC1E82"/>
    <w:rsid w:val="00AC1F01"/>
    <w:rsid w:val="00AC2206"/>
    <w:rsid w:val="00AC2209"/>
    <w:rsid w:val="00AC2610"/>
    <w:rsid w:val="00AC2BA6"/>
    <w:rsid w:val="00AC2BE4"/>
    <w:rsid w:val="00AC370C"/>
    <w:rsid w:val="00AC3BC6"/>
    <w:rsid w:val="00AC40F7"/>
    <w:rsid w:val="00AC45DD"/>
    <w:rsid w:val="00AC46FF"/>
    <w:rsid w:val="00AC52F1"/>
    <w:rsid w:val="00AC5411"/>
    <w:rsid w:val="00AC5FDC"/>
    <w:rsid w:val="00AC64E3"/>
    <w:rsid w:val="00AC6F2A"/>
    <w:rsid w:val="00AC7396"/>
    <w:rsid w:val="00AC76EE"/>
    <w:rsid w:val="00AC779A"/>
    <w:rsid w:val="00AC77C1"/>
    <w:rsid w:val="00AC7B9A"/>
    <w:rsid w:val="00AD0185"/>
    <w:rsid w:val="00AD02C9"/>
    <w:rsid w:val="00AD0529"/>
    <w:rsid w:val="00AD072D"/>
    <w:rsid w:val="00AD1437"/>
    <w:rsid w:val="00AD1488"/>
    <w:rsid w:val="00AD1951"/>
    <w:rsid w:val="00AD22C5"/>
    <w:rsid w:val="00AD26AC"/>
    <w:rsid w:val="00AD2979"/>
    <w:rsid w:val="00AD3629"/>
    <w:rsid w:val="00AD384C"/>
    <w:rsid w:val="00AD3BA6"/>
    <w:rsid w:val="00AD3DEA"/>
    <w:rsid w:val="00AD47D6"/>
    <w:rsid w:val="00AD4EB0"/>
    <w:rsid w:val="00AD51CF"/>
    <w:rsid w:val="00AD52F8"/>
    <w:rsid w:val="00AD550A"/>
    <w:rsid w:val="00AD5743"/>
    <w:rsid w:val="00AD5B94"/>
    <w:rsid w:val="00AD5BDD"/>
    <w:rsid w:val="00AD61F5"/>
    <w:rsid w:val="00AD68D8"/>
    <w:rsid w:val="00AD6A99"/>
    <w:rsid w:val="00AD6FED"/>
    <w:rsid w:val="00AD7760"/>
    <w:rsid w:val="00AD7A14"/>
    <w:rsid w:val="00AE0318"/>
    <w:rsid w:val="00AE0461"/>
    <w:rsid w:val="00AE050A"/>
    <w:rsid w:val="00AE0618"/>
    <w:rsid w:val="00AE066D"/>
    <w:rsid w:val="00AE06B7"/>
    <w:rsid w:val="00AE0746"/>
    <w:rsid w:val="00AE08A7"/>
    <w:rsid w:val="00AE0AA4"/>
    <w:rsid w:val="00AE0FA5"/>
    <w:rsid w:val="00AE168C"/>
    <w:rsid w:val="00AE18DF"/>
    <w:rsid w:val="00AE20DE"/>
    <w:rsid w:val="00AE21C0"/>
    <w:rsid w:val="00AE2495"/>
    <w:rsid w:val="00AE2AC6"/>
    <w:rsid w:val="00AE2B2A"/>
    <w:rsid w:val="00AE3371"/>
    <w:rsid w:val="00AE33FD"/>
    <w:rsid w:val="00AE387D"/>
    <w:rsid w:val="00AE3E74"/>
    <w:rsid w:val="00AE3E7A"/>
    <w:rsid w:val="00AE3F8B"/>
    <w:rsid w:val="00AE440F"/>
    <w:rsid w:val="00AE46CD"/>
    <w:rsid w:val="00AE4DE7"/>
    <w:rsid w:val="00AE52D8"/>
    <w:rsid w:val="00AE5A2A"/>
    <w:rsid w:val="00AE5EA2"/>
    <w:rsid w:val="00AE5F7F"/>
    <w:rsid w:val="00AE716F"/>
    <w:rsid w:val="00AE7401"/>
    <w:rsid w:val="00AE79F3"/>
    <w:rsid w:val="00AE7B14"/>
    <w:rsid w:val="00AE7D30"/>
    <w:rsid w:val="00AF0393"/>
    <w:rsid w:val="00AF0AC5"/>
    <w:rsid w:val="00AF0ADB"/>
    <w:rsid w:val="00AF1181"/>
    <w:rsid w:val="00AF1565"/>
    <w:rsid w:val="00AF1CFD"/>
    <w:rsid w:val="00AF1D83"/>
    <w:rsid w:val="00AF25FA"/>
    <w:rsid w:val="00AF29C9"/>
    <w:rsid w:val="00AF3043"/>
    <w:rsid w:val="00AF331D"/>
    <w:rsid w:val="00AF353D"/>
    <w:rsid w:val="00AF3578"/>
    <w:rsid w:val="00AF36D9"/>
    <w:rsid w:val="00AF3B7B"/>
    <w:rsid w:val="00AF4436"/>
    <w:rsid w:val="00AF49E8"/>
    <w:rsid w:val="00AF4B09"/>
    <w:rsid w:val="00AF4E28"/>
    <w:rsid w:val="00AF51C1"/>
    <w:rsid w:val="00AF5484"/>
    <w:rsid w:val="00AF55ED"/>
    <w:rsid w:val="00AF560E"/>
    <w:rsid w:val="00AF57F6"/>
    <w:rsid w:val="00AF589B"/>
    <w:rsid w:val="00AF5AF2"/>
    <w:rsid w:val="00AF5D49"/>
    <w:rsid w:val="00AF5DFC"/>
    <w:rsid w:val="00AF6048"/>
    <w:rsid w:val="00AF60C3"/>
    <w:rsid w:val="00AF6877"/>
    <w:rsid w:val="00AF706E"/>
    <w:rsid w:val="00AF750A"/>
    <w:rsid w:val="00AF7FE0"/>
    <w:rsid w:val="00B00000"/>
    <w:rsid w:val="00B00734"/>
    <w:rsid w:val="00B00D81"/>
    <w:rsid w:val="00B0289F"/>
    <w:rsid w:val="00B0458F"/>
    <w:rsid w:val="00B04A20"/>
    <w:rsid w:val="00B04C93"/>
    <w:rsid w:val="00B04E57"/>
    <w:rsid w:val="00B053AD"/>
    <w:rsid w:val="00B055FF"/>
    <w:rsid w:val="00B05950"/>
    <w:rsid w:val="00B05A8B"/>
    <w:rsid w:val="00B05BF6"/>
    <w:rsid w:val="00B05D39"/>
    <w:rsid w:val="00B05DCC"/>
    <w:rsid w:val="00B05F98"/>
    <w:rsid w:val="00B06B06"/>
    <w:rsid w:val="00B0719D"/>
    <w:rsid w:val="00B0738B"/>
    <w:rsid w:val="00B0793A"/>
    <w:rsid w:val="00B07E49"/>
    <w:rsid w:val="00B10F14"/>
    <w:rsid w:val="00B110AA"/>
    <w:rsid w:val="00B1183F"/>
    <w:rsid w:val="00B11A4D"/>
    <w:rsid w:val="00B11C5A"/>
    <w:rsid w:val="00B11EB1"/>
    <w:rsid w:val="00B12142"/>
    <w:rsid w:val="00B1223C"/>
    <w:rsid w:val="00B12446"/>
    <w:rsid w:val="00B1301A"/>
    <w:rsid w:val="00B1314E"/>
    <w:rsid w:val="00B131EA"/>
    <w:rsid w:val="00B13260"/>
    <w:rsid w:val="00B13611"/>
    <w:rsid w:val="00B13893"/>
    <w:rsid w:val="00B138D5"/>
    <w:rsid w:val="00B141E7"/>
    <w:rsid w:val="00B14703"/>
    <w:rsid w:val="00B1567B"/>
    <w:rsid w:val="00B15723"/>
    <w:rsid w:val="00B157D4"/>
    <w:rsid w:val="00B16160"/>
    <w:rsid w:val="00B16776"/>
    <w:rsid w:val="00B16A89"/>
    <w:rsid w:val="00B16CCC"/>
    <w:rsid w:val="00B16D18"/>
    <w:rsid w:val="00B16D75"/>
    <w:rsid w:val="00B16ED1"/>
    <w:rsid w:val="00B174EA"/>
    <w:rsid w:val="00B178D5"/>
    <w:rsid w:val="00B17A1E"/>
    <w:rsid w:val="00B17D9A"/>
    <w:rsid w:val="00B20550"/>
    <w:rsid w:val="00B205E9"/>
    <w:rsid w:val="00B2073C"/>
    <w:rsid w:val="00B20BFE"/>
    <w:rsid w:val="00B20CAC"/>
    <w:rsid w:val="00B20E57"/>
    <w:rsid w:val="00B213C3"/>
    <w:rsid w:val="00B21593"/>
    <w:rsid w:val="00B21612"/>
    <w:rsid w:val="00B216D9"/>
    <w:rsid w:val="00B21785"/>
    <w:rsid w:val="00B218C0"/>
    <w:rsid w:val="00B21C56"/>
    <w:rsid w:val="00B22006"/>
    <w:rsid w:val="00B227B2"/>
    <w:rsid w:val="00B22BEE"/>
    <w:rsid w:val="00B22C1C"/>
    <w:rsid w:val="00B22ECE"/>
    <w:rsid w:val="00B23080"/>
    <w:rsid w:val="00B233AD"/>
    <w:rsid w:val="00B23AAA"/>
    <w:rsid w:val="00B24059"/>
    <w:rsid w:val="00B240BA"/>
    <w:rsid w:val="00B2413C"/>
    <w:rsid w:val="00B24602"/>
    <w:rsid w:val="00B248E4"/>
    <w:rsid w:val="00B24CB9"/>
    <w:rsid w:val="00B25067"/>
    <w:rsid w:val="00B2560C"/>
    <w:rsid w:val="00B26197"/>
    <w:rsid w:val="00B26543"/>
    <w:rsid w:val="00B267E5"/>
    <w:rsid w:val="00B2698F"/>
    <w:rsid w:val="00B26DE1"/>
    <w:rsid w:val="00B27008"/>
    <w:rsid w:val="00B27041"/>
    <w:rsid w:val="00B270A3"/>
    <w:rsid w:val="00B27148"/>
    <w:rsid w:val="00B273B8"/>
    <w:rsid w:val="00B273E0"/>
    <w:rsid w:val="00B273E9"/>
    <w:rsid w:val="00B27843"/>
    <w:rsid w:val="00B27E0E"/>
    <w:rsid w:val="00B27FD2"/>
    <w:rsid w:val="00B30108"/>
    <w:rsid w:val="00B30C57"/>
    <w:rsid w:val="00B310D8"/>
    <w:rsid w:val="00B31482"/>
    <w:rsid w:val="00B31AD8"/>
    <w:rsid w:val="00B31DCC"/>
    <w:rsid w:val="00B31E17"/>
    <w:rsid w:val="00B3206D"/>
    <w:rsid w:val="00B320FA"/>
    <w:rsid w:val="00B32317"/>
    <w:rsid w:val="00B328BF"/>
    <w:rsid w:val="00B3290E"/>
    <w:rsid w:val="00B32986"/>
    <w:rsid w:val="00B32CF0"/>
    <w:rsid w:val="00B32E00"/>
    <w:rsid w:val="00B32E9C"/>
    <w:rsid w:val="00B332F0"/>
    <w:rsid w:val="00B33756"/>
    <w:rsid w:val="00B337D0"/>
    <w:rsid w:val="00B33AB0"/>
    <w:rsid w:val="00B33AF8"/>
    <w:rsid w:val="00B33CD5"/>
    <w:rsid w:val="00B34114"/>
    <w:rsid w:val="00B34138"/>
    <w:rsid w:val="00B34A71"/>
    <w:rsid w:val="00B34AFF"/>
    <w:rsid w:val="00B34CB3"/>
    <w:rsid w:val="00B35715"/>
    <w:rsid w:val="00B35F60"/>
    <w:rsid w:val="00B3651C"/>
    <w:rsid w:val="00B366A9"/>
    <w:rsid w:val="00B36A69"/>
    <w:rsid w:val="00B36ED4"/>
    <w:rsid w:val="00B36F29"/>
    <w:rsid w:val="00B37023"/>
    <w:rsid w:val="00B374CF"/>
    <w:rsid w:val="00B37713"/>
    <w:rsid w:val="00B378E7"/>
    <w:rsid w:val="00B379CF"/>
    <w:rsid w:val="00B406C8"/>
    <w:rsid w:val="00B406F1"/>
    <w:rsid w:val="00B4089C"/>
    <w:rsid w:val="00B40976"/>
    <w:rsid w:val="00B40D31"/>
    <w:rsid w:val="00B41523"/>
    <w:rsid w:val="00B4155E"/>
    <w:rsid w:val="00B4173E"/>
    <w:rsid w:val="00B419FC"/>
    <w:rsid w:val="00B41D8F"/>
    <w:rsid w:val="00B424B5"/>
    <w:rsid w:val="00B42F94"/>
    <w:rsid w:val="00B43013"/>
    <w:rsid w:val="00B43274"/>
    <w:rsid w:val="00B43275"/>
    <w:rsid w:val="00B43335"/>
    <w:rsid w:val="00B43401"/>
    <w:rsid w:val="00B43406"/>
    <w:rsid w:val="00B43424"/>
    <w:rsid w:val="00B4347A"/>
    <w:rsid w:val="00B4369F"/>
    <w:rsid w:val="00B43D08"/>
    <w:rsid w:val="00B44AF4"/>
    <w:rsid w:val="00B4530F"/>
    <w:rsid w:val="00B45568"/>
    <w:rsid w:val="00B45E43"/>
    <w:rsid w:val="00B45E78"/>
    <w:rsid w:val="00B45F59"/>
    <w:rsid w:val="00B4602E"/>
    <w:rsid w:val="00B467B6"/>
    <w:rsid w:val="00B468CE"/>
    <w:rsid w:val="00B46B70"/>
    <w:rsid w:val="00B47017"/>
    <w:rsid w:val="00B47B0A"/>
    <w:rsid w:val="00B47FAB"/>
    <w:rsid w:val="00B50420"/>
    <w:rsid w:val="00B5063D"/>
    <w:rsid w:val="00B511DB"/>
    <w:rsid w:val="00B51723"/>
    <w:rsid w:val="00B51EA4"/>
    <w:rsid w:val="00B51EAE"/>
    <w:rsid w:val="00B51ECD"/>
    <w:rsid w:val="00B520C7"/>
    <w:rsid w:val="00B521F8"/>
    <w:rsid w:val="00B524BC"/>
    <w:rsid w:val="00B52616"/>
    <w:rsid w:val="00B5279F"/>
    <w:rsid w:val="00B528E5"/>
    <w:rsid w:val="00B52E8B"/>
    <w:rsid w:val="00B53643"/>
    <w:rsid w:val="00B536B8"/>
    <w:rsid w:val="00B53828"/>
    <w:rsid w:val="00B539C8"/>
    <w:rsid w:val="00B53C72"/>
    <w:rsid w:val="00B53E54"/>
    <w:rsid w:val="00B54377"/>
    <w:rsid w:val="00B54481"/>
    <w:rsid w:val="00B55192"/>
    <w:rsid w:val="00B551A8"/>
    <w:rsid w:val="00B55306"/>
    <w:rsid w:val="00B55752"/>
    <w:rsid w:val="00B55E20"/>
    <w:rsid w:val="00B5630D"/>
    <w:rsid w:val="00B5642D"/>
    <w:rsid w:val="00B5668C"/>
    <w:rsid w:val="00B566EA"/>
    <w:rsid w:val="00B56B0E"/>
    <w:rsid w:val="00B5737A"/>
    <w:rsid w:val="00B57739"/>
    <w:rsid w:val="00B57FCF"/>
    <w:rsid w:val="00B60854"/>
    <w:rsid w:val="00B6099D"/>
    <w:rsid w:val="00B60AD1"/>
    <w:rsid w:val="00B61105"/>
    <w:rsid w:val="00B619AC"/>
    <w:rsid w:val="00B61D22"/>
    <w:rsid w:val="00B6294B"/>
    <w:rsid w:val="00B630A6"/>
    <w:rsid w:val="00B636EE"/>
    <w:rsid w:val="00B63EBC"/>
    <w:rsid w:val="00B63F4A"/>
    <w:rsid w:val="00B64837"/>
    <w:rsid w:val="00B64F4A"/>
    <w:rsid w:val="00B651F2"/>
    <w:rsid w:val="00B6530F"/>
    <w:rsid w:val="00B65379"/>
    <w:rsid w:val="00B65453"/>
    <w:rsid w:val="00B6555D"/>
    <w:rsid w:val="00B65665"/>
    <w:rsid w:val="00B65E7E"/>
    <w:rsid w:val="00B66205"/>
    <w:rsid w:val="00B6649C"/>
    <w:rsid w:val="00B668E6"/>
    <w:rsid w:val="00B66FED"/>
    <w:rsid w:val="00B67182"/>
    <w:rsid w:val="00B67401"/>
    <w:rsid w:val="00B675FF"/>
    <w:rsid w:val="00B67612"/>
    <w:rsid w:val="00B67BA3"/>
    <w:rsid w:val="00B67FBF"/>
    <w:rsid w:val="00B706D1"/>
    <w:rsid w:val="00B70C34"/>
    <w:rsid w:val="00B71377"/>
    <w:rsid w:val="00B713A4"/>
    <w:rsid w:val="00B7154F"/>
    <w:rsid w:val="00B7187F"/>
    <w:rsid w:val="00B7231E"/>
    <w:rsid w:val="00B72666"/>
    <w:rsid w:val="00B727B1"/>
    <w:rsid w:val="00B72B05"/>
    <w:rsid w:val="00B72B73"/>
    <w:rsid w:val="00B72E26"/>
    <w:rsid w:val="00B734C9"/>
    <w:rsid w:val="00B73993"/>
    <w:rsid w:val="00B73B80"/>
    <w:rsid w:val="00B73C92"/>
    <w:rsid w:val="00B73F19"/>
    <w:rsid w:val="00B741F7"/>
    <w:rsid w:val="00B7550E"/>
    <w:rsid w:val="00B7569C"/>
    <w:rsid w:val="00B75719"/>
    <w:rsid w:val="00B75EAF"/>
    <w:rsid w:val="00B763C8"/>
    <w:rsid w:val="00B76BDF"/>
    <w:rsid w:val="00B776BB"/>
    <w:rsid w:val="00B8056E"/>
    <w:rsid w:val="00B807FA"/>
    <w:rsid w:val="00B80CBC"/>
    <w:rsid w:val="00B8147E"/>
    <w:rsid w:val="00B8166B"/>
    <w:rsid w:val="00B8180B"/>
    <w:rsid w:val="00B81B21"/>
    <w:rsid w:val="00B82088"/>
    <w:rsid w:val="00B82536"/>
    <w:rsid w:val="00B8298E"/>
    <w:rsid w:val="00B82FF6"/>
    <w:rsid w:val="00B83C5E"/>
    <w:rsid w:val="00B83D7B"/>
    <w:rsid w:val="00B83F31"/>
    <w:rsid w:val="00B83FC5"/>
    <w:rsid w:val="00B84020"/>
    <w:rsid w:val="00B844B1"/>
    <w:rsid w:val="00B845C2"/>
    <w:rsid w:val="00B846E5"/>
    <w:rsid w:val="00B84B4F"/>
    <w:rsid w:val="00B84FF4"/>
    <w:rsid w:val="00B85050"/>
    <w:rsid w:val="00B8532B"/>
    <w:rsid w:val="00B85F12"/>
    <w:rsid w:val="00B85FFC"/>
    <w:rsid w:val="00B8637A"/>
    <w:rsid w:val="00B8654C"/>
    <w:rsid w:val="00B866D4"/>
    <w:rsid w:val="00B86D50"/>
    <w:rsid w:val="00B878E7"/>
    <w:rsid w:val="00B87D4F"/>
    <w:rsid w:val="00B902AD"/>
    <w:rsid w:val="00B904CE"/>
    <w:rsid w:val="00B90D33"/>
    <w:rsid w:val="00B90F42"/>
    <w:rsid w:val="00B910C1"/>
    <w:rsid w:val="00B914D3"/>
    <w:rsid w:val="00B91693"/>
    <w:rsid w:val="00B91696"/>
    <w:rsid w:val="00B919D8"/>
    <w:rsid w:val="00B923B9"/>
    <w:rsid w:val="00B9257E"/>
    <w:rsid w:val="00B92741"/>
    <w:rsid w:val="00B92800"/>
    <w:rsid w:val="00B92DC9"/>
    <w:rsid w:val="00B93A75"/>
    <w:rsid w:val="00B93AC8"/>
    <w:rsid w:val="00B93DF9"/>
    <w:rsid w:val="00B9465F"/>
    <w:rsid w:val="00B95466"/>
    <w:rsid w:val="00B95AAC"/>
    <w:rsid w:val="00B95FBB"/>
    <w:rsid w:val="00B966FB"/>
    <w:rsid w:val="00B96CB1"/>
    <w:rsid w:val="00B96F66"/>
    <w:rsid w:val="00B97464"/>
    <w:rsid w:val="00B97509"/>
    <w:rsid w:val="00B978D1"/>
    <w:rsid w:val="00B97D3E"/>
    <w:rsid w:val="00B97E70"/>
    <w:rsid w:val="00BA007B"/>
    <w:rsid w:val="00BA12B4"/>
    <w:rsid w:val="00BA136B"/>
    <w:rsid w:val="00BA13AB"/>
    <w:rsid w:val="00BA169D"/>
    <w:rsid w:val="00BA1AE7"/>
    <w:rsid w:val="00BA1CCF"/>
    <w:rsid w:val="00BA208E"/>
    <w:rsid w:val="00BA2117"/>
    <w:rsid w:val="00BA2459"/>
    <w:rsid w:val="00BA25BE"/>
    <w:rsid w:val="00BA2F10"/>
    <w:rsid w:val="00BA325B"/>
    <w:rsid w:val="00BA3925"/>
    <w:rsid w:val="00BA3A5F"/>
    <w:rsid w:val="00BA4439"/>
    <w:rsid w:val="00BA4690"/>
    <w:rsid w:val="00BA4C78"/>
    <w:rsid w:val="00BA4D26"/>
    <w:rsid w:val="00BA512C"/>
    <w:rsid w:val="00BA5898"/>
    <w:rsid w:val="00BA61FD"/>
    <w:rsid w:val="00BA683D"/>
    <w:rsid w:val="00BA6A49"/>
    <w:rsid w:val="00BA6E10"/>
    <w:rsid w:val="00BA6F18"/>
    <w:rsid w:val="00BA7361"/>
    <w:rsid w:val="00BA73E7"/>
    <w:rsid w:val="00BA7648"/>
    <w:rsid w:val="00BA783E"/>
    <w:rsid w:val="00BA796E"/>
    <w:rsid w:val="00BA7D00"/>
    <w:rsid w:val="00BB005F"/>
    <w:rsid w:val="00BB0263"/>
    <w:rsid w:val="00BB03E4"/>
    <w:rsid w:val="00BB0453"/>
    <w:rsid w:val="00BB08EB"/>
    <w:rsid w:val="00BB147F"/>
    <w:rsid w:val="00BB1A6A"/>
    <w:rsid w:val="00BB1E66"/>
    <w:rsid w:val="00BB27F3"/>
    <w:rsid w:val="00BB2A13"/>
    <w:rsid w:val="00BB2ECC"/>
    <w:rsid w:val="00BB2FAE"/>
    <w:rsid w:val="00BB32C0"/>
    <w:rsid w:val="00BB3312"/>
    <w:rsid w:val="00BB3A5C"/>
    <w:rsid w:val="00BB3AE7"/>
    <w:rsid w:val="00BB3D88"/>
    <w:rsid w:val="00BB415D"/>
    <w:rsid w:val="00BB41DF"/>
    <w:rsid w:val="00BB4934"/>
    <w:rsid w:val="00BB5734"/>
    <w:rsid w:val="00BB58A7"/>
    <w:rsid w:val="00BB5FEA"/>
    <w:rsid w:val="00BB6B3B"/>
    <w:rsid w:val="00BB7207"/>
    <w:rsid w:val="00BB726A"/>
    <w:rsid w:val="00BB7536"/>
    <w:rsid w:val="00BB768D"/>
    <w:rsid w:val="00BB7758"/>
    <w:rsid w:val="00BB7B6E"/>
    <w:rsid w:val="00BB7DE2"/>
    <w:rsid w:val="00BC04F5"/>
    <w:rsid w:val="00BC05E5"/>
    <w:rsid w:val="00BC0621"/>
    <w:rsid w:val="00BC0E75"/>
    <w:rsid w:val="00BC0F70"/>
    <w:rsid w:val="00BC13AB"/>
    <w:rsid w:val="00BC19ED"/>
    <w:rsid w:val="00BC1C94"/>
    <w:rsid w:val="00BC205B"/>
    <w:rsid w:val="00BC2155"/>
    <w:rsid w:val="00BC25A8"/>
    <w:rsid w:val="00BC27AD"/>
    <w:rsid w:val="00BC3489"/>
    <w:rsid w:val="00BC3504"/>
    <w:rsid w:val="00BC36DD"/>
    <w:rsid w:val="00BC4307"/>
    <w:rsid w:val="00BC43CB"/>
    <w:rsid w:val="00BC44BD"/>
    <w:rsid w:val="00BC513D"/>
    <w:rsid w:val="00BC566D"/>
    <w:rsid w:val="00BC5DF0"/>
    <w:rsid w:val="00BC5FED"/>
    <w:rsid w:val="00BC63DA"/>
    <w:rsid w:val="00BC6732"/>
    <w:rsid w:val="00BC6B00"/>
    <w:rsid w:val="00BC6E73"/>
    <w:rsid w:val="00BC7606"/>
    <w:rsid w:val="00BC7F7F"/>
    <w:rsid w:val="00BD0074"/>
    <w:rsid w:val="00BD03D7"/>
    <w:rsid w:val="00BD06B7"/>
    <w:rsid w:val="00BD0877"/>
    <w:rsid w:val="00BD0935"/>
    <w:rsid w:val="00BD0AFF"/>
    <w:rsid w:val="00BD0B2F"/>
    <w:rsid w:val="00BD1555"/>
    <w:rsid w:val="00BD18B3"/>
    <w:rsid w:val="00BD199A"/>
    <w:rsid w:val="00BD2560"/>
    <w:rsid w:val="00BD2ECE"/>
    <w:rsid w:val="00BD3277"/>
    <w:rsid w:val="00BD3307"/>
    <w:rsid w:val="00BD3338"/>
    <w:rsid w:val="00BD3389"/>
    <w:rsid w:val="00BD33F4"/>
    <w:rsid w:val="00BD3999"/>
    <w:rsid w:val="00BD4114"/>
    <w:rsid w:val="00BD42EA"/>
    <w:rsid w:val="00BD4B69"/>
    <w:rsid w:val="00BD4C0F"/>
    <w:rsid w:val="00BD50F4"/>
    <w:rsid w:val="00BD5B2F"/>
    <w:rsid w:val="00BD5BFF"/>
    <w:rsid w:val="00BD5C65"/>
    <w:rsid w:val="00BD5FF0"/>
    <w:rsid w:val="00BD68BE"/>
    <w:rsid w:val="00BD6B4C"/>
    <w:rsid w:val="00BD6E5E"/>
    <w:rsid w:val="00BD71A5"/>
    <w:rsid w:val="00BD72AC"/>
    <w:rsid w:val="00BD7617"/>
    <w:rsid w:val="00BD776D"/>
    <w:rsid w:val="00BD7D93"/>
    <w:rsid w:val="00BE014D"/>
    <w:rsid w:val="00BE0543"/>
    <w:rsid w:val="00BE1512"/>
    <w:rsid w:val="00BE175A"/>
    <w:rsid w:val="00BE1D79"/>
    <w:rsid w:val="00BE200C"/>
    <w:rsid w:val="00BE23F3"/>
    <w:rsid w:val="00BE2518"/>
    <w:rsid w:val="00BE2B42"/>
    <w:rsid w:val="00BE2CC1"/>
    <w:rsid w:val="00BE2CE0"/>
    <w:rsid w:val="00BE2FB5"/>
    <w:rsid w:val="00BE31BB"/>
    <w:rsid w:val="00BE3412"/>
    <w:rsid w:val="00BE3A4F"/>
    <w:rsid w:val="00BE3D08"/>
    <w:rsid w:val="00BE5812"/>
    <w:rsid w:val="00BE5C41"/>
    <w:rsid w:val="00BE68E3"/>
    <w:rsid w:val="00BE6965"/>
    <w:rsid w:val="00BE77F8"/>
    <w:rsid w:val="00BE7AD1"/>
    <w:rsid w:val="00BE7BF3"/>
    <w:rsid w:val="00BE7FAC"/>
    <w:rsid w:val="00BF054D"/>
    <w:rsid w:val="00BF0607"/>
    <w:rsid w:val="00BF0B4D"/>
    <w:rsid w:val="00BF0F97"/>
    <w:rsid w:val="00BF1418"/>
    <w:rsid w:val="00BF1800"/>
    <w:rsid w:val="00BF1D44"/>
    <w:rsid w:val="00BF2888"/>
    <w:rsid w:val="00BF2B5D"/>
    <w:rsid w:val="00BF2BD1"/>
    <w:rsid w:val="00BF2EC3"/>
    <w:rsid w:val="00BF3505"/>
    <w:rsid w:val="00BF3BB4"/>
    <w:rsid w:val="00BF470B"/>
    <w:rsid w:val="00BF4A1A"/>
    <w:rsid w:val="00BF4FC7"/>
    <w:rsid w:val="00BF5615"/>
    <w:rsid w:val="00BF573E"/>
    <w:rsid w:val="00BF57A3"/>
    <w:rsid w:val="00BF636E"/>
    <w:rsid w:val="00BF6397"/>
    <w:rsid w:val="00BF6414"/>
    <w:rsid w:val="00BF6731"/>
    <w:rsid w:val="00BF67F2"/>
    <w:rsid w:val="00BF6CBF"/>
    <w:rsid w:val="00BF6ED6"/>
    <w:rsid w:val="00BF6EDB"/>
    <w:rsid w:val="00BF7A93"/>
    <w:rsid w:val="00BF7AA5"/>
    <w:rsid w:val="00BF7E35"/>
    <w:rsid w:val="00BF7E8B"/>
    <w:rsid w:val="00C00114"/>
    <w:rsid w:val="00C001CE"/>
    <w:rsid w:val="00C00FC8"/>
    <w:rsid w:val="00C0121D"/>
    <w:rsid w:val="00C01366"/>
    <w:rsid w:val="00C01437"/>
    <w:rsid w:val="00C017E0"/>
    <w:rsid w:val="00C01998"/>
    <w:rsid w:val="00C01B26"/>
    <w:rsid w:val="00C023FD"/>
    <w:rsid w:val="00C02400"/>
    <w:rsid w:val="00C026E3"/>
    <w:rsid w:val="00C0272A"/>
    <w:rsid w:val="00C03422"/>
    <w:rsid w:val="00C034A5"/>
    <w:rsid w:val="00C03801"/>
    <w:rsid w:val="00C03AA3"/>
    <w:rsid w:val="00C03C4E"/>
    <w:rsid w:val="00C03E61"/>
    <w:rsid w:val="00C047A7"/>
    <w:rsid w:val="00C04C51"/>
    <w:rsid w:val="00C04CC6"/>
    <w:rsid w:val="00C05557"/>
    <w:rsid w:val="00C05A5E"/>
    <w:rsid w:val="00C05F94"/>
    <w:rsid w:val="00C0638F"/>
    <w:rsid w:val="00C0687E"/>
    <w:rsid w:val="00C06C94"/>
    <w:rsid w:val="00C06DF1"/>
    <w:rsid w:val="00C06FC1"/>
    <w:rsid w:val="00C0708D"/>
    <w:rsid w:val="00C075D5"/>
    <w:rsid w:val="00C07652"/>
    <w:rsid w:val="00C07734"/>
    <w:rsid w:val="00C077AF"/>
    <w:rsid w:val="00C079B8"/>
    <w:rsid w:val="00C07B3A"/>
    <w:rsid w:val="00C07BA9"/>
    <w:rsid w:val="00C10035"/>
    <w:rsid w:val="00C100C8"/>
    <w:rsid w:val="00C102A5"/>
    <w:rsid w:val="00C1095A"/>
    <w:rsid w:val="00C10BD5"/>
    <w:rsid w:val="00C113D7"/>
    <w:rsid w:val="00C11570"/>
    <w:rsid w:val="00C11670"/>
    <w:rsid w:val="00C11DCC"/>
    <w:rsid w:val="00C11DD5"/>
    <w:rsid w:val="00C11F82"/>
    <w:rsid w:val="00C121E9"/>
    <w:rsid w:val="00C12B71"/>
    <w:rsid w:val="00C1306E"/>
    <w:rsid w:val="00C1329C"/>
    <w:rsid w:val="00C135D4"/>
    <w:rsid w:val="00C1367B"/>
    <w:rsid w:val="00C1388E"/>
    <w:rsid w:val="00C1423E"/>
    <w:rsid w:val="00C14FD5"/>
    <w:rsid w:val="00C150FE"/>
    <w:rsid w:val="00C151F1"/>
    <w:rsid w:val="00C15704"/>
    <w:rsid w:val="00C159A9"/>
    <w:rsid w:val="00C15B22"/>
    <w:rsid w:val="00C15BAD"/>
    <w:rsid w:val="00C15E8C"/>
    <w:rsid w:val="00C15F66"/>
    <w:rsid w:val="00C1613A"/>
    <w:rsid w:val="00C16146"/>
    <w:rsid w:val="00C16768"/>
    <w:rsid w:val="00C16A69"/>
    <w:rsid w:val="00C16EA1"/>
    <w:rsid w:val="00C17393"/>
    <w:rsid w:val="00C173FE"/>
    <w:rsid w:val="00C179E8"/>
    <w:rsid w:val="00C20040"/>
    <w:rsid w:val="00C20313"/>
    <w:rsid w:val="00C203E6"/>
    <w:rsid w:val="00C21618"/>
    <w:rsid w:val="00C227BB"/>
    <w:rsid w:val="00C23497"/>
    <w:rsid w:val="00C23C16"/>
    <w:rsid w:val="00C24481"/>
    <w:rsid w:val="00C244D3"/>
    <w:rsid w:val="00C245A9"/>
    <w:rsid w:val="00C2469A"/>
    <w:rsid w:val="00C25328"/>
    <w:rsid w:val="00C2533B"/>
    <w:rsid w:val="00C254DC"/>
    <w:rsid w:val="00C25954"/>
    <w:rsid w:val="00C25EDD"/>
    <w:rsid w:val="00C260CE"/>
    <w:rsid w:val="00C26791"/>
    <w:rsid w:val="00C26A29"/>
    <w:rsid w:val="00C26D00"/>
    <w:rsid w:val="00C26D5C"/>
    <w:rsid w:val="00C26DEA"/>
    <w:rsid w:val="00C27757"/>
    <w:rsid w:val="00C27CFE"/>
    <w:rsid w:val="00C27D8A"/>
    <w:rsid w:val="00C27E61"/>
    <w:rsid w:val="00C27E91"/>
    <w:rsid w:val="00C300CD"/>
    <w:rsid w:val="00C304F5"/>
    <w:rsid w:val="00C30805"/>
    <w:rsid w:val="00C31000"/>
    <w:rsid w:val="00C3111F"/>
    <w:rsid w:val="00C31234"/>
    <w:rsid w:val="00C3133B"/>
    <w:rsid w:val="00C31714"/>
    <w:rsid w:val="00C32029"/>
    <w:rsid w:val="00C32336"/>
    <w:rsid w:val="00C326A7"/>
    <w:rsid w:val="00C32716"/>
    <w:rsid w:val="00C32C38"/>
    <w:rsid w:val="00C32F16"/>
    <w:rsid w:val="00C33281"/>
    <w:rsid w:val="00C3342C"/>
    <w:rsid w:val="00C33441"/>
    <w:rsid w:val="00C33453"/>
    <w:rsid w:val="00C33F5A"/>
    <w:rsid w:val="00C345D6"/>
    <w:rsid w:val="00C34DF3"/>
    <w:rsid w:val="00C35149"/>
    <w:rsid w:val="00C3582A"/>
    <w:rsid w:val="00C35874"/>
    <w:rsid w:val="00C35A45"/>
    <w:rsid w:val="00C35A4D"/>
    <w:rsid w:val="00C36014"/>
    <w:rsid w:val="00C360D3"/>
    <w:rsid w:val="00C3683C"/>
    <w:rsid w:val="00C368A3"/>
    <w:rsid w:val="00C36BA3"/>
    <w:rsid w:val="00C37181"/>
    <w:rsid w:val="00C374EC"/>
    <w:rsid w:val="00C376A5"/>
    <w:rsid w:val="00C37A41"/>
    <w:rsid w:val="00C37BDE"/>
    <w:rsid w:val="00C37E2E"/>
    <w:rsid w:val="00C40810"/>
    <w:rsid w:val="00C40AE6"/>
    <w:rsid w:val="00C40B72"/>
    <w:rsid w:val="00C41FAF"/>
    <w:rsid w:val="00C4271B"/>
    <w:rsid w:val="00C42930"/>
    <w:rsid w:val="00C42CF2"/>
    <w:rsid w:val="00C4306A"/>
    <w:rsid w:val="00C43B43"/>
    <w:rsid w:val="00C43CD1"/>
    <w:rsid w:val="00C440AA"/>
    <w:rsid w:val="00C4465D"/>
    <w:rsid w:val="00C4468D"/>
    <w:rsid w:val="00C44B2E"/>
    <w:rsid w:val="00C44D3D"/>
    <w:rsid w:val="00C44F2C"/>
    <w:rsid w:val="00C4513A"/>
    <w:rsid w:val="00C4543C"/>
    <w:rsid w:val="00C454EA"/>
    <w:rsid w:val="00C455E6"/>
    <w:rsid w:val="00C4575C"/>
    <w:rsid w:val="00C45C9A"/>
    <w:rsid w:val="00C46210"/>
    <w:rsid w:val="00C46CF5"/>
    <w:rsid w:val="00C46FA2"/>
    <w:rsid w:val="00C46FC8"/>
    <w:rsid w:val="00C470B5"/>
    <w:rsid w:val="00C470F2"/>
    <w:rsid w:val="00C4747A"/>
    <w:rsid w:val="00C47A13"/>
    <w:rsid w:val="00C47B4F"/>
    <w:rsid w:val="00C47F38"/>
    <w:rsid w:val="00C500B4"/>
    <w:rsid w:val="00C5036D"/>
    <w:rsid w:val="00C5057B"/>
    <w:rsid w:val="00C50E09"/>
    <w:rsid w:val="00C5106F"/>
    <w:rsid w:val="00C5135E"/>
    <w:rsid w:val="00C515D8"/>
    <w:rsid w:val="00C51704"/>
    <w:rsid w:val="00C51B94"/>
    <w:rsid w:val="00C521A9"/>
    <w:rsid w:val="00C525BD"/>
    <w:rsid w:val="00C525E9"/>
    <w:rsid w:val="00C52AB1"/>
    <w:rsid w:val="00C52AE6"/>
    <w:rsid w:val="00C52EEC"/>
    <w:rsid w:val="00C54131"/>
    <w:rsid w:val="00C54253"/>
    <w:rsid w:val="00C542F4"/>
    <w:rsid w:val="00C544D9"/>
    <w:rsid w:val="00C550E8"/>
    <w:rsid w:val="00C553CD"/>
    <w:rsid w:val="00C5568A"/>
    <w:rsid w:val="00C55D89"/>
    <w:rsid w:val="00C56094"/>
    <w:rsid w:val="00C56AC3"/>
    <w:rsid w:val="00C56AF8"/>
    <w:rsid w:val="00C56BE9"/>
    <w:rsid w:val="00C56C32"/>
    <w:rsid w:val="00C57293"/>
    <w:rsid w:val="00C572C7"/>
    <w:rsid w:val="00C5745F"/>
    <w:rsid w:val="00C576DA"/>
    <w:rsid w:val="00C57B4D"/>
    <w:rsid w:val="00C60133"/>
    <w:rsid w:val="00C603E2"/>
    <w:rsid w:val="00C6081E"/>
    <w:rsid w:val="00C60C3D"/>
    <w:rsid w:val="00C610B1"/>
    <w:rsid w:val="00C6131D"/>
    <w:rsid w:val="00C6138F"/>
    <w:rsid w:val="00C6154B"/>
    <w:rsid w:val="00C61585"/>
    <w:rsid w:val="00C615BA"/>
    <w:rsid w:val="00C618F7"/>
    <w:rsid w:val="00C61931"/>
    <w:rsid w:val="00C61958"/>
    <w:rsid w:val="00C6201F"/>
    <w:rsid w:val="00C62190"/>
    <w:rsid w:val="00C624AB"/>
    <w:rsid w:val="00C638B6"/>
    <w:rsid w:val="00C63ECD"/>
    <w:rsid w:val="00C64526"/>
    <w:rsid w:val="00C64ABB"/>
    <w:rsid w:val="00C64F7C"/>
    <w:rsid w:val="00C65516"/>
    <w:rsid w:val="00C65D0B"/>
    <w:rsid w:val="00C65E13"/>
    <w:rsid w:val="00C661A5"/>
    <w:rsid w:val="00C66AD4"/>
    <w:rsid w:val="00C66BE8"/>
    <w:rsid w:val="00C6732B"/>
    <w:rsid w:val="00C678A7"/>
    <w:rsid w:val="00C67B34"/>
    <w:rsid w:val="00C67E48"/>
    <w:rsid w:val="00C70CFD"/>
    <w:rsid w:val="00C70CFE"/>
    <w:rsid w:val="00C70FD5"/>
    <w:rsid w:val="00C710DA"/>
    <w:rsid w:val="00C71114"/>
    <w:rsid w:val="00C716E9"/>
    <w:rsid w:val="00C71DB4"/>
    <w:rsid w:val="00C72786"/>
    <w:rsid w:val="00C72A93"/>
    <w:rsid w:val="00C72B6B"/>
    <w:rsid w:val="00C72D16"/>
    <w:rsid w:val="00C72E36"/>
    <w:rsid w:val="00C72E87"/>
    <w:rsid w:val="00C734EE"/>
    <w:rsid w:val="00C73691"/>
    <w:rsid w:val="00C7381E"/>
    <w:rsid w:val="00C73AB5"/>
    <w:rsid w:val="00C73F71"/>
    <w:rsid w:val="00C74564"/>
    <w:rsid w:val="00C746FA"/>
    <w:rsid w:val="00C74955"/>
    <w:rsid w:val="00C74DCF"/>
    <w:rsid w:val="00C750D2"/>
    <w:rsid w:val="00C750F1"/>
    <w:rsid w:val="00C752E3"/>
    <w:rsid w:val="00C75B54"/>
    <w:rsid w:val="00C76033"/>
    <w:rsid w:val="00C761F4"/>
    <w:rsid w:val="00C76315"/>
    <w:rsid w:val="00C76D17"/>
    <w:rsid w:val="00C76D92"/>
    <w:rsid w:val="00C772F2"/>
    <w:rsid w:val="00C77461"/>
    <w:rsid w:val="00C77797"/>
    <w:rsid w:val="00C801F0"/>
    <w:rsid w:val="00C80D59"/>
    <w:rsid w:val="00C8159B"/>
    <w:rsid w:val="00C8171F"/>
    <w:rsid w:val="00C8187C"/>
    <w:rsid w:val="00C81BF3"/>
    <w:rsid w:val="00C81E7D"/>
    <w:rsid w:val="00C820BA"/>
    <w:rsid w:val="00C82153"/>
    <w:rsid w:val="00C8216B"/>
    <w:rsid w:val="00C8218E"/>
    <w:rsid w:val="00C82271"/>
    <w:rsid w:val="00C82923"/>
    <w:rsid w:val="00C82D5D"/>
    <w:rsid w:val="00C82E12"/>
    <w:rsid w:val="00C83120"/>
    <w:rsid w:val="00C837E4"/>
    <w:rsid w:val="00C83A5F"/>
    <w:rsid w:val="00C83C48"/>
    <w:rsid w:val="00C84AA8"/>
    <w:rsid w:val="00C85098"/>
    <w:rsid w:val="00C86423"/>
    <w:rsid w:val="00C86923"/>
    <w:rsid w:val="00C86970"/>
    <w:rsid w:val="00C86ECD"/>
    <w:rsid w:val="00C870F8"/>
    <w:rsid w:val="00C872A5"/>
    <w:rsid w:val="00C874E5"/>
    <w:rsid w:val="00C87743"/>
    <w:rsid w:val="00C90BC9"/>
    <w:rsid w:val="00C90DB5"/>
    <w:rsid w:val="00C9103E"/>
    <w:rsid w:val="00C9171F"/>
    <w:rsid w:val="00C9184E"/>
    <w:rsid w:val="00C92B80"/>
    <w:rsid w:val="00C92BD3"/>
    <w:rsid w:val="00C931AC"/>
    <w:rsid w:val="00C93E25"/>
    <w:rsid w:val="00C941A1"/>
    <w:rsid w:val="00C943F9"/>
    <w:rsid w:val="00C946E1"/>
    <w:rsid w:val="00C946F3"/>
    <w:rsid w:val="00C946FB"/>
    <w:rsid w:val="00C947D3"/>
    <w:rsid w:val="00C9492B"/>
    <w:rsid w:val="00C949DD"/>
    <w:rsid w:val="00C94C55"/>
    <w:rsid w:val="00C94C84"/>
    <w:rsid w:val="00C954E2"/>
    <w:rsid w:val="00C9580A"/>
    <w:rsid w:val="00C95A1D"/>
    <w:rsid w:val="00C97312"/>
    <w:rsid w:val="00C97D5E"/>
    <w:rsid w:val="00C97E15"/>
    <w:rsid w:val="00CA01F4"/>
    <w:rsid w:val="00CA06BA"/>
    <w:rsid w:val="00CA111C"/>
    <w:rsid w:val="00CA1213"/>
    <w:rsid w:val="00CA15FB"/>
    <w:rsid w:val="00CA1E7C"/>
    <w:rsid w:val="00CA2CA1"/>
    <w:rsid w:val="00CA32DB"/>
    <w:rsid w:val="00CA3B41"/>
    <w:rsid w:val="00CA42E1"/>
    <w:rsid w:val="00CA42F0"/>
    <w:rsid w:val="00CA4F25"/>
    <w:rsid w:val="00CA4F2C"/>
    <w:rsid w:val="00CA5172"/>
    <w:rsid w:val="00CA5691"/>
    <w:rsid w:val="00CA5885"/>
    <w:rsid w:val="00CA66D9"/>
    <w:rsid w:val="00CA67D7"/>
    <w:rsid w:val="00CA6AFD"/>
    <w:rsid w:val="00CA705B"/>
    <w:rsid w:val="00CA7362"/>
    <w:rsid w:val="00CA77E3"/>
    <w:rsid w:val="00CA7804"/>
    <w:rsid w:val="00CA797B"/>
    <w:rsid w:val="00CA7FA9"/>
    <w:rsid w:val="00CB0177"/>
    <w:rsid w:val="00CB05BE"/>
    <w:rsid w:val="00CB0E89"/>
    <w:rsid w:val="00CB1162"/>
    <w:rsid w:val="00CB122B"/>
    <w:rsid w:val="00CB1453"/>
    <w:rsid w:val="00CB17FF"/>
    <w:rsid w:val="00CB1C21"/>
    <w:rsid w:val="00CB1F7A"/>
    <w:rsid w:val="00CB26B0"/>
    <w:rsid w:val="00CB2947"/>
    <w:rsid w:val="00CB2E6B"/>
    <w:rsid w:val="00CB3335"/>
    <w:rsid w:val="00CB34BE"/>
    <w:rsid w:val="00CB3978"/>
    <w:rsid w:val="00CB423B"/>
    <w:rsid w:val="00CB4BDA"/>
    <w:rsid w:val="00CB4E92"/>
    <w:rsid w:val="00CB57FF"/>
    <w:rsid w:val="00CB58C7"/>
    <w:rsid w:val="00CB5C7C"/>
    <w:rsid w:val="00CB5CF3"/>
    <w:rsid w:val="00CB6400"/>
    <w:rsid w:val="00CB64C6"/>
    <w:rsid w:val="00CB64D5"/>
    <w:rsid w:val="00CB692B"/>
    <w:rsid w:val="00CB6942"/>
    <w:rsid w:val="00CB6A14"/>
    <w:rsid w:val="00CB7047"/>
    <w:rsid w:val="00CB72D9"/>
    <w:rsid w:val="00CB731F"/>
    <w:rsid w:val="00CB7665"/>
    <w:rsid w:val="00CB76F7"/>
    <w:rsid w:val="00CB7800"/>
    <w:rsid w:val="00CB787E"/>
    <w:rsid w:val="00CB7D28"/>
    <w:rsid w:val="00CB7D29"/>
    <w:rsid w:val="00CB7E82"/>
    <w:rsid w:val="00CC00F2"/>
    <w:rsid w:val="00CC0642"/>
    <w:rsid w:val="00CC07CB"/>
    <w:rsid w:val="00CC0A5B"/>
    <w:rsid w:val="00CC14CA"/>
    <w:rsid w:val="00CC200F"/>
    <w:rsid w:val="00CC248C"/>
    <w:rsid w:val="00CC2BAB"/>
    <w:rsid w:val="00CC2D44"/>
    <w:rsid w:val="00CC3217"/>
    <w:rsid w:val="00CC3468"/>
    <w:rsid w:val="00CC3636"/>
    <w:rsid w:val="00CC3943"/>
    <w:rsid w:val="00CC3B68"/>
    <w:rsid w:val="00CC3C2C"/>
    <w:rsid w:val="00CC4213"/>
    <w:rsid w:val="00CC4893"/>
    <w:rsid w:val="00CC4B50"/>
    <w:rsid w:val="00CC5078"/>
    <w:rsid w:val="00CC5219"/>
    <w:rsid w:val="00CC53BB"/>
    <w:rsid w:val="00CC56E5"/>
    <w:rsid w:val="00CC5EAF"/>
    <w:rsid w:val="00CC6183"/>
    <w:rsid w:val="00CC6459"/>
    <w:rsid w:val="00CC6C91"/>
    <w:rsid w:val="00CC6DD1"/>
    <w:rsid w:val="00CC7A39"/>
    <w:rsid w:val="00CC7D2D"/>
    <w:rsid w:val="00CD040D"/>
    <w:rsid w:val="00CD090A"/>
    <w:rsid w:val="00CD0C65"/>
    <w:rsid w:val="00CD0CBE"/>
    <w:rsid w:val="00CD0DAE"/>
    <w:rsid w:val="00CD122A"/>
    <w:rsid w:val="00CD16F0"/>
    <w:rsid w:val="00CD1C66"/>
    <w:rsid w:val="00CD1C79"/>
    <w:rsid w:val="00CD23FB"/>
    <w:rsid w:val="00CD2A64"/>
    <w:rsid w:val="00CD2BD1"/>
    <w:rsid w:val="00CD2DD8"/>
    <w:rsid w:val="00CD335E"/>
    <w:rsid w:val="00CD3BA9"/>
    <w:rsid w:val="00CD3E3C"/>
    <w:rsid w:val="00CD401F"/>
    <w:rsid w:val="00CD40C1"/>
    <w:rsid w:val="00CD40F4"/>
    <w:rsid w:val="00CD453E"/>
    <w:rsid w:val="00CD4C44"/>
    <w:rsid w:val="00CD5267"/>
    <w:rsid w:val="00CD57CB"/>
    <w:rsid w:val="00CD5B55"/>
    <w:rsid w:val="00CD5EDB"/>
    <w:rsid w:val="00CD6192"/>
    <w:rsid w:val="00CD62FA"/>
    <w:rsid w:val="00CD68B7"/>
    <w:rsid w:val="00CD6BEE"/>
    <w:rsid w:val="00CD6D98"/>
    <w:rsid w:val="00CD6DCE"/>
    <w:rsid w:val="00CD74BE"/>
    <w:rsid w:val="00CD7696"/>
    <w:rsid w:val="00CE03BF"/>
    <w:rsid w:val="00CE063D"/>
    <w:rsid w:val="00CE079E"/>
    <w:rsid w:val="00CE0FAF"/>
    <w:rsid w:val="00CE115B"/>
    <w:rsid w:val="00CE11E4"/>
    <w:rsid w:val="00CE162B"/>
    <w:rsid w:val="00CE210B"/>
    <w:rsid w:val="00CE27C1"/>
    <w:rsid w:val="00CE2918"/>
    <w:rsid w:val="00CE2E1F"/>
    <w:rsid w:val="00CE3350"/>
    <w:rsid w:val="00CE33F1"/>
    <w:rsid w:val="00CE34E6"/>
    <w:rsid w:val="00CE3B36"/>
    <w:rsid w:val="00CE4265"/>
    <w:rsid w:val="00CE579B"/>
    <w:rsid w:val="00CE5918"/>
    <w:rsid w:val="00CE5CA4"/>
    <w:rsid w:val="00CE61BF"/>
    <w:rsid w:val="00CE68AF"/>
    <w:rsid w:val="00CE6F10"/>
    <w:rsid w:val="00CE6F31"/>
    <w:rsid w:val="00CE7070"/>
    <w:rsid w:val="00CE737E"/>
    <w:rsid w:val="00CE7430"/>
    <w:rsid w:val="00CE77F5"/>
    <w:rsid w:val="00CE7DB2"/>
    <w:rsid w:val="00CF0260"/>
    <w:rsid w:val="00CF0426"/>
    <w:rsid w:val="00CF0458"/>
    <w:rsid w:val="00CF04EC"/>
    <w:rsid w:val="00CF058C"/>
    <w:rsid w:val="00CF0947"/>
    <w:rsid w:val="00CF0A7A"/>
    <w:rsid w:val="00CF0E76"/>
    <w:rsid w:val="00CF1071"/>
    <w:rsid w:val="00CF123A"/>
    <w:rsid w:val="00CF12E2"/>
    <w:rsid w:val="00CF15DA"/>
    <w:rsid w:val="00CF1C19"/>
    <w:rsid w:val="00CF1CD2"/>
    <w:rsid w:val="00CF1E4C"/>
    <w:rsid w:val="00CF2777"/>
    <w:rsid w:val="00CF27FC"/>
    <w:rsid w:val="00CF2C22"/>
    <w:rsid w:val="00CF2C61"/>
    <w:rsid w:val="00CF404C"/>
    <w:rsid w:val="00CF53A8"/>
    <w:rsid w:val="00CF55C9"/>
    <w:rsid w:val="00CF59BB"/>
    <w:rsid w:val="00CF5BF9"/>
    <w:rsid w:val="00CF63AF"/>
    <w:rsid w:val="00CF6836"/>
    <w:rsid w:val="00CF689B"/>
    <w:rsid w:val="00CF7711"/>
    <w:rsid w:val="00CF79DA"/>
    <w:rsid w:val="00CF7CF5"/>
    <w:rsid w:val="00CF7F06"/>
    <w:rsid w:val="00CF7FB0"/>
    <w:rsid w:val="00D000BC"/>
    <w:rsid w:val="00D00627"/>
    <w:rsid w:val="00D0068F"/>
    <w:rsid w:val="00D00A45"/>
    <w:rsid w:val="00D016BB"/>
    <w:rsid w:val="00D01B0F"/>
    <w:rsid w:val="00D02240"/>
    <w:rsid w:val="00D02244"/>
    <w:rsid w:val="00D026B3"/>
    <w:rsid w:val="00D02B7A"/>
    <w:rsid w:val="00D02EAC"/>
    <w:rsid w:val="00D03463"/>
    <w:rsid w:val="00D039C4"/>
    <w:rsid w:val="00D044AD"/>
    <w:rsid w:val="00D04D7B"/>
    <w:rsid w:val="00D04E4F"/>
    <w:rsid w:val="00D0510B"/>
    <w:rsid w:val="00D05986"/>
    <w:rsid w:val="00D059B3"/>
    <w:rsid w:val="00D05AAA"/>
    <w:rsid w:val="00D05D3D"/>
    <w:rsid w:val="00D05E39"/>
    <w:rsid w:val="00D05E8E"/>
    <w:rsid w:val="00D06317"/>
    <w:rsid w:val="00D066EF"/>
    <w:rsid w:val="00D06AAA"/>
    <w:rsid w:val="00D06AC8"/>
    <w:rsid w:val="00D06B47"/>
    <w:rsid w:val="00D06E5E"/>
    <w:rsid w:val="00D06FEA"/>
    <w:rsid w:val="00D070EB"/>
    <w:rsid w:val="00D07686"/>
    <w:rsid w:val="00D0775A"/>
    <w:rsid w:val="00D077EE"/>
    <w:rsid w:val="00D07B35"/>
    <w:rsid w:val="00D07C2C"/>
    <w:rsid w:val="00D1026A"/>
    <w:rsid w:val="00D10613"/>
    <w:rsid w:val="00D10C96"/>
    <w:rsid w:val="00D10D92"/>
    <w:rsid w:val="00D10E7F"/>
    <w:rsid w:val="00D10FC2"/>
    <w:rsid w:val="00D110D1"/>
    <w:rsid w:val="00D114E7"/>
    <w:rsid w:val="00D1157F"/>
    <w:rsid w:val="00D118E6"/>
    <w:rsid w:val="00D120EA"/>
    <w:rsid w:val="00D130DD"/>
    <w:rsid w:val="00D13932"/>
    <w:rsid w:val="00D139CB"/>
    <w:rsid w:val="00D1427B"/>
    <w:rsid w:val="00D1444A"/>
    <w:rsid w:val="00D14631"/>
    <w:rsid w:val="00D14BEA"/>
    <w:rsid w:val="00D15600"/>
    <w:rsid w:val="00D15708"/>
    <w:rsid w:val="00D15BB1"/>
    <w:rsid w:val="00D15BF4"/>
    <w:rsid w:val="00D164AD"/>
    <w:rsid w:val="00D17A87"/>
    <w:rsid w:val="00D17AB3"/>
    <w:rsid w:val="00D17B79"/>
    <w:rsid w:val="00D2105A"/>
    <w:rsid w:val="00D21092"/>
    <w:rsid w:val="00D21349"/>
    <w:rsid w:val="00D21799"/>
    <w:rsid w:val="00D21986"/>
    <w:rsid w:val="00D21F1E"/>
    <w:rsid w:val="00D2203A"/>
    <w:rsid w:val="00D223AD"/>
    <w:rsid w:val="00D225D4"/>
    <w:rsid w:val="00D22736"/>
    <w:rsid w:val="00D229B6"/>
    <w:rsid w:val="00D22C21"/>
    <w:rsid w:val="00D234E0"/>
    <w:rsid w:val="00D23E12"/>
    <w:rsid w:val="00D23F7A"/>
    <w:rsid w:val="00D24033"/>
    <w:rsid w:val="00D243BB"/>
    <w:rsid w:val="00D2468C"/>
    <w:rsid w:val="00D24EA5"/>
    <w:rsid w:val="00D25334"/>
    <w:rsid w:val="00D25475"/>
    <w:rsid w:val="00D25B31"/>
    <w:rsid w:val="00D2602A"/>
    <w:rsid w:val="00D263A7"/>
    <w:rsid w:val="00D2653A"/>
    <w:rsid w:val="00D26595"/>
    <w:rsid w:val="00D267FE"/>
    <w:rsid w:val="00D26BDB"/>
    <w:rsid w:val="00D26CAB"/>
    <w:rsid w:val="00D2718B"/>
    <w:rsid w:val="00D27407"/>
    <w:rsid w:val="00D27A38"/>
    <w:rsid w:val="00D30170"/>
    <w:rsid w:val="00D305A5"/>
    <w:rsid w:val="00D3101E"/>
    <w:rsid w:val="00D317F3"/>
    <w:rsid w:val="00D3197D"/>
    <w:rsid w:val="00D31B90"/>
    <w:rsid w:val="00D31F2B"/>
    <w:rsid w:val="00D320EA"/>
    <w:rsid w:val="00D3262C"/>
    <w:rsid w:val="00D32A37"/>
    <w:rsid w:val="00D32AFE"/>
    <w:rsid w:val="00D32C06"/>
    <w:rsid w:val="00D34083"/>
    <w:rsid w:val="00D34BF1"/>
    <w:rsid w:val="00D35143"/>
    <w:rsid w:val="00D35224"/>
    <w:rsid w:val="00D3570C"/>
    <w:rsid w:val="00D35823"/>
    <w:rsid w:val="00D3632A"/>
    <w:rsid w:val="00D36431"/>
    <w:rsid w:val="00D36961"/>
    <w:rsid w:val="00D369AB"/>
    <w:rsid w:val="00D36A00"/>
    <w:rsid w:val="00D36BC9"/>
    <w:rsid w:val="00D36D61"/>
    <w:rsid w:val="00D37079"/>
    <w:rsid w:val="00D370EF"/>
    <w:rsid w:val="00D372C5"/>
    <w:rsid w:val="00D374B7"/>
    <w:rsid w:val="00D37554"/>
    <w:rsid w:val="00D37609"/>
    <w:rsid w:val="00D376B0"/>
    <w:rsid w:val="00D400DD"/>
    <w:rsid w:val="00D402BF"/>
    <w:rsid w:val="00D4035A"/>
    <w:rsid w:val="00D403C0"/>
    <w:rsid w:val="00D409C1"/>
    <w:rsid w:val="00D40AAA"/>
    <w:rsid w:val="00D40C06"/>
    <w:rsid w:val="00D4110E"/>
    <w:rsid w:val="00D4146E"/>
    <w:rsid w:val="00D417E3"/>
    <w:rsid w:val="00D41AEC"/>
    <w:rsid w:val="00D421D2"/>
    <w:rsid w:val="00D4229D"/>
    <w:rsid w:val="00D42807"/>
    <w:rsid w:val="00D42BE7"/>
    <w:rsid w:val="00D42DAB"/>
    <w:rsid w:val="00D4312D"/>
    <w:rsid w:val="00D43BDC"/>
    <w:rsid w:val="00D43C0D"/>
    <w:rsid w:val="00D441F5"/>
    <w:rsid w:val="00D4425C"/>
    <w:rsid w:val="00D44273"/>
    <w:rsid w:val="00D450CC"/>
    <w:rsid w:val="00D4547E"/>
    <w:rsid w:val="00D455D3"/>
    <w:rsid w:val="00D457A9"/>
    <w:rsid w:val="00D45BCC"/>
    <w:rsid w:val="00D46101"/>
    <w:rsid w:val="00D46396"/>
    <w:rsid w:val="00D46813"/>
    <w:rsid w:val="00D46894"/>
    <w:rsid w:val="00D46DFF"/>
    <w:rsid w:val="00D47361"/>
    <w:rsid w:val="00D47842"/>
    <w:rsid w:val="00D47B95"/>
    <w:rsid w:val="00D50543"/>
    <w:rsid w:val="00D50644"/>
    <w:rsid w:val="00D50E26"/>
    <w:rsid w:val="00D512E9"/>
    <w:rsid w:val="00D51459"/>
    <w:rsid w:val="00D5172A"/>
    <w:rsid w:val="00D519E0"/>
    <w:rsid w:val="00D52225"/>
    <w:rsid w:val="00D52240"/>
    <w:rsid w:val="00D522EB"/>
    <w:rsid w:val="00D5240B"/>
    <w:rsid w:val="00D524F0"/>
    <w:rsid w:val="00D52B48"/>
    <w:rsid w:val="00D52E79"/>
    <w:rsid w:val="00D53537"/>
    <w:rsid w:val="00D53B90"/>
    <w:rsid w:val="00D53E96"/>
    <w:rsid w:val="00D540AE"/>
    <w:rsid w:val="00D54740"/>
    <w:rsid w:val="00D548E1"/>
    <w:rsid w:val="00D54D1A"/>
    <w:rsid w:val="00D5501C"/>
    <w:rsid w:val="00D553A1"/>
    <w:rsid w:val="00D5575F"/>
    <w:rsid w:val="00D557B6"/>
    <w:rsid w:val="00D558BD"/>
    <w:rsid w:val="00D559DF"/>
    <w:rsid w:val="00D55AAD"/>
    <w:rsid w:val="00D560DF"/>
    <w:rsid w:val="00D560EC"/>
    <w:rsid w:val="00D56AE3"/>
    <w:rsid w:val="00D573F6"/>
    <w:rsid w:val="00D5743D"/>
    <w:rsid w:val="00D574EE"/>
    <w:rsid w:val="00D5780D"/>
    <w:rsid w:val="00D57819"/>
    <w:rsid w:val="00D57F91"/>
    <w:rsid w:val="00D60010"/>
    <w:rsid w:val="00D60316"/>
    <w:rsid w:val="00D6051F"/>
    <w:rsid w:val="00D60D88"/>
    <w:rsid w:val="00D60E8D"/>
    <w:rsid w:val="00D618C4"/>
    <w:rsid w:val="00D61EBD"/>
    <w:rsid w:val="00D6205F"/>
    <w:rsid w:val="00D621FD"/>
    <w:rsid w:val="00D62597"/>
    <w:rsid w:val="00D625E2"/>
    <w:rsid w:val="00D62A99"/>
    <w:rsid w:val="00D63273"/>
    <w:rsid w:val="00D63885"/>
    <w:rsid w:val="00D63BBA"/>
    <w:rsid w:val="00D63C2B"/>
    <w:rsid w:val="00D63D03"/>
    <w:rsid w:val="00D64141"/>
    <w:rsid w:val="00D64479"/>
    <w:rsid w:val="00D6465A"/>
    <w:rsid w:val="00D64988"/>
    <w:rsid w:val="00D64C3D"/>
    <w:rsid w:val="00D65385"/>
    <w:rsid w:val="00D659C1"/>
    <w:rsid w:val="00D659E7"/>
    <w:rsid w:val="00D65A72"/>
    <w:rsid w:val="00D65D6A"/>
    <w:rsid w:val="00D662F0"/>
    <w:rsid w:val="00D66768"/>
    <w:rsid w:val="00D669A2"/>
    <w:rsid w:val="00D669A8"/>
    <w:rsid w:val="00D67017"/>
    <w:rsid w:val="00D674C1"/>
    <w:rsid w:val="00D709BF"/>
    <w:rsid w:val="00D70AB4"/>
    <w:rsid w:val="00D70B24"/>
    <w:rsid w:val="00D70EDC"/>
    <w:rsid w:val="00D710E0"/>
    <w:rsid w:val="00D7125A"/>
    <w:rsid w:val="00D7155A"/>
    <w:rsid w:val="00D715BE"/>
    <w:rsid w:val="00D71C9F"/>
    <w:rsid w:val="00D71E24"/>
    <w:rsid w:val="00D72149"/>
    <w:rsid w:val="00D72233"/>
    <w:rsid w:val="00D72EEA"/>
    <w:rsid w:val="00D73133"/>
    <w:rsid w:val="00D7347D"/>
    <w:rsid w:val="00D73646"/>
    <w:rsid w:val="00D73D46"/>
    <w:rsid w:val="00D73FAB"/>
    <w:rsid w:val="00D73FFF"/>
    <w:rsid w:val="00D74394"/>
    <w:rsid w:val="00D74506"/>
    <w:rsid w:val="00D7452E"/>
    <w:rsid w:val="00D745DA"/>
    <w:rsid w:val="00D74DD1"/>
    <w:rsid w:val="00D74F05"/>
    <w:rsid w:val="00D750D7"/>
    <w:rsid w:val="00D75525"/>
    <w:rsid w:val="00D75748"/>
    <w:rsid w:val="00D75DE7"/>
    <w:rsid w:val="00D763B1"/>
    <w:rsid w:val="00D763C2"/>
    <w:rsid w:val="00D764EC"/>
    <w:rsid w:val="00D76E96"/>
    <w:rsid w:val="00D76F68"/>
    <w:rsid w:val="00D771F8"/>
    <w:rsid w:val="00D77597"/>
    <w:rsid w:val="00D775D5"/>
    <w:rsid w:val="00D77B6E"/>
    <w:rsid w:val="00D77CFB"/>
    <w:rsid w:val="00D77DEE"/>
    <w:rsid w:val="00D77F7E"/>
    <w:rsid w:val="00D77FF4"/>
    <w:rsid w:val="00D80763"/>
    <w:rsid w:val="00D80D72"/>
    <w:rsid w:val="00D80F46"/>
    <w:rsid w:val="00D81CA2"/>
    <w:rsid w:val="00D81E99"/>
    <w:rsid w:val="00D825EC"/>
    <w:rsid w:val="00D83CA8"/>
    <w:rsid w:val="00D84799"/>
    <w:rsid w:val="00D84B7C"/>
    <w:rsid w:val="00D84E57"/>
    <w:rsid w:val="00D84FDF"/>
    <w:rsid w:val="00D852B2"/>
    <w:rsid w:val="00D8535D"/>
    <w:rsid w:val="00D855B0"/>
    <w:rsid w:val="00D8574C"/>
    <w:rsid w:val="00D85CA1"/>
    <w:rsid w:val="00D86303"/>
    <w:rsid w:val="00D865BF"/>
    <w:rsid w:val="00D86EF8"/>
    <w:rsid w:val="00D8701D"/>
    <w:rsid w:val="00D87E9F"/>
    <w:rsid w:val="00D9026B"/>
    <w:rsid w:val="00D917E5"/>
    <w:rsid w:val="00D91DC0"/>
    <w:rsid w:val="00D92BCC"/>
    <w:rsid w:val="00D92C89"/>
    <w:rsid w:val="00D92EA7"/>
    <w:rsid w:val="00D930E5"/>
    <w:rsid w:val="00D93AAE"/>
    <w:rsid w:val="00D9415A"/>
    <w:rsid w:val="00D941B7"/>
    <w:rsid w:val="00D94382"/>
    <w:rsid w:val="00D94676"/>
    <w:rsid w:val="00D94F9B"/>
    <w:rsid w:val="00D950F6"/>
    <w:rsid w:val="00D955A4"/>
    <w:rsid w:val="00D95799"/>
    <w:rsid w:val="00D95C96"/>
    <w:rsid w:val="00D96937"/>
    <w:rsid w:val="00D96AC0"/>
    <w:rsid w:val="00D96C8E"/>
    <w:rsid w:val="00D96D3E"/>
    <w:rsid w:val="00D970E5"/>
    <w:rsid w:val="00D971E2"/>
    <w:rsid w:val="00D97381"/>
    <w:rsid w:val="00D976D2"/>
    <w:rsid w:val="00D97872"/>
    <w:rsid w:val="00D97A23"/>
    <w:rsid w:val="00D97FE9"/>
    <w:rsid w:val="00DA0019"/>
    <w:rsid w:val="00DA0514"/>
    <w:rsid w:val="00DA0FDC"/>
    <w:rsid w:val="00DA1157"/>
    <w:rsid w:val="00DA162B"/>
    <w:rsid w:val="00DA1735"/>
    <w:rsid w:val="00DA1A68"/>
    <w:rsid w:val="00DA1CC7"/>
    <w:rsid w:val="00DA2029"/>
    <w:rsid w:val="00DA248F"/>
    <w:rsid w:val="00DA25A2"/>
    <w:rsid w:val="00DA2E26"/>
    <w:rsid w:val="00DA31E0"/>
    <w:rsid w:val="00DA33FB"/>
    <w:rsid w:val="00DA50A2"/>
    <w:rsid w:val="00DA52B7"/>
    <w:rsid w:val="00DA5B40"/>
    <w:rsid w:val="00DA69C8"/>
    <w:rsid w:val="00DA7365"/>
    <w:rsid w:val="00DA7492"/>
    <w:rsid w:val="00DA7960"/>
    <w:rsid w:val="00DA7AD4"/>
    <w:rsid w:val="00DA7B04"/>
    <w:rsid w:val="00DB01A1"/>
    <w:rsid w:val="00DB0C1E"/>
    <w:rsid w:val="00DB0DF2"/>
    <w:rsid w:val="00DB0E82"/>
    <w:rsid w:val="00DB0FD2"/>
    <w:rsid w:val="00DB146F"/>
    <w:rsid w:val="00DB1D87"/>
    <w:rsid w:val="00DB1FC9"/>
    <w:rsid w:val="00DB2099"/>
    <w:rsid w:val="00DB2255"/>
    <w:rsid w:val="00DB2415"/>
    <w:rsid w:val="00DB266D"/>
    <w:rsid w:val="00DB2D78"/>
    <w:rsid w:val="00DB3366"/>
    <w:rsid w:val="00DB35F0"/>
    <w:rsid w:val="00DB36EF"/>
    <w:rsid w:val="00DB3CDB"/>
    <w:rsid w:val="00DB3FF0"/>
    <w:rsid w:val="00DB4402"/>
    <w:rsid w:val="00DB4513"/>
    <w:rsid w:val="00DB47BA"/>
    <w:rsid w:val="00DB4FF4"/>
    <w:rsid w:val="00DB5405"/>
    <w:rsid w:val="00DB5A4B"/>
    <w:rsid w:val="00DB5B0B"/>
    <w:rsid w:val="00DB5DE3"/>
    <w:rsid w:val="00DB625D"/>
    <w:rsid w:val="00DB62BA"/>
    <w:rsid w:val="00DB6579"/>
    <w:rsid w:val="00DB6B28"/>
    <w:rsid w:val="00DB6EFD"/>
    <w:rsid w:val="00DB70AF"/>
    <w:rsid w:val="00DB7408"/>
    <w:rsid w:val="00DB7BFD"/>
    <w:rsid w:val="00DC06F4"/>
    <w:rsid w:val="00DC0710"/>
    <w:rsid w:val="00DC0816"/>
    <w:rsid w:val="00DC0A19"/>
    <w:rsid w:val="00DC0B5F"/>
    <w:rsid w:val="00DC1441"/>
    <w:rsid w:val="00DC160A"/>
    <w:rsid w:val="00DC1B51"/>
    <w:rsid w:val="00DC2229"/>
    <w:rsid w:val="00DC2447"/>
    <w:rsid w:val="00DC29D2"/>
    <w:rsid w:val="00DC2B73"/>
    <w:rsid w:val="00DC33E1"/>
    <w:rsid w:val="00DC3C16"/>
    <w:rsid w:val="00DC3D8E"/>
    <w:rsid w:val="00DC3E9B"/>
    <w:rsid w:val="00DC3FB8"/>
    <w:rsid w:val="00DC435E"/>
    <w:rsid w:val="00DC4563"/>
    <w:rsid w:val="00DC4E3C"/>
    <w:rsid w:val="00DC4F07"/>
    <w:rsid w:val="00DC58C6"/>
    <w:rsid w:val="00DC5E09"/>
    <w:rsid w:val="00DC6021"/>
    <w:rsid w:val="00DC6776"/>
    <w:rsid w:val="00DC7190"/>
    <w:rsid w:val="00DC72C0"/>
    <w:rsid w:val="00DC797F"/>
    <w:rsid w:val="00DC79BD"/>
    <w:rsid w:val="00DC7BEF"/>
    <w:rsid w:val="00DC7D5B"/>
    <w:rsid w:val="00DC7E25"/>
    <w:rsid w:val="00DC7FD2"/>
    <w:rsid w:val="00DD00A2"/>
    <w:rsid w:val="00DD029C"/>
    <w:rsid w:val="00DD073E"/>
    <w:rsid w:val="00DD11A3"/>
    <w:rsid w:val="00DD1E53"/>
    <w:rsid w:val="00DD2738"/>
    <w:rsid w:val="00DD27A9"/>
    <w:rsid w:val="00DD2BFE"/>
    <w:rsid w:val="00DD2D80"/>
    <w:rsid w:val="00DD2F7D"/>
    <w:rsid w:val="00DD3221"/>
    <w:rsid w:val="00DD322D"/>
    <w:rsid w:val="00DD3255"/>
    <w:rsid w:val="00DD3C3B"/>
    <w:rsid w:val="00DD3E00"/>
    <w:rsid w:val="00DD4B12"/>
    <w:rsid w:val="00DD52F1"/>
    <w:rsid w:val="00DD5392"/>
    <w:rsid w:val="00DD63B8"/>
    <w:rsid w:val="00DD666F"/>
    <w:rsid w:val="00DD6A84"/>
    <w:rsid w:val="00DD6CAB"/>
    <w:rsid w:val="00DD6D94"/>
    <w:rsid w:val="00DD74E7"/>
    <w:rsid w:val="00DD766B"/>
    <w:rsid w:val="00DD7BE7"/>
    <w:rsid w:val="00DD7D9C"/>
    <w:rsid w:val="00DD7EF6"/>
    <w:rsid w:val="00DE07AF"/>
    <w:rsid w:val="00DE1049"/>
    <w:rsid w:val="00DE1136"/>
    <w:rsid w:val="00DE1A1D"/>
    <w:rsid w:val="00DE1D7D"/>
    <w:rsid w:val="00DE2726"/>
    <w:rsid w:val="00DE299D"/>
    <w:rsid w:val="00DE392F"/>
    <w:rsid w:val="00DE3C5B"/>
    <w:rsid w:val="00DE4241"/>
    <w:rsid w:val="00DE4437"/>
    <w:rsid w:val="00DE4634"/>
    <w:rsid w:val="00DE4FE7"/>
    <w:rsid w:val="00DE5389"/>
    <w:rsid w:val="00DE5DE5"/>
    <w:rsid w:val="00DE5F1B"/>
    <w:rsid w:val="00DE62A1"/>
    <w:rsid w:val="00DE64BE"/>
    <w:rsid w:val="00DE65A1"/>
    <w:rsid w:val="00DE701C"/>
    <w:rsid w:val="00DE77DA"/>
    <w:rsid w:val="00DF024D"/>
    <w:rsid w:val="00DF0E90"/>
    <w:rsid w:val="00DF0E9E"/>
    <w:rsid w:val="00DF1571"/>
    <w:rsid w:val="00DF1574"/>
    <w:rsid w:val="00DF1DC7"/>
    <w:rsid w:val="00DF2097"/>
    <w:rsid w:val="00DF24B5"/>
    <w:rsid w:val="00DF2B43"/>
    <w:rsid w:val="00DF32D4"/>
    <w:rsid w:val="00DF370D"/>
    <w:rsid w:val="00DF39C6"/>
    <w:rsid w:val="00DF3AFB"/>
    <w:rsid w:val="00DF3CC6"/>
    <w:rsid w:val="00DF4104"/>
    <w:rsid w:val="00DF431C"/>
    <w:rsid w:val="00DF497A"/>
    <w:rsid w:val="00DF4D20"/>
    <w:rsid w:val="00DF4F1F"/>
    <w:rsid w:val="00DF57A5"/>
    <w:rsid w:val="00DF57DD"/>
    <w:rsid w:val="00DF58DA"/>
    <w:rsid w:val="00DF5AA3"/>
    <w:rsid w:val="00DF6452"/>
    <w:rsid w:val="00DF68A6"/>
    <w:rsid w:val="00DF6DD3"/>
    <w:rsid w:val="00DF6EEE"/>
    <w:rsid w:val="00DF7137"/>
    <w:rsid w:val="00DF7F9D"/>
    <w:rsid w:val="00E00769"/>
    <w:rsid w:val="00E011DC"/>
    <w:rsid w:val="00E01763"/>
    <w:rsid w:val="00E0198A"/>
    <w:rsid w:val="00E01C2D"/>
    <w:rsid w:val="00E01CBD"/>
    <w:rsid w:val="00E01F5E"/>
    <w:rsid w:val="00E024B6"/>
    <w:rsid w:val="00E02D09"/>
    <w:rsid w:val="00E036FC"/>
    <w:rsid w:val="00E038E7"/>
    <w:rsid w:val="00E039D7"/>
    <w:rsid w:val="00E03B47"/>
    <w:rsid w:val="00E04392"/>
    <w:rsid w:val="00E048A2"/>
    <w:rsid w:val="00E048ED"/>
    <w:rsid w:val="00E04E7C"/>
    <w:rsid w:val="00E05553"/>
    <w:rsid w:val="00E0572B"/>
    <w:rsid w:val="00E059C7"/>
    <w:rsid w:val="00E05E2E"/>
    <w:rsid w:val="00E05ECE"/>
    <w:rsid w:val="00E06177"/>
    <w:rsid w:val="00E06AEF"/>
    <w:rsid w:val="00E06B8A"/>
    <w:rsid w:val="00E0755C"/>
    <w:rsid w:val="00E0760A"/>
    <w:rsid w:val="00E0795D"/>
    <w:rsid w:val="00E07B26"/>
    <w:rsid w:val="00E07C36"/>
    <w:rsid w:val="00E07C93"/>
    <w:rsid w:val="00E07DFB"/>
    <w:rsid w:val="00E07E27"/>
    <w:rsid w:val="00E07F01"/>
    <w:rsid w:val="00E07FA8"/>
    <w:rsid w:val="00E101DF"/>
    <w:rsid w:val="00E1023F"/>
    <w:rsid w:val="00E102F9"/>
    <w:rsid w:val="00E10450"/>
    <w:rsid w:val="00E105C4"/>
    <w:rsid w:val="00E10A98"/>
    <w:rsid w:val="00E10D08"/>
    <w:rsid w:val="00E1100C"/>
    <w:rsid w:val="00E1189A"/>
    <w:rsid w:val="00E118C1"/>
    <w:rsid w:val="00E11940"/>
    <w:rsid w:val="00E11C4C"/>
    <w:rsid w:val="00E120B1"/>
    <w:rsid w:val="00E126F8"/>
    <w:rsid w:val="00E12D50"/>
    <w:rsid w:val="00E1336C"/>
    <w:rsid w:val="00E134AF"/>
    <w:rsid w:val="00E13A09"/>
    <w:rsid w:val="00E13A34"/>
    <w:rsid w:val="00E13AE4"/>
    <w:rsid w:val="00E13AFC"/>
    <w:rsid w:val="00E13C2C"/>
    <w:rsid w:val="00E142C5"/>
    <w:rsid w:val="00E14464"/>
    <w:rsid w:val="00E146BD"/>
    <w:rsid w:val="00E146E2"/>
    <w:rsid w:val="00E14FDD"/>
    <w:rsid w:val="00E15270"/>
    <w:rsid w:val="00E15346"/>
    <w:rsid w:val="00E15504"/>
    <w:rsid w:val="00E15E26"/>
    <w:rsid w:val="00E16556"/>
    <w:rsid w:val="00E16683"/>
    <w:rsid w:val="00E16D52"/>
    <w:rsid w:val="00E16FF5"/>
    <w:rsid w:val="00E17023"/>
    <w:rsid w:val="00E171B1"/>
    <w:rsid w:val="00E1725B"/>
    <w:rsid w:val="00E172B8"/>
    <w:rsid w:val="00E179B7"/>
    <w:rsid w:val="00E17F25"/>
    <w:rsid w:val="00E201B3"/>
    <w:rsid w:val="00E20B98"/>
    <w:rsid w:val="00E20DC5"/>
    <w:rsid w:val="00E21060"/>
    <w:rsid w:val="00E21608"/>
    <w:rsid w:val="00E21A02"/>
    <w:rsid w:val="00E21A18"/>
    <w:rsid w:val="00E21C0F"/>
    <w:rsid w:val="00E21C23"/>
    <w:rsid w:val="00E21C47"/>
    <w:rsid w:val="00E222A6"/>
    <w:rsid w:val="00E227BE"/>
    <w:rsid w:val="00E22A6A"/>
    <w:rsid w:val="00E231D8"/>
    <w:rsid w:val="00E23348"/>
    <w:rsid w:val="00E234CE"/>
    <w:rsid w:val="00E23847"/>
    <w:rsid w:val="00E23A6E"/>
    <w:rsid w:val="00E23DB6"/>
    <w:rsid w:val="00E24473"/>
    <w:rsid w:val="00E24B9C"/>
    <w:rsid w:val="00E254BE"/>
    <w:rsid w:val="00E25D25"/>
    <w:rsid w:val="00E26660"/>
    <w:rsid w:val="00E267D2"/>
    <w:rsid w:val="00E26926"/>
    <w:rsid w:val="00E26A9A"/>
    <w:rsid w:val="00E26B90"/>
    <w:rsid w:val="00E26B95"/>
    <w:rsid w:val="00E26C12"/>
    <w:rsid w:val="00E26E1B"/>
    <w:rsid w:val="00E27388"/>
    <w:rsid w:val="00E3021E"/>
    <w:rsid w:val="00E30B54"/>
    <w:rsid w:val="00E30EC8"/>
    <w:rsid w:val="00E310CD"/>
    <w:rsid w:val="00E316C2"/>
    <w:rsid w:val="00E318FF"/>
    <w:rsid w:val="00E325A9"/>
    <w:rsid w:val="00E32DEE"/>
    <w:rsid w:val="00E334B3"/>
    <w:rsid w:val="00E33C43"/>
    <w:rsid w:val="00E3403F"/>
    <w:rsid w:val="00E34569"/>
    <w:rsid w:val="00E345AD"/>
    <w:rsid w:val="00E34741"/>
    <w:rsid w:val="00E3483C"/>
    <w:rsid w:val="00E34BB8"/>
    <w:rsid w:val="00E34C29"/>
    <w:rsid w:val="00E358ED"/>
    <w:rsid w:val="00E35E4C"/>
    <w:rsid w:val="00E36361"/>
    <w:rsid w:val="00E36F26"/>
    <w:rsid w:val="00E37EE3"/>
    <w:rsid w:val="00E40184"/>
    <w:rsid w:val="00E40353"/>
    <w:rsid w:val="00E403E1"/>
    <w:rsid w:val="00E40741"/>
    <w:rsid w:val="00E40BBD"/>
    <w:rsid w:val="00E40C34"/>
    <w:rsid w:val="00E411B8"/>
    <w:rsid w:val="00E4154F"/>
    <w:rsid w:val="00E419DA"/>
    <w:rsid w:val="00E41B78"/>
    <w:rsid w:val="00E42108"/>
    <w:rsid w:val="00E42BC9"/>
    <w:rsid w:val="00E4306D"/>
    <w:rsid w:val="00E43C3B"/>
    <w:rsid w:val="00E43D17"/>
    <w:rsid w:val="00E440B1"/>
    <w:rsid w:val="00E44102"/>
    <w:rsid w:val="00E45E0D"/>
    <w:rsid w:val="00E46D8D"/>
    <w:rsid w:val="00E46DAB"/>
    <w:rsid w:val="00E4785A"/>
    <w:rsid w:val="00E47EC5"/>
    <w:rsid w:val="00E47F56"/>
    <w:rsid w:val="00E507A7"/>
    <w:rsid w:val="00E50957"/>
    <w:rsid w:val="00E50986"/>
    <w:rsid w:val="00E513D3"/>
    <w:rsid w:val="00E5184E"/>
    <w:rsid w:val="00E52AFD"/>
    <w:rsid w:val="00E52C0D"/>
    <w:rsid w:val="00E52D33"/>
    <w:rsid w:val="00E530A5"/>
    <w:rsid w:val="00E53512"/>
    <w:rsid w:val="00E535B2"/>
    <w:rsid w:val="00E537DA"/>
    <w:rsid w:val="00E53C85"/>
    <w:rsid w:val="00E54517"/>
    <w:rsid w:val="00E54778"/>
    <w:rsid w:val="00E547D1"/>
    <w:rsid w:val="00E54E91"/>
    <w:rsid w:val="00E55412"/>
    <w:rsid w:val="00E556DC"/>
    <w:rsid w:val="00E55C38"/>
    <w:rsid w:val="00E55C6E"/>
    <w:rsid w:val="00E55D65"/>
    <w:rsid w:val="00E5620F"/>
    <w:rsid w:val="00E569DD"/>
    <w:rsid w:val="00E57044"/>
    <w:rsid w:val="00E57D6F"/>
    <w:rsid w:val="00E60BB7"/>
    <w:rsid w:val="00E60CA9"/>
    <w:rsid w:val="00E60CB1"/>
    <w:rsid w:val="00E60F1E"/>
    <w:rsid w:val="00E61956"/>
    <w:rsid w:val="00E61F40"/>
    <w:rsid w:val="00E626C4"/>
    <w:rsid w:val="00E62E4C"/>
    <w:rsid w:val="00E62E97"/>
    <w:rsid w:val="00E630E6"/>
    <w:rsid w:val="00E631A6"/>
    <w:rsid w:val="00E637D2"/>
    <w:rsid w:val="00E637D4"/>
    <w:rsid w:val="00E638A8"/>
    <w:rsid w:val="00E63AE9"/>
    <w:rsid w:val="00E63BE3"/>
    <w:rsid w:val="00E640FF"/>
    <w:rsid w:val="00E6411D"/>
    <w:rsid w:val="00E642E7"/>
    <w:rsid w:val="00E6449C"/>
    <w:rsid w:val="00E6458A"/>
    <w:rsid w:val="00E646DC"/>
    <w:rsid w:val="00E64E14"/>
    <w:rsid w:val="00E64EFB"/>
    <w:rsid w:val="00E650A9"/>
    <w:rsid w:val="00E6525C"/>
    <w:rsid w:val="00E652FF"/>
    <w:rsid w:val="00E6574F"/>
    <w:rsid w:val="00E65D65"/>
    <w:rsid w:val="00E660D0"/>
    <w:rsid w:val="00E665BD"/>
    <w:rsid w:val="00E66FD1"/>
    <w:rsid w:val="00E6714F"/>
    <w:rsid w:val="00E6748D"/>
    <w:rsid w:val="00E67875"/>
    <w:rsid w:val="00E67A79"/>
    <w:rsid w:val="00E67FF3"/>
    <w:rsid w:val="00E700CD"/>
    <w:rsid w:val="00E7021C"/>
    <w:rsid w:val="00E7036A"/>
    <w:rsid w:val="00E706C9"/>
    <w:rsid w:val="00E70DC0"/>
    <w:rsid w:val="00E712FC"/>
    <w:rsid w:val="00E715FB"/>
    <w:rsid w:val="00E71EB3"/>
    <w:rsid w:val="00E71FBB"/>
    <w:rsid w:val="00E722FE"/>
    <w:rsid w:val="00E7249D"/>
    <w:rsid w:val="00E72B38"/>
    <w:rsid w:val="00E73521"/>
    <w:rsid w:val="00E73AEE"/>
    <w:rsid w:val="00E745AD"/>
    <w:rsid w:val="00E74B94"/>
    <w:rsid w:val="00E74F78"/>
    <w:rsid w:val="00E750C8"/>
    <w:rsid w:val="00E750D7"/>
    <w:rsid w:val="00E75A70"/>
    <w:rsid w:val="00E75A8A"/>
    <w:rsid w:val="00E7622F"/>
    <w:rsid w:val="00E76C65"/>
    <w:rsid w:val="00E76EFC"/>
    <w:rsid w:val="00E7745C"/>
    <w:rsid w:val="00E779A1"/>
    <w:rsid w:val="00E77B80"/>
    <w:rsid w:val="00E809D7"/>
    <w:rsid w:val="00E80E27"/>
    <w:rsid w:val="00E81209"/>
    <w:rsid w:val="00E81317"/>
    <w:rsid w:val="00E814C5"/>
    <w:rsid w:val="00E817D1"/>
    <w:rsid w:val="00E81853"/>
    <w:rsid w:val="00E818E0"/>
    <w:rsid w:val="00E81984"/>
    <w:rsid w:val="00E81D0D"/>
    <w:rsid w:val="00E82492"/>
    <w:rsid w:val="00E826AC"/>
    <w:rsid w:val="00E827BC"/>
    <w:rsid w:val="00E82D94"/>
    <w:rsid w:val="00E82F2B"/>
    <w:rsid w:val="00E82F37"/>
    <w:rsid w:val="00E8340F"/>
    <w:rsid w:val="00E83738"/>
    <w:rsid w:val="00E844C2"/>
    <w:rsid w:val="00E84B82"/>
    <w:rsid w:val="00E84FC7"/>
    <w:rsid w:val="00E8533B"/>
    <w:rsid w:val="00E86818"/>
    <w:rsid w:val="00E872B2"/>
    <w:rsid w:val="00E87547"/>
    <w:rsid w:val="00E877F6"/>
    <w:rsid w:val="00E90288"/>
    <w:rsid w:val="00E903D8"/>
    <w:rsid w:val="00E907D4"/>
    <w:rsid w:val="00E914D5"/>
    <w:rsid w:val="00E914D9"/>
    <w:rsid w:val="00E91EA5"/>
    <w:rsid w:val="00E92046"/>
    <w:rsid w:val="00E929AE"/>
    <w:rsid w:val="00E933E1"/>
    <w:rsid w:val="00E93A95"/>
    <w:rsid w:val="00E93A97"/>
    <w:rsid w:val="00E94104"/>
    <w:rsid w:val="00E94289"/>
    <w:rsid w:val="00E94431"/>
    <w:rsid w:val="00E94728"/>
    <w:rsid w:val="00E949FA"/>
    <w:rsid w:val="00E95155"/>
    <w:rsid w:val="00E956CF"/>
    <w:rsid w:val="00E95827"/>
    <w:rsid w:val="00E959EB"/>
    <w:rsid w:val="00E95EDF"/>
    <w:rsid w:val="00E967EF"/>
    <w:rsid w:val="00E967FF"/>
    <w:rsid w:val="00E971A1"/>
    <w:rsid w:val="00E97A08"/>
    <w:rsid w:val="00E97CB8"/>
    <w:rsid w:val="00EA0331"/>
    <w:rsid w:val="00EA0424"/>
    <w:rsid w:val="00EA045F"/>
    <w:rsid w:val="00EA0CA4"/>
    <w:rsid w:val="00EA0DDC"/>
    <w:rsid w:val="00EA1075"/>
    <w:rsid w:val="00EA124C"/>
    <w:rsid w:val="00EA179A"/>
    <w:rsid w:val="00EA189F"/>
    <w:rsid w:val="00EA1AE2"/>
    <w:rsid w:val="00EA20FA"/>
    <w:rsid w:val="00EA22D9"/>
    <w:rsid w:val="00EA2CF2"/>
    <w:rsid w:val="00EA348D"/>
    <w:rsid w:val="00EA34D9"/>
    <w:rsid w:val="00EA3531"/>
    <w:rsid w:val="00EA36A0"/>
    <w:rsid w:val="00EA388A"/>
    <w:rsid w:val="00EA3E96"/>
    <w:rsid w:val="00EA4245"/>
    <w:rsid w:val="00EA428E"/>
    <w:rsid w:val="00EA42DA"/>
    <w:rsid w:val="00EA43A3"/>
    <w:rsid w:val="00EA46FB"/>
    <w:rsid w:val="00EA4A84"/>
    <w:rsid w:val="00EA4D8B"/>
    <w:rsid w:val="00EA505C"/>
    <w:rsid w:val="00EA510B"/>
    <w:rsid w:val="00EA5306"/>
    <w:rsid w:val="00EA534E"/>
    <w:rsid w:val="00EA5835"/>
    <w:rsid w:val="00EA5936"/>
    <w:rsid w:val="00EA59AA"/>
    <w:rsid w:val="00EA59B6"/>
    <w:rsid w:val="00EA5CC8"/>
    <w:rsid w:val="00EA5E2A"/>
    <w:rsid w:val="00EA6699"/>
    <w:rsid w:val="00EA7630"/>
    <w:rsid w:val="00EA7904"/>
    <w:rsid w:val="00EA7C55"/>
    <w:rsid w:val="00EA7DD9"/>
    <w:rsid w:val="00EA7FF2"/>
    <w:rsid w:val="00EB031E"/>
    <w:rsid w:val="00EB041B"/>
    <w:rsid w:val="00EB053E"/>
    <w:rsid w:val="00EB05E6"/>
    <w:rsid w:val="00EB0810"/>
    <w:rsid w:val="00EB0D8A"/>
    <w:rsid w:val="00EB0FF6"/>
    <w:rsid w:val="00EB10DC"/>
    <w:rsid w:val="00EB171E"/>
    <w:rsid w:val="00EB1875"/>
    <w:rsid w:val="00EB1A6A"/>
    <w:rsid w:val="00EB1DC4"/>
    <w:rsid w:val="00EB2304"/>
    <w:rsid w:val="00EB2484"/>
    <w:rsid w:val="00EB2708"/>
    <w:rsid w:val="00EB2812"/>
    <w:rsid w:val="00EB2822"/>
    <w:rsid w:val="00EB2960"/>
    <w:rsid w:val="00EB2E34"/>
    <w:rsid w:val="00EB2FBB"/>
    <w:rsid w:val="00EB331F"/>
    <w:rsid w:val="00EB35A7"/>
    <w:rsid w:val="00EB3A43"/>
    <w:rsid w:val="00EB3C12"/>
    <w:rsid w:val="00EB4FD7"/>
    <w:rsid w:val="00EB5618"/>
    <w:rsid w:val="00EB56E2"/>
    <w:rsid w:val="00EB5E13"/>
    <w:rsid w:val="00EB5F98"/>
    <w:rsid w:val="00EB601A"/>
    <w:rsid w:val="00EB6560"/>
    <w:rsid w:val="00EB656B"/>
    <w:rsid w:val="00EB6734"/>
    <w:rsid w:val="00EB6B8A"/>
    <w:rsid w:val="00EB6F74"/>
    <w:rsid w:val="00EB7271"/>
    <w:rsid w:val="00EB7344"/>
    <w:rsid w:val="00EB7D9E"/>
    <w:rsid w:val="00EC018F"/>
    <w:rsid w:val="00EC0255"/>
    <w:rsid w:val="00EC03DF"/>
    <w:rsid w:val="00EC055C"/>
    <w:rsid w:val="00EC05FC"/>
    <w:rsid w:val="00EC0792"/>
    <w:rsid w:val="00EC08DE"/>
    <w:rsid w:val="00EC1BA8"/>
    <w:rsid w:val="00EC1F29"/>
    <w:rsid w:val="00EC2327"/>
    <w:rsid w:val="00EC26DE"/>
    <w:rsid w:val="00EC3008"/>
    <w:rsid w:val="00EC3093"/>
    <w:rsid w:val="00EC30AD"/>
    <w:rsid w:val="00EC3272"/>
    <w:rsid w:val="00EC345D"/>
    <w:rsid w:val="00EC390F"/>
    <w:rsid w:val="00EC3E54"/>
    <w:rsid w:val="00EC4633"/>
    <w:rsid w:val="00EC4699"/>
    <w:rsid w:val="00EC48FF"/>
    <w:rsid w:val="00EC4A47"/>
    <w:rsid w:val="00EC4E5F"/>
    <w:rsid w:val="00EC4EA2"/>
    <w:rsid w:val="00EC55D8"/>
    <w:rsid w:val="00EC55FC"/>
    <w:rsid w:val="00EC57EB"/>
    <w:rsid w:val="00EC62B8"/>
    <w:rsid w:val="00EC656B"/>
    <w:rsid w:val="00EC6EA7"/>
    <w:rsid w:val="00EC7126"/>
    <w:rsid w:val="00EC728D"/>
    <w:rsid w:val="00EC7A60"/>
    <w:rsid w:val="00EC7F78"/>
    <w:rsid w:val="00ED03FE"/>
    <w:rsid w:val="00ED0C30"/>
    <w:rsid w:val="00ED18FA"/>
    <w:rsid w:val="00ED1EAB"/>
    <w:rsid w:val="00ED28DF"/>
    <w:rsid w:val="00ED3151"/>
    <w:rsid w:val="00ED381B"/>
    <w:rsid w:val="00ED395D"/>
    <w:rsid w:val="00ED3B18"/>
    <w:rsid w:val="00ED3B97"/>
    <w:rsid w:val="00ED3C6C"/>
    <w:rsid w:val="00ED3DBE"/>
    <w:rsid w:val="00ED3E4C"/>
    <w:rsid w:val="00ED4201"/>
    <w:rsid w:val="00ED4279"/>
    <w:rsid w:val="00ED43EE"/>
    <w:rsid w:val="00ED445B"/>
    <w:rsid w:val="00ED4A9E"/>
    <w:rsid w:val="00ED4D30"/>
    <w:rsid w:val="00ED507D"/>
    <w:rsid w:val="00ED5383"/>
    <w:rsid w:val="00ED55CD"/>
    <w:rsid w:val="00ED6138"/>
    <w:rsid w:val="00ED6B1E"/>
    <w:rsid w:val="00ED71F6"/>
    <w:rsid w:val="00ED787D"/>
    <w:rsid w:val="00ED7AC4"/>
    <w:rsid w:val="00ED7F35"/>
    <w:rsid w:val="00EE0977"/>
    <w:rsid w:val="00EE12CD"/>
    <w:rsid w:val="00EE1584"/>
    <w:rsid w:val="00EE16CA"/>
    <w:rsid w:val="00EE1910"/>
    <w:rsid w:val="00EE2B50"/>
    <w:rsid w:val="00EE2D9D"/>
    <w:rsid w:val="00EE3410"/>
    <w:rsid w:val="00EE3502"/>
    <w:rsid w:val="00EE37D0"/>
    <w:rsid w:val="00EE39A9"/>
    <w:rsid w:val="00EE3B07"/>
    <w:rsid w:val="00EE3D53"/>
    <w:rsid w:val="00EE40C8"/>
    <w:rsid w:val="00EE44E5"/>
    <w:rsid w:val="00EE44F8"/>
    <w:rsid w:val="00EE4C10"/>
    <w:rsid w:val="00EE4E2D"/>
    <w:rsid w:val="00EE509E"/>
    <w:rsid w:val="00EE5146"/>
    <w:rsid w:val="00EE520C"/>
    <w:rsid w:val="00EE57A4"/>
    <w:rsid w:val="00EE5B87"/>
    <w:rsid w:val="00EE5C3F"/>
    <w:rsid w:val="00EE5DE5"/>
    <w:rsid w:val="00EE5E81"/>
    <w:rsid w:val="00EE6582"/>
    <w:rsid w:val="00EE6971"/>
    <w:rsid w:val="00EE6EEA"/>
    <w:rsid w:val="00EE7F3C"/>
    <w:rsid w:val="00EF079A"/>
    <w:rsid w:val="00EF07E6"/>
    <w:rsid w:val="00EF0DFA"/>
    <w:rsid w:val="00EF1737"/>
    <w:rsid w:val="00EF2213"/>
    <w:rsid w:val="00EF26B9"/>
    <w:rsid w:val="00EF2880"/>
    <w:rsid w:val="00EF359C"/>
    <w:rsid w:val="00EF406C"/>
    <w:rsid w:val="00EF40D8"/>
    <w:rsid w:val="00EF4143"/>
    <w:rsid w:val="00EF43CE"/>
    <w:rsid w:val="00EF4C48"/>
    <w:rsid w:val="00EF50DF"/>
    <w:rsid w:val="00EF5818"/>
    <w:rsid w:val="00EF613C"/>
    <w:rsid w:val="00EF623C"/>
    <w:rsid w:val="00EF661A"/>
    <w:rsid w:val="00EF68A1"/>
    <w:rsid w:val="00EF6A12"/>
    <w:rsid w:val="00EF6E9C"/>
    <w:rsid w:val="00EF6F9D"/>
    <w:rsid w:val="00EF755C"/>
    <w:rsid w:val="00F0005A"/>
    <w:rsid w:val="00F01130"/>
    <w:rsid w:val="00F012FB"/>
    <w:rsid w:val="00F01478"/>
    <w:rsid w:val="00F015B0"/>
    <w:rsid w:val="00F01667"/>
    <w:rsid w:val="00F016EF"/>
    <w:rsid w:val="00F01B06"/>
    <w:rsid w:val="00F01E1F"/>
    <w:rsid w:val="00F02E15"/>
    <w:rsid w:val="00F035BA"/>
    <w:rsid w:val="00F0363A"/>
    <w:rsid w:val="00F04544"/>
    <w:rsid w:val="00F04781"/>
    <w:rsid w:val="00F04BC3"/>
    <w:rsid w:val="00F04F61"/>
    <w:rsid w:val="00F05481"/>
    <w:rsid w:val="00F05672"/>
    <w:rsid w:val="00F05BAF"/>
    <w:rsid w:val="00F06054"/>
    <w:rsid w:val="00F0606B"/>
    <w:rsid w:val="00F06174"/>
    <w:rsid w:val="00F06264"/>
    <w:rsid w:val="00F0627C"/>
    <w:rsid w:val="00F0636C"/>
    <w:rsid w:val="00F0656E"/>
    <w:rsid w:val="00F06652"/>
    <w:rsid w:val="00F0668E"/>
    <w:rsid w:val="00F07060"/>
    <w:rsid w:val="00F077B9"/>
    <w:rsid w:val="00F079AE"/>
    <w:rsid w:val="00F07B25"/>
    <w:rsid w:val="00F07F45"/>
    <w:rsid w:val="00F100E4"/>
    <w:rsid w:val="00F104A8"/>
    <w:rsid w:val="00F104C7"/>
    <w:rsid w:val="00F10852"/>
    <w:rsid w:val="00F1087F"/>
    <w:rsid w:val="00F10C2A"/>
    <w:rsid w:val="00F10D5A"/>
    <w:rsid w:val="00F10F24"/>
    <w:rsid w:val="00F11160"/>
    <w:rsid w:val="00F111F8"/>
    <w:rsid w:val="00F115DA"/>
    <w:rsid w:val="00F1175E"/>
    <w:rsid w:val="00F1177D"/>
    <w:rsid w:val="00F119FB"/>
    <w:rsid w:val="00F11CD3"/>
    <w:rsid w:val="00F11F1B"/>
    <w:rsid w:val="00F12808"/>
    <w:rsid w:val="00F12AA2"/>
    <w:rsid w:val="00F12BE7"/>
    <w:rsid w:val="00F13215"/>
    <w:rsid w:val="00F132AE"/>
    <w:rsid w:val="00F136E1"/>
    <w:rsid w:val="00F144A6"/>
    <w:rsid w:val="00F145A8"/>
    <w:rsid w:val="00F146DF"/>
    <w:rsid w:val="00F16283"/>
    <w:rsid w:val="00F16557"/>
    <w:rsid w:val="00F167C4"/>
    <w:rsid w:val="00F16885"/>
    <w:rsid w:val="00F168C5"/>
    <w:rsid w:val="00F16BDF"/>
    <w:rsid w:val="00F17181"/>
    <w:rsid w:val="00F173FE"/>
    <w:rsid w:val="00F1768E"/>
    <w:rsid w:val="00F17757"/>
    <w:rsid w:val="00F17861"/>
    <w:rsid w:val="00F179C1"/>
    <w:rsid w:val="00F20312"/>
    <w:rsid w:val="00F2040F"/>
    <w:rsid w:val="00F205CE"/>
    <w:rsid w:val="00F20AAD"/>
    <w:rsid w:val="00F20BC7"/>
    <w:rsid w:val="00F20E09"/>
    <w:rsid w:val="00F212A0"/>
    <w:rsid w:val="00F216FD"/>
    <w:rsid w:val="00F221EF"/>
    <w:rsid w:val="00F22726"/>
    <w:rsid w:val="00F22B9F"/>
    <w:rsid w:val="00F2326F"/>
    <w:rsid w:val="00F232F6"/>
    <w:rsid w:val="00F23401"/>
    <w:rsid w:val="00F2346E"/>
    <w:rsid w:val="00F23952"/>
    <w:rsid w:val="00F23CA4"/>
    <w:rsid w:val="00F23D52"/>
    <w:rsid w:val="00F23EEA"/>
    <w:rsid w:val="00F240F4"/>
    <w:rsid w:val="00F24A87"/>
    <w:rsid w:val="00F24FAE"/>
    <w:rsid w:val="00F2528C"/>
    <w:rsid w:val="00F25371"/>
    <w:rsid w:val="00F25B77"/>
    <w:rsid w:val="00F263E9"/>
    <w:rsid w:val="00F26B36"/>
    <w:rsid w:val="00F26CEE"/>
    <w:rsid w:val="00F26F84"/>
    <w:rsid w:val="00F2722A"/>
    <w:rsid w:val="00F275A4"/>
    <w:rsid w:val="00F277C4"/>
    <w:rsid w:val="00F27A48"/>
    <w:rsid w:val="00F3075C"/>
    <w:rsid w:val="00F312FF"/>
    <w:rsid w:val="00F31A4A"/>
    <w:rsid w:val="00F32060"/>
    <w:rsid w:val="00F3255D"/>
    <w:rsid w:val="00F327BD"/>
    <w:rsid w:val="00F3280C"/>
    <w:rsid w:val="00F32868"/>
    <w:rsid w:val="00F32878"/>
    <w:rsid w:val="00F32909"/>
    <w:rsid w:val="00F32D10"/>
    <w:rsid w:val="00F33603"/>
    <w:rsid w:val="00F343AB"/>
    <w:rsid w:val="00F347BD"/>
    <w:rsid w:val="00F34D7B"/>
    <w:rsid w:val="00F35D79"/>
    <w:rsid w:val="00F36037"/>
    <w:rsid w:val="00F3611A"/>
    <w:rsid w:val="00F366D0"/>
    <w:rsid w:val="00F3680C"/>
    <w:rsid w:val="00F36F18"/>
    <w:rsid w:val="00F37146"/>
    <w:rsid w:val="00F371C0"/>
    <w:rsid w:val="00F3735A"/>
    <w:rsid w:val="00F3769B"/>
    <w:rsid w:val="00F37BB9"/>
    <w:rsid w:val="00F37D29"/>
    <w:rsid w:val="00F4002F"/>
    <w:rsid w:val="00F40132"/>
    <w:rsid w:val="00F402A1"/>
    <w:rsid w:val="00F4037D"/>
    <w:rsid w:val="00F4062A"/>
    <w:rsid w:val="00F406AA"/>
    <w:rsid w:val="00F40804"/>
    <w:rsid w:val="00F4082E"/>
    <w:rsid w:val="00F40895"/>
    <w:rsid w:val="00F40AB3"/>
    <w:rsid w:val="00F40AF6"/>
    <w:rsid w:val="00F40DDA"/>
    <w:rsid w:val="00F41081"/>
    <w:rsid w:val="00F4140E"/>
    <w:rsid w:val="00F41721"/>
    <w:rsid w:val="00F41972"/>
    <w:rsid w:val="00F41FCA"/>
    <w:rsid w:val="00F4218E"/>
    <w:rsid w:val="00F4255B"/>
    <w:rsid w:val="00F4287F"/>
    <w:rsid w:val="00F428DC"/>
    <w:rsid w:val="00F42AC9"/>
    <w:rsid w:val="00F42E84"/>
    <w:rsid w:val="00F4367E"/>
    <w:rsid w:val="00F445CD"/>
    <w:rsid w:val="00F4599C"/>
    <w:rsid w:val="00F45C12"/>
    <w:rsid w:val="00F46D6C"/>
    <w:rsid w:val="00F47855"/>
    <w:rsid w:val="00F4789A"/>
    <w:rsid w:val="00F502C2"/>
    <w:rsid w:val="00F50697"/>
    <w:rsid w:val="00F5108A"/>
    <w:rsid w:val="00F510DD"/>
    <w:rsid w:val="00F51123"/>
    <w:rsid w:val="00F5128A"/>
    <w:rsid w:val="00F514FF"/>
    <w:rsid w:val="00F5167E"/>
    <w:rsid w:val="00F516ED"/>
    <w:rsid w:val="00F51BEA"/>
    <w:rsid w:val="00F51DE8"/>
    <w:rsid w:val="00F53074"/>
    <w:rsid w:val="00F530AF"/>
    <w:rsid w:val="00F5325E"/>
    <w:rsid w:val="00F539DC"/>
    <w:rsid w:val="00F53AE5"/>
    <w:rsid w:val="00F53CE5"/>
    <w:rsid w:val="00F54E27"/>
    <w:rsid w:val="00F54E2F"/>
    <w:rsid w:val="00F555F5"/>
    <w:rsid w:val="00F55B8D"/>
    <w:rsid w:val="00F55CAB"/>
    <w:rsid w:val="00F55F1A"/>
    <w:rsid w:val="00F5756E"/>
    <w:rsid w:val="00F57575"/>
    <w:rsid w:val="00F57823"/>
    <w:rsid w:val="00F602C2"/>
    <w:rsid w:val="00F602CB"/>
    <w:rsid w:val="00F60B6C"/>
    <w:rsid w:val="00F60D66"/>
    <w:rsid w:val="00F617C4"/>
    <w:rsid w:val="00F61C38"/>
    <w:rsid w:val="00F61CFA"/>
    <w:rsid w:val="00F61ECD"/>
    <w:rsid w:val="00F625CD"/>
    <w:rsid w:val="00F62634"/>
    <w:rsid w:val="00F627C8"/>
    <w:rsid w:val="00F62F23"/>
    <w:rsid w:val="00F62FCA"/>
    <w:rsid w:val="00F63007"/>
    <w:rsid w:val="00F6307C"/>
    <w:rsid w:val="00F6342C"/>
    <w:rsid w:val="00F638B1"/>
    <w:rsid w:val="00F64225"/>
    <w:rsid w:val="00F64232"/>
    <w:rsid w:val="00F642B1"/>
    <w:rsid w:val="00F642F8"/>
    <w:rsid w:val="00F64549"/>
    <w:rsid w:val="00F645E9"/>
    <w:rsid w:val="00F648A2"/>
    <w:rsid w:val="00F64C33"/>
    <w:rsid w:val="00F65AC8"/>
    <w:rsid w:val="00F65C7D"/>
    <w:rsid w:val="00F66041"/>
    <w:rsid w:val="00F662C8"/>
    <w:rsid w:val="00F6656B"/>
    <w:rsid w:val="00F665B6"/>
    <w:rsid w:val="00F66E40"/>
    <w:rsid w:val="00F66E84"/>
    <w:rsid w:val="00F67004"/>
    <w:rsid w:val="00F6745B"/>
    <w:rsid w:val="00F677F2"/>
    <w:rsid w:val="00F67864"/>
    <w:rsid w:val="00F703ED"/>
    <w:rsid w:val="00F709E2"/>
    <w:rsid w:val="00F70A84"/>
    <w:rsid w:val="00F71137"/>
    <w:rsid w:val="00F715AE"/>
    <w:rsid w:val="00F71634"/>
    <w:rsid w:val="00F71A3D"/>
    <w:rsid w:val="00F71D45"/>
    <w:rsid w:val="00F72085"/>
    <w:rsid w:val="00F7253B"/>
    <w:rsid w:val="00F7269C"/>
    <w:rsid w:val="00F72A06"/>
    <w:rsid w:val="00F72A92"/>
    <w:rsid w:val="00F72D54"/>
    <w:rsid w:val="00F7320C"/>
    <w:rsid w:val="00F73D1D"/>
    <w:rsid w:val="00F741AD"/>
    <w:rsid w:val="00F744AF"/>
    <w:rsid w:val="00F744FE"/>
    <w:rsid w:val="00F74BB7"/>
    <w:rsid w:val="00F74C04"/>
    <w:rsid w:val="00F74C77"/>
    <w:rsid w:val="00F7507E"/>
    <w:rsid w:val="00F75543"/>
    <w:rsid w:val="00F75B9F"/>
    <w:rsid w:val="00F75BB2"/>
    <w:rsid w:val="00F75F2E"/>
    <w:rsid w:val="00F76187"/>
    <w:rsid w:val="00F763F1"/>
    <w:rsid w:val="00F76411"/>
    <w:rsid w:val="00F76442"/>
    <w:rsid w:val="00F765B3"/>
    <w:rsid w:val="00F76873"/>
    <w:rsid w:val="00F76BE7"/>
    <w:rsid w:val="00F76D83"/>
    <w:rsid w:val="00F7702C"/>
    <w:rsid w:val="00F77550"/>
    <w:rsid w:val="00F7786D"/>
    <w:rsid w:val="00F77A2B"/>
    <w:rsid w:val="00F77E22"/>
    <w:rsid w:val="00F77E4F"/>
    <w:rsid w:val="00F80054"/>
    <w:rsid w:val="00F80174"/>
    <w:rsid w:val="00F802F0"/>
    <w:rsid w:val="00F80796"/>
    <w:rsid w:val="00F81681"/>
    <w:rsid w:val="00F8170A"/>
    <w:rsid w:val="00F819A0"/>
    <w:rsid w:val="00F81A0B"/>
    <w:rsid w:val="00F81ADC"/>
    <w:rsid w:val="00F81CD0"/>
    <w:rsid w:val="00F82A1C"/>
    <w:rsid w:val="00F82A36"/>
    <w:rsid w:val="00F82BEB"/>
    <w:rsid w:val="00F8306A"/>
    <w:rsid w:val="00F832B4"/>
    <w:rsid w:val="00F847E8"/>
    <w:rsid w:val="00F84D5A"/>
    <w:rsid w:val="00F84DD5"/>
    <w:rsid w:val="00F84F1A"/>
    <w:rsid w:val="00F8533A"/>
    <w:rsid w:val="00F85383"/>
    <w:rsid w:val="00F85441"/>
    <w:rsid w:val="00F85D7A"/>
    <w:rsid w:val="00F85D88"/>
    <w:rsid w:val="00F85D94"/>
    <w:rsid w:val="00F85E0C"/>
    <w:rsid w:val="00F863F5"/>
    <w:rsid w:val="00F86404"/>
    <w:rsid w:val="00F867C4"/>
    <w:rsid w:val="00F86FB2"/>
    <w:rsid w:val="00F871F1"/>
    <w:rsid w:val="00F87427"/>
    <w:rsid w:val="00F903DB"/>
    <w:rsid w:val="00F9176F"/>
    <w:rsid w:val="00F91C91"/>
    <w:rsid w:val="00F92A9F"/>
    <w:rsid w:val="00F933F7"/>
    <w:rsid w:val="00F93715"/>
    <w:rsid w:val="00F939E4"/>
    <w:rsid w:val="00F93D36"/>
    <w:rsid w:val="00F93E62"/>
    <w:rsid w:val="00F9419F"/>
    <w:rsid w:val="00F942CE"/>
    <w:rsid w:val="00F94603"/>
    <w:rsid w:val="00F94677"/>
    <w:rsid w:val="00F95274"/>
    <w:rsid w:val="00F95501"/>
    <w:rsid w:val="00F956AB"/>
    <w:rsid w:val="00F957ED"/>
    <w:rsid w:val="00F95AE8"/>
    <w:rsid w:val="00F95CE3"/>
    <w:rsid w:val="00F96426"/>
    <w:rsid w:val="00F965C0"/>
    <w:rsid w:val="00F96612"/>
    <w:rsid w:val="00F96B35"/>
    <w:rsid w:val="00F96DEA"/>
    <w:rsid w:val="00F96EDA"/>
    <w:rsid w:val="00F978F9"/>
    <w:rsid w:val="00F97F5B"/>
    <w:rsid w:val="00FA02C8"/>
    <w:rsid w:val="00FA12B8"/>
    <w:rsid w:val="00FA146A"/>
    <w:rsid w:val="00FA14BD"/>
    <w:rsid w:val="00FA18A3"/>
    <w:rsid w:val="00FA18D5"/>
    <w:rsid w:val="00FA218E"/>
    <w:rsid w:val="00FA2AA1"/>
    <w:rsid w:val="00FA3605"/>
    <w:rsid w:val="00FA383D"/>
    <w:rsid w:val="00FA39B2"/>
    <w:rsid w:val="00FA3DA9"/>
    <w:rsid w:val="00FA3E40"/>
    <w:rsid w:val="00FA3F38"/>
    <w:rsid w:val="00FA4590"/>
    <w:rsid w:val="00FA481D"/>
    <w:rsid w:val="00FA500E"/>
    <w:rsid w:val="00FA5104"/>
    <w:rsid w:val="00FA550D"/>
    <w:rsid w:val="00FA5887"/>
    <w:rsid w:val="00FA62EB"/>
    <w:rsid w:val="00FA65C1"/>
    <w:rsid w:val="00FA6821"/>
    <w:rsid w:val="00FA69EE"/>
    <w:rsid w:val="00FA70BB"/>
    <w:rsid w:val="00FB044D"/>
    <w:rsid w:val="00FB0982"/>
    <w:rsid w:val="00FB0F2D"/>
    <w:rsid w:val="00FB1447"/>
    <w:rsid w:val="00FB14B8"/>
    <w:rsid w:val="00FB1526"/>
    <w:rsid w:val="00FB1693"/>
    <w:rsid w:val="00FB1973"/>
    <w:rsid w:val="00FB26FE"/>
    <w:rsid w:val="00FB2789"/>
    <w:rsid w:val="00FB2CE4"/>
    <w:rsid w:val="00FB308D"/>
    <w:rsid w:val="00FB3286"/>
    <w:rsid w:val="00FB3341"/>
    <w:rsid w:val="00FB37A9"/>
    <w:rsid w:val="00FB3BD5"/>
    <w:rsid w:val="00FB3E0C"/>
    <w:rsid w:val="00FB44BC"/>
    <w:rsid w:val="00FB4513"/>
    <w:rsid w:val="00FB4B76"/>
    <w:rsid w:val="00FB4C16"/>
    <w:rsid w:val="00FB5451"/>
    <w:rsid w:val="00FB555E"/>
    <w:rsid w:val="00FB5B03"/>
    <w:rsid w:val="00FB5EFD"/>
    <w:rsid w:val="00FB5F3A"/>
    <w:rsid w:val="00FB6166"/>
    <w:rsid w:val="00FB62E6"/>
    <w:rsid w:val="00FB649C"/>
    <w:rsid w:val="00FB6A99"/>
    <w:rsid w:val="00FB6E58"/>
    <w:rsid w:val="00FB6F4F"/>
    <w:rsid w:val="00FB7A54"/>
    <w:rsid w:val="00FB7AD0"/>
    <w:rsid w:val="00FB7C00"/>
    <w:rsid w:val="00FB7C3E"/>
    <w:rsid w:val="00FB7FFA"/>
    <w:rsid w:val="00FC00C1"/>
    <w:rsid w:val="00FC0288"/>
    <w:rsid w:val="00FC02D5"/>
    <w:rsid w:val="00FC04CB"/>
    <w:rsid w:val="00FC0692"/>
    <w:rsid w:val="00FC071E"/>
    <w:rsid w:val="00FC08A3"/>
    <w:rsid w:val="00FC0AFA"/>
    <w:rsid w:val="00FC0BBA"/>
    <w:rsid w:val="00FC1D14"/>
    <w:rsid w:val="00FC1DB0"/>
    <w:rsid w:val="00FC204F"/>
    <w:rsid w:val="00FC2150"/>
    <w:rsid w:val="00FC22C1"/>
    <w:rsid w:val="00FC2500"/>
    <w:rsid w:val="00FC2D82"/>
    <w:rsid w:val="00FC32C2"/>
    <w:rsid w:val="00FC35B1"/>
    <w:rsid w:val="00FC3C52"/>
    <w:rsid w:val="00FC4BB9"/>
    <w:rsid w:val="00FC4E4B"/>
    <w:rsid w:val="00FC5293"/>
    <w:rsid w:val="00FC53F3"/>
    <w:rsid w:val="00FC5680"/>
    <w:rsid w:val="00FC596C"/>
    <w:rsid w:val="00FC5D56"/>
    <w:rsid w:val="00FC5EE0"/>
    <w:rsid w:val="00FC6059"/>
    <w:rsid w:val="00FC6243"/>
    <w:rsid w:val="00FC62FA"/>
    <w:rsid w:val="00FC6610"/>
    <w:rsid w:val="00FC6796"/>
    <w:rsid w:val="00FC6A5A"/>
    <w:rsid w:val="00FC6D66"/>
    <w:rsid w:val="00FC6E99"/>
    <w:rsid w:val="00FC72D7"/>
    <w:rsid w:val="00FC79C8"/>
    <w:rsid w:val="00FC7CB6"/>
    <w:rsid w:val="00FD0441"/>
    <w:rsid w:val="00FD09DF"/>
    <w:rsid w:val="00FD0B69"/>
    <w:rsid w:val="00FD0DF2"/>
    <w:rsid w:val="00FD0EA6"/>
    <w:rsid w:val="00FD1266"/>
    <w:rsid w:val="00FD1335"/>
    <w:rsid w:val="00FD16D6"/>
    <w:rsid w:val="00FD16FE"/>
    <w:rsid w:val="00FD1A6B"/>
    <w:rsid w:val="00FD2287"/>
    <w:rsid w:val="00FD2457"/>
    <w:rsid w:val="00FD25A5"/>
    <w:rsid w:val="00FD2A66"/>
    <w:rsid w:val="00FD2C53"/>
    <w:rsid w:val="00FD2CAB"/>
    <w:rsid w:val="00FD32DB"/>
    <w:rsid w:val="00FD35C9"/>
    <w:rsid w:val="00FD3DE3"/>
    <w:rsid w:val="00FD41B8"/>
    <w:rsid w:val="00FD42CF"/>
    <w:rsid w:val="00FD46D9"/>
    <w:rsid w:val="00FD53DB"/>
    <w:rsid w:val="00FD559F"/>
    <w:rsid w:val="00FD58C0"/>
    <w:rsid w:val="00FD5BB5"/>
    <w:rsid w:val="00FD5C2B"/>
    <w:rsid w:val="00FD5ECD"/>
    <w:rsid w:val="00FD5F8F"/>
    <w:rsid w:val="00FD60D2"/>
    <w:rsid w:val="00FD6672"/>
    <w:rsid w:val="00FD6A00"/>
    <w:rsid w:val="00FD6C12"/>
    <w:rsid w:val="00FD6F73"/>
    <w:rsid w:val="00FD704F"/>
    <w:rsid w:val="00FD751E"/>
    <w:rsid w:val="00FD75A9"/>
    <w:rsid w:val="00FD78F6"/>
    <w:rsid w:val="00FD7BB8"/>
    <w:rsid w:val="00FD7EAA"/>
    <w:rsid w:val="00FE05A8"/>
    <w:rsid w:val="00FE0C76"/>
    <w:rsid w:val="00FE0EC8"/>
    <w:rsid w:val="00FE12A6"/>
    <w:rsid w:val="00FE12C5"/>
    <w:rsid w:val="00FE17A5"/>
    <w:rsid w:val="00FE1E0E"/>
    <w:rsid w:val="00FE2146"/>
    <w:rsid w:val="00FE21F5"/>
    <w:rsid w:val="00FE2492"/>
    <w:rsid w:val="00FE2625"/>
    <w:rsid w:val="00FE2B07"/>
    <w:rsid w:val="00FE3AD0"/>
    <w:rsid w:val="00FE4617"/>
    <w:rsid w:val="00FE4AB0"/>
    <w:rsid w:val="00FE5203"/>
    <w:rsid w:val="00FE5294"/>
    <w:rsid w:val="00FE53BE"/>
    <w:rsid w:val="00FE5622"/>
    <w:rsid w:val="00FE56FB"/>
    <w:rsid w:val="00FE57F7"/>
    <w:rsid w:val="00FE5E10"/>
    <w:rsid w:val="00FE6127"/>
    <w:rsid w:val="00FE6773"/>
    <w:rsid w:val="00FE6AC2"/>
    <w:rsid w:val="00FE7188"/>
    <w:rsid w:val="00FE7281"/>
    <w:rsid w:val="00FE733A"/>
    <w:rsid w:val="00FE7508"/>
    <w:rsid w:val="00FE7B46"/>
    <w:rsid w:val="00FE7D1A"/>
    <w:rsid w:val="00FF06D2"/>
    <w:rsid w:val="00FF0ED0"/>
    <w:rsid w:val="00FF1A95"/>
    <w:rsid w:val="00FF1B5E"/>
    <w:rsid w:val="00FF2356"/>
    <w:rsid w:val="00FF25FA"/>
    <w:rsid w:val="00FF26A6"/>
    <w:rsid w:val="00FF26A9"/>
    <w:rsid w:val="00FF2BAD"/>
    <w:rsid w:val="00FF2DB6"/>
    <w:rsid w:val="00FF2E2F"/>
    <w:rsid w:val="00FF2ED6"/>
    <w:rsid w:val="00FF2FE9"/>
    <w:rsid w:val="00FF312F"/>
    <w:rsid w:val="00FF339A"/>
    <w:rsid w:val="00FF3946"/>
    <w:rsid w:val="00FF39A5"/>
    <w:rsid w:val="00FF3A48"/>
    <w:rsid w:val="00FF43DD"/>
    <w:rsid w:val="00FF5371"/>
    <w:rsid w:val="00FF5724"/>
    <w:rsid w:val="00FF57D2"/>
    <w:rsid w:val="00FF595D"/>
    <w:rsid w:val="00FF6310"/>
    <w:rsid w:val="00FF69C4"/>
    <w:rsid w:val="00FF6B43"/>
    <w:rsid w:val="00FF7171"/>
    <w:rsid w:val="00FF73EE"/>
    <w:rsid w:val="00FF75AF"/>
    <w:rsid w:val="00FF7763"/>
    <w:rsid w:val="00FF7B18"/>
    <w:rsid w:val="01314F01"/>
    <w:rsid w:val="01361389"/>
    <w:rsid w:val="015B73CA"/>
    <w:rsid w:val="016A6360"/>
    <w:rsid w:val="016E2B68"/>
    <w:rsid w:val="01EC5634"/>
    <w:rsid w:val="01FF0DD2"/>
    <w:rsid w:val="03255238"/>
    <w:rsid w:val="03477E6F"/>
    <w:rsid w:val="036212C5"/>
    <w:rsid w:val="03B63D26"/>
    <w:rsid w:val="041E7D0C"/>
    <w:rsid w:val="047F1C39"/>
    <w:rsid w:val="05202B3C"/>
    <w:rsid w:val="05785B85"/>
    <w:rsid w:val="061C1F17"/>
    <w:rsid w:val="062A122C"/>
    <w:rsid w:val="074109F4"/>
    <w:rsid w:val="078E0AF3"/>
    <w:rsid w:val="086552D4"/>
    <w:rsid w:val="08824884"/>
    <w:rsid w:val="09352129"/>
    <w:rsid w:val="0A580F87"/>
    <w:rsid w:val="0A876253"/>
    <w:rsid w:val="0AA60D06"/>
    <w:rsid w:val="0BF56429"/>
    <w:rsid w:val="0C7D2E8A"/>
    <w:rsid w:val="0C897FA2"/>
    <w:rsid w:val="0D546DB9"/>
    <w:rsid w:val="0D737F1F"/>
    <w:rsid w:val="0D9613D9"/>
    <w:rsid w:val="0DA01CE8"/>
    <w:rsid w:val="0DD1323F"/>
    <w:rsid w:val="0DDE7560"/>
    <w:rsid w:val="0E1F38BB"/>
    <w:rsid w:val="0EF44B98"/>
    <w:rsid w:val="0F351FB8"/>
    <w:rsid w:val="0F4C3028"/>
    <w:rsid w:val="0F6406CF"/>
    <w:rsid w:val="10A02655"/>
    <w:rsid w:val="10C64A93"/>
    <w:rsid w:val="10D50738"/>
    <w:rsid w:val="12A74FA9"/>
    <w:rsid w:val="13112A04"/>
    <w:rsid w:val="13D2311D"/>
    <w:rsid w:val="13ED1A3D"/>
    <w:rsid w:val="142C0628"/>
    <w:rsid w:val="1438443B"/>
    <w:rsid w:val="15197DCD"/>
    <w:rsid w:val="1571543C"/>
    <w:rsid w:val="158E49EC"/>
    <w:rsid w:val="15B371AA"/>
    <w:rsid w:val="15ED6F84"/>
    <w:rsid w:val="16020AEB"/>
    <w:rsid w:val="16666C4E"/>
    <w:rsid w:val="17492AC4"/>
    <w:rsid w:val="17BC5001"/>
    <w:rsid w:val="17EE79CE"/>
    <w:rsid w:val="183539C6"/>
    <w:rsid w:val="188A30D0"/>
    <w:rsid w:val="18E628F7"/>
    <w:rsid w:val="195F7C30"/>
    <w:rsid w:val="19D011E9"/>
    <w:rsid w:val="1A757778"/>
    <w:rsid w:val="1A96572E"/>
    <w:rsid w:val="1AB01D9F"/>
    <w:rsid w:val="1ABA6BE8"/>
    <w:rsid w:val="1AD73F99"/>
    <w:rsid w:val="1AF02506"/>
    <w:rsid w:val="1C361957"/>
    <w:rsid w:val="1C3F69E4"/>
    <w:rsid w:val="1C543106"/>
    <w:rsid w:val="1CCB1E4B"/>
    <w:rsid w:val="1D07642C"/>
    <w:rsid w:val="1D533029"/>
    <w:rsid w:val="1D5752B2"/>
    <w:rsid w:val="1D804DF1"/>
    <w:rsid w:val="1D97029A"/>
    <w:rsid w:val="1DCA35CC"/>
    <w:rsid w:val="1E112162"/>
    <w:rsid w:val="1E264686"/>
    <w:rsid w:val="1E517E6A"/>
    <w:rsid w:val="1EE47F3C"/>
    <w:rsid w:val="1EEE084B"/>
    <w:rsid w:val="1FB35111"/>
    <w:rsid w:val="200A7D1E"/>
    <w:rsid w:val="200D2936"/>
    <w:rsid w:val="209D0C30"/>
    <w:rsid w:val="20FE18B0"/>
    <w:rsid w:val="219F1439"/>
    <w:rsid w:val="21B535DD"/>
    <w:rsid w:val="21B91FE3"/>
    <w:rsid w:val="2260570E"/>
    <w:rsid w:val="23266621"/>
    <w:rsid w:val="23D0134E"/>
    <w:rsid w:val="254D53C2"/>
    <w:rsid w:val="2620319C"/>
    <w:rsid w:val="267E5734"/>
    <w:rsid w:val="268E37D0"/>
    <w:rsid w:val="268E3B95"/>
    <w:rsid w:val="27522EC6"/>
    <w:rsid w:val="27703DC3"/>
    <w:rsid w:val="27987506"/>
    <w:rsid w:val="27EA020A"/>
    <w:rsid w:val="28C433F0"/>
    <w:rsid w:val="29705D1A"/>
    <w:rsid w:val="29772E93"/>
    <w:rsid w:val="29D87A35"/>
    <w:rsid w:val="2A4547E5"/>
    <w:rsid w:val="2A5B478B"/>
    <w:rsid w:val="2A9E0390"/>
    <w:rsid w:val="2AFB6893"/>
    <w:rsid w:val="2B0D37F5"/>
    <w:rsid w:val="2B320F6B"/>
    <w:rsid w:val="2B900DE8"/>
    <w:rsid w:val="2C906929"/>
    <w:rsid w:val="2CE10CB2"/>
    <w:rsid w:val="2CF20F4C"/>
    <w:rsid w:val="2D60377E"/>
    <w:rsid w:val="2ED96CF3"/>
    <w:rsid w:val="2EDB42EF"/>
    <w:rsid w:val="2EF347F6"/>
    <w:rsid w:val="2F012EAA"/>
    <w:rsid w:val="2F6B035B"/>
    <w:rsid w:val="2F94151F"/>
    <w:rsid w:val="30296190"/>
    <w:rsid w:val="30BE1F06"/>
    <w:rsid w:val="30DC72B8"/>
    <w:rsid w:val="313169C2"/>
    <w:rsid w:val="315301FC"/>
    <w:rsid w:val="319F6D5A"/>
    <w:rsid w:val="31DA3958"/>
    <w:rsid w:val="325D7B63"/>
    <w:rsid w:val="336F39EE"/>
    <w:rsid w:val="338E7B26"/>
    <w:rsid w:val="33A51F30"/>
    <w:rsid w:val="33C36CFB"/>
    <w:rsid w:val="3473361C"/>
    <w:rsid w:val="349A34DB"/>
    <w:rsid w:val="34CB752E"/>
    <w:rsid w:val="34FA47FA"/>
    <w:rsid w:val="35085D0E"/>
    <w:rsid w:val="358E506D"/>
    <w:rsid w:val="35DA3E68"/>
    <w:rsid w:val="36552FC2"/>
    <w:rsid w:val="36AA2766"/>
    <w:rsid w:val="378E702A"/>
    <w:rsid w:val="3795413E"/>
    <w:rsid w:val="3814248D"/>
    <w:rsid w:val="38192198"/>
    <w:rsid w:val="38550B5A"/>
    <w:rsid w:val="394F2215"/>
    <w:rsid w:val="39554E1A"/>
    <w:rsid w:val="39926182"/>
    <w:rsid w:val="39AB70AC"/>
    <w:rsid w:val="3A143258"/>
    <w:rsid w:val="3ABF58EF"/>
    <w:rsid w:val="3AED09BD"/>
    <w:rsid w:val="3B1A4D04"/>
    <w:rsid w:val="3B692505"/>
    <w:rsid w:val="3B830EB0"/>
    <w:rsid w:val="3B8A40BE"/>
    <w:rsid w:val="3C3C60E0"/>
    <w:rsid w:val="3C743CBC"/>
    <w:rsid w:val="3CF2238C"/>
    <w:rsid w:val="3D1612C7"/>
    <w:rsid w:val="3DA51E2F"/>
    <w:rsid w:val="3E8F440D"/>
    <w:rsid w:val="3EA46193"/>
    <w:rsid w:val="3F2E7738"/>
    <w:rsid w:val="3FDF3CD8"/>
    <w:rsid w:val="3FFC108A"/>
    <w:rsid w:val="3FFF5572"/>
    <w:rsid w:val="403768E5"/>
    <w:rsid w:val="40AC7BA9"/>
    <w:rsid w:val="40D24565"/>
    <w:rsid w:val="40F70F22"/>
    <w:rsid w:val="415E79CC"/>
    <w:rsid w:val="419D4F33"/>
    <w:rsid w:val="41A55BC2"/>
    <w:rsid w:val="41C660F7"/>
    <w:rsid w:val="42363E2C"/>
    <w:rsid w:val="4259762F"/>
    <w:rsid w:val="425B1E6E"/>
    <w:rsid w:val="427F0652"/>
    <w:rsid w:val="43236033"/>
    <w:rsid w:val="43C964C9"/>
    <w:rsid w:val="44911A8D"/>
    <w:rsid w:val="44AA4BB6"/>
    <w:rsid w:val="44FF683E"/>
    <w:rsid w:val="45817197"/>
    <w:rsid w:val="45A52A02"/>
    <w:rsid w:val="45D23DE6"/>
    <w:rsid w:val="460615EF"/>
    <w:rsid w:val="466E7D19"/>
    <w:rsid w:val="46752F28"/>
    <w:rsid w:val="46F843FA"/>
    <w:rsid w:val="47163D12"/>
    <w:rsid w:val="471E5E53"/>
    <w:rsid w:val="472D012C"/>
    <w:rsid w:val="474C12EC"/>
    <w:rsid w:val="47761DE8"/>
    <w:rsid w:val="47D673F2"/>
    <w:rsid w:val="47F3119A"/>
    <w:rsid w:val="48326701"/>
    <w:rsid w:val="49310822"/>
    <w:rsid w:val="49CB2BC8"/>
    <w:rsid w:val="4A0230F9"/>
    <w:rsid w:val="4B3E2E80"/>
    <w:rsid w:val="4BF54BAD"/>
    <w:rsid w:val="4BFD41B8"/>
    <w:rsid w:val="4CD4421B"/>
    <w:rsid w:val="4CE6431A"/>
    <w:rsid w:val="4D384416"/>
    <w:rsid w:val="4D9F4BE9"/>
    <w:rsid w:val="4DA54DA0"/>
    <w:rsid w:val="4DCA5A2D"/>
    <w:rsid w:val="4DD64D18"/>
    <w:rsid w:val="4E5C081F"/>
    <w:rsid w:val="4F290E6D"/>
    <w:rsid w:val="4F7769ED"/>
    <w:rsid w:val="4FB73F54"/>
    <w:rsid w:val="50016951"/>
    <w:rsid w:val="50406436"/>
    <w:rsid w:val="504870C6"/>
    <w:rsid w:val="50D36CAA"/>
    <w:rsid w:val="50E7596F"/>
    <w:rsid w:val="51463280"/>
    <w:rsid w:val="520C4428"/>
    <w:rsid w:val="529E1798"/>
    <w:rsid w:val="52DF5090"/>
    <w:rsid w:val="52ED6F99"/>
    <w:rsid w:val="52F92E24"/>
    <w:rsid w:val="534F37BA"/>
    <w:rsid w:val="538D6EA3"/>
    <w:rsid w:val="542C5727"/>
    <w:rsid w:val="54922ECD"/>
    <w:rsid w:val="54C22E94"/>
    <w:rsid w:val="554A7675"/>
    <w:rsid w:val="55995C7E"/>
    <w:rsid w:val="5619111D"/>
    <w:rsid w:val="56443B98"/>
    <w:rsid w:val="56F11733"/>
    <w:rsid w:val="571F1304"/>
    <w:rsid w:val="573669A4"/>
    <w:rsid w:val="57F170D7"/>
    <w:rsid w:val="58425BDC"/>
    <w:rsid w:val="58451C7E"/>
    <w:rsid w:val="59C0604D"/>
    <w:rsid w:val="5A8F5421"/>
    <w:rsid w:val="5B5828EC"/>
    <w:rsid w:val="5B663F8A"/>
    <w:rsid w:val="5B792E20"/>
    <w:rsid w:val="5BA54432"/>
    <w:rsid w:val="5CE964FA"/>
    <w:rsid w:val="5D3543FB"/>
    <w:rsid w:val="5D5E11BD"/>
    <w:rsid w:val="5DBA79F4"/>
    <w:rsid w:val="5DD63F84"/>
    <w:rsid w:val="5EF60472"/>
    <w:rsid w:val="5F7670D4"/>
    <w:rsid w:val="5F871C64"/>
    <w:rsid w:val="5FAB13FC"/>
    <w:rsid w:val="603C0E70"/>
    <w:rsid w:val="60422D79"/>
    <w:rsid w:val="605E26A9"/>
    <w:rsid w:val="60825D61"/>
    <w:rsid w:val="61450556"/>
    <w:rsid w:val="61EB6AFA"/>
    <w:rsid w:val="61F017BB"/>
    <w:rsid w:val="626A3278"/>
    <w:rsid w:val="62C01E93"/>
    <w:rsid w:val="62DB76B9"/>
    <w:rsid w:val="62EB2CD8"/>
    <w:rsid w:val="634642EB"/>
    <w:rsid w:val="63D07AD2"/>
    <w:rsid w:val="646A0BCA"/>
    <w:rsid w:val="64925888"/>
    <w:rsid w:val="658E0D2D"/>
    <w:rsid w:val="659351B4"/>
    <w:rsid w:val="65B727BD"/>
    <w:rsid w:val="67AE2F25"/>
    <w:rsid w:val="67F33A1A"/>
    <w:rsid w:val="68720B02"/>
    <w:rsid w:val="68993F29"/>
    <w:rsid w:val="68CB7E7A"/>
    <w:rsid w:val="68E42FA2"/>
    <w:rsid w:val="694527A0"/>
    <w:rsid w:val="69887333"/>
    <w:rsid w:val="6A017EF7"/>
    <w:rsid w:val="6AFF5C1B"/>
    <w:rsid w:val="6B987281"/>
    <w:rsid w:val="6BA73AAA"/>
    <w:rsid w:val="6D1055FB"/>
    <w:rsid w:val="6D22461C"/>
    <w:rsid w:val="6D5D56FA"/>
    <w:rsid w:val="6D68150D"/>
    <w:rsid w:val="6D8433BC"/>
    <w:rsid w:val="6DCF21B6"/>
    <w:rsid w:val="6E1713D9"/>
    <w:rsid w:val="6E384E2B"/>
    <w:rsid w:val="6EA9319E"/>
    <w:rsid w:val="6EBD43BD"/>
    <w:rsid w:val="702E0D9C"/>
    <w:rsid w:val="704F6D52"/>
    <w:rsid w:val="7075370E"/>
    <w:rsid w:val="70920AC0"/>
    <w:rsid w:val="712170AA"/>
    <w:rsid w:val="71810076"/>
    <w:rsid w:val="720F7C2C"/>
    <w:rsid w:val="72740C55"/>
    <w:rsid w:val="72AE7B36"/>
    <w:rsid w:val="731D5BEB"/>
    <w:rsid w:val="73430029"/>
    <w:rsid w:val="73AD14CE"/>
    <w:rsid w:val="7431442E"/>
    <w:rsid w:val="7474619D"/>
    <w:rsid w:val="74917CC9"/>
    <w:rsid w:val="74A8600C"/>
    <w:rsid w:val="75024B07"/>
    <w:rsid w:val="757B02DB"/>
    <w:rsid w:val="76A806BB"/>
    <w:rsid w:val="76CD5077"/>
    <w:rsid w:val="77A64D5A"/>
    <w:rsid w:val="77E36DBE"/>
    <w:rsid w:val="77ED76CD"/>
    <w:rsid w:val="78B9139F"/>
    <w:rsid w:val="78CE223E"/>
    <w:rsid w:val="792822D8"/>
    <w:rsid w:val="7AB26F5C"/>
    <w:rsid w:val="7B0A53EC"/>
    <w:rsid w:val="7B373932"/>
    <w:rsid w:val="7B3C363D"/>
    <w:rsid w:val="7B5909EE"/>
    <w:rsid w:val="7B8A593A"/>
    <w:rsid w:val="7D667D6F"/>
    <w:rsid w:val="7DF03B2A"/>
    <w:rsid w:val="7E4313B6"/>
    <w:rsid w:val="7ECC4792"/>
    <w:rsid w:val="7EE5313E"/>
    <w:rsid w:val="7F47795F"/>
    <w:rsid w:val="7FBC0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5:docId w15:val="{3387019A-B9D1-4FBB-BA5C-E9AE7F341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unhideWhenUsed="1" w:qFormat="1"/>
    <w:lsdException w:name="heading 4" w:qFormat="1"/>
    <w:lsdException w:name="heading 5" w:qFormat="1"/>
    <w:lsdException w:name="heading 6" w:qFormat="1"/>
    <w:lsdException w:name="heading 7" w:semiHidden="1" w:uiPriority="99" w:unhideWhenUsed="1" w:qFormat="1"/>
    <w:lsdException w:name="heading 8" w:semiHidden="1" w:uiPriority="99" w:unhideWhenUsed="1" w:qFormat="1"/>
    <w:lsdException w:name="heading 9" w:semiHidden="1" w:uiPriority="9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nhideWhenUsed="1" w:qFormat="1"/>
    <w:lsdException w:name="footnote text" w:semiHidden="1" w:unhideWhenUsed="1"/>
    <w:lsdException w:name="annotation text" w:semiHidden="1" w:unhideWhenUsed="1" w:qFormat="1"/>
    <w:lsdException w:name="header" w:semiHidden="1" w:uiPriority="99" w:unhideWhenUsed="1" w:qFormat="1"/>
    <w:lsdException w:name="footer" w:semiHidden="1" w:uiPriority="99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 w:qFormat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 w:qFormat="1"/>
    <w:lsdException w:name="Strong" w:uiPriority="22" w:qFormat="1"/>
    <w:lsdException w:name="Emphasis" w:qFormat="1"/>
    <w:lsdException w:name="Document Map" w:semiHidden="1" w:unhideWhenUsed="1" w:qFormat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05ECE"/>
    <w:rPr>
      <w:rFonts w:eastAsia="微软雅黑"/>
      <w:sz w:val="21"/>
      <w:lang w:val="en-GB" w:eastAsia="en-US"/>
    </w:rPr>
  </w:style>
  <w:style w:type="paragraph" w:styleId="10">
    <w:name w:val="heading 1"/>
    <w:basedOn w:val="a"/>
    <w:next w:val="a"/>
    <w:link w:val="1Char"/>
    <w:qFormat/>
    <w:rsid w:val="00E05ECE"/>
    <w:pPr>
      <w:keepNext/>
      <w:pageBreakBefore/>
      <w:numPr>
        <w:numId w:val="1"/>
      </w:numPr>
      <w:tabs>
        <w:tab w:val="left" w:pos="432"/>
      </w:tabs>
      <w:spacing w:before="120" w:after="60"/>
      <w:outlineLvl w:val="0"/>
    </w:pPr>
    <w:rPr>
      <w:rFonts w:ascii="Arial" w:hAnsi="Arial"/>
      <w:b/>
      <w:sz w:val="44"/>
    </w:rPr>
  </w:style>
  <w:style w:type="paragraph" w:styleId="2">
    <w:name w:val="heading 2"/>
    <w:basedOn w:val="10"/>
    <w:next w:val="a"/>
    <w:link w:val="2Char"/>
    <w:qFormat/>
    <w:rsid w:val="00E05ECE"/>
    <w:pPr>
      <w:pageBreakBefore w:val="0"/>
      <w:numPr>
        <w:ilvl w:val="1"/>
      </w:numPr>
      <w:outlineLvl w:val="1"/>
    </w:pPr>
    <w:rPr>
      <w:sz w:val="32"/>
    </w:rPr>
  </w:style>
  <w:style w:type="paragraph" w:styleId="30">
    <w:name w:val="heading 3"/>
    <w:basedOn w:val="a"/>
    <w:next w:val="a"/>
    <w:link w:val="3Char"/>
    <w:unhideWhenUsed/>
    <w:qFormat/>
    <w:rsid w:val="00E05ECE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qFormat/>
    <w:rsid w:val="00594FEB"/>
    <w:pPr>
      <w:numPr>
        <w:ilvl w:val="3"/>
        <w:numId w:val="1"/>
      </w:numPr>
      <w:outlineLvl w:val="3"/>
    </w:pPr>
    <w:rPr>
      <w:b/>
      <w:sz w:val="28"/>
    </w:rPr>
  </w:style>
  <w:style w:type="paragraph" w:styleId="5">
    <w:name w:val="heading 5"/>
    <w:basedOn w:val="a"/>
    <w:next w:val="a"/>
    <w:link w:val="5Char"/>
    <w:qFormat/>
    <w:rsid w:val="00E05ECE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6">
    <w:name w:val="heading 6"/>
    <w:basedOn w:val="a"/>
    <w:next w:val="a"/>
    <w:link w:val="6Char"/>
    <w:qFormat/>
    <w:rsid w:val="00E05ECE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"/>
    <w:next w:val="a"/>
    <w:link w:val="7Char"/>
    <w:uiPriority w:val="99"/>
    <w:qFormat/>
    <w:rsid w:val="00E05ECE"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link w:val="8Char"/>
    <w:uiPriority w:val="99"/>
    <w:qFormat/>
    <w:rsid w:val="00E05ECE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9">
    <w:name w:val="heading 9"/>
    <w:basedOn w:val="a"/>
    <w:next w:val="a"/>
    <w:link w:val="9Char"/>
    <w:uiPriority w:val="99"/>
    <w:qFormat/>
    <w:rsid w:val="00E05ECE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qFormat/>
    <w:rsid w:val="00E05ECE"/>
    <w:rPr>
      <w:b/>
      <w:bCs/>
    </w:rPr>
  </w:style>
  <w:style w:type="paragraph" w:styleId="a4">
    <w:name w:val="annotation text"/>
    <w:basedOn w:val="a"/>
    <w:link w:val="Char0"/>
    <w:qFormat/>
    <w:rsid w:val="00E05ECE"/>
  </w:style>
  <w:style w:type="paragraph" w:styleId="70">
    <w:name w:val="toc 7"/>
    <w:basedOn w:val="a"/>
    <w:next w:val="a"/>
    <w:uiPriority w:val="39"/>
    <w:unhideWhenUsed/>
    <w:qFormat/>
    <w:rsid w:val="00E05ECE"/>
    <w:pPr>
      <w:ind w:leftChars="1200" w:left="2520"/>
      <w:jc w:val="both"/>
    </w:pPr>
    <w:rPr>
      <w:rFonts w:asciiTheme="minorHAnsi" w:eastAsiaTheme="minorEastAsia" w:hAnsiTheme="minorHAnsi" w:cstheme="minorBidi"/>
      <w:kern w:val="2"/>
      <w:szCs w:val="22"/>
      <w:lang w:val="en-US" w:eastAsia="zh-CN"/>
    </w:rPr>
  </w:style>
  <w:style w:type="paragraph" w:styleId="a5">
    <w:name w:val="Normal Indent"/>
    <w:basedOn w:val="a"/>
    <w:qFormat/>
    <w:rsid w:val="00E05ECE"/>
    <w:pPr>
      <w:spacing w:line="360" w:lineRule="auto"/>
      <w:ind w:firstLineChars="200" w:firstLine="200"/>
    </w:pPr>
    <w:rPr>
      <w:kern w:val="2"/>
      <w:lang w:eastAsia="zh-CN"/>
    </w:rPr>
  </w:style>
  <w:style w:type="paragraph" w:styleId="a6">
    <w:name w:val="caption"/>
    <w:basedOn w:val="a"/>
    <w:next w:val="a"/>
    <w:qFormat/>
    <w:rsid w:val="00E05ECE"/>
    <w:pPr>
      <w:spacing w:line="300" w:lineRule="auto"/>
      <w:jc w:val="both"/>
    </w:pPr>
    <w:rPr>
      <w:rFonts w:ascii="Arial" w:eastAsia="黑体" w:hAnsi="Arial" w:cs="Arial"/>
      <w:kern w:val="2"/>
      <w:lang w:val="en-US" w:eastAsia="zh-CN"/>
    </w:rPr>
  </w:style>
  <w:style w:type="paragraph" w:styleId="a7">
    <w:name w:val="Document Map"/>
    <w:basedOn w:val="a"/>
    <w:link w:val="Char1"/>
    <w:qFormat/>
    <w:rsid w:val="00E05ECE"/>
    <w:rPr>
      <w:rFonts w:ascii="宋体" w:eastAsia="宋体"/>
      <w:kern w:val="1"/>
      <w:sz w:val="18"/>
      <w:szCs w:val="18"/>
      <w:lang w:eastAsia="ar-SA"/>
    </w:rPr>
  </w:style>
  <w:style w:type="paragraph" w:styleId="3">
    <w:name w:val="List Bullet 3"/>
    <w:basedOn w:val="a"/>
    <w:qFormat/>
    <w:rsid w:val="00E05ECE"/>
    <w:pPr>
      <w:numPr>
        <w:numId w:val="2"/>
      </w:numPr>
      <w:adjustRightInd w:val="0"/>
      <w:spacing w:line="360" w:lineRule="auto"/>
    </w:pPr>
    <w:rPr>
      <w:rFonts w:ascii="Arial" w:hAnsi="Arial"/>
      <w:szCs w:val="24"/>
    </w:rPr>
  </w:style>
  <w:style w:type="paragraph" w:styleId="50">
    <w:name w:val="toc 5"/>
    <w:basedOn w:val="a"/>
    <w:next w:val="a"/>
    <w:uiPriority w:val="39"/>
    <w:unhideWhenUsed/>
    <w:qFormat/>
    <w:rsid w:val="00E05ECE"/>
    <w:pPr>
      <w:ind w:leftChars="800" w:left="1680"/>
      <w:jc w:val="both"/>
    </w:pPr>
    <w:rPr>
      <w:rFonts w:asciiTheme="minorHAnsi" w:eastAsiaTheme="minorEastAsia" w:hAnsiTheme="minorHAnsi" w:cstheme="minorBidi"/>
      <w:kern w:val="2"/>
      <w:szCs w:val="22"/>
      <w:lang w:val="en-US" w:eastAsia="zh-CN"/>
    </w:rPr>
  </w:style>
  <w:style w:type="paragraph" w:styleId="31">
    <w:name w:val="toc 3"/>
    <w:basedOn w:val="a"/>
    <w:next w:val="a"/>
    <w:uiPriority w:val="39"/>
    <w:qFormat/>
    <w:rsid w:val="00E05ECE"/>
    <w:pPr>
      <w:tabs>
        <w:tab w:val="left" w:pos="1680"/>
        <w:tab w:val="right" w:leader="dot" w:pos="8993"/>
      </w:tabs>
      <w:spacing w:line="180" w:lineRule="atLeast"/>
      <w:ind w:leftChars="400" w:left="840"/>
    </w:pPr>
  </w:style>
  <w:style w:type="paragraph" w:styleId="80">
    <w:name w:val="toc 8"/>
    <w:basedOn w:val="a"/>
    <w:next w:val="a"/>
    <w:uiPriority w:val="39"/>
    <w:unhideWhenUsed/>
    <w:qFormat/>
    <w:rsid w:val="00E05ECE"/>
    <w:pPr>
      <w:ind w:leftChars="1400" w:left="2940"/>
      <w:jc w:val="both"/>
    </w:pPr>
    <w:rPr>
      <w:rFonts w:asciiTheme="minorHAnsi" w:eastAsiaTheme="minorEastAsia" w:hAnsiTheme="minorHAnsi" w:cstheme="minorBidi"/>
      <w:kern w:val="2"/>
      <w:szCs w:val="22"/>
      <w:lang w:val="en-US" w:eastAsia="zh-CN"/>
    </w:rPr>
  </w:style>
  <w:style w:type="paragraph" w:styleId="a8">
    <w:name w:val="Balloon Text"/>
    <w:basedOn w:val="a"/>
    <w:link w:val="Char2"/>
    <w:unhideWhenUsed/>
    <w:qFormat/>
    <w:rsid w:val="00E05ECE"/>
    <w:rPr>
      <w:rFonts w:eastAsia="宋体"/>
      <w:kern w:val="2"/>
      <w:sz w:val="18"/>
      <w:szCs w:val="18"/>
    </w:rPr>
  </w:style>
  <w:style w:type="paragraph" w:styleId="a9">
    <w:name w:val="footer"/>
    <w:basedOn w:val="a"/>
    <w:link w:val="Char3"/>
    <w:uiPriority w:val="99"/>
    <w:qFormat/>
    <w:rsid w:val="00E05ECE"/>
    <w:pPr>
      <w:tabs>
        <w:tab w:val="center" w:pos="4153"/>
        <w:tab w:val="right" w:pos="8306"/>
      </w:tabs>
      <w:snapToGrid w:val="0"/>
    </w:pPr>
    <w:rPr>
      <w:rFonts w:eastAsia="宋体"/>
      <w:kern w:val="1"/>
      <w:sz w:val="18"/>
      <w:szCs w:val="18"/>
      <w:lang w:eastAsia="ar-SA"/>
    </w:rPr>
  </w:style>
  <w:style w:type="paragraph" w:styleId="aa">
    <w:name w:val="header"/>
    <w:basedOn w:val="a"/>
    <w:link w:val="Char4"/>
    <w:uiPriority w:val="99"/>
    <w:qFormat/>
    <w:rsid w:val="00E05E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eastAsia="宋体"/>
      <w:kern w:val="1"/>
      <w:sz w:val="18"/>
      <w:szCs w:val="18"/>
      <w:lang w:eastAsia="ar-SA"/>
    </w:rPr>
  </w:style>
  <w:style w:type="paragraph" w:styleId="11">
    <w:name w:val="toc 1"/>
    <w:basedOn w:val="a"/>
    <w:next w:val="a"/>
    <w:uiPriority w:val="39"/>
    <w:qFormat/>
    <w:rsid w:val="00E05ECE"/>
    <w:pPr>
      <w:spacing w:before="120" w:after="120"/>
    </w:pPr>
    <w:rPr>
      <w:b/>
      <w:bCs/>
      <w:caps/>
      <w:sz w:val="20"/>
    </w:rPr>
  </w:style>
  <w:style w:type="paragraph" w:styleId="40">
    <w:name w:val="toc 4"/>
    <w:basedOn w:val="a"/>
    <w:next w:val="a"/>
    <w:uiPriority w:val="39"/>
    <w:unhideWhenUsed/>
    <w:qFormat/>
    <w:rsid w:val="00E05ECE"/>
    <w:pPr>
      <w:ind w:leftChars="600" w:left="1260"/>
      <w:jc w:val="both"/>
    </w:pPr>
    <w:rPr>
      <w:rFonts w:asciiTheme="minorHAnsi" w:eastAsiaTheme="minorEastAsia" w:hAnsiTheme="minorHAnsi" w:cstheme="minorBidi"/>
      <w:kern w:val="2"/>
      <w:szCs w:val="22"/>
      <w:lang w:val="en-US" w:eastAsia="zh-CN"/>
    </w:rPr>
  </w:style>
  <w:style w:type="paragraph" w:styleId="ab">
    <w:name w:val="Subtitle"/>
    <w:basedOn w:val="a"/>
    <w:link w:val="Char5"/>
    <w:qFormat/>
    <w:rsid w:val="00E05ECE"/>
    <w:pPr>
      <w:spacing w:after="60"/>
      <w:jc w:val="center"/>
    </w:pPr>
    <w:rPr>
      <w:rFonts w:ascii="Arial" w:hAnsi="Arial"/>
      <w:i/>
      <w:sz w:val="36"/>
    </w:rPr>
  </w:style>
  <w:style w:type="paragraph" w:styleId="60">
    <w:name w:val="toc 6"/>
    <w:basedOn w:val="a"/>
    <w:next w:val="a"/>
    <w:uiPriority w:val="39"/>
    <w:unhideWhenUsed/>
    <w:qFormat/>
    <w:rsid w:val="00E05ECE"/>
    <w:pPr>
      <w:ind w:leftChars="1000" w:left="2100"/>
      <w:jc w:val="both"/>
    </w:pPr>
    <w:rPr>
      <w:rFonts w:asciiTheme="minorHAnsi" w:eastAsiaTheme="minorEastAsia" w:hAnsiTheme="minorHAnsi" w:cstheme="minorBidi"/>
      <w:kern w:val="2"/>
      <w:szCs w:val="22"/>
      <w:lang w:val="en-US" w:eastAsia="zh-CN"/>
    </w:rPr>
  </w:style>
  <w:style w:type="paragraph" w:styleId="ac">
    <w:name w:val="table of figures"/>
    <w:basedOn w:val="a"/>
    <w:next w:val="a"/>
    <w:semiHidden/>
    <w:qFormat/>
    <w:rsid w:val="00E05ECE"/>
    <w:pPr>
      <w:ind w:leftChars="200" w:left="200" w:hangingChars="200" w:hanging="200"/>
    </w:pPr>
  </w:style>
  <w:style w:type="paragraph" w:styleId="20">
    <w:name w:val="toc 2"/>
    <w:basedOn w:val="a"/>
    <w:next w:val="a"/>
    <w:uiPriority w:val="39"/>
    <w:qFormat/>
    <w:rsid w:val="00E05ECE"/>
    <w:pPr>
      <w:ind w:leftChars="200" w:left="420"/>
    </w:pPr>
  </w:style>
  <w:style w:type="paragraph" w:styleId="90">
    <w:name w:val="toc 9"/>
    <w:basedOn w:val="a"/>
    <w:next w:val="a"/>
    <w:uiPriority w:val="39"/>
    <w:unhideWhenUsed/>
    <w:qFormat/>
    <w:rsid w:val="00E05ECE"/>
    <w:pPr>
      <w:ind w:leftChars="1600" w:left="3360"/>
      <w:jc w:val="both"/>
    </w:pPr>
    <w:rPr>
      <w:rFonts w:asciiTheme="minorHAnsi" w:eastAsiaTheme="minorEastAsia" w:hAnsiTheme="minorHAnsi" w:cstheme="minorBidi"/>
      <w:kern w:val="2"/>
      <w:szCs w:val="22"/>
      <w:lang w:val="en-US" w:eastAsia="zh-CN"/>
    </w:rPr>
  </w:style>
  <w:style w:type="paragraph" w:styleId="ad">
    <w:name w:val="Title"/>
    <w:basedOn w:val="a"/>
    <w:next w:val="a"/>
    <w:link w:val="Char6"/>
    <w:qFormat/>
    <w:rsid w:val="00E05ECE"/>
    <w:pPr>
      <w:jc w:val="center"/>
    </w:pPr>
    <w:rPr>
      <w:rFonts w:ascii="Arial" w:hAnsi="Arial"/>
      <w:b/>
      <w:sz w:val="36"/>
    </w:rPr>
  </w:style>
  <w:style w:type="character" w:styleId="ae">
    <w:name w:val="Strong"/>
    <w:uiPriority w:val="22"/>
    <w:qFormat/>
    <w:rsid w:val="00E05ECE"/>
    <w:rPr>
      <w:b/>
      <w:bCs/>
    </w:rPr>
  </w:style>
  <w:style w:type="character" w:styleId="af">
    <w:name w:val="page number"/>
    <w:basedOn w:val="a0"/>
    <w:qFormat/>
    <w:rsid w:val="00E05ECE"/>
  </w:style>
  <w:style w:type="character" w:styleId="af0">
    <w:name w:val="FollowedHyperlink"/>
    <w:basedOn w:val="a0"/>
    <w:qFormat/>
    <w:rsid w:val="00E05ECE"/>
    <w:rPr>
      <w:color w:val="800080" w:themeColor="followedHyperlink"/>
      <w:u w:val="single"/>
    </w:rPr>
  </w:style>
  <w:style w:type="character" w:styleId="af1">
    <w:name w:val="Emphasis"/>
    <w:qFormat/>
    <w:rsid w:val="00E05ECE"/>
    <w:rPr>
      <w:i/>
      <w:iCs/>
    </w:rPr>
  </w:style>
  <w:style w:type="character" w:styleId="af2">
    <w:name w:val="Hyperlink"/>
    <w:aliases w:val="超级链接"/>
    <w:uiPriority w:val="99"/>
    <w:qFormat/>
    <w:rsid w:val="00E05ECE"/>
    <w:rPr>
      <w:color w:val="0000FF"/>
      <w:u w:val="single"/>
    </w:rPr>
  </w:style>
  <w:style w:type="character" w:styleId="HTML">
    <w:name w:val="HTML Code"/>
    <w:basedOn w:val="a0"/>
    <w:qFormat/>
    <w:rsid w:val="00E05ECE"/>
    <w:rPr>
      <w:rFonts w:ascii="Courier New" w:hAnsi="Courier New"/>
      <w:sz w:val="20"/>
    </w:rPr>
  </w:style>
  <w:style w:type="character" w:styleId="af3">
    <w:name w:val="annotation reference"/>
    <w:qFormat/>
    <w:rsid w:val="00E05ECE"/>
    <w:rPr>
      <w:sz w:val="21"/>
      <w:szCs w:val="21"/>
    </w:rPr>
  </w:style>
  <w:style w:type="table" w:styleId="af4">
    <w:name w:val="Table Grid"/>
    <w:basedOn w:val="a1"/>
    <w:qFormat/>
    <w:rsid w:val="00E05ECE"/>
    <w:pPr>
      <w:widowControl w:val="0"/>
      <w:suppressAutoHyphens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1">
    <w:name w:val="2"/>
    <w:basedOn w:val="a"/>
    <w:next w:val="a"/>
    <w:qFormat/>
    <w:rsid w:val="00E05ECE"/>
    <w:pPr>
      <w:ind w:firstLine="420"/>
    </w:pPr>
  </w:style>
  <w:style w:type="character" w:customStyle="1" w:styleId="2Char">
    <w:name w:val="标题 2 Char"/>
    <w:link w:val="2"/>
    <w:qFormat/>
    <w:rsid w:val="00E05ECE"/>
    <w:rPr>
      <w:rFonts w:ascii="Arial" w:eastAsia="微软雅黑" w:hAnsi="Arial"/>
      <w:b/>
      <w:sz w:val="32"/>
      <w:lang w:val="en-GB" w:eastAsia="en-US"/>
    </w:rPr>
  </w:style>
  <w:style w:type="character" w:customStyle="1" w:styleId="3Char">
    <w:name w:val="标题 3 Char"/>
    <w:link w:val="30"/>
    <w:qFormat/>
    <w:rsid w:val="00E05ECE"/>
    <w:rPr>
      <w:rFonts w:eastAsia="微软雅黑"/>
      <w:b/>
      <w:bCs/>
      <w:sz w:val="32"/>
      <w:szCs w:val="32"/>
      <w:lang w:val="en-GB" w:eastAsia="en-US"/>
    </w:rPr>
  </w:style>
  <w:style w:type="character" w:customStyle="1" w:styleId="userno1">
    <w:name w:val="userno1"/>
    <w:qFormat/>
    <w:rsid w:val="00E05ECE"/>
    <w:rPr>
      <w:color w:val="666666"/>
      <w:sz w:val="18"/>
      <w:szCs w:val="18"/>
    </w:rPr>
  </w:style>
  <w:style w:type="paragraph" w:customStyle="1" w:styleId="WW-">
    <w:name w:val="WW-正文缩进"/>
    <w:basedOn w:val="a"/>
    <w:qFormat/>
    <w:rsid w:val="00E05ECE"/>
    <w:pPr>
      <w:ind w:firstLine="420"/>
    </w:pPr>
  </w:style>
  <w:style w:type="character" w:customStyle="1" w:styleId="WW-Absatz-Standardschriftart">
    <w:name w:val="WW-Absatz-Standardschriftart"/>
    <w:qFormat/>
    <w:rsid w:val="00E05ECE"/>
  </w:style>
  <w:style w:type="character" w:customStyle="1" w:styleId="Char1">
    <w:name w:val="文档结构图 Char"/>
    <w:link w:val="a7"/>
    <w:qFormat/>
    <w:rsid w:val="00E05ECE"/>
    <w:rPr>
      <w:rFonts w:ascii="宋体"/>
      <w:kern w:val="1"/>
      <w:sz w:val="18"/>
      <w:szCs w:val="18"/>
      <w:lang w:eastAsia="ar-SA"/>
    </w:rPr>
  </w:style>
  <w:style w:type="character" w:customStyle="1" w:styleId="4Char">
    <w:name w:val="标题 4 Char"/>
    <w:link w:val="4"/>
    <w:qFormat/>
    <w:rsid w:val="00594FEB"/>
    <w:rPr>
      <w:rFonts w:eastAsia="微软雅黑"/>
      <w:b/>
      <w:sz w:val="28"/>
      <w:lang w:val="en-GB" w:eastAsia="en-US"/>
    </w:rPr>
  </w:style>
  <w:style w:type="paragraph" w:customStyle="1" w:styleId="TOC1">
    <w:name w:val="TOC 标题1"/>
    <w:basedOn w:val="10"/>
    <w:next w:val="a"/>
    <w:uiPriority w:val="39"/>
    <w:unhideWhenUsed/>
    <w:qFormat/>
    <w:rsid w:val="00E05ECE"/>
    <w:pPr>
      <w:keepLines/>
      <w:numPr>
        <w:numId w:val="0"/>
      </w:numPr>
      <w:spacing w:before="340" w:after="330" w:line="578" w:lineRule="atLeast"/>
      <w:outlineLvl w:val="9"/>
    </w:pPr>
    <w:rPr>
      <w:rFonts w:ascii="Times New Roman" w:hAnsi="Times New Roman"/>
      <w:bCs/>
      <w:kern w:val="44"/>
      <w:szCs w:val="44"/>
    </w:rPr>
  </w:style>
  <w:style w:type="character" w:customStyle="1" w:styleId="5Char">
    <w:name w:val="标题 5 Char"/>
    <w:link w:val="5"/>
    <w:qFormat/>
    <w:rsid w:val="00E05ECE"/>
    <w:rPr>
      <w:rFonts w:eastAsia="微软雅黑"/>
      <w:sz w:val="22"/>
      <w:lang w:val="en-GB" w:eastAsia="en-US"/>
    </w:rPr>
  </w:style>
  <w:style w:type="character" w:customStyle="1" w:styleId="6Char">
    <w:name w:val="标题 6 Char"/>
    <w:link w:val="6"/>
    <w:qFormat/>
    <w:rsid w:val="00E05ECE"/>
    <w:rPr>
      <w:rFonts w:eastAsia="微软雅黑"/>
      <w:i/>
      <w:sz w:val="22"/>
      <w:lang w:val="en-GB" w:eastAsia="en-US"/>
    </w:rPr>
  </w:style>
  <w:style w:type="character" w:customStyle="1" w:styleId="7Char">
    <w:name w:val="标题 7 Char"/>
    <w:link w:val="7"/>
    <w:qFormat/>
    <w:rsid w:val="00E05ECE"/>
    <w:rPr>
      <w:rFonts w:eastAsia="微软雅黑"/>
      <w:sz w:val="21"/>
      <w:lang w:val="en-GB" w:eastAsia="en-US"/>
    </w:rPr>
  </w:style>
  <w:style w:type="character" w:customStyle="1" w:styleId="8Char">
    <w:name w:val="标题 8 Char"/>
    <w:link w:val="8"/>
    <w:qFormat/>
    <w:rsid w:val="00E05ECE"/>
    <w:rPr>
      <w:rFonts w:eastAsia="微软雅黑"/>
      <w:i/>
      <w:sz w:val="21"/>
      <w:lang w:val="en-GB" w:eastAsia="en-US"/>
    </w:rPr>
  </w:style>
  <w:style w:type="character" w:customStyle="1" w:styleId="9Char">
    <w:name w:val="标题 9 Char"/>
    <w:link w:val="9"/>
    <w:qFormat/>
    <w:rsid w:val="00E05ECE"/>
    <w:rPr>
      <w:rFonts w:eastAsia="微软雅黑"/>
      <w:b/>
      <w:i/>
      <w:sz w:val="18"/>
      <w:lang w:val="en-GB" w:eastAsia="en-US"/>
    </w:rPr>
  </w:style>
  <w:style w:type="character" w:customStyle="1" w:styleId="1Char">
    <w:name w:val="标题 1 Char"/>
    <w:link w:val="10"/>
    <w:qFormat/>
    <w:rsid w:val="00E05ECE"/>
    <w:rPr>
      <w:rFonts w:ascii="Arial" w:eastAsia="微软雅黑" w:hAnsi="Arial"/>
      <w:b/>
      <w:sz w:val="44"/>
      <w:lang w:val="en-GB" w:eastAsia="en-US"/>
    </w:rPr>
  </w:style>
  <w:style w:type="character" w:customStyle="1" w:styleId="Char2">
    <w:name w:val="批注框文本 Char"/>
    <w:link w:val="a8"/>
    <w:qFormat/>
    <w:rsid w:val="00E05ECE"/>
    <w:rPr>
      <w:kern w:val="2"/>
      <w:sz w:val="18"/>
      <w:szCs w:val="18"/>
    </w:rPr>
  </w:style>
  <w:style w:type="character" w:customStyle="1" w:styleId="Char4">
    <w:name w:val="页眉 Char"/>
    <w:link w:val="aa"/>
    <w:uiPriority w:val="99"/>
    <w:qFormat/>
    <w:rsid w:val="00E05ECE"/>
    <w:rPr>
      <w:kern w:val="1"/>
      <w:sz w:val="18"/>
      <w:szCs w:val="18"/>
      <w:lang w:eastAsia="ar-SA"/>
    </w:rPr>
  </w:style>
  <w:style w:type="character" w:customStyle="1" w:styleId="Char3">
    <w:name w:val="页脚 Char"/>
    <w:link w:val="a9"/>
    <w:uiPriority w:val="99"/>
    <w:qFormat/>
    <w:rsid w:val="00E05ECE"/>
    <w:rPr>
      <w:kern w:val="1"/>
      <w:sz w:val="18"/>
      <w:szCs w:val="18"/>
      <w:lang w:eastAsia="ar-SA"/>
    </w:rPr>
  </w:style>
  <w:style w:type="paragraph" w:customStyle="1" w:styleId="12">
    <w:name w:val="列出段落1"/>
    <w:basedOn w:val="a"/>
    <w:uiPriority w:val="34"/>
    <w:qFormat/>
    <w:rsid w:val="00E05ECE"/>
    <w:pPr>
      <w:ind w:firstLineChars="200" w:firstLine="420"/>
    </w:pPr>
  </w:style>
  <w:style w:type="paragraph" w:customStyle="1" w:styleId="1">
    <w:name w:val="样式1"/>
    <w:basedOn w:val="4"/>
    <w:qFormat/>
    <w:rsid w:val="00E05ECE"/>
    <w:pPr>
      <w:numPr>
        <w:numId w:val="3"/>
      </w:numPr>
      <w:ind w:left="864"/>
    </w:pPr>
    <w:rPr>
      <w:b w:val="0"/>
      <w:bCs/>
      <w:lang w:eastAsia="zh-CN"/>
    </w:rPr>
  </w:style>
  <w:style w:type="character" w:customStyle="1" w:styleId="Char6">
    <w:name w:val="标题 Char"/>
    <w:link w:val="ad"/>
    <w:qFormat/>
    <w:rsid w:val="00E05ECE"/>
    <w:rPr>
      <w:rFonts w:ascii="Arial" w:eastAsia="微软雅黑" w:hAnsi="Arial" w:cs="Times New Roman"/>
      <w:b/>
      <w:sz w:val="36"/>
      <w:lang w:val="en-GB" w:eastAsia="en-US"/>
    </w:rPr>
  </w:style>
  <w:style w:type="character" w:customStyle="1" w:styleId="Char5">
    <w:name w:val="副标题 Char"/>
    <w:link w:val="ab"/>
    <w:qFormat/>
    <w:rsid w:val="00E05ECE"/>
    <w:rPr>
      <w:rFonts w:ascii="Arial" w:eastAsia="微软雅黑" w:hAnsi="Arial" w:cs="Times New Roman"/>
      <w:i/>
      <w:sz w:val="36"/>
      <w:lang w:val="en-GB" w:eastAsia="en-US"/>
    </w:rPr>
  </w:style>
  <w:style w:type="paragraph" w:customStyle="1" w:styleId="13">
    <w:name w:val="无间隔1"/>
    <w:basedOn w:val="a"/>
    <w:link w:val="Char7"/>
    <w:uiPriority w:val="1"/>
    <w:qFormat/>
    <w:rsid w:val="00E05ECE"/>
  </w:style>
  <w:style w:type="paragraph" w:customStyle="1" w:styleId="14">
    <w:name w:val="引用1"/>
    <w:basedOn w:val="a"/>
    <w:next w:val="a"/>
    <w:link w:val="Char8"/>
    <w:uiPriority w:val="29"/>
    <w:qFormat/>
    <w:rsid w:val="00E05ECE"/>
    <w:rPr>
      <w:i/>
      <w:iCs/>
      <w:color w:val="000000"/>
    </w:rPr>
  </w:style>
  <w:style w:type="character" w:customStyle="1" w:styleId="Char8">
    <w:name w:val="引用 Char"/>
    <w:link w:val="14"/>
    <w:uiPriority w:val="29"/>
    <w:qFormat/>
    <w:rsid w:val="00E05ECE"/>
    <w:rPr>
      <w:rFonts w:eastAsia="微软雅黑"/>
      <w:i/>
      <w:iCs/>
      <w:color w:val="000000"/>
      <w:sz w:val="21"/>
      <w:lang w:val="en-GB" w:eastAsia="en-US"/>
    </w:rPr>
  </w:style>
  <w:style w:type="paragraph" w:customStyle="1" w:styleId="15">
    <w:name w:val="明显引用1"/>
    <w:basedOn w:val="a"/>
    <w:next w:val="a"/>
    <w:link w:val="Char9"/>
    <w:uiPriority w:val="30"/>
    <w:qFormat/>
    <w:rsid w:val="00E05ECE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Char9">
    <w:name w:val="明显引用 Char"/>
    <w:link w:val="15"/>
    <w:uiPriority w:val="30"/>
    <w:qFormat/>
    <w:rsid w:val="00E05ECE"/>
    <w:rPr>
      <w:rFonts w:eastAsia="微软雅黑"/>
      <w:b/>
      <w:bCs/>
      <w:i/>
      <w:iCs/>
      <w:color w:val="4F81BD"/>
      <w:sz w:val="21"/>
      <w:lang w:val="en-GB" w:eastAsia="en-US"/>
    </w:rPr>
  </w:style>
  <w:style w:type="character" w:customStyle="1" w:styleId="16">
    <w:name w:val="不明显强调1"/>
    <w:uiPriority w:val="19"/>
    <w:qFormat/>
    <w:rsid w:val="00E05ECE"/>
    <w:rPr>
      <w:i/>
      <w:iCs/>
      <w:color w:val="808080"/>
    </w:rPr>
  </w:style>
  <w:style w:type="character" w:customStyle="1" w:styleId="17">
    <w:name w:val="明显强调1"/>
    <w:uiPriority w:val="21"/>
    <w:qFormat/>
    <w:rsid w:val="00E05ECE"/>
    <w:rPr>
      <w:b/>
      <w:bCs/>
      <w:i/>
      <w:iCs/>
      <w:color w:val="4F81BD"/>
    </w:rPr>
  </w:style>
  <w:style w:type="character" w:customStyle="1" w:styleId="18">
    <w:name w:val="不明显参考1"/>
    <w:uiPriority w:val="31"/>
    <w:qFormat/>
    <w:rsid w:val="00E05ECE"/>
    <w:rPr>
      <w:smallCaps/>
      <w:color w:val="C0504D"/>
      <w:u w:val="single"/>
    </w:rPr>
  </w:style>
  <w:style w:type="character" w:customStyle="1" w:styleId="19">
    <w:name w:val="明显参考1"/>
    <w:uiPriority w:val="32"/>
    <w:qFormat/>
    <w:rsid w:val="00E05ECE"/>
    <w:rPr>
      <w:b/>
      <w:bCs/>
      <w:smallCaps/>
      <w:color w:val="C0504D"/>
      <w:spacing w:val="5"/>
      <w:u w:val="single"/>
    </w:rPr>
  </w:style>
  <w:style w:type="character" w:customStyle="1" w:styleId="1a">
    <w:name w:val="书籍标题1"/>
    <w:uiPriority w:val="33"/>
    <w:qFormat/>
    <w:rsid w:val="00E05ECE"/>
    <w:rPr>
      <w:b/>
      <w:bCs/>
      <w:smallCaps/>
      <w:spacing w:val="5"/>
    </w:rPr>
  </w:style>
  <w:style w:type="character" w:customStyle="1" w:styleId="Char7">
    <w:name w:val="无间隔 Char"/>
    <w:link w:val="13"/>
    <w:uiPriority w:val="1"/>
    <w:qFormat/>
    <w:rsid w:val="00E05ECE"/>
    <w:rPr>
      <w:rFonts w:eastAsia="微软雅黑"/>
      <w:sz w:val="21"/>
      <w:lang w:val="en-GB" w:eastAsia="en-US"/>
    </w:rPr>
  </w:style>
  <w:style w:type="paragraph" w:customStyle="1" w:styleId="32">
    <w:name w:val="标题3"/>
    <w:basedOn w:val="30"/>
    <w:link w:val="3Char0"/>
    <w:qFormat/>
    <w:rsid w:val="00E05ECE"/>
    <w:rPr>
      <w:rFonts w:ascii="微软雅黑" w:hAnsi="微软雅黑"/>
      <w:sz w:val="28"/>
    </w:rPr>
  </w:style>
  <w:style w:type="paragraph" w:customStyle="1" w:styleId="1b">
    <w:name w:val="正文1"/>
    <w:qFormat/>
    <w:rsid w:val="00E05ECE"/>
    <w:pPr>
      <w:suppressAutoHyphens/>
      <w:spacing w:after="180" w:line="312" w:lineRule="auto"/>
    </w:pPr>
    <w:rPr>
      <w:rFonts w:ascii="Helvetica Neue Light" w:eastAsia="ヒラギノ角ゴ Pro W3" w:hAnsi="Helvetica Neue Light"/>
      <w:color w:val="000000"/>
      <w:sz w:val="18"/>
    </w:rPr>
  </w:style>
  <w:style w:type="character" w:customStyle="1" w:styleId="3Char0">
    <w:name w:val="标题3 Char"/>
    <w:link w:val="32"/>
    <w:qFormat/>
    <w:rsid w:val="00E05ECE"/>
    <w:rPr>
      <w:rFonts w:ascii="微软雅黑" w:eastAsia="微软雅黑" w:hAnsi="微软雅黑"/>
      <w:b/>
      <w:bCs/>
      <w:sz w:val="28"/>
      <w:szCs w:val="32"/>
      <w:lang w:val="en-GB" w:eastAsia="en-US"/>
    </w:rPr>
  </w:style>
  <w:style w:type="paragraph" w:customStyle="1" w:styleId="22">
    <w:name w:val="题目 2"/>
    <w:next w:val="1b"/>
    <w:qFormat/>
    <w:rsid w:val="00E05ECE"/>
    <w:pPr>
      <w:keepNext/>
      <w:suppressAutoHyphens/>
      <w:spacing w:before="180" w:line="312" w:lineRule="auto"/>
    </w:pPr>
    <w:rPr>
      <w:rFonts w:ascii="Helvetica Neue" w:eastAsia="ヒラギノ角ゴ Pro W3" w:hAnsi="Helvetica Neue"/>
      <w:b/>
      <w:color w:val="2B6991"/>
      <w:sz w:val="22"/>
    </w:rPr>
  </w:style>
  <w:style w:type="character" w:customStyle="1" w:styleId="apple-style-span">
    <w:name w:val="apple-style-span"/>
    <w:basedOn w:val="a0"/>
    <w:qFormat/>
    <w:rsid w:val="00E05ECE"/>
  </w:style>
  <w:style w:type="character" w:customStyle="1" w:styleId="m1">
    <w:name w:val="m1"/>
    <w:qFormat/>
    <w:rsid w:val="00E05ECE"/>
    <w:rPr>
      <w:color w:val="0000FF"/>
    </w:rPr>
  </w:style>
  <w:style w:type="character" w:customStyle="1" w:styleId="t1">
    <w:name w:val="t1"/>
    <w:qFormat/>
    <w:rsid w:val="00E05ECE"/>
    <w:rPr>
      <w:color w:val="990000"/>
    </w:rPr>
  </w:style>
  <w:style w:type="character" w:customStyle="1" w:styleId="tx1">
    <w:name w:val="tx1"/>
    <w:qFormat/>
    <w:rsid w:val="00E05ECE"/>
    <w:rPr>
      <w:b/>
      <w:bCs/>
    </w:rPr>
  </w:style>
  <w:style w:type="paragraph" w:customStyle="1" w:styleId="Tabletext">
    <w:name w:val="Tabletext"/>
    <w:basedOn w:val="a"/>
    <w:qFormat/>
    <w:rsid w:val="00E05ECE"/>
    <w:pPr>
      <w:keepLines/>
      <w:spacing w:after="120"/>
    </w:pPr>
    <w:rPr>
      <w:rFonts w:ascii="Arial" w:hAnsi="Arial"/>
    </w:rPr>
  </w:style>
  <w:style w:type="character" w:customStyle="1" w:styleId="Char0">
    <w:name w:val="批注文字 Char"/>
    <w:link w:val="a4"/>
    <w:qFormat/>
    <w:rsid w:val="00E05ECE"/>
    <w:rPr>
      <w:rFonts w:eastAsia="微软雅黑"/>
      <w:sz w:val="21"/>
      <w:lang w:val="en-GB" w:eastAsia="en-US"/>
    </w:rPr>
  </w:style>
  <w:style w:type="character" w:customStyle="1" w:styleId="Char">
    <w:name w:val="批注主题 Char"/>
    <w:link w:val="a3"/>
    <w:qFormat/>
    <w:rsid w:val="00E05ECE"/>
    <w:rPr>
      <w:rFonts w:eastAsia="微软雅黑"/>
      <w:b/>
      <w:bCs/>
      <w:sz w:val="21"/>
      <w:lang w:val="en-GB" w:eastAsia="en-US"/>
    </w:rPr>
  </w:style>
  <w:style w:type="character" w:customStyle="1" w:styleId="hps">
    <w:name w:val="hps"/>
    <w:qFormat/>
    <w:rsid w:val="00E05ECE"/>
  </w:style>
  <w:style w:type="paragraph" w:customStyle="1" w:styleId="Default">
    <w:name w:val="Default"/>
    <w:qFormat/>
    <w:rsid w:val="00E05ECE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customStyle="1" w:styleId="220">
    <w:name w:val="正文（左边缩2字，首行缩2字）"/>
    <w:basedOn w:val="a"/>
    <w:qFormat/>
    <w:rsid w:val="00E05ECE"/>
    <w:pPr>
      <w:ind w:leftChars="200" w:left="200" w:firstLine="454"/>
    </w:pPr>
    <w:rPr>
      <w:rFonts w:hint="eastAsia"/>
    </w:rPr>
  </w:style>
  <w:style w:type="paragraph" w:customStyle="1" w:styleId="23">
    <w:name w:val="列出段落2"/>
    <w:basedOn w:val="a"/>
    <w:uiPriority w:val="99"/>
    <w:unhideWhenUsed/>
    <w:qFormat/>
    <w:rsid w:val="00E05ECE"/>
    <w:pPr>
      <w:ind w:firstLineChars="200" w:firstLine="420"/>
    </w:pPr>
  </w:style>
  <w:style w:type="paragraph" w:customStyle="1" w:styleId="33">
    <w:name w:val="列出段落3"/>
    <w:basedOn w:val="a"/>
    <w:uiPriority w:val="99"/>
    <w:qFormat/>
    <w:rsid w:val="00E05ECE"/>
    <w:pPr>
      <w:ind w:firstLineChars="200" w:firstLine="420"/>
    </w:pPr>
  </w:style>
  <w:style w:type="paragraph" w:styleId="af5">
    <w:name w:val="List Paragraph"/>
    <w:basedOn w:val="a"/>
    <w:uiPriority w:val="34"/>
    <w:qFormat/>
    <w:rsid w:val="00E21608"/>
    <w:pPr>
      <w:suppressAutoHyphens/>
      <w:ind w:firstLineChars="200" w:firstLine="420"/>
      <w:jc w:val="both"/>
    </w:pPr>
    <w:rPr>
      <w:rFonts w:eastAsia="宋体"/>
      <w:kern w:val="1"/>
      <w:lang w:val="en-US" w:eastAsia="ar-SA"/>
    </w:rPr>
  </w:style>
  <w:style w:type="paragraph" w:styleId="af6">
    <w:name w:val="Normal (Web)"/>
    <w:basedOn w:val="a"/>
    <w:uiPriority w:val="99"/>
    <w:unhideWhenUsed/>
    <w:rsid w:val="00AE7401"/>
    <w:pPr>
      <w:spacing w:before="100" w:beforeAutospacing="1" w:after="100" w:afterAutospacing="1"/>
    </w:pPr>
    <w:rPr>
      <w:rFonts w:ascii="宋体" w:eastAsia="宋体" w:hAnsi="宋体" w:cs="宋体"/>
      <w:sz w:val="24"/>
      <w:szCs w:val="24"/>
      <w:lang w:val="en-US" w:eastAsia="zh-CN"/>
    </w:rPr>
  </w:style>
  <w:style w:type="paragraph" w:styleId="af7">
    <w:name w:val="Revision"/>
    <w:hidden/>
    <w:uiPriority w:val="99"/>
    <w:semiHidden/>
    <w:rsid w:val="00126AC1"/>
    <w:rPr>
      <w:rFonts w:eastAsia="微软雅黑"/>
      <w:sz w:val="21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7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9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9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1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5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0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0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0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6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3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6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8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1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0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8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6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28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54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6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0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5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7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8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1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7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0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94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9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2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0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8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8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6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4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7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8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0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8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4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9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46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4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7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35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44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9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6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9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0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0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3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53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3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23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hyperlink" Target="file:///E:\document\&#24555;&#38065;&#36134;&#25143;&#31649;&#23478;API.docx" TargetMode="External"/><Relationship Id="rId39" Type="http://schemas.openxmlformats.org/officeDocument/2006/relationships/hyperlink" Target="file:///E:\document\2018-03-HAT&#36134;&#25143;&#31649;&#23478;\&#35774;&#35745;\HAT-&#36134;&#25143;&#31649;&#23478;&#25509;&#21475;&#25991;&#26723;.docx" TargetMode="External"/><Relationship Id="rId21" Type="http://schemas.openxmlformats.org/officeDocument/2006/relationships/hyperlink" Target="file:///E:\document\2018-03-HAT&#36134;&#25143;&#31649;&#23478;\&#35774;&#35745;\HAT-&#36134;&#25143;&#31649;&#23478;&#25509;&#21475;&#25991;&#26723;.docx" TargetMode="External"/><Relationship Id="rId34" Type="http://schemas.openxmlformats.org/officeDocument/2006/relationships/hyperlink" Target="file:///E:\document\&#24555;&#38065;&#36134;&#25143;&#31649;&#23478;API.docx" TargetMode="External"/><Relationship Id="rId42" Type="http://schemas.openxmlformats.org/officeDocument/2006/relationships/hyperlink" Target="file:///E:\document\2018-03-HAT&#36134;&#25143;&#31649;&#23478;\&#35774;&#35745;\HAT-&#36134;&#25143;&#31649;&#23478;&#25509;&#21475;&#25991;&#26723;.docx" TargetMode="External"/><Relationship Id="rId47" Type="http://schemas.openxmlformats.org/officeDocument/2006/relationships/hyperlink" Target="file:///E:\document\2018-03-HAT&#36134;&#25143;&#31649;&#23478;\&#35774;&#35745;\HAT-&#36134;&#25143;&#31649;&#23478;&#25509;&#21475;&#25991;&#26723;.docx" TargetMode="External"/><Relationship Id="rId50" Type="http://schemas.openxmlformats.org/officeDocument/2006/relationships/hyperlink" Target="file:///E:\document\2018-03-HAT&#36134;&#25143;&#31649;&#23478;\&#35774;&#35745;\HAT-&#36134;&#25143;&#31649;&#23478;&#25509;&#21475;&#25991;&#26723;.docx" TargetMode="External"/><Relationship Id="rId55" Type="http://schemas.openxmlformats.org/officeDocument/2006/relationships/fontTable" Target="fontTable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9" Type="http://schemas.openxmlformats.org/officeDocument/2006/relationships/hyperlink" Target="file:///E:\document\&#24555;&#38065;&#36134;&#25143;&#31649;&#23478;API.docx" TargetMode="External"/><Relationship Id="rId11" Type="http://schemas.openxmlformats.org/officeDocument/2006/relationships/hyperlink" Target="https://opa.99bill.com/hat" TargetMode="External"/><Relationship Id="rId24" Type="http://schemas.openxmlformats.org/officeDocument/2006/relationships/hyperlink" Target="file:///E:\document\&#24555;&#38065;&#36134;&#25143;&#31649;&#23478;API.docx" TargetMode="External"/><Relationship Id="rId32" Type="http://schemas.openxmlformats.org/officeDocument/2006/relationships/hyperlink" Target="file:///E:\document\&#24555;&#38065;&#36134;&#25143;&#31649;&#23478;API.docx" TargetMode="External"/><Relationship Id="rId37" Type="http://schemas.openxmlformats.org/officeDocument/2006/relationships/hyperlink" Target="file:///E:\document\&#24555;&#38065;&#36134;&#25143;&#31649;&#23478;API.docx" TargetMode="External"/><Relationship Id="rId40" Type="http://schemas.openxmlformats.org/officeDocument/2006/relationships/hyperlink" Target="file:///E:\document\2018-03-HAT&#36134;&#25143;&#31649;&#23478;\&#35774;&#35745;\HAT-&#36134;&#25143;&#31649;&#23478;&#25509;&#21475;&#25991;&#26723;.docx" TargetMode="External"/><Relationship Id="rId45" Type="http://schemas.openxmlformats.org/officeDocument/2006/relationships/hyperlink" Target="file:///E:\document\2018-03-HAT&#36134;&#25143;&#31649;&#23478;\&#35774;&#35745;\HAT-&#36134;&#25143;&#31649;&#23478;&#25509;&#21475;&#25991;&#26723;.docx" TargetMode="External"/><Relationship Id="rId53" Type="http://schemas.openxmlformats.org/officeDocument/2006/relationships/header" Target="header1.xml"/><Relationship Id="rId5" Type="http://schemas.openxmlformats.org/officeDocument/2006/relationships/settings" Target="settings.xml"/><Relationship Id="rId19" Type="http://schemas.openxmlformats.org/officeDocument/2006/relationships/image" Target="media/image9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4.png"/><Relationship Id="rId22" Type="http://schemas.openxmlformats.org/officeDocument/2006/relationships/hyperlink" Target="file:///E:\document\&#24555;&#38065;&#36134;&#25143;&#31649;&#23478;API.docx" TargetMode="External"/><Relationship Id="rId27" Type="http://schemas.openxmlformats.org/officeDocument/2006/relationships/hyperlink" Target="file:///E:\document\&#24555;&#38065;&#36134;&#25143;&#31649;&#23478;API.docx" TargetMode="External"/><Relationship Id="rId30" Type="http://schemas.openxmlformats.org/officeDocument/2006/relationships/hyperlink" Target="file:///E:\document\&#24555;&#38065;&#36134;&#25143;&#31649;&#23478;API.docx" TargetMode="External"/><Relationship Id="rId35" Type="http://schemas.openxmlformats.org/officeDocument/2006/relationships/hyperlink" Target="file:///E:\document\&#24555;&#38065;&#36134;&#25143;&#31649;&#23478;API.docx" TargetMode="External"/><Relationship Id="rId43" Type="http://schemas.openxmlformats.org/officeDocument/2006/relationships/hyperlink" Target="file:///E:\document\2018-03-HAT&#36134;&#25143;&#31649;&#23478;\&#35774;&#35745;\HAT-&#36134;&#25143;&#31649;&#23478;&#25509;&#21475;&#25991;&#26723;.docx" TargetMode="External"/><Relationship Id="rId48" Type="http://schemas.openxmlformats.org/officeDocument/2006/relationships/hyperlink" Target="file:///E:\document\2018-03-HAT&#36134;&#25143;&#31649;&#23478;\&#35774;&#35745;\HAT-&#36134;&#25143;&#31649;&#23478;&#25509;&#21475;&#25991;&#26723;.docx" TargetMode="External"/><Relationship Id="rId56" Type="http://schemas.microsoft.com/office/2011/relationships/people" Target="people.xml"/><Relationship Id="rId8" Type="http://schemas.openxmlformats.org/officeDocument/2006/relationships/endnotes" Target="endnotes.xml"/><Relationship Id="rId51" Type="http://schemas.openxmlformats.org/officeDocument/2006/relationships/hyperlink" Target="file:///E:\document\2018-03-HAT&#36134;&#25143;&#31649;&#23478;\&#35774;&#35745;\HAT-&#36134;&#25143;&#31649;&#23478;&#25509;&#21475;&#25991;&#26723;.docx" TargetMode="External"/><Relationship Id="rId3" Type="http://schemas.openxmlformats.org/officeDocument/2006/relationships/numbering" Target="numbering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hyperlink" Target="file:///E:\document\&#24555;&#38065;&#36134;&#25143;&#31649;&#23478;API.docx" TargetMode="External"/><Relationship Id="rId33" Type="http://schemas.openxmlformats.org/officeDocument/2006/relationships/hyperlink" Target="file:///E:\document\&#24555;&#38065;&#36134;&#25143;&#31649;&#23478;API.docx" TargetMode="External"/><Relationship Id="rId38" Type="http://schemas.openxmlformats.org/officeDocument/2006/relationships/hyperlink" Target="file:///E:\document\&#24555;&#38065;&#36134;&#25143;&#31649;&#23478;API.docx" TargetMode="External"/><Relationship Id="rId46" Type="http://schemas.openxmlformats.org/officeDocument/2006/relationships/hyperlink" Target="file:///E:\document\2018-03-HAT&#36134;&#25143;&#31649;&#23478;\&#35774;&#35745;\HAT-&#36134;&#25143;&#31649;&#23478;&#25509;&#21475;&#25991;&#26723;.docx" TargetMode="External"/><Relationship Id="rId20" Type="http://schemas.openxmlformats.org/officeDocument/2006/relationships/image" Target="media/image10.png"/><Relationship Id="rId41" Type="http://schemas.openxmlformats.org/officeDocument/2006/relationships/hyperlink" Target="file:///E:\document\2018-03-HAT&#36134;&#25143;&#31649;&#23478;\&#35774;&#35745;\HAT-&#36134;&#25143;&#31649;&#23478;&#25509;&#21475;&#25991;&#26723;.docx" TargetMode="External"/><Relationship Id="rId54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hyperlink" Target="https://pay.99bill.com/hat-api/acct/cancel" TargetMode="External"/><Relationship Id="rId28" Type="http://schemas.openxmlformats.org/officeDocument/2006/relationships/hyperlink" Target="file:///E:\document\&#24555;&#38065;&#36134;&#25143;&#31649;&#23478;API.docx" TargetMode="External"/><Relationship Id="rId36" Type="http://schemas.openxmlformats.org/officeDocument/2006/relationships/hyperlink" Target="file:///E:\document\&#24555;&#38065;&#36134;&#25143;&#31649;&#23478;API.docx" TargetMode="External"/><Relationship Id="rId49" Type="http://schemas.openxmlformats.org/officeDocument/2006/relationships/hyperlink" Target="file:///E:\document\2018-03-HAT&#36134;&#25143;&#31649;&#23478;\&#35774;&#35745;\HAT-&#36134;&#25143;&#31649;&#23478;&#25509;&#21475;&#25991;&#26723;.docx" TargetMode="External"/><Relationship Id="rId57" Type="http://schemas.openxmlformats.org/officeDocument/2006/relationships/theme" Target="theme/theme1.xml"/><Relationship Id="rId10" Type="http://schemas.openxmlformats.org/officeDocument/2006/relationships/hyperlink" Target="https://baike.baidu.com/item/%E8%BA%AB%E4%BB%BD%E8%AE%A4%E8%AF%81" TargetMode="External"/><Relationship Id="rId31" Type="http://schemas.openxmlformats.org/officeDocument/2006/relationships/hyperlink" Target="file:///E:\document\&#24555;&#38065;&#36134;&#25143;&#31649;&#23478;API.docx" TargetMode="External"/><Relationship Id="rId44" Type="http://schemas.openxmlformats.org/officeDocument/2006/relationships/hyperlink" Target="file:///E:\document\2018-03-HAT&#36134;&#25143;&#31649;&#23478;\&#35774;&#35745;\HAT-&#36134;&#25143;&#31649;&#23478;&#25509;&#21475;&#25991;&#26723;.docx" TargetMode="External"/><Relationship Id="rId52" Type="http://schemas.openxmlformats.org/officeDocument/2006/relationships/hyperlink" Target="file:///E:\document\2018-03-HAT&#36134;&#25143;&#31649;&#23478;\&#35774;&#35745;\HAT-&#36134;&#25143;&#31649;&#23478;&#25509;&#21475;&#25991;&#26723;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70C7C25-7602-4D66-BD0A-B23CFDA09C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2524</TotalTime>
  <Pages>72</Pages>
  <Words>6733</Words>
  <Characters>38382</Characters>
  <Application>Microsoft Office Word</Application>
  <DocSecurity>0</DocSecurity>
  <Lines>319</Lines>
  <Paragraphs>90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>快钱【代扣】</vt:lpstr>
    </vt:vector>
  </TitlesOfParts>
  <Company>Microsoft</Company>
  <LinksUpToDate>false</LinksUpToDate>
  <CharactersWithSpaces>45025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快钱【代扣】</dc:title>
  <dc:creator>ou</dc:creator>
  <cp:lastModifiedBy>殷华彬|huabin yin</cp:lastModifiedBy>
  <cp:revision>537</cp:revision>
  <cp:lastPrinted>2012-01-12T07:00:00Z</cp:lastPrinted>
  <dcterms:created xsi:type="dcterms:W3CDTF">2018-03-03T11:28:00Z</dcterms:created>
  <dcterms:modified xsi:type="dcterms:W3CDTF">2018-05-23T07:01:00Z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